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FC6B24" w:rsidRPr="002B4432" w:rsidRDefault="00FC6B24" w:rsidP="00F35359">
      <w:pPr>
        <w:pStyle w:val="Title"/>
        <w:spacing w:line="480" w:lineRule="auto"/>
        <w:jc w:val="center"/>
        <w:rPr>
          <w:sz w:val="48"/>
        </w:rPr>
      </w:pPr>
      <w:r w:rsidRPr="002B4432">
        <w:rPr>
          <w:sz w:val="48"/>
        </w:rPr>
        <w:t>Chapter 5</w:t>
      </w:r>
    </w:p>
    <w:p w:rsidR="00FC6B24" w:rsidRPr="00376D76" w:rsidRDefault="00FC6B24" w:rsidP="00F35359">
      <w:pPr>
        <w:spacing w:line="480" w:lineRule="auto"/>
        <w:jc w:val="center"/>
      </w:pPr>
    </w:p>
    <w:p w:rsidR="00FC6B24" w:rsidRDefault="00FC6B24" w:rsidP="00F35359">
      <w:pPr>
        <w:pStyle w:val="Title"/>
        <w:spacing w:line="480" w:lineRule="auto"/>
      </w:pPr>
      <w:r w:rsidRPr="00376D76">
        <w:t xml:space="preserve">The application of Seq2Res to </w:t>
      </w:r>
      <w:r w:rsidR="009C0088">
        <w:t xml:space="preserve">evaluate </w:t>
      </w:r>
      <w:del w:id="0" w:author="Ram Shrestha" w:date="2014-04-21T15:13:00Z">
        <w:r w:rsidR="009C0088" w:rsidDel="00032FEA">
          <w:delText>high-throughput</w:delText>
        </w:r>
      </w:del>
      <w:ins w:id="1" w:author="Ram Shrestha" w:date="2014-04-21T15:13:00Z">
        <w:r w:rsidR="00032FEA">
          <w:t>ultra deep pyro</w:t>
        </w:r>
      </w:ins>
      <w:r w:rsidR="009C0088">
        <w:t xml:space="preserve">sequencing as a </w:t>
      </w:r>
      <w:r w:rsidRPr="00376D76">
        <w:t xml:space="preserve">large-scale, cost-effective </w:t>
      </w:r>
      <w:r w:rsidR="009C0088">
        <w:t>alternative to conventional HIV resistance genotyping</w:t>
      </w:r>
    </w:p>
    <w:p w:rsidR="006656E6" w:rsidRDefault="005B25C6" w:rsidP="00F35359">
      <w:pPr>
        <w:pStyle w:val="Heading1"/>
        <w:numPr>
          <w:numberingChange w:id="2" w:author="Ram Shrestha" w:date="2014-04-22T00:37:00Z" w:original="%1:1:0:"/>
        </w:numPr>
        <w:spacing w:line="480" w:lineRule="auto"/>
      </w:pPr>
      <w:r>
        <w:t xml:space="preserve"> Introduction</w:t>
      </w:r>
    </w:p>
    <w:p w:rsidR="006E6E50" w:rsidRPr="006E6E50" w:rsidRDefault="006E6E50" w:rsidP="00F35359">
      <w:pPr>
        <w:numPr>
          <w:ins w:id="3" w:author="Ram Shrestha" w:date="2014-04-21T13:48:00Z"/>
        </w:numPr>
        <w:spacing w:line="480" w:lineRule="auto"/>
        <w:rPr>
          <w:ins w:id="4" w:author="Ram Shrestha" w:date="2014-04-21T13:48:00Z"/>
        </w:rPr>
      </w:pPr>
    </w:p>
    <w:p w:rsidR="008F23E8" w:rsidRDefault="008F23E8" w:rsidP="00F35359">
      <w:pPr>
        <w:spacing w:line="480" w:lineRule="auto"/>
        <w:jc w:val="both"/>
      </w:pPr>
      <w:r>
        <w:t xml:space="preserve">HIV exists in an infected individual as a complex heterogeneous population called quasispecies </w:t>
      </w:r>
      <w:r w:rsidR="00D10774">
        <w:fldChar w:fldCharType="begin"/>
      </w:r>
      <w:ins w:id="5" w:author="Ram Shrestha" w:date="2014-04-24T07:20:00Z">
        <w:r w:rsidR="00311CED">
          <w:instrText xml:space="preserve"> ADDIN EN.CITE &lt;EndNote&gt;&lt;Cite&gt;&lt;Author&gt;Yin&lt;/Author&gt;&lt;Year&gt;2012&lt;/Year&gt;&lt;RecNum&gt;1699&lt;/RecNum&gt;&lt;record&gt;&lt;rec-number&gt;1699&lt;/rec-number&gt;&lt;foreign-keys&gt;&lt;key app="EN" db-id="fp25zzvrxrd9vke5zxqp9stbssprwstvdddz"&gt;1699&lt;/key&gt;&lt;/foreign-keys&gt;&lt;ref-type name="Journal Article"&gt;17&lt;/ref-type&gt;&lt;contributors&gt;&lt;authors&gt;&lt;author&gt;Yin, L.&lt;/author&gt;&lt;author&gt;Liu, L.&lt;/author&gt;&lt;author&gt;Sun, Y.&lt;/author&gt;&lt;author&gt;Hou, W.&lt;/author&gt;&lt;author&gt;Lowe, A. C.&lt;/author&gt;&lt;author&gt;Gardner, B. P.&lt;/author&gt;&lt;author&gt;Salemi, M.&lt;/author&gt;&lt;author&gt;Williams, W. B.&lt;/author&gt;&lt;author&gt;Farmerie, W. G.&lt;/author&gt;&lt;author&gt;Sleasman, J. W.&lt;/author&gt;&lt;author&gt;Goodenow, M. M.&lt;/author&gt;&lt;/authors&gt;&lt;/contributors&gt;&lt;auth-address&gt;Department of Pathology, Immunology and Laboratory Medicine, College of Medicine, University of Florida, 2033 Mowry Road, PO Box 103633, Gainesville, FL 32610-3633, USA. yin@pathology.ufl.edu&lt;/auth-address&gt;&lt;titles&gt;&lt;title&gt;High-resolution deep sequencing reveals biodiversity, population structure, and persistence of HIV-1 quasispecies within host ecosystems&lt;/title&gt;&lt;secondary-title&gt;Retrovirology&lt;/secondary-title&gt;&lt;/titles&gt;&lt;periodical&gt;&lt;full-title&gt;Retrovirology&lt;/full-title&gt;&lt;/periodical&gt;&lt;pages&gt;108&lt;/pages&gt;&lt;volume&gt;9&lt;/volume&gt;&lt;edition&gt;2012/12/19&lt;/edition&gt;&lt;keywords&gt;&lt;keyword&gt;Cluster Analysis&lt;/keyword&gt;&lt;keyword&gt;Evolution, Molecular&lt;/keyword&gt;&lt;keyword&gt;*Genetic Variation&lt;/keyword&gt;&lt;keyword&gt;HIV Envelope Protein gp120/genetics&lt;/keyword&gt;&lt;keyword&gt;HIV Infections/virology&lt;/keyword&gt;&lt;keyword&gt;HIV-1/*genetics&lt;/keyword&gt;&lt;keyword&gt;High-Throughput Nucleotide Sequencing&lt;/keyword&gt;&lt;keyword&gt;Humans&lt;/keyword&gt;&lt;keyword&gt;Leukocytes, Mononuclear/virology&lt;/keyword&gt;&lt;/keywords&gt;&lt;dates&gt;&lt;year&gt;2012&lt;/year&gt;&lt;/dates&gt;&lt;isbn&gt;1742-4690 (Electronic)&amp;#xD;1742-4690 (Linking)&lt;/isbn&gt;&lt;accession-num&gt;23244298&lt;/accession-num&gt;&lt;urls&gt;&lt;related-urls&gt;&lt;url&gt;http://www.ncbi.nlm.nih.gov/entrez/query.fcgi?cmd=Retrieve&amp;amp;db=PubMed&amp;amp;dopt=Citation&amp;amp;list_uids=23244298&lt;/url&gt;&lt;/related-urls&gt;&lt;/urls&gt;&lt;custom2&gt;3531307&lt;/custom2&gt;&lt;electronic-resource-num&gt;1742-4690-9-108 [pii]&amp;#xD;10.1186/1742-4690-9-108&lt;/electronic-resource-num&gt;&lt;language&gt;eng&lt;/language&gt;&lt;/record&gt;&lt;/Cite&gt;&lt;/EndNote&gt;</w:instrText>
        </w:r>
      </w:ins>
      <w:del w:id="6" w:author="Ram Shrestha" w:date="2014-04-24T07:20:00Z">
        <w:r w:rsidR="00061CDA" w:rsidDel="00311CED">
          <w:delInstrText xml:space="preserve"> ADDIN EN.CITE &lt;EndNote&gt;&lt;Cite&gt;&lt;Author&gt;Yin&lt;/Author&gt;&lt;Year&gt;2012&lt;/Year&gt;&lt;RecNum&gt;1699&lt;/RecNum&gt;&lt;record&gt;&lt;rec-number&gt;1699&lt;/rec-number&gt;&lt;foreign-keys&gt;&lt;key app="EN" db-id="fp25zzvrxrd9vke5zxqp9stbssprwstvdddz"&gt;1699&lt;/key&gt;&lt;/foreign-keys&gt;&lt;ref-type name="Journal Article"&gt;17&lt;/ref-type&gt;&lt;contributors&gt;&lt;authors&gt;&lt;author&gt;Yin, L.&lt;/author&gt;&lt;author&gt;Liu, L.&lt;/author&gt;&lt;author&gt;Sun, Y.&lt;/author&gt;&lt;author&gt;Hou, W.&lt;/author&gt;&lt;author&gt;Lowe, A. C.&lt;/author&gt;&lt;author&gt;Gardner, B. P.&lt;/author&gt;&lt;author&gt;Salemi, M.&lt;/author&gt;&lt;author&gt;Williams, W. B.&lt;/author&gt;&lt;author&gt;Farmerie, W. G.&lt;/author&gt;&lt;author&gt;Sleasman, J. W.&lt;/author&gt;&lt;author&gt;Goodenow, M. M.&lt;/author&gt;&lt;/authors&gt;&lt;/contributors&gt;&lt;auth-address&gt;Department of Pathology, Immunology and Laboratory Medicine, College of Medicine, University of Florida, 2033 Mowry Road, PO Box 103633, Gainesville, FL 32610-3633, USA. yin@pathology.ufl.edu&lt;/auth-address&gt;&lt;titles&gt;&lt;title&gt;High-resolution deep sequencing reveals biodiversity, population structure, and persistence of HIV-1 quasispecies within host ecosystems&lt;/title&gt;&lt;secondary-title&gt;Retrovirology&lt;/secondary-title&gt;&lt;/titles&gt;&lt;periodical&gt;&lt;full-title&gt;Retrovirology&lt;/full-title&gt;&lt;/periodical&gt;&lt;pages&gt;108&lt;/pages&gt;&lt;volume&gt;9&lt;/volume&gt;&lt;edition&gt;2012/12/19&lt;/edition&gt;&lt;keywords&gt;&lt;keyword&gt;Cluster Analysis&lt;/keyword&gt;&lt;keyword&gt;Evolution, Molecular&lt;/keyword&gt;&lt;keyword&gt;*Genetic Variation&lt;/keyword&gt;&lt;keyword&gt;HIV Envelope Protein gp120/genetics&lt;/keyword&gt;&lt;keyword&gt;HIV Infections/virology&lt;/keyword&gt;&lt;keyword&gt;HIV-1/*genetics&lt;/keyword&gt;&lt;keyword&gt;High-Throughput Nucleotide Sequencing&lt;/keyword&gt;&lt;keyword&gt;Humans&lt;/keyword&gt;&lt;keyword&gt;Leukocytes, Mononuclear/virology&lt;/keyword&gt;&lt;/keywords&gt;&lt;dates&gt;&lt;year&gt;2012&lt;/year&gt;&lt;/dates&gt;&lt;isbn&gt;1742-4690 (Electronic)&amp;#xD;1742-4690 (Linking)&lt;/isbn&gt;&lt;accession-num&gt;23244298&lt;/accession-num&gt;&lt;urls&gt;&lt;related-urls&gt;&lt;url&gt;http://www.ncbi.nlm.nih.gov/entrez/query.fcgi?cmd=Retrieve&amp;amp;db=PubMed&amp;amp;dopt=Citation&amp;amp;list_uids=23244298&lt;/url&gt;&lt;/related-urls&gt;&lt;/urls&gt;&lt;custom2&gt;3531307&lt;/custom2&gt;&lt;electronic-resource-num&gt;1742-4690-9-108 [pii]&amp;#xD;10.1186/1742-4690-9-108&lt;/electronic-resource-num&gt;&lt;language&gt;eng&lt;/language&gt;&lt;/record&gt;&lt;/Cite&gt;&lt;/EndNote&gt;</w:delInstrText>
        </w:r>
      </w:del>
      <w:r w:rsidR="00D10774">
        <w:fldChar w:fldCharType="separate"/>
      </w:r>
      <w:r>
        <w:rPr>
          <w:noProof/>
        </w:rPr>
        <w:t>(Yin et al., 2012)</w:t>
      </w:r>
      <w:r w:rsidR="00D10774">
        <w:fldChar w:fldCharType="end"/>
      </w:r>
      <w:r>
        <w:t xml:space="preserve"> </w:t>
      </w:r>
      <w:r w:rsidR="00B05683">
        <w:t xml:space="preserve">primarily arising as a result of HIV’s </w:t>
      </w:r>
      <w:r>
        <w:t xml:space="preserve">high replication rate and </w:t>
      </w:r>
      <w:r w:rsidR="00B05683">
        <w:t xml:space="preserve">the </w:t>
      </w:r>
      <w:r>
        <w:t xml:space="preserve">high error rate of </w:t>
      </w:r>
      <w:r w:rsidR="00B05683">
        <w:t xml:space="preserve">the viral </w:t>
      </w:r>
      <w:r>
        <w:t xml:space="preserve">reverse transcriptase </w:t>
      </w:r>
      <w:r w:rsidR="00D10774">
        <w:fldChar w:fldCharType="begin">
          <w:fldData xml:space="preserve">PEVuZE5vdGU+PENpdGU+PEF1dGhvcj5CZWJlbmVrPC9BdXRob3I+PFllYXI+MTk5MzwvWWVhcj48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</w:fldData>
        </w:fldChar>
      </w:r>
      <w:ins w:id="7" w:author="Ram Shrestha" w:date="2014-04-24T07:20:00Z">
        <w:r w:rsidR="00311CED">
          <w:instrText xml:space="preserve"> ADDIN EN.CITE </w:instrText>
        </w:r>
      </w:ins>
      <w:del w:id="8" w:author="Ram Shrestha" w:date="2014-04-24T07:20:00Z">
        <w:r w:rsidR="00061CDA" w:rsidDel="00311CED">
          <w:delInstrText xml:space="preserve"> ADDIN EN.CITE </w:delInstrText>
        </w:r>
        <w:r w:rsidR="00D10774" w:rsidDel="00311CED">
          <w:fldChar w:fldCharType="begin">
            <w:fldData xml:space="preserve">PEVuZE5vdGU+PENpdGU+PEF1dGhvcj5CZWJlbmVrPC9BdXRob3I+PFllYXI+MTk5MzwvWWVhcj48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</w:fldData>
          </w:fldChar>
        </w:r>
        <w:r w:rsidR="00061CDA" w:rsidDel="00311CED">
          <w:delInstrText xml:space="preserve"> ADDIN EN.CITE.DATA </w:delInstrText>
        </w:r>
        <w:r w:rsidR="00D10774" w:rsidDel="00311CED">
          <w:fldChar w:fldCharType="end"/>
        </w:r>
      </w:del>
      <w:ins w:id="9" w:author="Ram Shrestha" w:date="2014-04-24T07:20:00Z">
        <w:r w:rsidR="00311CED">
          <w:fldChar w:fldCharType="begin">
            <w:fldData xml:space="preserve">PEVuZE5vdGU+PENpdGU+PEF1dGhvcj5CZWJlbmVrPC9BdXRob3I+PFllYXI+MTk5MzwvWWVhcj48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</w:fldData>
          </w:fldChar>
        </w:r>
        <w:r w:rsidR="00311CED">
          <w:instrText xml:space="preserve"> ADDIN EN.CITE.DATA </w:instrText>
        </w:r>
        <w:r w:rsidR="00311CED">
          <w:fldChar w:fldCharType="end"/>
        </w:r>
      </w:ins>
      <w:r w:rsidR="00D10774">
        <w:fldChar w:fldCharType="separate"/>
      </w:r>
      <w:r>
        <w:rPr>
          <w:noProof/>
        </w:rPr>
        <w:t>(Bebenek et al., 1993; Ji and Loeb, 1992; Preston et al., 1988)</w:t>
      </w:r>
      <w:r w:rsidR="00D10774">
        <w:fldChar w:fldCharType="end"/>
      </w:r>
      <w:r>
        <w:t xml:space="preserve">. During the replication process, HIV develops random mutations </w:t>
      </w:r>
      <w:r w:rsidR="00D10774">
        <w:fldChar w:fldCharType="begin">
          <w:fldData xml:space="preserve">PEVuZE5vdGU+PENpdGU+PEF1dGhvcj5CZXJraG91dDwvQXV0aG9yPjxZZWFyPjIwMDE8L1llYXI+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</w:fldData>
        </w:fldChar>
      </w:r>
      <w:ins w:id="10" w:author="Ram Shrestha" w:date="2014-04-24T07:20:00Z">
        <w:r w:rsidR="00311CED">
          <w:instrText xml:space="preserve"> ADDIN EN.CITE </w:instrText>
        </w:r>
      </w:ins>
      <w:del w:id="11" w:author="Ram Shrestha" w:date="2014-04-24T07:20:00Z">
        <w:r w:rsidR="00061CDA" w:rsidDel="00311CED">
          <w:delInstrText xml:space="preserve"> ADDIN EN.CITE </w:delInstrText>
        </w:r>
        <w:r w:rsidR="00D10774" w:rsidDel="00311CED">
          <w:fldChar w:fldCharType="begin">
            <w:fldData xml:space="preserve">PEVuZE5vdGU+PENpdGU+PEF1dGhvcj5CZXJraG91dDwvQXV0aG9yPjxZZWFyPjIwMDE8L1llYXI+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</w:fldData>
          </w:fldChar>
        </w:r>
        <w:r w:rsidR="00061CDA" w:rsidDel="00311CED">
          <w:delInstrText xml:space="preserve"> ADDIN EN.CITE.DATA </w:delInstrText>
        </w:r>
        <w:r w:rsidR="00D10774" w:rsidDel="00311CED">
          <w:fldChar w:fldCharType="end"/>
        </w:r>
      </w:del>
      <w:ins w:id="12" w:author="Ram Shrestha" w:date="2014-04-24T07:20:00Z">
        <w:r w:rsidR="00311CED">
          <w:fldChar w:fldCharType="begin">
            <w:fldData xml:space="preserve">PEVuZE5vdGU+PENpdGU+PEF1dGhvcj5CZXJraG91dDwvQXV0aG9yPjxZZWFyPjIwMDE8L1llYXI+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</w:fldData>
          </w:fldChar>
        </w:r>
        <w:r w:rsidR="00311CED">
          <w:instrText xml:space="preserve"> ADDIN EN.CITE.DATA </w:instrText>
        </w:r>
        <w:r w:rsidR="00311CED">
          <w:fldChar w:fldCharType="end"/>
        </w:r>
      </w:ins>
      <w:r w:rsidR="00D10774">
        <w:fldChar w:fldCharType="separate"/>
      </w:r>
      <w:r w:rsidR="00061CDA">
        <w:rPr>
          <w:noProof/>
        </w:rPr>
        <w:t>(Bebenek et al., 1989; Bebenek et al., 1993; Berkhout et al., 2001; Roberts et al., 1988)</w:t>
      </w:r>
      <w:r w:rsidR="00D10774">
        <w:fldChar w:fldCharType="end"/>
      </w:r>
      <w:r w:rsidR="00705A33">
        <w:t xml:space="preserve"> </w:t>
      </w:r>
      <w:r>
        <w:t xml:space="preserve">in its </w:t>
      </w:r>
      <w:r w:rsidR="00B05683">
        <w:t>genes</w:t>
      </w:r>
      <w:r w:rsidR="002E677A">
        <w:t xml:space="preserve"> that can </w:t>
      </w:r>
      <w:r w:rsidR="00B05683">
        <w:t xml:space="preserve">result in viral </w:t>
      </w:r>
      <w:r w:rsidR="002E677A">
        <w:t xml:space="preserve">resistance against </w:t>
      </w:r>
      <w:r w:rsidR="00B05683">
        <w:t xml:space="preserve">one or more </w:t>
      </w:r>
      <w:r w:rsidR="002E677A">
        <w:t>antiretroviral</w:t>
      </w:r>
      <w:r>
        <w:t xml:space="preserve"> drugs</w:t>
      </w:r>
      <w:r w:rsidR="00007715">
        <w:t xml:space="preserve"> </w:t>
      </w:r>
      <w:r w:rsidR="00D10774">
        <w:fldChar w:fldCharType="begin">
          <w:fldData xml:space="preserve">PEVuZE5vdGU+PENpdGU+PEF1dGhvcj5E4oCZQXF1aWxhPC9BdXRob3I+PFllYXI+MjAwMzwvWWVh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</w:fldData>
        </w:fldChar>
      </w:r>
      <w:ins w:id="13" w:author="Ram Shrestha" w:date="2014-04-24T07:20:00Z">
        <w:r w:rsidR="00311CED">
          <w:instrText xml:space="preserve"> ADDIN EN.CITE </w:instrText>
        </w:r>
      </w:ins>
      <w:del w:id="14" w:author="Ram Shrestha" w:date="2014-04-24T07:20:00Z">
        <w:r w:rsidR="00061CDA" w:rsidDel="00311CED">
          <w:delInstrText xml:space="preserve"> ADDIN EN.CITE </w:delInstrText>
        </w:r>
        <w:r w:rsidR="00D10774" w:rsidDel="00311CED">
          <w:fldChar w:fldCharType="begin">
            <w:fldData xml:space="preserve">PEVuZE5vdGU+PENpdGU+PEF1dGhvcj5E4oCZQXF1aWxhPC9BdXRob3I+PFllYXI+MjAwMzwvWWVh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</w:fldData>
          </w:fldChar>
        </w:r>
        <w:r w:rsidR="00061CDA" w:rsidDel="00311CED">
          <w:delInstrText xml:space="preserve"> ADDIN EN.CITE.DATA </w:delInstrText>
        </w:r>
        <w:r w:rsidR="00D10774" w:rsidDel="00311CED">
          <w:fldChar w:fldCharType="end"/>
        </w:r>
      </w:del>
      <w:ins w:id="15" w:author="Ram Shrestha" w:date="2014-04-24T07:20:00Z">
        <w:r w:rsidR="00311CED">
          <w:fldChar w:fldCharType="begin">
            <w:fldData xml:space="preserve">PEVuZE5vdGU+PENpdGU+PEF1dGhvcj5E4oCZQXF1aWxhPC9BdXRob3I+PFllYXI+MjAwMzwvWWVh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</w:fldData>
          </w:fldChar>
        </w:r>
        <w:r w:rsidR="00311CED">
          <w:instrText xml:space="preserve"> ADDIN EN.CITE.DATA </w:instrText>
        </w:r>
        <w:r w:rsidR="00311CED">
          <w:fldChar w:fldCharType="end"/>
        </w:r>
      </w:ins>
      <w:r w:rsidR="00D10774">
        <w:fldChar w:fldCharType="separate"/>
      </w:r>
      <w:r w:rsidR="00387725">
        <w:rPr>
          <w:noProof/>
        </w:rPr>
        <w:t>(Clavel and Hance, 2004; D’Aquila et al., 2003; Kantor and Katzenstein, 2004; Sebastian and Faruki, 2004)</w:t>
      </w:r>
      <w:r w:rsidR="00D10774">
        <w:fldChar w:fldCharType="end"/>
      </w:r>
      <w:r>
        <w:t>. V</w:t>
      </w:r>
      <w:r w:rsidR="00B05683">
        <w:t>iral variants containing DRMs</w:t>
      </w:r>
      <w:r>
        <w:t xml:space="preserve"> </w:t>
      </w:r>
      <w:r w:rsidR="00B05683">
        <w:t xml:space="preserve">can be present at varying levels in the viral quasispecies </w:t>
      </w:r>
      <w:r w:rsidR="00D10774">
        <w:fldChar w:fldCharType="begin">
          <w:fldData xml:space="preserve">PEVuZE5vdGU+PENpdGU+PEF1dGhvcj5Kb2huc29uPC9BdXRob3I+PFllYXI+MjAwODwvWWVhcj48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</w:fldData>
        </w:fldChar>
      </w:r>
      <w:ins w:id="16" w:author="Ram Shrestha" w:date="2014-04-24T07:20:00Z">
        <w:r w:rsidR="00311CED">
          <w:instrText xml:space="preserve"> ADDIN EN.CITE </w:instrText>
        </w:r>
      </w:ins>
      <w:del w:id="17" w:author="Ram Shrestha" w:date="2014-04-24T07:20:00Z">
        <w:r w:rsidR="00061CDA" w:rsidDel="00311CED">
          <w:delInstrText xml:space="preserve"> ADDIN EN.CITE </w:delInstrText>
        </w:r>
        <w:r w:rsidR="00D10774" w:rsidDel="00311CED">
          <w:fldChar w:fldCharType="begin">
            <w:fldData xml:space="preserve">PEVuZE5vdGU+PENpdGU+PEF1dGhvcj5Kb2huc29uPC9BdXRob3I+PFllYXI+MjAwODwvWWVhcj48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</w:fldData>
          </w:fldChar>
        </w:r>
        <w:r w:rsidR="00061CDA" w:rsidDel="00311CED">
          <w:delInstrText xml:space="preserve"> ADDIN EN.CITE.DATA </w:delInstrText>
        </w:r>
        <w:r w:rsidR="00D10774" w:rsidDel="00311CED">
          <w:fldChar w:fldCharType="end"/>
        </w:r>
      </w:del>
      <w:ins w:id="18" w:author="Ram Shrestha" w:date="2014-04-24T07:20:00Z">
        <w:r w:rsidR="00311CED">
          <w:fldChar w:fldCharType="begin">
            <w:fldData xml:space="preserve">PEVuZE5vdGU+PENpdGU+PEF1dGhvcj5Kb2huc29uPC9BdXRob3I+PFllYXI+MjAwODwvWWVhcj48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</w:fldData>
          </w:fldChar>
        </w:r>
        <w:r w:rsidR="00311CED">
          <w:instrText xml:space="preserve"> ADDIN EN.CITE.DATA </w:instrText>
        </w:r>
        <w:r w:rsidR="00311CED">
          <w:fldChar w:fldCharType="end"/>
        </w:r>
      </w:ins>
      <w:r w:rsidR="00D10774">
        <w:fldChar w:fldCharType="separate"/>
      </w:r>
      <w:r w:rsidR="00061CDA">
        <w:rPr>
          <w:noProof/>
        </w:rPr>
        <w:t>(Devereux et al., 1999; Johnson et al., 2008; Metzner et al., 2009)</w:t>
      </w:r>
      <w:r w:rsidR="00D10774">
        <w:fldChar w:fldCharType="end"/>
      </w:r>
      <w:r w:rsidR="00B05683">
        <w:t xml:space="preserve"> with these variants emerging to dominate the viral population in response to treatment</w:t>
      </w:r>
      <w:r w:rsidR="00286BE5">
        <w:t xml:space="preserve"> </w:t>
      </w:r>
      <w:r w:rsidR="00D10774">
        <w:fldChar w:fldCharType="begin">
          <w:fldData xml:space="preserve">PEVuZE5vdGU+PENpdGU+PEF1dGhvcj5BZGplPC9BdXRob3I+PFllYXI+MjAwMTwvWWVhcj48UmVj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</w:fldData>
        </w:fldChar>
      </w:r>
      <w:ins w:id="19" w:author="Ram Shrestha" w:date="2014-04-24T07:20:00Z">
        <w:r w:rsidR="00311CED">
          <w:instrText xml:space="preserve"> ADDIN EN.CITE </w:instrText>
        </w:r>
      </w:ins>
      <w:del w:id="20" w:author="Ram Shrestha" w:date="2014-04-24T07:20:00Z">
        <w:r w:rsidR="00061CDA" w:rsidDel="00311CED">
          <w:delInstrText xml:space="preserve"> ADDIN EN.CITE </w:delInstrText>
        </w:r>
        <w:r w:rsidR="00D10774" w:rsidDel="00311CED">
          <w:fldChar w:fldCharType="begin">
            <w:fldData xml:space="preserve">PEVuZE5vdGU+PENpdGU+PEF1dGhvcj5BZGplPC9BdXRob3I+PFllYXI+MjAwMTwvWWVhcj48UmVj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</w:fldData>
          </w:fldChar>
        </w:r>
        <w:r w:rsidR="00061CDA" w:rsidDel="00311CED">
          <w:delInstrText xml:space="preserve"> ADDIN EN.CITE.DATA </w:delInstrText>
        </w:r>
        <w:r w:rsidR="00D10774" w:rsidDel="00311CED">
          <w:fldChar w:fldCharType="end"/>
        </w:r>
      </w:del>
      <w:ins w:id="21" w:author="Ram Shrestha" w:date="2014-04-24T07:20:00Z">
        <w:r w:rsidR="00311CED">
          <w:fldChar w:fldCharType="begin">
            <w:fldData xml:space="preserve">PEVuZE5vdGU+PENpdGU+PEF1dGhvcj5BZGplPC9BdXRob3I+PFllYXI+MjAwMTwvWWVhcj48UmVj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</w:fldData>
          </w:fldChar>
        </w:r>
        <w:r w:rsidR="00311CED">
          <w:instrText xml:space="preserve"> ADDIN EN.CITE.DATA </w:instrText>
        </w:r>
        <w:r w:rsidR="00311CED">
          <w:fldChar w:fldCharType="end"/>
        </w:r>
      </w:ins>
      <w:r w:rsidR="00D10774">
        <w:fldChar w:fldCharType="separate"/>
      </w:r>
      <w:r w:rsidR="00387725">
        <w:rPr>
          <w:noProof/>
        </w:rPr>
        <w:t>(Adje et al., 2001; Adje-Toure et al., 2003; Johnson et al., 2008; Marconi et al., 2008)</w:t>
      </w:r>
      <w:r w:rsidR="00D10774">
        <w:fldChar w:fldCharType="end"/>
      </w:r>
      <w:r>
        <w:t xml:space="preserve">. </w:t>
      </w:r>
    </w:p>
    <w:p w:rsidR="008F23E8" w:rsidRDefault="008F23E8" w:rsidP="00F35359">
      <w:pPr>
        <w:spacing w:line="480" w:lineRule="auto"/>
        <w:jc w:val="both"/>
      </w:pPr>
    </w:p>
    <w:p w:rsidR="00F87BF3" w:rsidRDefault="00B00693" w:rsidP="00F35359">
      <w:pPr>
        <w:spacing w:line="480" w:lineRule="auto"/>
        <w:jc w:val="both"/>
      </w:pPr>
      <w:r>
        <w:t xml:space="preserve">Approximately 8 million HIV infected individuals </w:t>
      </w:r>
      <w:r w:rsidR="002A5044">
        <w:t xml:space="preserve">in resource-limited countries </w:t>
      </w:r>
      <w:r>
        <w:t xml:space="preserve">are receiving </w:t>
      </w:r>
      <w:r w:rsidR="00490940">
        <w:t>antiretro</w:t>
      </w:r>
      <w:r w:rsidR="00FA2C70">
        <w:t xml:space="preserve">viral </w:t>
      </w:r>
      <w:r w:rsidR="002A5044">
        <w:t>therapy</w:t>
      </w:r>
      <w:r w:rsidR="00FA2C70">
        <w:t xml:space="preserve"> by the end of 2012 </w:t>
      </w:r>
      <w:r w:rsidR="00D10774">
        <w:fldChar w:fldCharType="begin"/>
      </w:r>
      <w:ins w:id="22" w:author="Ram Shrestha" w:date="2014-04-24T07:20:00Z">
        <w:r w:rsidR="00311CED">
          <w:instrText xml:space="preserve"> ADDIN EN.CITE &lt;EndNote&gt;&lt;Cite&gt;&lt;Author&gt;UNAIDS&lt;/Author&gt;&lt;Year&gt;2012&lt;/Year&gt;&lt;RecNum&gt;703&lt;/RecNum&gt;&lt;record&gt;&lt;rec-number&gt;703&lt;/rec-number&gt;&lt;foreign-keys&gt;&lt;key app="EN" db-id="fp25zzvrxrd9vke5zxqp9stbssprwstvdddz"&gt;703&lt;/key&gt;&lt;/foreign-keys&gt;&lt;ref-type name="Book"&gt;6&lt;/ref-type&gt;&lt;contributors&gt;&lt;authors&gt;&lt;author&gt;UNAIDS&lt;/author&gt;&lt;/authors&gt;&lt;/contributors&gt;&lt;titles&gt;&lt;title&gt;Global Report 2012: UNAIDS Report on the Global AIDS Epidemic&lt;/title&gt;&lt;/titles&gt;&lt;dates&gt;&lt;year&gt;2012&lt;/year&gt;&lt;/dates&gt;&lt;publisher&gt;ebookpartnership. com&lt;/publisher&gt;&lt;isbn&gt;9291739960&lt;/isbn&gt;&lt;urls&gt;&lt;/urls&gt;&lt;/record&gt;&lt;/Cite&gt;&lt;/EndNote&gt;</w:instrText>
        </w:r>
      </w:ins>
      <w:del w:id="23" w:author="Ram Shrestha" w:date="2014-04-24T07:20:00Z">
        <w:r w:rsidR="00061CDA" w:rsidDel="00311CED">
          <w:delInstrText xml:space="preserve"> ADDIN EN.CITE &lt;EndNote&gt;&lt;Cite&gt;&lt;Author&gt;UNAIDS&lt;/Author&gt;&lt;Year&gt;2012&lt;/Year&gt;&lt;RecNum&gt;703&lt;/RecNum&gt;&lt;record&gt;&lt;rec-number&gt;703&lt;/rec-number&gt;&lt;foreign-keys&gt;&lt;key app="EN" db-id="fp25zzvrxrd9vke5zxqp9stbssprwstvdddz"&gt;703&lt;/key&gt;&lt;/foreign-keys&gt;&lt;ref-type name="Book"&gt;6&lt;/ref-type&gt;&lt;contributors&gt;&lt;authors&gt;&lt;author&gt;UNAIDS&lt;/author&gt;&lt;/authors&gt;&lt;/contributors&gt;&lt;titles&gt;&lt;title&gt;Global Report 2012: UNAIDS Report on the Global AIDS Epidemic&lt;/title&gt;&lt;/titles&gt;&lt;dates&gt;&lt;year&gt;2012&lt;/year&gt;&lt;/dates&gt;&lt;publisher&gt;ebookpartnership. com&lt;/publisher&gt;&lt;isbn&gt;9291739960&lt;/isbn&gt;&lt;urls&gt;&lt;/urls&gt;&lt;/record&gt;&lt;/Cite&gt;&lt;/EndNote&gt;</w:delInstrText>
        </w:r>
      </w:del>
      <w:r w:rsidR="00D10774">
        <w:fldChar w:fldCharType="separate"/>
      </w:r>
      <w:r w:rsidR="007A6B3D">
        <w:rPr>
          <w:noProof/>
        </w:rPr>
        <w:t>(UNAIDS, 2012)</w:t>
      </w:r>
      <w:r w:rsidR="00D10774">
        <w:fldChar w:fldCharType="end"/>
      </w:r>
      <w:r w:rsidR="002A5044">
        <w:t xml:space="preserve"> </w:t>
      </w:r>
      <w:r w:rsidR="00C77A5B">
        <w:t>following</w:t>
      </w:r>
      <w:r w:rsidR="002A5044">
        <w:t xml:space="preserve"> the scale-up of treatment </w:t>
      </w:r>
      <w:r w:rsidR="00C77A5B">
        <w:t xml:space="preserve">programmes </w:t>
      </w:r>
      <w:r w:rsidR="002A5044">
        <w:t xml:space="preserve">in 2002 </w:t>
      </w:r>
      <w:r w:rsidR="00D10774">
        <w:fldChar w:fldCharType="begin">
          <w:fldData xml:space="preserve">PEVuZE5vdGU+PENpdGU+PEF1dGhvcj5TdHJpbmdlcjwvQXV0aG9yPjxZZWFyPjIwMDY8L1llYXI+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</w:fldData>
        </w:fldChar>
      </w:r>
      <w:ins w:id="24" w:author="Ram Shrestha" w:date="2014-04-24T07:20:00Z">
        <w:r w:rsidR="00311CED">
          <w:instrText xml:space="preserve"> ADDIN EN.CITE </w:instrText>
        </w:r>
      </w:ins>
      <w:del w:id="25" w:author="Ram Shrestha" w:date="2014-04-24T07:20:00Z">
        <w:r w:rsidR="00061CDA" w:rsidDel="00311CED">
          <w:delInstrText xml:space="preserve"> ADDIN EN.CITE </w:delInstrText>
        </w:r>
        <w:r w:rsidR="00D10774" w:rsidDel="00311CED">
          <w:fldChar w:fldCharType="begin">
            <w:fldData xml:space="preserve">PEVuZE5vdGU+PENpdGU+PEF1dGhvcj5TdHJpbmdlcjwvQXV0aG9yPjxZZWFyPjIwMDY8L1llYXI+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</w:fldData>
          </w:fldChar>
        </w:r>
        <w:r w:rsidR="00061CDA" w:rsidDel="00311CED">
          <w:delInstrText xml:space="preserve"> ADDIN EN.CITE.DATA </w:delInstrText>
        </w:r>
        <w:r w:rsidR="00D10774" w:rsidDel="00311CED">
          <w:fldChar w:fldCharType="end"/>
        </w:r>
      </w:del>
      <w:ins w:id="26" w:author="Ram Shrestha" w:date="2014-04-24T07:20:00Z">
        <w:r w:rsidR="00311CED">
          <w:fldChar w:fldCharType="begin">
            <w:fldData xml:space="preserve">PEVuZE5vdGU+PENpdGU+PEF1dGhvcj5TdHJpbmdlcjwvQXV0aG9yPjxZZWFyPjIwMDY8L1llYXI+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</w:fldData>
          </w:fldChar>
        </w:r>
        <w:r w:rsidR="00311CED">
          <w:instrText xml:space="preserve"> ADDIN EN.CITE.DATA </w:instrText>
        </w:r>
        <w:r w:rsidR="00311CED">
          <w:fldChar w:fldCharType="end"/>
        </w:r>
      </w:ins>
      <w:r w:rsidR="00D10774">
        <w:fldChar w:fldCharType="separate"/>
      </w:r>
      <w:r w:rsidR="007A6B3D">
        <w:rPr>
          <w:noProof/>
        </w:rPr>
        <w:t>(Beck et al., 2006; Ferradini et al., 2006; Gilks et al., 2006; Stringer et al., 2006)</w:t>
      </w:r>
      <w:r w:rsidR="00D10774">
        <w:fldChar w:fldCharType="end"/>
      </w:r>
      <w:r w:rsidR="002A5044">
        <w:t>.</w:t>
      </w:r>
      <w:r w:rsidR="00D94D5E">
        <w:t xml:space="preserve"> </w:t>
      </w:r>
      <w:r w:rsidR="00C77A5B">
        <w:t xml:space="preserve"> T</w:t>
      </w:r>
      <w:r w:rsidR="00D94D5E">
        <w:t xml:space="preserve">he </w:t>
      </w:r>
      <w:r w:rsidR="0093643E">
        <w:t xml:space="preserve">number of HIV infected individuals with transmitted drug resistant mutations (DRMs) </w:t>
      </w:r>
      <w:r w:rsidR="00953D2E">
        <w:t>is</w:t>
      </w:r>
      <w:r w:rsidR="00A609DE">
        <w:t xml:space="preserve"> increasing </w:t>
      </w:r>
      <w:r w:rsidR="00D10774">
        <w:fldChar w:fldCharType="begin">
          <w:fldData xml:space="preserve">PEVuZE5vdGU+PENpdGU+PEF1dGhvcj5BZ2hva2VuZzwvQXV0aG9yPjxZZWFyPjIwMTE8L1llYXI+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</w:fldData>
        </w:fldChar>
      </w:r>
      <w:ins w:id="27" w:author="Ram Shrestha" w:date="2014-04-24T07:20:00Z">
        <w:r w:rsidR="00311CED">
          <w:instrText xml:space="preserve"> ADDIN EN.CITE </w:instrText>
        </w:r>
      </w:ins>
      <w:del w:id="28" w:author="Ram Shrestha" w:date="2014-04-24T07:20:00Z">
        <w:r w:rsidR="00061CDA" w:rsidDel="00311CED">
          <w:delInstrText xml:space="preserve"> ADDIN EN.CITE </w:delInstrText>
        </w:r>
        <w:r w:rsidR="00D10774" w:rsidDel="00311CED">
          <w:fldChar w:fldCharType="begin">
            <w:fldData xml:space="preserve">PEVuZE5vdGU+PENpdGU+PEF1dGhvcj5BZ2hva2VuZzwvQXV0aG9yPjxZZWFyPjIwMTE8L1llYXI+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</w:fldData>
          </w:fldChar>
        </w:r>
        <w:r w:rsidR="00061CDA" w:rsidDel="00311CED">
          <w:delInstrText xml:space="preserve"> ADDIN EN.CITE.DATA </w:delInstrText>
        </w:r>
        <w:r w:rsidR="00D10774" w:rsidDel="00311CED">
          <w:fldChar w:fldCharType="end"/>
        </w:r>
      </w:del>
      <w:ins w:id="29" w:author="Ram Shrestha" w:date="2014-04-24T07:20:00Z">
        <w:r w:rsidR="00311CED">
          <w:fldChar w:fldCharType="begin">
            <w:fldData xml:space="preserve">PEVuZE5vdGU+PENpdGU+PEF1dGhvcj5BZ2hva2VuZzwvQXV0aG9yPjxZZWFyPjIwMTE8L1llYXI+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</w:fldData>
          </w:fldChar>
        </w:r>
        <w:r w:rsidR="00311CED">
          <w:instrText xml:space="preserve"> ADDIN EN.CITE.DATA </w:instrText>
        </w:r>
        <w:r w:rsidR="00311CED">
          <w:fldChar w:fldCharType="end"/>
        </w:r>
      </w:ins>
      <w:r w:rsidR="00D10774">
        <w:fldChar w:fldCharType="separate"/>
      </w:r>
      <w:r w:rsidR="00F5277E">
        <w:rPr>
          <w:noProof/>
        </w:rPr>
        <w:t>(Aghokeng et al., 2011; Phillips et al., 2013; Zaidi et al., 2013)</w:t>
      </w:r>
      <w:r w:rsidR="00D10774">
        <w:fldChar w:fldCharType="end"/>
      </w:r>
      <w:r w:rsidR="00C77A5B">
        <w:t xml:space="preserve"> with</w:t>
      </w:r>
      <w:r w:rsidR="008F23E8">
        <w:t xml:space="preserve"> </w:t>
      </w:r>
      <w:r w:rsidR="00C77A5B">
        <w:t xml:space="preserve">studies </w:t>
      </w:r>
      <w:r w:rsidR="008F23E8">
        <w:t>show</w:t>
      </w:r>
      <w:r w:rsidR="00C77A5B">
        <w:t xml:space="preserve">ing </w:t>
      </w:r>
      <w:r w:rsidR="008F23E8">
        <w:t xml:space="preserve">that </w:t>
      </w:r>
      <w:r w:rsidR="00C77A5B">
        <w:t xml:space="preserve">while </w:t>
      </w:r>
      <w:r w:rsidR="00490940">
        <w:t>antiretroviral</w:t>
      </w:r>
      <w:r w:rsidR="00C03023">
        <w:t xml:space="preserve"> (ART)</w:t>
      </w:r>
      <w:r w:rsidR="00953D2E">
        <w:t xml:space="preserve"> drugs increase life expectancy of infected individuals</w:t>
      </w:r>
      <w:r w:rsidR="00C77A5B">
        <w:t>,</w:t>
      </w:r>
      <w:r w:rsidR="00953D2E">
        <w:t xml:space="preserve"> </w:t>
      </w:r>
      <w:r w:rsidR="00C77A5B">
        <w:t xml:space="preserve">this increase life expectancy </w:t>
      </w:r>
      <w:r w:rsidR="00953D2E">
        <w:t xml:space="preserve">increases the </w:t>
      </w:r>
      <w:r w:rsidR="008F23E8">
        <w:t>risk</w:t>
      </w:r>
      <w:r w:rsidR="00953D2E">
        <w:t xml:space="preserve"> of transmission </w:t>
      </w:r>
      <w:r w:rsidR="00EA358F">
        <w:t xml:space="preserve">of drug resistant HIV variants </w:t>
      </w:r>
      <w:r w:rsidR="00953D2E">
        <w:t xml:space="preserve">to </w:t>
      </w:r>
      <w:r w:rsidR="009B1CCF">
        <w:t xml:space="preserve">uninfected individuals </w:t>
      </w:r>
      <w:r w:rsidR="00D10774">
        <w:fldChar w:fldCharType="begin"/>
      </w:r>
      <w:ins w:id="30" w:author="Ram Shrestha" w:date="2014-04-24T07:20:00Z">
        <w:r w:rsidR="00311CED">
          <w:instrText xml:space="preserve"> ADDIN EN.CITE &lt;EndNote&gt;&lt;Cite&gt;&lt;Author&gt;Zaidi&lt;/Author&gt;&lt;Year&gt;2013&lt;/Year&gt;&lt;RecNum&gt;709&lt;/RecNum&gt;&lt;record&gt;&lt;rec-number&gt;709&lt;/rec-number&gt;&lt;foreign-keys&gt;&lt;key app="EN" db-id="fp25zzvrxrd9vke5zxqp9stbssprwstvdddz"&gt;709&lt;/key&gt;&lt;/foreign-keys&gt;&lt;ref-type name="Journal Article"&gt;17&lt;/ref-type&gt;&lt;contributors&gt;&lt;authors&gt;&lt;author&gt;Zaidi, Jaffer&lt;/author&gt;&lt;author&gt;Grapsa, Erofili&lt;/author&gt;&lt;author&gt;Tanser, Frank&lt;/author&gt;&lt;author&gt;Newell, Marie-Louise&lt;/author&gt;&lt;author&gt;Bärnighausen, Till&lt;/author&gt;&lt;/authors&gt;&lt;/contributors&gt;&lt;titles&gt;&lt;title&gt;Dramatic increases in HIV prevalence after scale-up of antiretroviral treatment: a longitudinal population-based HIV surveillance study in rural kwazulu-natal&lt;/title&gt;&lt;secondary-title&gt;AIDS&lt;/secondary-title&gt;&lt;/titles&gt;&lt;periodical&gt;&lt;full-title&gt;AIDS&lt;/full-title&gt;&lt;/periodical&gt;&lt;pages&gt;000-000&lt;/pages&gt;&lt;volume&gt;27&lt;/volume&gt;&lt;dates&gt;&lt;year&gt;2013&lt;/year&gt;&lt;/dates&gt;&lt;urls&gt;&lt;/urls&gt;&lt;/record&gt;&lt;/Cite&gt;&lt;/EndNote&gt;</w:instrText>
        </w:r>
      </w:ins>
      <w:del w:id="31" w:author="Ram Shrestha" w:date="2014-04-24T07:20:00Z">
        <w:r w:rsidR="00061CDA" w:rsidDel="00311CED">
          <w:delInstrText xml:space="preserve"> ADDIN EN.CITE &lt;EndNote&gt;&lt;Cite&gt;&lt;Author&gt;Zaidi&lt;/Author&gt;&lt;Year&gt;2013&lt;/Year&gt;&lt;RecNum&gt;709&lt;/RecNum&gt;&lt;record&gt;&lt;rec-number&gt;709&lt;/rec-number&gt;&lt;foreign-keys&gt;&lt;key app="EN" db-id="fp25zzvrxrd9vke5zxqp9stbssprwstvdddz"&gt;709&lt;/key&gt;&lt;/foreign-keys&gt;&lt;ref-type name="Journal Article"&gt;17&lt;/ref-type&gt;&lt;contributors&gt;&lt;authors&gt;&lt;author&gt;Zaidi, Jaffer&lt;/author&gt;&lt;author&gt;Grapsa, Erofili&lt;/author&gt;&lt;author&gt;Tanser, Frank&lt;/author&gt;&lt;author&gt;Newell, Marie-Louise&lt;/author&gt;&lt;author&gt;Bärnighausen, Till&lt;/author&gt;&lt;/authors&gt;&lt;/contributors&gt;&lt;titles&gt;&lt;title&gt;Dramatic increases in HIV prevalence after scale-up of antiretroviral treatment: a longitudinal population-based HIV surveillance study in rural kwazulu-natal&lt;/title&gt;&lt;secondary-title&gt;AIDS&lt;/secondary-title&gt;&lt;/titles&gt;&lt;periodical&gt;&lt;full-title&gt;AIDS&lt;/full-title&gt;&lt;/periodical&gt;&lt;pages&gt;000-000&lt;/pages&gt;&lt;volume&gt;27&lt;/volume&gt;&lt;dates&gt;&lt;year&gt;2013&lt;/year&gt;&lt;/dates&gt;&lt;urls&gt;&lt;/urls&gt;&lt;/record&gt;&lt;/Cite&gt;&lt;/EndNote&gt;</w:delInstrText>
        </w:r>
      </w:del>
      <w:r w:rsidR="00D10774">
        <w:fldChar w:fldCharType="separate"/>
      </w:r>
      <w:r w:rsidR="00F5277E">
        <w:rPr>
          <w:noProof/>
        </w:rPr>
        <w:t>(Zaidi et al., 2013)</w:t>
      </w:r>
      <w:r w:rsidR="00D10774">
        <w:fldChar w:fldCharType="end"/>
      </w:r>
      <w:r w:rsidR="00F87BF3">
        <w:t>.</w:t>
      </w:r>
    </w:p>
    <w:p w:rsidR="008C69C5" w:rsidRDefault="008C69C5" w:rsidP="00F35359">
      <w:pPr>
        <w:spacing w:line="480" w:lineRule="auto"/>
        <w:jc w:val="both"/>
      </w:pPr>
    </w:p>
    <w:p w:rsidR="00F87BF3" w:rsidRDefault="00D50B55" w:rsidP="00F35359">
      <w:pPr>
        <w:spacing w:line="480" w:lineRule="auto"/>
        <w:jc w:val="both"/>
      </w:pPr>
      <w:r>
        <w:t xml:space="preserve">The history of HIV treatment in 1980s has shown </w:t>
      </w:r>
      <w:r w:rsidR="0045521A">
        <w:t xml:space="preserve">that the therapy with a single dose antiretroviral drug or a combination of drugs from a single drug class </w:t>
      </w:r>
      <w:r w:rsidR="008135FF">
        <w:t xml:space="preserve">usually </w:t>
      </w:r>
      <w:r w:rsidR="0045521A">
        <w:t>result</w:t>
      </w:r>
      <w:r w:rsidR="008135FF">
        <w:t>s</w:t>
      </w:r>
      <w:r w:rsidR="0045521A">
        <w:t xml:space="preserve"> in treatment failure </w:t>
      </w:r>
      <w:r w:rsidR="004B0E7F">
        <w:t xml:space="preserve"> </w:t>
      </w:r>
      <w:r w:rsidR="00D10774">
        <w:fldChar w:fldCharType="begin">
          <w:fldData xml:space="preserve">PEVuZE5vdGU+PENpdGU+PEF1dGhvcj5LZWxsYW08L0F1dGhvcj48WWVhcj4xOTk0PC9ZZWFyPjxS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</w:fldData>
        </w:fldChar>
      </w:r>
      <w:ins w:id="32" w:author="Ram Shrestha" w:date="2014-04-24T07:20:00Z">
        <w:r w:rsidR="00311CED">
          <w:instrText xml:space="preserve"> ADDIN EN.CITE </w:instrText>
        </w:r>
      </w:ins>
      <w:del w:id="33" w:author="Ram Shrestha" w:date="2014-04-24T07:20:00Z">
        <w:r w:rsidR="00061CDA" w:rsidDel="00311CED">
          <w:delInstrText xml:space="preserve"> ADDIN EN.CITE </w:delInstrText>
        </w:r>
        <w:r w:rsidR="00D10774" w:rsidDel="00311CED">
          <w:fldChar w:fldCharType="begin">
            <w:fldData xml:space="preserve">PEVuZE5vdGU+PENpdGU+PEF1dGhvcj5LZWxsYW08L0F1dGhvcj48WWVhcj4xOTk0PC9ZZWFyPjxS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</w:fldData>
          </w:fldChar>
        </w:r>
        <w:r w:rsidR="00061CDA" w:rsidDel="00311CED">
          <w:delInstrText xml:space="preserve"> ADDIN EN.CITE.DATA </w:delInstrText>
        </w:r>
        <w:r w:rsidR="00D10774" w:rsidDel="00311CED">
          <w:fldChar w:fldCharType="end"/>
        </w:r>
      </w:del>
      <w:ins w:id="34" w:author="Ram Shrestha" w:date="2014-04-24T07:20:00Z">
        <w:r w:rsidR="00311CED">
          <w:fldChar w:fldCharType="begin">
            <w:fldData xml:space="preserve">PEVuZE5vdGU+PENpdGU+PEF1dGhvcj5LZWxsYW08L0F1dGhvcj48WWVhcj4xOTk0PC9ZZWFyPjxS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</w:fldData>
          </w:fldChar>
        </w:r>
        <w:r w:rsidR="00311CED">
          <w:instrText xml:space="preserve"> ADDIN EN.CITE.DATA </w:instrText>
        </w:r>
        <w:r w:rsidR="00311CED">
          <w:fldChar w:fldCharType="end"/>
        </w:r>
      </w:ins>
      <w:r w:rsidR="00D10774">
        <w:fldChar w:fldCharType="separate"/>
      </w:r>
      <w:r w:rsidR="00002746">
        <w:rPr>
          <w:noProof/>
        </w:rPr>
        <w:t>(Kellam et al., 1994; Larder et al., 1989; Larder et al., 1991; Larder and Kemp, 1989; Larder et al., 1987)</w:t>
      </w:r>
      <w:r w:rsidR="00D10774">
        <w:fldChar w:fldCharType="end"/>
      </w:r>
      <w:r w:rsidR="003E5982">
        <w:t xml:space="preserve">. </w:t>
      </w:r>
      <w:r w:rsidR="0045521A">
        <w:t>This has shown that</w:t>
      </w:r>
      <w:r w:rsidR="007A1EC9">
        <w:t xml:space="preserve"> a</w:t>
      </w:r>
      <w:r w:rsidR="00302BD9">
        <w:t xml:space="preserve">dministration of a single </w:t>
      </w:r>
      <w:r w:rsidR="00490940">
        <w:t>antiretro</w:t>
      </w:r>
      <w:r w:rsidR="00302BD9">
        <w:t xml:space="preserve">viral drug </w:t>
      </w:r>
      <w:r w:rsidR="0045521A">
        <w:t xml:space="preserve">selects the drug resistant variants and </w:t>
      </w:r>
      <w:r w:rsidR="00302BD9">
        <w:t>increases the</w:t>
      </w:r>
      <w:r w:rsidR="00183610">
        <w:t xml:space="preserve"> chance of </w:t>
      </w:r>
      <w:r w:rsidR="00EC20D2">
        <w:t xml:space="preserve">rapid </w:t>
      </w:r>
      <w:r w:rsidR="004B0E7F">
        <w:t>drug</w:t>
      </w:r>
      <w:r w:rsidR="00183610">
        <w:t xml:space="preserve"> failure</w:t>
      </w:r>
      <w:r w:rsidR="00490940">
        <w:t xml:space="preserve"> </w:t>
      </w:r>
      <w:r w:rsidR="00D10774">
        <w:fldChar w:fldCharType="begin">
          <w:fldData xml:space="preserve">PEVuZE5vdGU+PENpdGU+PEF1dGhvcj5IYW1lcnM8L0F1dGhvcj48WWVhcj4yMDEyPC9ZZWFyPjxS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</w:fldData>
        </w:fldChar>
      </w:r>
      <w:ins w:id="35" w:author="Ram Shrestha" w:date="2014-04-24T07:20:00Z">
        <w:r w:rsidR="00311CED">
          <w:instrText xml:space="preserve"> ADDIN EN.CITE </w:instrText>
        </w:r>
      </w:ins>
      <w:del w:id="36" w:author="Ram Shrestha" w:date="2014-04-24T07:20:00Z">
        <w:r w:rsidR="00061CDA" w:rsidDel="00311CED">
          <w:delInstrText xml:space="preserve"> ADDIN EN.CITE </w:delInstrText>
        </w:r>
        <w:r w:rsidR="00D10774" w:rsidDel="00311CED">
          <w:fldChar w:fldCharType="begin">
            <w:fldData xml:space="preserve">PEVuZE5vdGU+PENpdGU+PEF1dGhvcj5IYW1lcnM8L0F1dGhvcj48WWVhcj4yMDEyPC9ZZWFyPjxS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</w:fldData>
          </w:fldChar>
        </w:r>
        <w:r w:rsidR="00061CDA" w:rsidDel="00311CED">
          <w:delInstrText xml:space="preserve"> ADDIN EN.CITE.DATA </w:delInstrText>
        </w:r>
        <w:r w:rsidR="00D10774" w:rsidDel="00311CED">
          <w:fldChar w:fldCharType="end"/>
        </w:r>
      </w:del>
      <w:ins w:id="37" w:author="Ram Shrestha" w:date="2014-04-24T07:20:00Z">
        <w:r w:rsidR="00311CED">
          <w:fldChar w:fldCharType="begin">
            <w:fldData xml:space="preserve">PEVuZE5vdGU+PENpdGU+PEF1dGhvcj5IYW1lcnM8L0F1dGhvcj48WWVhcj4yMDEyPC9ZZWFyPjxS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</w:fldData>
          </w:fldChar>
        </w:r>
        <w:r w:rsidR="00311CED">
          <w:instrText xml:space="preserve"> ADDIN EN.CITE.DATA </w:instrText>
        </w:r>
        <w:r w:rsidR="00311CED">
          <w:fldChar w:fldCharType="end"/>
        </w:r>
      </w:ins>
      <w:r w:rsidR="00D10774">
        <w:fldChar w:fldCharType="separate"/>
      </w:r>
      <w:r w:rsidR="00387725">
        <w:rPr>
          <w:noProof/>
        </w:rPr>
        <w:t>(Hamers et al., 2012; Jackson et al., 2000; Partaledis et al., 1995; Tisdale et al., 1993)</w:t>
      </w:r>
      <w:r w:rsidR="00D10774">
        <w:fldChar w:fldCharType="end"/>
      </w:r>
      <w:r w:rsidR="00183610">
        <w:t xml:space="preserve">. </w:t>
      </w:r>
      <w:r w:rsidR="00314641">
        <w:t xml:space="preserve">A perfect example of this is the emergence of resistance in </w:t>
      </w:r>
      <w:r w:rsidR="004B0E7F">
        <w:t xml:space="preserve">single dose </w:t>
      </w:r>
      <w:r w:rsidR="00EC20D2">
        <w:t>nevirapine</w:t>
      </w:r>
      <w:r w:rsidR="00A85D56">
        <w:t xml:space="preserve"> (NVP)</w:t>
      </w:r>
      <w:r w:rsidR="00314641">
        <w:t xml:space="preserve"> programmes</w:t>
      </w:r>
      <w:r w:rsidR="00EC20D2">
        <w:t xml:space="preserve">. </w:t>
      </w:r>
      <w:r w:rsidR="00A85D56">
        <w:t>NVP</w:t>
      </w:r>
      <w:r w:rsidR="00314641">
        <w:t>, an NNRTI,</w:t>
      </w:r>
      <w:r w:rsidR="00EC20D2">
        <w:t xml:space="preserve"> is prescribed </w:t>
      </w:r>
      <w:r w:rsidR="00314641">
        <w:t xml:space="preserve">to HIOV positive </w:t>
      </w:r>
      <w:r w:rsidR="00EC20D2">
        <w:t xml:space="preserve">pregnant woman </w:t>
      </w:r>
      <w:r w:rsidR="00314641">
        <w:t xml:space="preserve">in order to </w:t>
      </w:r>
      <w:r w:rsidR="00EC20D2">
        <w:t>prevent HIV transmission from mother to child</w:t>
      </w:r>
      <w:r w:rsidR="00A85D56">
        <w:t xml:space="preserve"> in resource poor settings </w:t>
      </w:r>
      <w:r w:rsidR="00D10774">
        <w:fldChar w:fldCharType="begin">
          <w:fldData xml:space="preserve">PEVuZE5vdGU+PENpdGU+PEF1dGhvcj5BdWR1cmVhdTwvQXV0aG9yPjxZZWFyPjIwMTM8L1llYXI+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</w:fldData>
        </w:fldChar>
      </w:r>
      <w:ins w:id="38" w:author="Ram Shrestha" w:date="2014-04-24T07:20:00Z">
        <w:r w:rsidR="00311CED">
          <w:instrText xml:space="preserve"> ADDIN EN.CITE </w:instrText>
        </w:r>
      </w:ins>
      <w:del w:id="39" w:author="Ram Shrestha" w:date="2014-04-24T07:20:00Z">
        <w:r w:rsidR="00061CDA" w:rsidDel="00311CED">
          <w:delInstrText xml:space="preserve"> ADDIN EN.CITE </w:delInstrText>
        </w:r>
        <w:r w:rsidR="00D10774" w:rsidDel="00311CED">
          <w:fldChar w:fldCharType="begin">
            <w:fldData xml:space="preserve">PEVuZE5vdGU+PENpdGU+PEF1dGhvcj5BdWR1cmVhdTwvQXV0aG9yPjxZZWFyPjIwMTM8L1llYXI+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</w:fldData>
          </w:fldChar>
        </w:r>
        <w:r w:rsidR="00061CDA" w:rsidDel="00311CED">
          <w:delInstrText xml:space="preserve"> ADDIN EN.CITE.DATA </w:delInstrText>
        </w:r>
        <w:r w:rsidR="00D10774" w:rsidDel="00311CED">
          <w:fldChar w:fldCharType="end"/>
        </w:r>
      </w:del>
      <w:ins w:id="40" w:author="Ram Shrestha" w:date="2014-04-24T07:20:00Z">
        <w:r w:rsidR="00311CED">
          <w:fldChar w:fldCharType="begin">
            <w:fldData xml:space="preserve">PEVuZE5vdGU+PENpdGU+PEF1dGhvcj5BdWR1cmVhdTwvQXV0aG9yPjxZZWFyPjIwMTM8L1llYXI+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</w:fldData>
          </w:fldChar>
        </w:r>
        <w:r w:rsidR="00311CED">
          <w:instrText xml:space="preserve"> ADDIN EN.CITE.DATA </w:instrText>
        </w:r>
        <w:r w:rsidR="00311CED">
          <w:fldChar w:fldCharType="end"/>
        </w:r>
      </w:ins>
      <w:r w:rsidR="00D10774">
        <w:fldChar w:fldCharType="separate"/>
      </w:r>
      <w:ins w:id="41" w:author="Ram Shrestha" w:date="2014-04-24T07:20:00Z">
        <w:r w:rsidR="00311CED">
          <w:rPr>
            <w:noProof/>
          </w:rPr>
          <w:t>(Audureau et al., 2013; Chi et al., 2013; Shapiro et al., 2010; Stringer et al., 2010a; Zolfo et al., 2010)</w:t>
        </w:r>
      </w:ins>
      <w:del w:id="42" w:author="Ram Shrestha" w:date="2014-04-24T07:20:00Z">
        <w:r w:rsidR="00A85D56" w:rsidDel="00311CED">
          <w:rPr>
            <w:noProof/>
          </w:rPr>
          <w:delText>(Audureau et al., 2013; Chi et al., 2013; Shapiro et al., 2010; Stringer et al., 2010; Zolfo et al., 2010)</w:delText>
        </w:r>
      </w:del>
      <w:r w:rsidR="00D10774">
        <w:fldChar w:fldCharType="end"/>
      </w:r>
      <w:r w:rsidR="00EC20D2">
        <w:t xml:space="preserve">. The drug is effective in reducing the viral transmission </w:t>
      </w:r>
      <w:r w:rsidR="00286089">
        <w:t>as</w:t>
      </w:r>
      <w:r w:rsidR="00EC20D2">
        <w:t xml:space="preserve"> has been reported in several research reports </w:t>
      </w:r>
      <w:r w:rsidR="00D10774">
        <w:fldChar w:fldCharType="begin">
          <w:fldData xml:space="preserve">PEVuZE5vdGU+PENpdGU+PEF1dGhvcj5MYWxsZW1hbnQ8L0F1dGhvcj48WWVhcj4yMDA0PC9ZZWFy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</w:fldData>
        </w:fldChar>
      </w:r>
      <w:ins w:id="43" w:author="Ram Shrestha" w:date="2014-04-24T07:20:00Z">
        <w:r w:rsidR="00311CED">
          <w:instrText xml:space="preserve"> ADDIN EN.CITE </w:instrText>
        </w:r>
      </w:ins>
      <w:del w:id="44" w:author="Ram Shrestha" w:date="2014-04-24T07:20:00Z">
        <w:r w:rsidR="00061CDA" w:rsidDel="00311CED">
          <w:delInstrText xml:space="preserve"> ADDIN EN.CITE </w:delInstrText>
        </w:r>
        <w:r w:rsidR="00D10774" w:rsidDel="00311CED">
          <w:fldChar w:fldCharType="begin">
            <w:fldData xml:space="preserve">PEVuZE5vdGU+PENpdGU+PEF1dGhvcj5MYWxsZW1hbnQ8L0F1dGhvcj48WWVhcj4yMDA0PC9ZZWFy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</w:fldData>
          </w:fldChar>
        </w:r>
        <w:r w:rsidR="00061CDA" w:rsidDel="00311CED">
          <w:delInstrText xml:space="preserve"> ADDIN EN.CITE.DATA </w:delInstrText>
        </w:r>
        <w:r w:rsidR="00D10774" w:rsidDel="00311CED">
          <w:fldChar w:fldCharType="end"/>
        </w:r>
      </w:del>
      <w:ins w:id="45" w:author="Ram Shrestha" w:date="2014-04-24T07:20:00Z">
        <w:r w:rsidR="00311CED">
          <w:fldChar w:fldCharType="begin">
            <w:fldData xml:space="preserve">PEVuZE5vdGU+PENpdGU+PEF1dGhvcj5MYWxsZW1hbnQ8L0F1dGhvcj48WWVhcj4yMDA0PC9ZZWFy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</w:fldData>
          </w:fldChar>
        </w:r>
        <w:r w:rsidR="00311CED">
          <w:instrText xml:space="preserve"> ADDIN EN.CITE.DATA </w:instrText>
        </w:r>
        <w:r w:rsidR="00311CED">
          <w:fldChar w:fldCharType="end"/>
        </w:r>
      </w:ins>
      <w:r w:rsidR="00D10774">
        <w:fldChar w:fldCharType="separate"/>
      </w:r>
      <w:r w:rsidR="00C03023">
        <w:rPr>
          <w:noProof/>
        </w:rPr>
        <w:t>(Connor et al., 1994a; Connor et al., 1994b; Guay et al., 1999; Jackson et al., 2003; Lallemant et al., 2004)</w:t>
      </w:r>
      <w:r w:rsidR="00D10774">
        <w:fldChar w:fldCharType="end"/>
      </w:r>
      <w:r w:rsidR="00EC20D2">
        <w:t xml:space="preserve">. </w:t>
      </w:r>
      <w:commentRangeStart w:id="46"/>
      <w:r w:rsidR="00A85D56">
        <w:t>However,</w:t>
      </w:r>
      <w:r w:rsidR="004D1CFC">
        <w:t xml:space="preserve"> </w:t>
      </w:r>
      <w:ins w:id="47" w:author="Ram Shrestha" w:date="2014-04-18T14:36:00Z">
        <w:r w:rsidR="009663B8">
          <w:t xml:space="preserve">studies have shown that </w:t>
        </w:r>
      </w:ins>
      <w:del w:id="48" w:author="Ram Shrestha" w:date="2014-04-18T14:35:00Z">
        <w:r w:rsidR="004D1CFC" w:rsidDel="00F377D6">
          <w:delText>in general,</w:delText>
        </w:r>
        <w:r w:rsidR="00A85D56" w:rsidDel="00F377D6">
          <w:delText xml:space="preserve"> </w:delText>
        </w:r>
      </w:del>
      <w:r w:rsidR="00A85D56">
        <w:t xml:space="preserve">the use of single dose NVP to prevent mother to child transmission of the virus </w:t>
      </w:r>
      <w:ins w:id="49" w:author="Ram Shrestha" w:date="2014-04-18T15:11:00Z">
        <w:r w:rsidR="009663B8">
          <w:t>showed distinct pattern</w:t>
        </w:r>
      </w:ins>
      <w:ins w:id="50" w:author="Ram Shrestha" w:date="2014-04-18T19:41:00Z">
        <w:r w:rsidR="00016DAB">
          <w:t>s</w:t>
        </w:r>
      </w:ins>
      <w:ins w:id="51" w:author="Ram Shrestha" w:date="2014-04-18T15:11:00Z">
        <w:r w:rsidR="009663B8">
          <w:t xml:space="preserve"> of emergence and fading of nevirapine associated resistant mutations</w:t>
        </w:r>
      </w:ins>
      <w:del w:id="52" w:author="Ram Shrestha" w:date="2014-04-18T15:12:00Z">
        <w:r w:rsidR="00A85D56" w:rsidDel="009663B8">
          <w:delText>has resulted to the rapid development of NVP resistant HIV variants</w:delText>
        </w:r>
        <w:r w:rsidR="00344F4B" w:rsidDel="009663B8">
          <w:delText xml:space="preserve"> in </w:delText>
        </w:r>
        <w:r w:rsidR="004D1CFC" w:rsidDel="009663B8">
          <w:delText xml:space="preserve">those </w:delText>
        </w:r>
        <w:r w:rsidR="00344F4B" w:rsidDel="009663B8">
          <w:delText>receiving NVP through PMTCT</w:delText>
        </w:r>
      </w:del>
      <w:ins w:id="53" w:author="Ram Shrestha" w:date="2014-04-18T15:12:00Z">
        <w:r w:rsidR="009663B8">
          <w:t xml:space="preserve"> </w:t>
        </w:r>
      </w:ins>
      <w:commentRangeEnd w:id="46"/>
      <w:r w:rsidR="008135FF">
        <w:rPr>
          <w:rStyle w:val="CommentReference"/>
        </w:rPr>
        <w:commentReference w:id="46"/>
      </w:r>
      <w:r w:rsidR="00D10774">
        <w:fldChar w:fldCharType="begin">
          <w:fldData xml:space="preserve">PEVuZE5vdGU+PENpdGU+PEF1dGhvcj5Fc2hsZW1hbjwvQXV0aG9yPjxZZWFyPjIwMDU8L1llYXI+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</w:fldData>
        </w:fldChar>
      </w:r>
      <w:ins w:id="54" w:author="Ram Shrestha" w:date="2014-04-24T07:20:00Z">
        <w:r w:rsidR="00311CED">
          <w:instrText xml:space="preserve"> ADDIN EN.CITE </w:instrText>
        </w:r>
      </w:ins>
      <w:del w:id="55" w:author="Ram Shrestha" w:date="2014-04-24T07:20:00Z">
        <w:r w:rsidR="00061CDA" w:rsidDel="00311CED">
          <w:delInstrText xml:space="preserve"> ADDIN EN.CITE </w:delInstrText>
        </w:r>
        <w:r w:rsidR="00D10774" w:rsidDel="00311CED">
          <w:fldChar w:fldCharType="begin">
            <w:fldData xml:space="preserve">PEVuZE5vdGU+PENpdGU+PEF1dGhvcj5Fc2hsZW1hbjwvQXV0aG9yPjxZZWFyPjIwMDU8L1llYXI+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</w:fldData>
          </w:fldChar>
        </w:r>
        <w:r w:rsidR="00061CDA" w:rsidDel="00311CED">
          <w:delInstrText xml:space="preserve"> ADDIN EN.CITE.DATA </w:delInstrText>
        </w:r>
        <w:r w:rsidR="00D10774" w:rsidDel="00311CED">
          <w:fldChar w:fldCharType="end"/>
        </w:r>
      </w:del>
      <w:ins w:id="56" w:author="Ram Shrestha" w:date="2014-04-24T07:20:00Z">
        <w:r w:rsidR="00311CED">
          <w:fldChar w:fldCharType="begin">
            <w:fldData xml:space="preserve">PEVuZE5vdGU+PENpdGU+PEF1dGhvcj5Fc2hsZW1hbjwvQXV0aG9yPjxZZWFyPjIwMDU8L1llYXI+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</w:fldData>
          </w:fldChar>
        </w:r>
        <w:r w:rsidR="00311CED">
          <w:instrText xml:space="preserve"> ADDIN EN.CITE.DATA </w:instrText>
        </w:r>
        <w:r w:rsidR="00311CED">
          <w:fldChar w:fldCharType="end"/>
        </w:r>
      </w:ins>
      <w:r w:rsidR="00D10774">
        <w:fldChar w:fldCharType="separate"/>
      </w:r>
      <w:ins w:id="57" w:author="Ram Shrestha" w:date="2014-04-24T07:20:00Z">
        <w:r w:rsidR="00311CED">
          <w:rPr>
            <w:noProof/>
          </w:rPr>
          <w:t>(Coovadia et al., 2009; Eshleman et al., 2004; Eshleman et al., 2005; Eshleman et al., 2001; Flys et al., 2005; Havlir et al., 1996; Jackson et al., 2000; Loubser et al., 2006; Martinson et al., 2007; Richman et al., 1994; Tisdale et al., 1993)</w:t>
        </w:r>
      </w:ins>
      <w:del w:id="58" w:author="Ram Shrestha" w:date="2014-04-24T07:20:00Z">
        <w:r w:rsidR="008964D2" w:rsidDel="00311CED">
          <w:rPr>
            <w:noProof/>
          </w:rPr>
          <w:delText>(Coovadia et al., 2009; Eshleman et al., 2004b; Eshleman et al., 2005b; Eshleman et al., 2001; Flys et al., 2005; Havlir et al., 1996; Jackson et al., 2000; Loubser et al., 2006; Martinson et al., 2007; Richman et al., 1994; Tisdale et al., 1993)</w:delText>
        </w:r>
      </w:del>
      <w:r w:rsidR="00D10774">
        <w:fldChar w:fldCharType="end"/>
      </w:r>
      <w:r w:rsidR="00C03023">
        <w:t xml:space="preserve">. The persistence of NVP resistant virus in the mothers and children treated with single dose NVP </w:t>
      </w:r>
      <w:r w:rsidR="00D10774">
        <w:fldChar w:fldCharType="begin"/>
      </w:r>
      <w:ins w:id="59" w:author="Ram Shrestha" w:date="2014-04-24T07:20:00Z">
        <w:r w:rsidR="00311CED">
          <w:instrText xml:space="preserve"> ADDIN EN.CITE &lt;EndNote&gt;&lt;Cite&gt;&lt;Author&gt;Hauser&lt;/Author&gt;&lt;Year&gt;2011&lt;/Year&gt;&lt;RecNum&gt;1535&lt;/RecNum&gt;&lt;record&gt;&lt;rec-number&gt;1535&lt;/rec-number&gt;&lt;foreign-keys&gt;&lt;key app="EN" db-id="fp25zzvrxrd9vke5zxqp9stbssprwstvdddz"&gt;1535&lt;/key&gt;&lt;/foreign-keys&gt;&lt;ref-type name="Journal Article"&gt;17&lt;/ref-type&gt;&lt;contributors&gt;&lt;authors&gt;&lt;author&gt;Hauser, A.&lt;/author&gt;&lt;author&gt;Mugenyi, K.&lt;/author&gt;&lt;author&gt;Kabasinguzi, R.&lt;/author&gt;&lt;author&gt;Kuecherer, C.&lt;/author&gt;&lt;author&gt;Harms, G.&lt;/author&gt;&lt;author&gt;Kunz, A.&lt;/author&gt;&lt;/authors&gt;&lt;/contributors&gt;&lt;auth-address&gt;Institute of Tropical Medicine and International Health, Charite-Universitatsmedizin Berlin, Berlin, Germany.&lt;/auth-address&gt;&lt;titles&gt;&lt;title&gt;Emergence and persistence of minor drug-resistant HIV-1 variants in Ugandan women after nevirapine single-dose prophylaxis&lt;/title&gt;&lt;secondary-title&gt;PLoS One&lt;/secondary-title&gt;&lt;/titles&gt;&lt;periodical&gt;&lt;full-title&gt;PLoS One&lt;/full-title&gt;&lt;/periodical&gt;&lt;pages&gt;e20357&lt;/pages&gt;&lt;volume&gt;6&lt;/volume&gt;&lt;number&gt;5&lt;/number&gt;&lt;edition&gt;2011/06/10&lt;/edition&gt;&lt;keywords&gt;&lt;keyword&gt;Adult&lt;/keyword&gt;&lt;keyword&gt;Anti-HIV Agents/*therapeutic use&lt;/keyword&gt;&lt;keyword&gt;Drug Resistance, Viral&lt;/keyword&gt;&lt;keyword&gt;Female&lt;/keyword&gt;&lt;keyword&gt;HIV Infections/*drug therapy&lt;/keyword&gt;&lt;keyword&gt;HIV-1/*drug effects/*pathogenicity&lt;/keyword&gt;&lt;keyword&gt;Humans&lt;/keyword&gt;&lt;keyword&gt;Nevirapine/*therapeutic use&lt;/keyword&gt;&lt;keyword&gt;Uganda&lt;/keyword&gt;&lt;keyword&gt;Young Adult&lt;/keyword&gt;&lt;/keywords&gt;&lt;dates&gt;&lt;year&gt;2011&lt;/year&gt;&lt;/dates&gt;&lt;isbn&gt;1932-6203 (Electronic)&amp;#xD;1932-6203 (Linking)&lt;/isbn&gt;&lt;accession-num&gt;21655245&lt;/accession-num&gt;&lt;urls&gt;&lt;related-urls&gt;&lt;url&gt;http://www.ncbi.nlm.nih.gov/entrez/query.fcgi?cmd=Retrieve&amp;amp;db=PubMed&amp;amp;dopt=Citation&amp;amp;list_uids=21655245&lt;/url&gt;&lt;/related-urls&gt;&lt;/urls&gt;&lt;custom2&gt;3105030&lt;/custom2&gt;&lt;electronic-resource-num&gt;10.1371/journal.pone.0020357&amp;#xD;PONE-D-11-02728 [pii]&lt;/electronic-resource-num&gt;&lt;language&gt;eng&lt;/language&gt;&lt;/record&gt;&lt;/Cite&gt;&lt;/EndNote&gt;</w:instrText>
        </w:r>
      </w:ins>
      <w:del w:id="60" w:author="Ram Shrestha" w:date="2014-04-24T07:20:00Z">
        <w:r w:rsidR="00061CDA" w:rsidDel="00311CED">
          <w:delInstrText xml:space="preserve"> ADDIN EN.CITE &lt;EndNote&gt;&lt;Cite&gt;&lt;Author&gt;Hauser&lt;/Author&gt;&lt;Year&gt;2011&lt;/Year&gt;&lt;RecNum&gt;1535&lt;/RecNum&gt;&lt;record&gt;&lt;rec-number&gt;1535&lt;/rec-number&gt;&lt;foreign-keys&gt;&lt;key app="EN" db-id="fp25zzvrxrd9vke5zxqp9stbssprwstvdddz"&gt;1535&lt;/key&gt;&lt;/foreign-keys&gt;&lt;ref-type name="Journal Article"&gt;17&lt;/ref-type&gt;&lt;contributors&gt;&lt;authors&gt;&lt;author&gt;Hauser, A.&lt;/author&gt;&lt;author&gt;Mugenyi, K.&lt;/author&gt;&lt;author&gt;Kabasinguzi, R.&lt;/author&gt;&lt;author&gt;Kuecherer, C.&lt;/author&gt;&lt;author&gt;Harms, G.&lt;/author&gt;&lt;author&gt;Kunz, A.&lt;/author&gt;&lt;/authors&gt;&lt;/contributors&gt;&lt;auth-address&gt;Institute of Tropical Medicine and International Health, Charite-Universitatsmedizin Berlin, Berlin, Germany.&lt;/auth-address&gt;&lt;titles&gt;&lt;title&gt;Emergence and persistence of minor drug-resistant HIV-1 variants in Ugandan women after nevirapine single-dose prophylaxis&lt;/title&gt;&lt;secondary-title&gt;PLoS One&lt;/secondary-title&gt;&lt;/titles&gt;&lt;periodical&gt;&lt;full-title&gt;PLoS One&lt;/full-title&gt;&lt;/periodical&gt;&lt;pages&gt;e20357&lt;/pages&gt;&lt;volume&gt;6&lt;/volume&gt;&lt;number&gt;5&lt;/number&gt;&lt;edition&gt;2011/06/10&lt;/edition&gt;&lt;keywords&gt;&lt;keyword&gt;Adult&lt;/keyword&gt;&lt;keyword&gt;Anti-HIV Agents/*therapeutic use&lt;/keyword&gt;&lt;keyword&gt;Drug Resistance, Viral&lt;/keyword&gt;&lt;keyword&gt;Female&lt;/keyword&gt;&lt;keyword&gt;HIV Infections/*drug therapy&lt;/keyword&gt;&lt;keyword&gt;HIV-1/*drug effects/*pathogenicity&lt;/keyword&gt;&lt;keyword&gt;Humans&lt;/keyword&gt;&lt;keyword&gt;Nevirapine/*therapeutic use&lt;/keyword&gt;&lt;keyword&gt;Uganda&lt;/keyword&gt;&lt;keyword&gt;Young Adult&lt;/keyword&gt;&lt;/keywords&gt;&lt;dates&gt;&lt;year&gt;2011&lt;/year&gt;&lt;/dates&gt;&lt;isbn&gt;1932-6203 (Electronic)&amp;#xD;1932-6203 (Linking)&lt;/isbn&gt;&lt;accession-num&gt;21655245&lt;/accession-num&gt;&lt;urls&gt;&lt;related-urls&gt;&lt;url&gt;http://www.ncbi.nlm.nih.gov/entrez/query.fcgi?cmd=Retrieve&amp;amp;db=PubMed&amp;amp;dopt=Citation&amp;amp;list_uids=21655245&lt;/url&gt;&lt;/related-urls&gt;&lt;/urls&gt;&lt;custom2&gt;3105030&lt;/custom2&gt;&lt;electronic-resource-num&gt;10.1371/journal.pone.0020357&amp;#xD;PONE-D-11-02728 [pii]&lt;/electronic-resource-num&gt;&lt;language&gt;eng&lt;/language&gt;&lt;/record&gt;&lt;/Cite&gt;&lt;/EndNote&gt;</w:delInstrText>
        </w:r>
      </w:del>
      <w:r w:rsidR="00D10774">
        <w:fldChar w:fldCharType="separate"/>
      </w:r>
      <w:r w:rsidR="00C03023">
        <w:rPr>
          <w:noProof/>
        </w:rPr>
        <w:t>(Hauser et al., 2011)</w:t>
      </w:r>
      <w:r w:rsidR="00D10774">
        <w:fldChar w:fldCharType="end"/>
      </w:r>
      <w:r w:rsidR="00C03023">
        <w:t xml:space="preserve"> </w:t>
      </w:r>
      <w:r w:rsidR="002D7086">
        <w:t>compromises</w:t>
      </w:r>
      <w:r w:rsidR="00C03023">
        <w:t xml:space="preserve"> the treatment with subsequent NVP containing highly active antiretroviral therapy (HAART) </w:t>
      </w:r>
      <w:r w:rsidR="00D10774">
        <w:fldChar w:fldCharType="begin">
          <w:fldData xml:space="preserve">PEVuZE5vdGU+PENpdGU+PEF1dGhvcj5BcnJpdmU8L0F1dGhvcj48WWVhcj4yMDA3PC9ZZWFyPjxS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</w:fldData>
        </w:fldChar>
      </w:r>
      <w:ins w:id="61" w:author="Ram Shrestha" w:date="2014-04-24T07:20:00Z">
        <w:r w:rsidR="00311CED">
          <w:instrText xml:space="preserve"> ADDIN EN.CITE </w:instrText>
        </w:r>
      </w:ins>
      <w:del w:id="62" w:author="Ram Shrestha" w:date="2014-04-24T07:20:00Z">
        <w:r w:rsidR="00061CDA" w:rsidDel="00311CED">
          <w:delInstrText xml:space="preserve"> ADDIN EN.CITE </w:delInstrText>
        </w:r>
        <w:r w:rsidR="00D10774" w:rsidDel="00311CED">
          <w:fldChar w:fldCharType="begin">
            <w:fldData xml:space="preserve">PEVuZE5vdGU+PENpdGU+PEF1dGhvcj5BcnJpdmU8L0F1dGhvcj48WWVhcj4yMDA3PC9ZZWFyPjxS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</w:fldData>
          </w:fldChar>
        </w:r>
        <w:r w:rsidR="00061CDA" w:rsidDel="00311CED">
          <w:delInstrText xml:space="preserve"> ADDIN EN.CITE.DATA </w:delInstrText>
        </w:r>
        <w:r w:rsidR="00D10774" w:rsidDel="00311CED">
          <w:fldChar w:fldCharType="end"/>
        </w:r>
      </w:del>
      <w:ins w:id="63" w:author="Ram Shrestha" w:date="2014-04-24T07:20:00Z">
        <w:r w:rsidR="00311CED">
          <w:fldChar w:fldCharType="begin">
            <w:fldData xml:space="preserve">PEVuZE5vdGU+PENpdGU+PEF1dGhvcj5BcnJpdmU8L0F1dGhvcj48WWVhcj4yMDA3PC9ZZWFyPjxS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</w:fldData>
          </w:fldChar>
        </w:r>
        <w:r w:rsidR="00311CED">
          <w:instrText xml:space="preserve"> ADDIN EN.CITE.DATA </w:instrText>
        </w:r>
        <w:r w:rsidR="00311CED">
          <w:fldChar w:fldCharType="end"/>
        </w:r>
      </w:ins>
      <w:r w:rsidR="00D10774">
        <w:fldChar w:fldCharType="separate"/>
      </w:r>
      <w:r w:rsidR="00C03023">
        <w:rPr>
          <w:noProof/>
        </w:rPr>
        <w:t>(Arrive et al., 2007; Chi et al., 2007; Lehman et al., 2012; Martinson et al., 2007)</w:t>
      </w:r>
      <w:r w:rsidR="00D10774">
        <w:fldChar w:fldCharType="end"/>
      </w:r>
      <w:r w:rsidR="00C03023">
        <w:t>.</w:t>
      </w:r>
      <w:r w:rsidR="002D7086">
        <w:t xml:space="preserve"> Thus, </w:t>
      </w:r>
      <w:r w:rsidR="00782A26">
        <w:t xml:space="preserve">studies have shown that </w:t>
      </w:r>
      <w:r w:rsidR="00DE6177">
        <w:t>the</w:t>
      </w:r>
      <w:r w:rsidR="005E0BAE">
        <w:t xml:space="preserve"> first line </w:t>
      </w:r>
      <w:r w:rsidR="00DE6177">
        <w:t>therapy, which is a</w:t>
      </w:r>
      <w:r w:rsidR="00183610">
        <w:t xml:space="preserve"> combination of </w:t>
      </w:r>
      <w:r w:rsidR="00782A26">
        <w:t xml:space="preserve">at least </w:t>
      </w:r>
      <w:r w:rsidR="00302BD9">
        <w:t xml:space="preserve">three </w:t>
      </w:r>
      <w:r w:rsidR="002D7086">
        <w:t xml:space="preserve">fully </w:t>
      </w:r>
      <w:r w:rsidR="00302BD9">
        <w:t xml:space="preserve">active </w:t>
      </w:r>
      <w:r w:rsidR="002D7086">
        <w:t>ART</w:t>
      </w:r>
      <w:r w:rsidR="00302BD9">
        <w:t xml:space="preserve"> drugs from different drug classes – Non-Nucleotide Reverse Transciptase Inhibitors (NNRTIs)</w:t>
      </w:r>
      <w:r w:rsidR="000121B1">
        <w:t xml:space="preserve"> and</w:t>
      </w:r>
      <w:r w:rsidR="00302BD9">
        <w:t xml:space="preserve"> Nucleotide Reverse Transcriptase Inhibitors (NRTIs)</w:t>
      </w:r>
      <w:r w:rsidR="008D0E46">
        <w:t xml:space="preserve"> are necessary for optimum suppression of HIV from replication and resistance development</w:t>
      </w:r>
      <w:r w:rsidR="0099609F">
        <w:t xml:space="preserve"> </w:t>
      </w:r>
      <w:r w:rsidR="00D10774">
        <w:fldChar w:fldCharType="begin">
          <w:fldData xml:space="preserve">PEVuZE5vdGU+PENpdGU+PEF1dGhvcj5IYW1lcnM8L0F1dGhvcj48WWVhcj4yMDEyPC9ZZWFyPjxS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</w:fldData>
        </w:fldChar>
      </w:r>
      <w:ins w:id="64" w:author="Ram Shrestha" w:date="2014-04-24T07:20:00Z">
        <w:r w:rsidR="00311CED">
          <w:instrText xml:space="preserve"> ADDIN EN.CITE </w:instrText>
        </w:r>
      </w:ins>
      <w:del w:id="65" w:author="Ram Shrestha" w:date="2014-04-24T07:20:00Z">
        <w:r w:rsidR="00061CDA" w:rsidDel="00311CED">
          <w:delInstrText xml:space="preserve"> ADDIN EN.CITE </w:delInstrText>
        </w:r>
        <w:r w:rsidR="00D10774" w:rsidDel="00311CED">
          <w:fldChar w:fldCharType="begin">
            <w:fldData xml:space="preserve">PEVuZE5vdGU+PENpdGU+PEF1dGhvcj5IYW1lcnM8L0F1dGhvcj48WWVhcj4yMDEyPC9ZZWFyPjxS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</w:fldData>
          </w:fldChar>
        </w:r>
        <w:r w:rsidR="00061CDA" w:rsidDel="00311CED">
          <w:delInstrText xml:space="preserve"> ADDIN EN.CITE.DATA </w:delInstrText>
        </w:r>
        <w:r w:rsidR="00D10774" w:rsidDel="00311CED">
          <w:fldChar w:fldCharType="end"/>
        </w:r>
      </w:del>
      <w:ins w:id="66" w:author="Ram Shrestha" w:date="2014-04-24T07:20:00Z">
        <w:r w:rsidR="00311CED">
          <w:fldChar w:fldCharType="begin">
            <w:fldData xml:space="preserve">PEVuZE5vdGU+PENpdGU+PEF1dGhvcj5IYW1lcnM8L0F1dGhvcj48WWVhcj4yMDEyPC9ZZWFyPjxS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</w:fldData>
          </w:fldChar>
        </w:r>
        <w:r w:rsidR="00311CED">
          <w:instrText xml:space="preserve"> ADDIN EN.CITE.DATA </w:instrText>
        </w:r>
        <w:r w:rsidR="00311CED">
          <w:fldChar w:fldCharType="end"/>
        </w:r>
      </w:ins>
      <w:r w:rsidR="00D10774">
        <w:fldChar w:fldCharType="separate"/>
      </w:r>
      <w:r w:rsidR="00387725">
        <w:rPr>
          <w:noProof/>
        </w:rPr>
        <w:t>(Gupta et al., 2009; Hamers et al., 2012; Robbins et al., 2003; Shafer et al., 2003; van Leeuwen et al., 2003; van Leth et al., 2004)</w:t>
      </w:r>
      <w:r w:rsidR="00D10774">
        <w:fldChar w:fldCharType="end"/>
      </w:r>
      <w:r w:rsidR="008D0E46">
        <w:t>.</w:t>
      </w:r>
      <w:r w:rsidR="00A216CB">
        <w:t xml:space="preserve"> </w:t>
      </w:r>
      <w:r w:rsidR="002D7086">
        <w:t>For this,</w:t>
      </w:r>
      <w:r w:rsidR="00A216CB">
        <w:t xml:space="preserve"> the World Health Organization (WHO) recommends drug resistance testing before prescribing ART drugs.</w:t>
      </w:r>
    </w:p>
    <w:p w:rsidR="00A216CB" w:rsidRDefault="00A216CB" w:rsidP="00F35359">
      <w:pPr>
        <w:spacing w:line="480" w:lineRule="auto"/>
        <w:jc w:val="both"/>
      </w:pPr>
    </w:p>
    <w:p w:rsidR="00782A26" w:rsidRDefault="00A216CB" w:rsidP="00F35359">
      <w:pPr>
        <w:spacing w:line="480" w:lineRule="auto"/>
        <w:jc w:val="both"/>
      </w:pPr>
      <w:r>
        <w:t xml:space="preserve">Resistance testing </w:t>
      </w:r>
      <w:r w:rsidR="002D7086">
        <w:t>reveals</w:t>
      </w:r>
      <w:r>
        <w:t xml:space="preserve"> the drug resistance mutations in the HIV quasispecies. HIV with drug resistant mutations is present at varying prevalence levels in the quasispecies. </w:t>
      </w:r>
      <w:r w:rsidR="00C54895">
        <w:t>The conventional HIV resistance genotyping is limited to detecting the mutations in HIV with prevalence of 20% or greater</w:t>
      </w:r>
      <w:r w:rsidR="005E16BD">
        <w:t xml:space="preserve"> </w:t>
      </w:r>
      <w:r w:rsidR="00D10774">
        <w:fldChar w:fldCharType="begin">
          <w:fldData xml:space="preserve">PEVuZE5vdGU+PENpdGU+PEF1dGhvcj5Cb290aDwvQXV0aG9yPjxZZWFyPjIwMDc8L1llYXI+PFJl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</w:fldData>
        </w:fldChar>
      </w:r>
      <w:ins w:id="67" w:author="Ram Shrestha" w:date="2014-04-24T07:20:00Z">
        <w:r w:rsidR="00311CED">
          <w:instrText xml:space="preserve"> ADDIN EN.CITE </w:instrText>
        </w:r>
      </w:ins>
      <w:del w:id="68" w:author="Ram Shrestha" w:date="2014-04-24T07:20:00Z">
        <w:r w:rsidR="00061CDA" w:rsidDel="00311CED">
          <w:delInstrText xml:space="preserve"> ADDIN EN.CITE </w:delInstrText>
        </w:r>
        <w:r w:rsidR="00D10774" w:rsidDel="00311CED">
          <w:fldChar w:fldCharType="begin">
            <w:fldData xml:space="preserve">PEVuZE5vdGU+PENpdGU+PEF1dGhvcj5Cb290aDwvQXV0aG9yPjxZZWFyPjIwMDc8L1llYXI+PFJl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</w:fldData>
          </w:fldChar>
        </w:r>
        <w:r w:rsidR="00061CDA" w:rsidDel="00311CED">
          <w:delInstrText xml:space="preserve"> ADDIN EN.CITE.DATA </w:delInstrText>
        </w:r>
        <w:r w:rsidR="00D10774" w:rsidDel="00311CED">
          <w:fldChar w:fldCharType="end"/>
        </w:r>
      </w:del>
      <w:ins w:id="69" w:author="Ram Shrestha" w:date="2014-04-24T07:20:00Z">
        <w:r w:rsidR="00311CED">
          <w:fldChar w:fldCharType="begin">
            <w:fldData xml:space="preserve">PEVuZE5vdGU+PENpdGU+PEF1dGhvcj5Cb290aDwvQXV0aG9yPjxZZWFyPjIwMDc8L1llYXI+PFJl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</w:fldData>
          </w:fldChar>
        </w:r>
        <w:r w:rsidR="00311CED">
          <w:instrText xml:space="preserve"> ADDIN EN.CITE.DATA </w:instrText>
        </w:r>
        <w:r w:rsidR="00311CED">
          <w:fldChar w:fldCharType="end"/>
        </w:r>
      </w:ins>
      <w:r w:rsidR="00D10774">
        <w:fldChar w:fldCharType="separate"/>
      </w:r>
      <w:r w:rsidR="00002746">
        <w:rPr>
          <w:noProof/>
        </w:rPr>
        <w:t>(Booth and Geretti, 2007; Liang et al., 2011; Wang et al., 2007)</w:t>
      </w:r>
      <w:r w:rsidR="00D10774">
        <w:fldChar w:fldCharType="end"/>
      </w:r>
      <w:r w:rsidR="00C54895">
        <w:t xml:space="preserve">. </w:t>
      </w:r>
      <w:r w:rsidR="0005642B">
        <w:t xml:space="preserve">Ultra deep </w:t>
      </w:r>
      <w:r w:rsidR="00EF0506">
        <w:t>pyro</w:t>
      </w:r>
      <w:r w:rsidR="00C54895">
        <w:t xml:space="preserve">sequencing </w:t>
      </w:r>
      <w:r w:rsidR="00300BA4">
        <w:t xml:space="preserve">(UDPS) </w:t>
      </w:r>
      <w:r w:rsidR="00C54895">
        <w:t>technology has ability to detec</w:t>
      </w:r>
      <w:r w:rsidR="00EF0506">
        <w:t xml:space="preserve">t HIV with prevalence </w:t>
      </w:r>
      <w:r w:rsidR="00475F38">
        <w:t>to as low as</w:t>
      </w:r>
      <w:r w:rsidR="00EF0506">
        <w:t xml:space="preserve"> 1%</w:t>
      </w:r>
      <w:r w:rsidR="009D74F8">
        <w:t xml:space="preserve"> or below</w:t>
      </w:r>
      <w:r w:rsidR="00593984">
        <w:t xml:space="preserve"> </w:t>
      </w:r>
      <w:r w:rsidR="00D10774">
        <w:fldChar w:fldCharType="begin">
          <w:fldData xml:space="preserve">PEVuZE5vdGU+PENpdGU+PEF1dGhvcj5KaTwvQXV0aG9yPjxZZWFyPjIwMTI8L1llYXI+PFJlY051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</w:fldData>
        </w:fldChar>
      </w:r>
      <w:ins w:id="70" w:author="Ram Shrestha" w:date="2014-04-24T07:20:00Z">
        <w:r w:rsidR="00311CED">
          <w:instrText xml:space="preserve"> ADDIN EN.CITE </w:instrText>
        </w:r>
      </w:ins>
      <w:del w:id="71" w:author="Ram Shrestha" w:date="2014-04-24T07:20:00Z">
        <w:r w:rsidR="00061CDA" w:rsidDel="00311CED">
          <w:delInstrText xml:space="preserve"> ADDIN EN.CITE </w:delInstrText>
        </w:r>
        <w:r w:rsidR="00D10774" w:rsidDel="00311CED">
          <w:fldChar w:fldCharType="begin">
            <w:fldData xml:space="preserve">PEVuZE5vdGU+PENpdGU+PEF1dGhvcj5KaTwvQXV0aG9yPjxZZWFyPjIwMTI8L1llYXI+PFJlY051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</w:fldData>
          </w:fldChar>
        </w:r>
        <w:r w:rsidR="00061CDA" w:rsidDel="00311CED">
          <w:delInstrText xml:space="preserve"> ADDIN EN.CITE.DATA </w:delInstrText>
        </w:r>
        <w:r w:rsidR="00D10774" w:rsidDel="00311CED">
          <w:fldChar w:fldCharType="end"/>
        </w:r>
      </w:del>
      <w:ins w:id="72" w:author="Ram Shrestha" w:date="2014-04-24T07:20:00Z">
        <w:r w:rsidR="00311CED">
          <w:fldChar w:fldCharType="begin">
            <w:fldData xml:space="preserve">PEVuZE5vdGU+PENpdGU+PEF1dGhvcj5KaTwvQXV0aG9yPjxZZWFyPjIwMTI8L1llYXI+PFJlY051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</w:fldData>
          </w:fldChar>
        </w:r>
        <w:r w:rsidR="00311CED">
          <w:instrText xml:space="preserve"> ADDIN EN.CITE.DATA </w:instrText>
        </w:r>
        <w:r w:rsidR="00311CED">
          <w:fldChar w:fldCharType="end"/>
        </w:r>
      </w:ins>
      <w:r w:rsidR="00D10774">
        <w:fldChar w:fldCharType="separate"/>
      </w:r>
      <w:r w:rsidR="00387725">
        <w:rPr>
          <w:noProof/>
        </w:rPr>
        <w:t>(Archer et al., 2009; Balduin M, 2011; Bansode et al., 2013; Dudley et al., 2012; Gilles et al., 2011; Hedskog et al., 2010; Hoffmann et al., 2007; Huse et al., 2007; Ji et al., 2012; Ji et al., 2010; Lataillade et al., 2010; Le et al., 2009; Liang et al., 2011; Wang et al., 2007)</w:t>
      </w:r>
      <w:r w:rsidR="00D10774">
        <w:fldChar w:fldCharType="end"/>
      </w:r>
      <w:r w:rsidR="00EF0506">
        <w:t>.</w:t>
      </w:r>
      <w:r w:rsidR="00300BA4">
        <w:t xml:space="preserve"> </w:t>
      </w:r>
      <w:r w:rsidR="00782A26">
        <w:t xml:space="preserve"> </w:t>
      </w:r>
    </w:p>
    <w:p w:rsidR="00782A26" w:rsidRDefault="00782A26" w:rsidP="00F35359">
      <w:pPr>
        <w:spacing w:line="480" w:lineRule="auto"/>
        <w:jc w:val="both"/>
      </w:pPr>
    </w:p>
    <w:p w:rsidR="00300BA4" w:rsidRDefault="00782A26" w:rsidP="00F35359">
      <w:pPr>
        <w:spacing w:line="480" w:lineRule="auto"/>
        <w:jc w:val="both"/>
      </w:pPr>
      <w:r>
        <w:t>Here, we describe the application of t</w:t>
      </w:r>
      <w:r w:rsidR="00300BA4">
        <w:t xml:space="preserve">he computational tool Seq2Res </w:t>
      </w:r>
      <w:r>
        <w:t>to HIV resistance testing to a significant dataset generated using UDPS</w:t>
      </w:r>
      <w:r w:rsidR="00300BA4">
        <w:t>.</w:t>
      </w:r>
    </w:p>
    <w:p w:rsidR="00BD7116" w:rsidRPr="00376D76" w:rsidRDefault="00BD7116" w:rsidP="00F35359">
      <w:pPr>
        <w:pStyle w:val="Heading1"/>
        <w:numPr>
          <w:numberingChange w:id="73" w:author="Ram Shrestha" w:date="2014-04-22T00:37:00Z" w:original="%1:2:0:"/>
        </w:numPr>
        <w:spacing w:line="480" w:lineRule="auto"/>
      </w:pPr>
      <w:r w:rsidRPr="00376D76">
        <w:t>Methods and Materials</w:t>
      </w:r>
    </w:p>
    <w:p w:rsidR="00BD7116" w:rsidRPr="00376D76" w:rsidRDefault="00BD7116" w:rsidP="00F35359">
      <w:pPr>
        <w:spacing w:line="480" w:lineRule="auto"/>
        <w:jc w:val="both"/>
      </w:pPr>
      <w:r w:rsidRPr="00376D76">
        <w:t xml:space="preserve">The datasets used in this study </w:t>
      </w:r>
      <w:r w:rsidR="00305A81">
        <w:t>had been generated as part of the CIPRA-SA study (</w:t>
      </w:r>
      <w:r w:rsidRPr="00376D76">
        <w:t>Comprehensive International Program for Research in AIDS in South Africa</w:t>
      </w:r>
      <w:r w:rsidR="00305A81">
        <w:t xml:space="preserve">) </w:t>
      </w:r>
      <w:r w:rsidRPr="00376D76">
        <w:t xml:space="preserve">which was a prospective, unblinded, randomized controlled trial of comparing “doctor-initiative-doctor monitored” and “doctor-initiative-nurse-monitored” strategies for antiretroviral drug monitoring in resource poor setting </w:t>
      </w:r>
      <w:r w:rsidR="00D10774" w:rsidRPr="00376D76">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ins w:id="74" w:author="Ram Shrestha" w:date="2014-04-24T07:20:00Z">
        <w:r w:rsidR="00311CED">
          <w:instrText xml:space="preserve"> ADDIN EN.CITE </w:instrText>
        </w:r>
      </w:ins>
      <w:del w:id="75" w:author="Ram Shrestha" w:date="2014-04-24T07:20:00Z">
        <w:r w:rsidR="00061CDA" w:rsidDel="00311CED">
          <w:delInstrText xml:space="preserve"> ADDIN EN.CITE </w:delInstrText>
        </w:r>
        <w:r w:rsidR="00D10774" w:rsidDel="00311CED">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r w:rsidR="00061CDA" w:rsidDel="00311CED">
          <w:delInstrText xml:space="preserve"> ADDIN EN.CITE.DATA </w:delInstrText>
        </w:r>
        <w:r w:rsidR="00D10774" w:rsidDel="00311CED">
          <w:fldChar w:fldCharType="end"/>
        </w:r>
      </w:del>
      <w:ins w:id="76" w:author="Ram Shrestha" w:date="2014-04-24T07:20:00Z">
        <w:r w:rsidR="00311CED">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r w:rsidR="00311CED">
          <w:instrText xml:space="preserve"> ADDIN EN.CITE.DATA </w:instrText>
        </w:r>
        <w:r w:rsidR="00311CED">
          <w:fldChar w:fldCharType="end"/>
        </w:r>
      </w:ins>
      <w:r w:rsidR="00D10774" w:rsidRPr="00376D76">
        <w:fldChar w:fldCharType="separate"/>
      </w:r>
      <w:r w:rsidRPr="00376D76">
        <w:rPr>
          <w:noProof/>
        </w:rPr>
        <w:t>(Sanne et al., 2010)</w:t>
      </w:r>
      <w:r w:rsidR="00D10774" w:rsidRPr="00376D76">
        <w:fldChar w:fldCharType="end"/>
      </w:r>
      <w:r w:rsidRPr="00376D76">
        <w:t>.   The study population consisted</w:t>
      </w:r>
      <w:r w:rsidR="008169F3">
        <w:t xml:space="preserve"> of</w:t>
      </w:r>
      <w:r w:rsidRPr="00376D76">
        <w:t xml:space="preserve"> 831 </w:t>
      </w:r>
      <w:r w:rsidR="00211A89">
        <w:t xml:space="preserve">HIV infected </w:t>
      </w:r>
      <w:r w:rsidRPr="00376D76">
        <w:t xml:space="preserve">individuals </w:t>
      </w:r>
      <w:r w:rsidR="00211A89">
        <w:t xml:space="preserve">with a </w:t>
      </w:r>
      <w:r w:rsidRPr="00376D76">
        <w:t>CD4+ count less than 350-cells/mm</w:t>
      </w:r>
      <w:r w:rsidRPr="00376D76">
        <w:rPr>
          <w:vertAlign w:val="superscript"/>
        </w:rPr>
        <w:t>3</w:t>
      </w:r>
      <w:r w:rsidRPr="00376D76">
        <w:t xml:space="preserve"> or AIDS-defining illness</w:t>
      </w:r>
      <w:r w:rsidR="00211A89">
        <w:t xml:space="preserve"> were enrolled on the study</w:t>
      </w:r>
      <w:r w:rsidRPr="00376D76">
        <w:t>. HIV positive mothers with previous exposure of single dose nevirapine (NVP) drug for prevention of viral transmission from mother to child (PMTCT) during their pregnancy were also included in the study.</w:t>
      </w:r>
    </w:p>
    <w:p w:rsidR="00BD7116" w:rsidRPr="00376D76" w:rsidRDefault="00BD7116" w:rsidP="00F35359">
      <w:pPr>
        <w:spacing w:line="480" w:lineRule="auto"/>
        <w:jc w:val="both"/>
      </w:pPr>
    </w:p>
    <w:p w:rsidR="001747D3" w:rsidRDefault="00BD7116" w:rsidP="00F35359">
      <w:pPr>
        <w:spacing w:line="480" w:lineRule="auto"/>
        <w:jc w:val="both"/>
      </w:pPr>
      <w:r w:rsidRPr="00376D76">
        <w:t>562 patients were followed up</w:t>
      </w:r>
      <w:r w:rsidR="00211A89">
        <w:t xml:space="preserve"> with</w:t>
      </w:r>
      <w:r w:rsidRPr="00376D76">
        <w:t xml:space="preserve"> the </w:t>
      </w:r>
      <w:r w:rsidR="00211A89">
        <w:t xml:space="preserve">remainder </w:t>
      </w:r>
      <w:r w:rsidRPr="00376D76">
        <w:t xml:space="preserve">not included in the study for reasons </w:t>
      </w:r>
      <w:r w:rsidR="00F47549">
        <w:t>such as</w:t>
      </w:r>
      <w:r w:rsidR="00F47549" w:rsidRPr="00376D76">
        <w:t xml:space="preserve"> </w:t>
      </w:r>
      <w:r w:rsidRPr="00376D76">
        <w:t xml:space="preserve">drug toxicity, death, </w:t>
      </w:r>
      <w:r w:rsidR="00FD663E">
        <w:t>and withdrawal</w:t>
      </w:r>
      <w:r w:rsidR="00F47549">
        <w:t xml:space="preserve"> </w:t>
      </w:r>
      <w:r w:rsidR="005B25C6">
        <w:t xml:space="preserve">of </w:t>
      </w:r>
      <w:r w:rsidR="005B25C6" w:rsidRPr="00376D76">
        <w:t>consent</w:t>
      </w:r>
      <w:r w:rsidRPr="00376D76">
        <w:t xml:space="preserve"> or </w:t>
      </w:r>
      <w:r w:rsidR="004B3030">
        <w:t xml:space="preserve">loss </w:t>
      </w:r>
      <w:r w:rsidRPr="00376D76">
        <w:t>to follow-up.</w:t>
      </w:r>
      <w:r w:rsidR="00C3591C">
        <w:t xml:space="preserve"> B</w:t>
      </w:r>
      <w:r w:rsidRPr="00376D76">
        <w:t xml:space="preserve">aseline blood samples were </w:t>
      </w:r>
      <w:r w:rsidR="00C3591C">
        <w:t xml:space="preserve">retrieved </w:t>
      </w:r>
      <w:r w:rsidRPr="00376D76">
        <w:t xml:space="preserve">from </w:t>
      </w:r>
      <w:r w:rsidR="00C3591C">
        <w:t xml:space="preserve">all </w:t>
      </w:r>
      <w:r w:rsidRPr="00376D76">
        <w:t xml:space="preserve">562 patients </w:t>
      </w:r>
      <w:r w:rsidR="00C3591C">
        <w:t>(</w:t>
      </w:r>
      <w:r w:rsidRPr="00376D76">
        <w:t>sampled from 2005 – 2006</w:t>
      </w:r>
      <w:r w:rsidR="00C3591C">
        <w:t>)</w:t>
      </w:r>
      <w:r w:rsidRPr="00376D76">
        <w:t xml:space="preserve">. </w:t>
      </w:r>
      <w:r w:rsidR="00C3591C">
        <w:t>In this instance</w:t>
      </w:r>
      <w:r w:rsidR="001747D3">
        <w:t>,</w:t>
      </w:r>
      <w:r w:rsidR="00C3591C" w:rsidRPr="00376D76">
        <w:t xml:space="preserve"> </w:t>
      </w:r>
      <w:r w:rsidRPr="00376D76">
        <w:t xml:space="preserve">baseline </w:t>
      </w:r>
      <w:r w:rsidR="00C3591C">
        <w:t xml:space="preserve">describes samples obtained from individuals immediately before initiation of </w:t>
      </w:r>
      <w:r w:rsidRPr="00376D76">
        <w:t>first line antiretroviral therapy (ART). 71% of the</w:t>
      </w:r>
      <w:r w:rsidR="00C3591C">
        <w:t>se</w:t>
      </w:r>
      <w:r w:rsidRPr="00376D76">
        <w:t xml:space="preserve"> patients received the drug combination D4T-3TC-EFV, 20% received D4T-3TC-NVP, 8% received D4T-3TC-LPV/r and 1% received D4T-3TC-NLF. </w:t>
      </w:r>
      <w:r w:rsidR="001747D3">
        <w:t xml:space="preserve"> </w:t>
      </w:r>
    </w:p>
    <w:p w:rsidR="001747D3" w:rsidRDefault="001747D3" w:rsidP="00F35359">
      <w:pPr>
        <w:spacing w:line="480" w:lineRule="auto"/>
        <w:jc w:val="both"/>
      </w:pPr>
    </w:p>
    <w:p w:rsidR="001747D3" w:rsidRDefault="00B112EC" w:rsidP="00F35359">
      <w:pPr>
        <w:spacing w:line="480" w:lineRule="auto"/>
        <w:jc w:val="both"/>
      </w:pPr>
      <w:r>
        <w:t>Virologic failure (VF)</w:t>
      </w:r>
      <w:r w:rsidR="00BD7116" w:rsidRPr="00376D76">
        <w:t xml:space="preserve"> to the treatment </w:t>
      </w:r>
      <w:r w:rsidR="001747D3">
        <w:t>was</w:t>
      </w:r>
      <w:r w:rsidR="001747D3" w:rsidRPr="00376D76">
        <w:t xml:space="preserve"> </w:t>
      </w:r>
      <w:r w:rsidR="00BD7116" w:rsidRPr="00376D76">
        <w:t>defined as decline of viral load less than 1.5 log</w:t>
      </w:r>
      <w:r w:rsidR="00BD7116" w:rsidRPr="00376D76">
        <w:rPr>
          <w:vertAlign w:val="subscript"/>
        </w:rPr>
        <w:t>10</w:t>
      </w:r>
      <w:r w:rsidR="00BD7116" w:rsidRPr="00376D76">
        <w:t xml:space="preserve"> from baseline to 12 weeks of treatment or two consecutive samples from a patient taken four weeks apart have viral load greater than 1000 RNA copies/ml</w:t>
      </w:r>
      <w:r w:rsidR="00120FC9">
        <w:t xml:space="preserve"> </w:t>
      </w:r>
      <w:r w:rsidR="00D10774" w:rsidRPr="00376D76">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ins w:id="77" w:author="Ram Shrestha" w:date="2014-04-24T07:20:00Z">
        <w:r w:rsidR="00311CED">
          <w:instrText xml:space="preserve"> ADDIN EN.CITE </w:instrText>
        </w:r>
      </w:ins>
      <w:del w:id="78" w:author="Ram Shrestha" w:date="2014-04-24T07:20:00Z">
        <w:r w:rsidR="00061CDA" w:rsidDel="00311CED">
          <w:delInstrText xml:space="preserve"> ADDIN EN.CITE </w:delInstrText>
        </w:r>
        <w:r w:rsidR="00D10774" w:rsidDel="00311CED">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r w:rsidR="00061CDA" w:rsidDel="00311CED">
          <w:delInstrText xml:space="preserve"> ADDIN EN.CITE.DATA </w:delInstrText>
        </w:r>
        <w:r w:rsidR="00D10774" w:rsidDel="00311CED">
          <w:fldChar w:fldCharType="end"/>
        </w:r>
      </w:del>
      <w:ins w:id="79" w:author="Ram Shrestha" w:date="2014-04-24T07:20:00Z">
        <w:r w:rsidR="00311CED">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r w:rsidR="00311CED">
          <w:instrText xml:space="preserve"> ADDIN EN.CITE.DATA </w:instrText>
        </w:r>
        <w:r w:rsidR="00311CED">
          <w:fldChar w:fldCharType="end"/>
        </w:r>
      </w:ins>
      <w:r w:rsidR="00D10774" w:rsidRPr="00376D76">
        <w:fldChar w:fldCharType="separate"/>
      </w:r>
      <w:r w:rsidR="00120FC9" w:rsidRPr="00376D76">
        <w:rPr>
          <w:noProof/>
        </w:rPr>
        <w:t>(Sanne et al., 2010)</w:t>
      </w:r>
      <w:r w:rsidR="00D10774" w:rsidRPr="00376D76">
        <w:fldChar w:fldCharType="end"/>
      </w:r>
      <w:r w:rsidR="00BD7116" w:rsidRPr="00376D76">
        <w:t>.</w:t>
      </w:r>
      <w:r w:rsidR="001747D3">
        <w:t xml:space="preserve"> </w:t>
      </w:r>
      <w:r w:rsidR="00BD7116" w:rsidRPr="00376D76">
        <w:t xml:space="preserve"> </w:t>
      </w:r>
      <w:r>
        <w:t>VF</w:t>
      </w:r>
      <w:r w:rsidR="001747D3" w:rsidRPr="00376D76">
        <w:t xml:space="preserve"> </w:t>
      </w:r>
      <w:r w:rsidR="001747D3">
        <w:t xml:space="preserve">to first line ART was identified in </w:t>
      </w:r>
      <w:r w:rsidR="00BD7116" w:rsidRPr="00376D76">
        <w:t>79 patients</w:t>
      </w:r>
      <w:r w:rsidR="001747D3">
        <w:t>, with 15 patients failing second-line therapy</w:t>
      </w:r>
      <w:r w:rsidR="00560C86">
        <w:t xml:space="preserve"> </w:t>
      </w:r>
      <w:r w:rsidR="00D10774" w:rsidRPr="00376D76">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ins w:id="80" w:author="Ram Shrestha" w:date="2014-04-24T07:20:00Z">
        <w:r w:rsidR="00311CED">
          <w:instrText xml:space="preserve"> ADDIN EN.CITE </w:instrText>
        </w:r>
      </w:ins>
      <w:del w:id="81" w:author="Ram Shrestha" w:date="2014-04-24T07:20:00Z">
        <w:r w:rsidR="00061CDA" w:rsidDel="00311CED">
          <w:delInstrText xml:space="preserve"> ADDIN EN.CITE </w:delInstrText>
        </w:r>
        <w:r w:rsidR="00D10774" w:rsidDel="00311CED">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r w:rsidR="00061CDA" w:rsidDel="00311CED">
          <w:delInstrText xml:space="preserve"> ADDIN EN.CITE.DATA </w:delInstrText>
        </w:r>
        <w:r w:rsidR="00D10774" w:rsidDel="00311CED">
          <w:fldChar w:fldCharType="end"/>
        </w:r>
      </w:del>
      <w:ins w:id="82" w:author="Ram Shrestha" w:date="2014-04-24T07:20:00Z">
        <w:r w:rsidR="00311CED">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r w:rsidR="00311CED">
          <w:instrText xml:space="preserve"> ADDIN EN.CITE.DATA </w:instrText>
        </w:r>
        <w:r w:rsidR="00311CED">
          <w:fldChar w:fldCharType="end"/>
        </w:r>
      </w:ins>
      <w:r w:rsidR="00D10774" w:rsidRPr="00376D76">
        <w:fldChar w:fldCharType="separate"/>
      </w:r>
      <w:r w:rsidR="00120FC9" w:rsidRPr="00376D76">
        <w:rPr>
          <w:noProof/>
        </w:rPr>
        <w:t>(Sanne et al., 2010)</w:t>
      </w:r>
      <w:r w:rsidR="00D10774" w:rsidRPr="00376D76">
        <w:fldChar w:fldCharType="end"/>
      </w:r>
      <w:r w:rsidR="001747D3">
        <w:t>.  Blood samples had been retrieved for all of these individuals upon failure detection.</w:t>
      </w:r>
    </w:p>
    <w:p w:rsidR="001747D3" w:rsidRDefault="001747D3" w:rsidP="00F35359">
      <w:pPr>
        <w:spacing w:line="480" w:lineRule="auto"/>
        <w:jc w:val="both"/>
      </w:pPr>
    </w:p>
    <w:p w:rsidR="006D171F" w:rsidRDefault="00BD7116" w:rsidP="00F35359">
      <w:pPr>
        <w:spacing w:line="480" w:lineRule="auto"/>
        <w:jc w:val="both"/>
      </w:pPr>
      <w:r w:rsidRPr="00376D76">
        <w:t xml:space="preserve">From all the obtained samples, the entire </w:t>
      </w:r>
      <w:r w:rsidR="00120FC9">
        <w:t>protease</w:t>
      </w:r>
      <w:r w:rsidR="00120FC9" w:rsidRPr="00376D76">
        <w:t xml:space="preserve"> </w:t>
      </w:r>
      <w:r w:rsidRPr="00376D76">
        <w:t xml:space="preserve">and reverse transcriptase genes of HIV </w:t>
      </w:r>
      <w:r w:rsidR="00F47549">
        <w:t xml:space="preserve">had been </w:t>
      </w:r>
      <w:r w:rsidRPr="00376D76">
        <w:t xml:space="preserve">amplified </w:t>
      </w:r>
      <w:r w:rsidR="00F47549">
        <w:t xml:space="preserve">as three fragments </w:t>
      </w:r>
      <w:r w:rsidR="00F02410">
        <w:t xml:space="preserve">- </w:t>
      </w:r>
      <w:r w:rsidR="00F47549">
        <w:t>PR</w:t>
      </w:r>
      <w:r w:rsidR="00F02410">
        <w:t xml:space="preserve"> (HXB2 </w:t>
      </w:r>
      <w:r w:rsidR="00937DB3" w:rsidRPr="00937DB3">
        <w:rPr>
          <w:i/>
        </w:rPr>
        <w:t>pol</w:t>
      </w:r>
      <w:r w:rsidR="00F02410">
        <w:t xml:space="preserve"> position 169 - 480)</w:t>
      </w:r>
      <w:r w:rsidR="00F47549">
        <w:t xml:space="preserve"> RT1</w:t>
      </w:r>
      <w:r w:rsidR="00F02410">
        <w:t xml:space="preserve"> (HXB2 </w:t>
      </w:r>
      <w:r w:rsidR="00937DB3" w:rsidRPr="00937DB3">
        <w:rPr>
          <w:i/>
        </w:rPr>
        <w:t>pol</w:t>
      </w:r>
      <w:r w:rsidR="00F02410">
        <w:t xml:space="preserve"> position 466 – 795)</w:t>
      </w:r>
      <w:r w:rsidR="00F47549">
        <w:t xml:space="preserve"> and RT2</w:t>
      </w:r>
      <w:r w:rsidR="00F02410">
        <w:t xml:space="preserve"> (HXB2 pol position 796 – 1185)</w:t>
      </w:r>
      <w:r w:rsidR="00F47549">
        <w:t xml:space="preserve"> </w:t>
      </w:r>
      <w:r w:rsidRPr="00376D76">
        <w:t xml:space="preserve">using HIV subtype C specific primers. </w:t>
      </w:r>
      <w:r w:rsidR="006D171F">
        <w:t xml:space="preserve">Ten </w:t>
      </w:r>
      <w:r w:rsidR="004C52ED">
        <w:t>UDPS</w:t>
      </w:r>
      <w:r w:rsidR="006D171F">
        <w:t xml:space="preserve"> sequencing runs using the </w:t>
      </w:r>
      <w:r w:rsidR="006D171F" w:rsidRPr="00376D76">
        <w:t xml:space="preserve">Roche/454 Junior </w:t>
      </w:r>
      <w:ins w:id="83" w:author="Ram Shrestha" w:date="2014-04-19T12:57:00Z">
        <w:r w:rsidR="00BF3D84">
          <w:t>(hereafter only</w:t>
        </w:r>
        <w:r w:rsidR="00AC6D5B">
          <w:t xml:space="preserve"> Junior) </w:t>
        </w:r>
      </w:ins>
      <w:r w:rsidR="006D171F" w:rsidRPr="00376D76">
        <w:t>platform</w:t>
      </w:r>
      <w:r w:rsidR="006D171F">
        <w:t xml:space="preserve"> had been attempted for </w:t>
      </w:r>
      <w:r w:rsidRPr="00376D76">
        <w:t>471 samples using</w:t>
      </w:r>
      <w:r w:rsidR="006D171F">
        <w:t xml:space="preserve"> MID tags to pool</w:t>
      </w:r>
      <w:r w:rsidR="001A3EF6">
        <w:t xml:space="preserve"> </w:t>
      </w:r>
      <w:r w:rsidRPr="00376D76">
        <w:t>48 samples per sequencing plate.</w:t>
      </w:r>
      <w:r w:rsidR="006D171F">
        <w:t xml:space="preserve">  </w:t>
      </w:r>
      <w:r w:rsidRPr="00376D76">
        <w:t xml:space="preserve"> </w:t>
      </w:r>
      <w:r w:rsidR="006D171F">
        <w:t xml:space="preserve">Further, sequencing was attempted for </w:t>
      </w:r>
      <w:r w:rsidRPr="00376D76">
        <w:t xml:space="preserve">630 samples using </w:t>
      </w:r>
      <w:r w:rsidR="006D171F">
        <w:t xml:space="preserve">the </w:t>
      </w:r>
      <w:del w:id="84" w:author="Ram Shrestha" w:date="2014-04-19T12:59:00Z">
        <w:r w:rsidRPr="00376D76" w:rsidDel="00AC6D5B">
          <w:delText>Roche/454 FLX</w:delText>
        </w:r>
      </w:del>
      <w:ins w:id="85" w:author="Ram Shrestha" w:date="2014-04-19T12:59:00Z">
        <w:r w:rsidR="00AC6D5B">
          <w:t>FLX</w:t>
        </w:r>
      </w:ins>
      <w:r w:rsidRPr="00376D76">
        <w:t xml:space="preserve"> platform</w:t>
      </w:r>
      <w:ins w:id="86" w:author="Ram Shrestha" w:date="2014-04-19T12:57:00Z">
        <w:r w:rsidR="00BF3D84">
          <w:t xml:space="preserve"> (hereafter only </w:t>
        </w:r>
        <w:r w:rsidR="00AC6D5B">
          <w:t>FLX)</w:t>
        </w:r>
      </w:ins>
      <w:r w:rsidRPr="00376D76">
        <w:t xml:space="preserve">. </w:t>
      </w:r>
      <w:r w:rsidR="006D171F">
        <w:t xml:space="preserve"> 12 </w:t>
      </w:r>
      <w:r w:rsidRPr="00376D76">
        <w:t>FLX run</w:t>
      </w:r>
      <w:r w:rsidR="006D171F">
        <w:t xml:space="preserve">s were undertaken, dividing each plate into 8 distinct sections with 8 MID tagged samples per section for each sequencing run. </w:t>
      </w:r>
    </w:p>
    <w:p w:rsidR="006D171F" w:rsidRDefault="006D171F" w:rsidP="00F35359">
      <w:pPr>
        <w:spacing w:line="480" w:lineRule="auto"/>
        <w:jc w:val="both"/>
      </w:pPr>
    </w:p>
    <w:p w:rsidR="00BD7116" w:rsidRPr="00376D76" w:rsidRDefault="006D171F" w:rsidP="00F35359">
      <w:pPr>
        <w:spacing w:line="480" w:lineRule="auto"/>
        <w:jc w:val="both"/>
      </w:pPr>
      <w:r>
        <w:t>C</w:t>
      </w:r>
      <w:r w:rsidR="00BD7116" w:rsidRPr="00376D76">
        <w:t xml:space="preserve">onventional </w:t>
      </w:r>
      <w:r>
        <w:t xml:space="preserve">genotyping results were </w:t>
      </w:r>
      <w:r w:rsidR="00951B35">
        <w:t xml:space="preserve">also </w:t>
      </w:r>
      <w:r>
        <w:t xml:space="preserve">available for 349 of the </w:t>
      </w:r>
      <w:r w:rsidR="00BD7116" w:rsidRPr="00376D76">
        <w:t>samples.</w:t>
      </w:r>
      <w:r w:rsidR="00951B35">
        <w:t xml:space="preserve">  All of the sequence data had been generated by our collaborators in the laboratory of Prof Maria Papathanasopo</w:t>
      </w:r>
      <w:r w:rsidR="00257547">
        <w:t>u</w:t>
      </w:r>
      <w:r w:rsidR="00951B35">
        <w:t>los at the University of the Witwatersrand Medical School, South Africa.</w:t>
      </w:r>
      <w:r>
        <w:t xml:space="preserve">  </w:t>
      </w:r>
    </w:p>
    <w:p w:rsidR="00796C22" w:rsidRDefault="00796C22" w:rsidP="00F35359">
      <w:pPr>
        <w:spacing w:line="480" w:lineRule="auto"/>
        <w:jc w:val="both"/>
      </w:pPr>
    </w:p>
    <w:p w:rsidR="00796C22" w:rsidRDefault="00BD7116" w:rsidP="00F35359">
      <w:pPr>
        <w:spacing w:line="480" w:lineRule="auto"/>
        <w:jc w:val="both"/>
      </w:pPr>
      <w:r w:rsidRPr="00376D76">
        <w:t xml:space="preserve">Sequence data </w:t>
      </w:r>
      <w:r w:rsidR="00B41328">
        <w:t>from</w:t>
      </w:r>
      <w:r w:rsidR="00B41328" w:rsidRPr="00376D76">
        <w:t xml:space="preserve"> </w:t>
      </w:r>
      <w:r w:rsidRPr="00376D76">
        <w:t xml:space="preserve">all </w:t>
      </w:r>
      <w:r w:rsidR="0062650B">
        <w:t>sample</w:t>
      </w:r>
      <w:r w:rsidR="00622CBF">
        <w:t xml:space="preserve">s (baseline and first line </w:t>
      </w:r>
      <w:r w:rsidR="00B112EC">
        <w:t>VF</w:t>
      </w:r>
      <w:r w:rsidR="00622CBF">
        <w:t xml:space="preserve"> samples)</w:t>
      </w:r>
      <w:r w:rsidR="00A64FFB">
        <w:t xml:space="preserve"> </w:t>
      </w:r>
      <w:r w:rsidR="00C15FCE">
        <w:t xml:space="preserve">were </w:t>
      </w:r>
      <w:r w:rsidRPr="00376D76">
        <w:t>analyzed using Seq2Re</w:t>
      </w:r>
      <w:r w:rsidR="00A64FFB">
        <w:t xml:space="preserve">s.  To facilitate direct comparisons with the Sanger data the prevalence cutoff was set to 20%, consistent with the reported ability of Sanger-based sequencing to detect resistant variants to a level of 20% in the viral population </w:t>
      </w:r>
      <w:r w:rsidR="00D10774" w:rsidRPr="00376D76">
        <w:fldChar w:fldCharType="begin">
          <w:fldData xml:space="preserve">PEVuZE5vdGU+PENpdGU+PEF1dGhvcj5IdWRlbHNvbjwvQXV0aG9yPjxZZWFyPjIwMTA8L1llYXI+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</w:fldData>
        </w:fldChar>
      </w:r>
      <w:ins w:id="87" w:author="Ram Shrestha" w:date="2014-04-24T07:20:00Z">
        <w:r w:rsidR="00311CED">
          <w:instrText xml:space="preserve"> ADDIN EN.CITE </w:instrText>
        </w:r>
      </w:ins>
      <w:del w:id="88" w:author="Ram Shrestha" w:date="2014-04-24T07:20:00Z">
        <w:r w:rsidR="00061CDA" w:rsidDel="00311CED">
          <w:delInstrText xml:space="preserve"> ADDIN EN.CITE </w:delInstrText>
        </w:r>
        <w:r w:rsidR="00D10774" w:rsidDel="00311CED">
          <w:fldChar w:fldCharType="begin">
            <w:fldData xml:space="preserve">PEVuZE5vdGU+PENpdGU+PEF1dGhvcj5IdWRlbHNvbjwvQXV0aG9yPjxZZWFyPjIwMTA8L1llYXI+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</w:fldData>
          </w:fldChar>
        </w:r>
        <w:r w:rsidR="00061CDA" w:rsidDel="00311CED">
          <w:delInstrText xml:space="preserve"> ADDIN EN.CITE.DATA </w:delInstrText>
        </w:r>
        <w:r w:rsidR="00D10774" w:rsidDel="00311CED">
          <w:fldChar w:fldCharType="end"/>
        </w:r>
      </w:del>
      <w:ins w:id="89" w:author="Ram Shrestha" w:date="2014-04-24T07:20:00Z">
        <w:r w:rsidR="00311CED">
          <w:fldChar w:fldCharType="begin">
            <w:fldData xml:space="preserve">PEVuZE5vdGU+PENpdGU+PEF1dGhvcj5IdWRlbHNvbjwvQXV0aG9yPjxZZWFyPjIwMTA8L1llYXI+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</w:fldData>
          </w:fldChar>
        </w:r>
        <w:r w:rsidR="00311CED">
          <w:instrText xml:space="preserve"> ADDIN EN.CITE.DATA </w:instrText>
        </w:r>
        <w:r w:rsidR="00311CED">
          <w:fldChar w:fldCharType="end"/>
        </w:r>
      </w:ins>
      <w:r w:rsidR="00D10774" w:rsidRPr="00376D76">
        <w:fldChar w:fldCharType="separate"/>
      </w:r>
      <w:r w:rsidR="005B6476" w:rsidRPr="00376D76">
        <w:rPr>
          <w:noProof/>
        </w:rPr>
        <w:t>(Hudelson et al., 2010; Larder et al., 1993; Leitner et al., 1993; Schuurman et al., 1999; Van Laethem et al., 1999)</w:t>
      </w:r>
      <w:r w:rsidR="00D10774" w:rsidRPr="00376D76">
        <w:fldChar w:fldCharType="end"/>
      </w:r>
      <w:r w:rsidR="00A64FFB">
        <w:t xml:space="preserve">.  The presence of resistance in the UDPS </w:t>
      </w:r>
      <w:r w:rsidR="00DD459A">
        <w:t xml:space="preserve">genotypic </w:t>
      </w:r>
      <w:r w:rsidR="00A64FFB">
        <w:t xml:space="preserve">data was further explored at prevalence levels of </w:t>
      </w:r>
      <w:r w:rsidR="004A53B2">
        <w:t xml:space="preserve">15%, 10%, 5% and 1% </w:t>
      </w:r>
      <w:r w:rsidR="00A64FFB">
        <w:t>of the amplified and sequenced viral population.</w:t>
      </w:r>
    </w:p>
    <w:p w:rsidR="00DD53CD" w:rsidRDefault="00DD53CD" w:rsidP="00F35359">
      <w:pPr>
        <w:spacing w:line="480" w:lineRule="auto"/>
        <w:jc w:val="both"/>
      </w:pPr>
    </w:p>
    <w:p w:rsidR="004A104E" w:rsidRDefault="00D57708" w:rsidP="00F35359">
      <w:pPr>
        <w:spacing w:line="480" w:lineRule="auto"/>
        <w:jc w:val="both"/>
      </w:pPr>
      <w:r>
        <w:t xml:space="preserve">Every sequence read </w:t>
      </w:r>
      <w:r w:rsidR="00DD53CD">
        <w:t xml:space="preserve">was </w:t>
      </w:r>
      <w:r>
        <w:t xml:space="preserve">tested for drug resistance </w:t>
      </w:r>
      <w:r w:rsidR="004B3030">
        <w:t>using</w:t>
      </w:r>
      <w:r>
        <w:t xml:space="preserve"> the Stanford HIV drug resistance </w:t>
      </w:r>
      <w:r w:rsidR="00726DD8">
        <w:t>database</w:t>
      </w:r>
      <w:r w:rsidR="004B3030">
        <w:t xml:space="preserve"> resistance interpretation algorithm</w:t>
      </w:r>
      <w:r w:rsidR="00726DD8">
        <w:t xml:space="preserve"> </w:t>
      </w:r>
      <w:r w:rsidR="00D10774">
        <w:fldChar w:fldCharType="begin">
          <w:fldData xml:space="preserve">PEVuZE5vdGU+PENpdGU+PEF1dGhvcj5SaGVlPC9BdXRob3I+PFllYXI+MjAwMzwvWWVhcj48UmVj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</w:fldData>
        </w:fldChar>
      </w:r>
      <w:ins w:id="90" w:author="Ram Shrestha" w:date="2014-04-24T07:20:00Z">
        <w:r w:rsidR="00311CED">
          <w:instrText xml:space="preserve"> ADDIN EN.CITE </w:instrText>
        </w:r>
      </w:ins>
      <w:del w:id="91" w:author="Ram Shrestha" w:date="2014-04-24T07:20:00Z">
        <w:r w:rsidR="00061CDA" w:rsidDel="00311CED">
          <w:delInstrText xml:space="preserve"> ADDIN EN.CITE </w:delInstrText>
        </w:r>
        <w:r w:rsidR="00D10774" w:rsidDel="00311CED">
          <w:fldChar w:fldCharType="begin">
            <w:fldData xml:space="preserve">PEVuZE5vdGU+PENpdGU+PEF1dGhvcj5SaGVlPC9BdXRob3I+PFllYXI+MjAwMzwvWWVhcj48UmVj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</w:fldData>
          </w:fldChar>
        </w:r>
        <w:r w:rsidR="00061CDA" w:rsidDel="00311CED">
          <w:delInstrText xml:space="preserve"> ADDIN EN.CITE.DATA </w:delInstrText>
        </w:r>
        <w:r w:rsidR="00D10774" w:rsidDel="00311CED">
          <w:fldChar w:fldCharType="end"/>
        </w:r>
      </w:del>
      <w:ins w:id="92" w:author="Ram Shrestha" w:date="2014-04-24T07:20:00Z">
        <w:r w:rsidR="00311CED">
          <w:fldChar w:fldCharType="begin">
            <w:fldData xml:space="preserve">PEVuZE5vdGU+PENpdGU+PEF1dGhvcj5SaGVlPC9BdXRob3I+PFllYXI+MjAwMzwvWWVhcj48UmVj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</w:fldData>
          </w:fldChar>
        </w:r>
        <w:r w:rsidR="00311CED">
          <w:instrText xml:space="preserve"> ADDIN EN.CITE.DATA </w:instrText>
        </w:r>
        <w:r w:rsidR="00311CED">
          <w:fldChar w:fldCharType="end"/>
        </w:r>
      </w:ins>
      <w:r w:rsidR="00D10774">
        <w:fldChar w:fldCharType="separate"/>
      </w:r>
      <w:r w:rsidR="00061CDA">
        <w:rPr>
          <w:noProof/>
        </w:rPr>
        <w:t>(Liu and Shafer, 2006; Rhee et al., 2003; Shafer, 2006)</w:t>
      </w:r>
      <w:r w:rsidR="00D10774">
        <w:fldChar w:fldCharType="end"/>
      </w:r>
      <w:r>
        <w:t xml:space="preserve">. </w:t>
      </w:r>
      <w:r w:rsidR="00726DD8">
        <w:t xml:space="preserve">The percentage </w:t>
      </w:r>
      <w:r w:rsidR="00DD53CD">
        <w:t xml:space="preserve">of </w:t>
      </w:r>
      <w:r w:rsidR="00726DD8">
        <w:t xml:space="preserve">sequences that were predicted </w:t>
      </w:r>
      <w:r w:rsidR="00DD53CD">
        <w:t xml:space="preserve">as </w:t>
      </w:r>
      <w:r w:rsidR="00726DD8">
        <w:t xml:space="preserve">resistant for a particular antiretroviral drug by the algorithm </w:t>
      </w:r>
      <w:ins w:id="93" w:author="Ram Shrestha" w:date="2014-04-16T23:57:00Z">
        <w:r w:rsidR="00061CDA">
          <w:t>was</w:t>
        </w:r>
      </w:ins>
      <w:r w:rsidR="00726DD8">
        <w:t xml:space="preserve"> calculated. </w:t>
      </w:r>
      <w:r w:rsidR="00DD53CD">
        <w:t xml:space="preserve">Using a number of </w:t>
      </w:r>
      <w:r w:rsidR="00726DD8">
        <w:t>prevalence cutoff</w:t>
      </w:r>
      <w:r w:rsidR="00DD53CD">
        <w:t>s</w:t>
      </w:r>
      <w:r w:rsidR="00726DD8">
        <w:t xml:space="preserve"> (20%, 15%, 10%, 5% and 1%), if the percentage of </w:t>
      </w:r>
      <w:r w:rsidR="00DD53CD">
        <w:t xml:space="preserve">sequences </w:t>
      </w:r>
      <w:r w:rsidR="00726DD8">
        <w:t xml:space="preserve">predicted </w:t>
      </w:r>
      <w:r w:rsidR="00DD53CD">
        <w:t xml:space="preserve">as </w:t>
      </w:r>
      <w:r w:rsidR="00726DD8">
        <w:t xml:space="preserve">resistant </w:t>
      </w:r>
      <w:r w:rsidR="00DD53CD">
        <w:t xml:space="preserve">to a drug </w:t>
      </w:r>
      <w:ins w:id="94" w:author="Ram Shrestha" w:date="2014-04-23T13:48:00Z">
        <w:r w:rsidR="00BF3D84">
          <w:t xml:space="preserve">from the total number of sequences analyzed for a sample, </w:t>
        </w:r>
      </w:ins>
      <w:r w:rsidR="00726DD8">
        <w:t>was greater or equal to the cutoff, the sample was predicted resistance</w:t>
      </w:r>
      <w:r w:rsidR="00DD53CD">
        <w:t xml:space="preserve"> for that drug</w:t>
      </w:r>
      <w:r w:rsidR="00726DD8">
        <w:t>.</w:t>
      </w:r>
    </w:p>
    <w:p w:rsidR="00D57708" w:rsidRDefault="00D57708" w:rsidP="00F35359">
      <w:pPr>
        <w:spacing w:line="480" w:lineRule="auto"/>
        <w:jc w:val="both"/>
      </w:pPr>
    </w:p>
    <w:p w:rsidR="00A64FFB" w:rsidRDefault="00A64FFB" w:rsidP="00F35359">
      <w:pPr>
        <w:spacing w:line="480" w:lineRule="auto"/>
        <w:jc w:val="both"/>
      </w:pPr>
      <w:r>
        <w:t xml:space="preserve">As the baseline regimens of each of the individuals was known, resistance was defined as </w:t>
      </w:r>
      <w:r w:rsidR="002402E7">
        <w:t xml:space="preserve">predicted resistance to one or more of the drugs in the individuals regimen.  In the very rare event of </w:t>
      </w:r>
      <w:r w:rsidR="00FD7B04">
        <w:t>an</w:t>
      </w:r>
      <w:r w:rsidR="002402E7">
        <w:t xml:space="preserve"> individual</w:t>
      </w:r>
      <w:r w:rsidR="00FD7B04">
        <w:t>’</w:t>
      </w:r>
      <w:r w:rsidR="002402E7">
        <w:t xml:space="preserve">s regimen not being recorded, resistance was defined as predicted resistance to one or more of the </w:t>
      </w:r>
      <w:r w:rsidR="00E13DF9">
        <w:t xml:space="preserve">entire spectrum of </w:t>
      </w:r>
      <w:r w:rsidR="002402E7">
        <w:t>drugs used as first line therapy in the study</w:t>
      </w:r>
      <w:r w:rsidR="00E13DF9">
        <w:t xml:space="preserve"> (D4T, 3TC, </w:t>
      </w:r>
      <w:r w:rsidR="00E13DF9" w:rsidRPr="00376D76">
        <w:t>EFV</w:t>
      </w:r>
      <w:r w:rsidR="00E13DF9">
        <w:t xml:space="preserve">, </w:t>
      </w:r>
      <w:r w:rsidR="00E13DF9" w:rsidRPr="00376D76">
        <w:t>NVP</w:t>
      </w:r>
      <w:r w:rsidR="00E13DF9">
        <w:t xml:space="preserve">, </w:t>
      </w:r>
      <w:r w:rsidR="00E13DF9" w:rsidRPr="00376D76">
        <w:t xml:space="preserve">LPV/r </w:t>
      </w:r>
      <w:r w:rsidR="00E13DF9">
        <w:t>or NLF).</w:t>
      </w:r>
      <w:r w:rsidR="00E13DF9" w:rsidRPr="00376D76">
        <w:t xml:space="preserve"> </w:t>
      </w:r>
      <w:r w:rsidR="00E13DF9">
        <w:t xml:space="preserve"> </w:t>
      </w:r>
    </w:p>
    <w:p w:rsidR="00FD7B04" w:rsidRDefault="00FD7B04" w:rsidP="00F35359">
      <w:pPr>
        <w:spacing w:line="480" w:lineRule="auto"/>
        <w:jc w:val="both"/>
      </w:pPr>
    </w:p>
    <w:p w:rsidR="00796C22" w:rsidRDefault="00C15FCE" w:rsidP="00F35359">
      <w:pPr>
        <w:spacing w:line="480" w:lineRule="auto"/>
        <w:jc w:val="both"/>
      </w:pPr>
      <w:r>
        <w:t>In the cas</w:t>
      </w:r>
      <w:r w:rsidR="00260E07">
        <w:t xml:space="preserve">e of </w:t>
      </w:r>
      <w:r w:rsidR="00B112EC">
        <w:t>VF</w:t>
      </w:r>
      <w:r w:rsidR="00DD53CD">
        <w:t>,</w:t>
      </w:r>
      <w:r w:rsidR="00260E07">
        <w:t xml:space="preserve"> samples that failed the first line therapy, resistance was defined as predicted resistance to one or more of the drugs in the first line therapy. Similarly, individuals that failed second line therapy were predicted resistant if one or more of the drugs in the second line therapy were predicted to be resistant.</w:t>
      </w:r>
    </w:p>
    <w:p w:rsidR="00D57708" w:rsidRDefault="00D57708" w:rsidP="00F35359">
      <w:pPr>
        <w:spacing w:line="480" w:lineRule="auto"/>
        <w:jc w:val="both"/>
      </w:pPr>
    </w:p>
    <w:p w:rsidR="00C15FCE" w:rsidRDefault="0062650B" w:rsidP="00F35359">
      <w:pPr>
        <w:spacing w:line="480" w:lineRule="auto"/>
        <w:jc w:val="both"/>
      </w:pPr>
      <w:r>
        <w:t xml:space="preserve">The number of samples with and without predicted resistance was obtained and statistical significance was calculated using </w:t>
      </w:r>
      <w:del w:id="95" w:author="Ram Shrestha" w:date="2014-04-17T00:00:00Z">
        <w:r w:rsidDel="00061CDA">
          <w:delText>two-tailed T test method at pvalue</w:delText>
        </w:r>
      </w:del>
      <w:ins w:id="96" w:author="Ram Shrestha" w:date="2014-04-17T00:00:00Z">
        <w:r w:rsidR="00061CDA">
          <w:t>Fisher’s exact test</w:t>
        </w:r>
      </w:ins>
      <w:r>
        <w:t xml:space="preserve"> </w:t>
      </w:r>
      <w:del w:id="97" w:author="Ram Shrestha" w:date="2014-04-17T00:00:00Z">
        <w:r w:rsidDel="00061CDA">
          <w:delText>0.05</w:delText>
        </w:r>
      </w:del>
      <w:r>
        <w:t>.</w:t>
      </w:r>
    </w:p>
    <w:p w:rsidR="0062650B" w:rsidRDefault="0062650B" w:rsidP="00F35359">
      <w:pPr>
        <w:spacing w:line="480" w:lineRule="auto"/>
        <w:jc w:val="both"/>
        <w:pPrChange w:id="98" w:author="Ram Shrestha" w:date="2014-04-23T19:33:00Z">
          <w:pPr>
            <w:spacing w:line="480" w:lineRule="auto"/>
            <w:jc w:val="both"/>
          </w:pPr>
        </w:pPrChange>
      </w:pPr>
    </w:p>
    <w:p w:rsidR="0062650B" w:rsidRDefault="0062650B" w:rsidP="00F35359">
      <w:pPr>
        <w:spacing w:line="480" w:lineRule="auto"/>
        <w:jc w:val="both"/>
        <w:pPrChange w:id="99" w:author="Ram Shrestha" w:date="2014-04-23T19:33:00Z">
          <w:pPr>
            <w:spacing w:line="480" w:lineRule="auto"/>
            <w:jc w:val="both"/>
          </w:pPr>
        </w:pPrChange>
      </w:pPr>
    </w:p>
    <w:p w:rsidR="00834CB8" w:rsidRDefault="00BD7116" w:rsidP="00F35359">
      <w:pPr>
        <w:pStyle w:val="Heading1"/>
        <w:numPr>
          <w:numberingChange w:id="100" w:author="Ram Shrestha" w:date="2014-04-22T00:37:00Z" w:original="%1:3:0:"/>
        </w:numPr>
        <w:spacing w:line="480" w:lineRule="auto"/>
        <w:pPrChange w:id="101" w:author="Ram Shrestha" w:date="2014-04-23T19:33:00Z">
          <w:pPr>
            <w:pStyle w:val="Heading1"/>
            <w:spacing w:line="480" w:lineRule="auto"/>
          </w:pPr>
        </w:pPrChange>
      </w:pPr>
      <w:r w:rsidRPr="00376D76">
        <w:t>Results</w:t>
      </w:r>
    </w:p>
    <w:p w:rsidR="00B5058B" w:rsidRPr="00376D76" w:rsidRDefault="00B5058B" w:rsidP="00F35359">
      <w:pPr>
        <w:spacing w:line="480" w:lineRule="auto"/>
        <w:jc w:val="both"/>
        <w:pPrChange w:id="102" w:author="Ram Shrestha" w:date="2014-04-23T19:33:00Z">
          <w:pPr>
            <w:spacing w:line="480" w:lineRule="auto"/>
            <w:jc w:val="both"/>
          </w:pPr>
        </w:pPrChange>
      </w:pPr>
      <w:r w:rsidRPr="00B5058B">
        <w:t xml:space="preserve"> </w:t>
      </w:r>
      <w:r w:rsidRPr="00376D76">
        <w:t xml:space="preserve">In the preliminary assessment of the sample’s sequence data from FLX and Junior, the samples in which protease (PR) or reverse transcriptase (RT) or both were not amplified were not considered for </w:t>
      </w:r>
      <w:r w:rsidR="00514D05">
        <w:t xml:space="preserve">subsequent </w:t>
      </w:r>
      <w:r w:rsidRPr="00376D76">
        <w:t xml:space="preserve">analysis. A total of 599 samples </w:t>
      </w:r>
      <w:del w:id="103" w:author="Ram Shrestha" w:date="2014-04-17T23:02:00Z">
        <w:r w:rsidRPr="00376D76" w:rsidDel="00FD663E">
          <w:delText xml:space="preserve">from </w:delText>
        </w:r>
      </w:del>
      <w:del w:id="104" w:author="Ram Shrestha" w:date="2014-04-17T23:04:00Z">
        <w:r w:rsidRPr="00376D76" w:rsidDel="00FD663E">
          <w:delText xml:space="preserve">FLX </w:delText>
        </w:r>
      </w:del>
      <w:r w:rsidRPr="00376D76">
        <w:t xml:space="preserve">and 468 samples </w:t>
      </w:r>
      <w:del w:id="105" w:author="Ram Shrestha" w:date="2014-04-17T23:03:00Z">
        <w:r w:rsidRPr="00376D76" w:rsidDel="00FD663E">
          <w:delText xml:space="preserve">from </w:delText>
        </w:r>
      </w:del>
      <w:ins w:id="106" w:author="Ram Shrestha" w:date="2014-04-17T23:03:00Z">
        <w:r w:rsidR="00FD663E">
          <w:t xml:space="preserve">that </w:t>
        </w:r>
      </w:ins>
      <w:ins w:id="107" w:author="Ram Shrestha" w:date="2014-04-17T23:04:00Z">
        <w:r w:rsidR="00FD663E">
          <w:t>were</w:t>
        </w:r>
      </w:ins>
      <w:ins w:id="108" w:author="Ram Shrestha" w:date="2014-04-17T23:03:00Z">
        <w:r w:rsidR="00FD663E">
          <w:t xml:space="preserve"> sequenced in</w:t>
        </w:r>
        <w:r w:rsidR="00FD663E" w:rsidRPr="00376D76">
          <w:t xml:space="preserve"> </w:t>
        </w:r>
      </w:ins>
      <w:ins w:id="109" w:author="Ram Shrestha" w:date="2014-04-17T23:04:00Z">
        <w:r w:rsidR="00FD663E">
          <w:t xml:space="preserve">FLX and </w:t>
        </w:r>
      </w:ins>
      <w:r w:rsidRPr="00376D76">
        <w:t>Junior</w:t>
      </w:r>
      <w:r w:rsidR="008F18B1">
        <w:t xml:space="preserve"> </w:t>
      </w:r>
      <w:ins w:id="110" w:author="Ram Shrestha" w:date="2014-04-17T23:04:00Z">
        <w:r w:rsidR="00FD663E">
          <w:t xml:space="preserve">respectively </w:t>
        </w:r>
      </w:ins>
      <w:r w:rsidR="00514D05">
        <w:t>from</w:t>
      </w:r>
      <w:r w:rsidR="008F18B1">
        <w:t xml:space="preserve"> both baseline and first line </w:t>
      </w:r>
      <w:r w:rsidR="00B112EC">
        <w:t>VF</w:t>
      </w:r>
      <w:r w:rsidR="008F18B1">
        <w:t>s</w:t>
      </w:r>
      <w:r w:rsidRPr="00376D76">
        <w:t xml:space="preserve"> had</w:t>
      </w:r>
      <w:r w:rsidR="00D47D4D">
        <w:t xml:space="preserve"> both</w:t>
      </w:r>
      <w:r w:rsidRPr="00376D76">
        <w:t xml:space="preserve"> PR and RT sequences (</w:t>
      </w:r>
      <w:r w:rsidRPr="00376D76">
        <w:rPr>
          <w:b/>
        </w:rPr>
        <w:t>Table 5.1</w:t>
      </w:r>
      <w:r w:rsidRPr="00376D76">
        <w:t xml:space="preserve">) </w:t>
      </w:r>
      <w:r w:rsidR="00E5584C">
        <w:t xml:space="preserve">and </w:t>
      </w:r>
      <w:r w:rsidRPr="00376D76">
        <w:t>were considered for analysis.</w:t>
      </w:r>
    </w:p>
    <w:p w:rsidR="00B5058B" w:rsidRPr="00376D76" w:rsidRDefault="00B5058B" w:rsidP="00F35359">
      <w:pPr>
        <w:spacing w:line="480" w:lineRule="auto"/>
        <w:jc w:val="both"/>
        <w:pPrChange w:id="111" w:author="Ram Shrestha" w:date="2014-04-23T19:33:00Z">
          <w:pPr>
            <w:spacing w:line="480" w:lineRule="auto"/>
            <w:jc w:val="both"/>
          </w:pPr>
        </w:pPrChange>
      </w:pPr>
    </w:p>
    <w:p w:rsidR="007D5594" w:rsidRDefault="00B5058B" w:rsidP="00F35359">
      <w:pPr>
        <w:spacing w:line="480" w:lineRule="auto"/>
        <w:jc w:val="both"/>
        <w:pPrChange w:id="112" w:author="Ram Shrestha" w:date="2014-04-23T19:33:00Z">
          <w:pPr>
            <w:spacing w:line="480" w:lineRule="auto"/>
            <w:jc w:val="both"/>
          </w:pPr>
        </w:pPrChange>
      </w:pPr>
      <w:r w:rsidRPr="00376D76">
        <w:t xml:space="preserve">Out of the samples that were eligible for analysis, 464 samples were sequenced </w:t>
      </w:r>
      <w:r w:rsidR="00D47D4D">
        <w:t xml:space="preserve">using both the </w:t>
      </w:r>
      <w:r w:rsidRPr="00376D76">
        <w:t xml:space="preserve">FLX and Junior platforms, 327 samples </w:t>
      </w:r>
      <w:r w:rsidR="006F1166">
        <w:t xml:space="preserve">using both the </w:t>
      </w:r>
      <w:r w:rsidRPr="00376D76">
        <w:t xml:space="preserve">FLX and </w:t>
      </w:r>
      <w:r w:rsidR="006D5BEF">
        <w:t xml:space="preserve">population based Sanger </w:t>
      </w:r>
      <w:r w:rsidR="005920A2">
        <w:t xml:space="preserve">genotyping </w:t>
      </w:r>
      <w:r w:rsidR="006D5BEF">
        <w:t>method</w:t>
      </w:r>
      <w:r w:rsidRPr="00376D76">
        <w:t xml:space="preserve"> and 257 samples </w:t>
      </w:r>
      <w:r w:rsidR="006F1166">
        <w:t>with both the</w:t>
      </w:r>
      <w:r w:rsidRPr="00376D76">
        <w:t xml:space="preserve"> Junior and </w:t>
      </w:r>
      <w:r w:rsidR="005920A2">
        <w:t>population based Sanger genotyping</w:t>
      </w:r>
      <w:r w:rsidRPr="00376D76">
        <w:t xml:space="preserve"> method (</w:t>
      </w:r>
      <w:r w:rsidRPr="00376D76">
        <w:rPr>
          <w:b/>
        </w:rPr>
        <w:t>Table 5.2</w:t>
      </w:r>
      <w:r w:rsidRPr="00376D76">
        <w:t>).</w:t>
      </w:r>
    </w:p>
    <w:p w:rsidR="006656E6" w:rsidRDefault="00AB4773" w:rsidP="00F35359">
      <w:pPr>
        <w:pStyle w:val="Heading2"/>
        <w:numPr>
          <w:numberingChange w:id="113" w:author="Ram Shrestha" w:date="2014-04-22T00:37:00Z" w:original="%1:3:0:.%2:1:0:"/>
        </w:numPr>
        <w:pPrChange w:id="114" w:author="Ram Shrestha" w:date="2014-04-23T19:33:00Z">
          <w:pPr>
            <w:pStyle w:val="Heading2"/>
          </w:pPr>
        </w:pPrChange>
      </w:pPr>
      <w:r>
        <w:t>Analysis of</w:t>
      </w:r>
      <w:r w:rsidR="00BD7116" w:rsidRPr="00376D76">
        <w:t xml:space="preserve"> baseline samples</w:t>
      </w:r>
    </w:p>
    <w:p w:rsidR="00BD7116" w:rsidRPr="00376D76" w:rsidRDefault="00B66576" w:rsidP="00F35359">
      <w:pPr>
        <w:pStyle w:val="Heading3"/>
        <w:numPr>
          <w:numberingChange w:id="115" w:author="Ram Shrestha" w:date="2014-04-22T00:37:00Z" w:original="%1:3:0:.%2:1:0:.%3:1:0:"/>
        </w:numPr>
        <w:spacing w:line="480" w:lineRule="auto"/>
        <w:pPrChange w:id="116" w:author="Ram Shrestha" w:date="2014-04-23T19:33:00Z">
          <w:pPr>
            <w:pStyle w:val="Heading3"/>
            <w:spacing w:line="480" w:lineRule="auto"/>
          </w:pPr>
        </w:pPrChange>
      </w:pPr>
      <w:r>
        <w:t xml:space="preserve">Genotyping of baseline samples using the </w:t>
      </w:r>
      <w:del w:id="117" w:author="Ram Shrestha" w:date="2014-04-19T12:58:00Z">
        <w:r w:rsidDel="00AC6D5B">
          <w:delText>Roche/454 FLX</w:delText>
        </w:r>
      </w:del>
      <w:ins w:id="118" w:author="Ram Shrestha" w:date="2014-04-19T12:58:00Z">
        <w:r w:rsidR="00AC6D5B">
          <w:t>FLX</w:t>
        </w:r>
      </w:ins>
      <w:r>
        <w:t xml:space="preserve"> platform</w:t>
      </w:r>
    </w:p>
    <w:p w:rsidR="00BD7116" w:rsidRPr="00376D76" w:rsidRDefault="00FC767C" w:rsidP="00F35359">
      <w:pPr>
        <w:spacing w:line="480" w:lineRule="auto"/>
        <w:jc w:val="both"/>
        <w:pPrChange w:id="119" w:author="Ram Shrestha" w:date="2014-04-23T19:33:00Z">
          <w:pPr>
            <w:spacing w:line="480" w:lineRule="auto"/>
            <w:jc w:val="both"/>
          </w:pPr>
        </w:pPrChange>
      </w:pPr>
      <w:r>
        <w:t xml:space="preserve">FLX sequencing was successful for baseline samples from a </w:t>
      </w:r>
      <w:r w:rsidR="00BD7116" w:rsidRPr="00376D76">
        <w:t>total of 526 patients of which</w:t>
      </w:r>
      <w:r>
        <w:t xml:space="preserve"> </w:t>
      </w:r>
      <w:r w:rsidRPr="00376D76">
        <w:t xml:space="preserve">187 samples had previous </w:t>
      </w:r>
      <w:r>
        <w:t xml:space="preserve">ARV exposure as a result of </w:t>
      </w:r>
      <w:r w:rsidRPr="00376D76">
        <w:t>PMTCT</w:t>
      </w:r>
      <w:ins w:id="120" w:author="Ram Shrestha" w:date="2014-04-21T13:57:00Z">
        <w:r w:rsidR="00FE48F0">
          <w:t xml:space="preserve"> therapy</w:t>
        </w:r>
      </w:ins>
      <w:r>
        <w:t xml:space="preserve"> while the remaining </w:t>
      </w:r>
      <w:r w:rsidR="00BD7116" w:rsidRPr="00376D76">
        <w:t>339 had no previous exposure to</w:t>
      </w:r>
      <w:r>
        <w:t xml:space="preserve"> ARVs</w:t>
      </w:r>
      <w:r w:rsidR="00BD7116" w:rsidRPr="00376D76">
        <w:t xml:space="preserve">. The </w:t>
      </w:r>
      <w:r>
        <w:t xml:space="preserve">eventual </w:t>
      </w:r>
      <w:r w:rsidR="00BD7116" w:rsidRPr="00376D76">
        <w:t>clinical outcome</w:t>
      </w:r>
      <w:r>
        <w:t xml:space="preserve"> of all of these individuals was known and</w:t>
      </w:r>
      <w:r w:rsidR="00BD7116" w:rsidRPr="00376D76">
        <w:t xml:space="preserve"> showed that out of </w:t>
      </w:r>
      <w:r>
        <w:t xml:space="preserve">the </w:t>
      </w:r>
      <w:r w:rsidR="00BD7116" w:rsidRPr="00376D76">
        <w:t xml:space="preserve">339 no-PMTCT patients, 50 </w:t>
      </w:r>
      <w:r w:rsidR="006F1166">
        <w:t xml:space="preserve">had </w:t>
      </w:r>
      <w:r w:rsidR="007804BA">
        <w:t>exhibited</w:t>
      </w:r>
      <w:r w:rsidR="007804BA" w:rsidRPr="00376D76">
        <w:t xml:space="preserve"> </w:t>
      </w:r>
      <w:r w:rsidR="00B112EC">
        <w:t>VF</w:t>
      </w:r>
      <w:r w:rsidR="00BD7116" w:rsidRPr="00376D76">
        <w:t xml:space="preserve"> </w:t>
      </w:r>
      <w:r w:rsidR="006F1166">
        <w:t xml:space="preserve">while </w:t>
      </w:r>
      <w:r w:rsidR="00BD7116" w:rsidRPr="00376D76">
        <w:t xml:space="preserve">289 </w:t>
      </w:r>
      <w:r w:rsidR="007804BA">
        <w:t>exhibited</w:t>
      </w:r>
      <w:r w:rsidR="007804BA" w:rsidRPr="00376D76">
        <w:t xml:space="preserve"> </w:t>
      </w:r>
      <w:r w:rsidR="00B112EC">
        <w:t>virologic success (VS)</w:t>
      </w:r>
      <w:r w:rsidR="006F1166">
        <w:t xml:space="preserve"> during the course of follow-up</w:t>
      </w:r>
      <w:r w:rsidR="00BD7116" w:rsidRPr="00376D76">
        <w:t xml:space="preserve">. </w:t>
      </w:r>
      <w:r>
        <w:t xml:space="preserve"> On </w:t>
      </w:r>
      <w:r w:rsidR="00BD7116" w:rsidRPr="00376D76">
        <w:t xml:space="preserve">the other hand, out of 187 PMTCT exposed patients, 25 </w:t>
      </w:r>
      <w:r w:rsidR="005920A2">
        <w:t>exhibited</w:t>
      </w:r>
      <w:r w:rsidR="005920A2" w:rsidRPr="00376D76">
        <w:t xml:space="preserve"> </w:t>
      </w:r>
      <w:r w:rsidR="00B112EC">
        <w:t>VF</w:t>
      </w:r>
      <w:r w:rsidR="00BD7116" w:rsidRPr="00376D76">
        <w:t xml:space="preserve"> and 162 </w:t>
      </w:r>
      <w:r w:rsidR="005920A2">
        <w:t>exhibited</w:t>
      </w:r>
      <w:r w:rsidR="00BD7116" w:rsidRPr="00376D76">
        <w:t xml:space="preserve"> </w:t>
      </w:r>
      <w:r w:rsidR="00B112EC">
        <w:t>VS</w:t>
      </w:r>
      <w:r w:rsidR="00BD7116" w:rsidRPr="00376D76">
        <w:t>.</w:t>
      </w:r>
    </w:p>
    <w:p w:rsidR="00BD7116" w:rsidRPr="00376D76" w:rsidRDefault="00BD7116" w:rsidP="00F35359">
      <w:pPr>
        <w:spacing w:line="480" w:lineRule="auto"/>
        <w:jc w:val="both"/>
        <w:pPrChange w:id="121" w:author="Ram Shrestha" w:date="2014-04-23T19:33:00Z">
          <w:pPr>
            <w:spacing w:line="480" w:lineRule="auto"/>
            <w:jc w:val="both"/>
          </w:pPr>
        </w:pPrChange>
      </w:pPr>
    </w:p>
    <w:p w:rsidR="002C6BF9" w:rsidRDefault="00BD7116" w:rsidP="00F35359">
      <w:pPr>
        <w:spacing w:line="480" w:lineRule="auto"/>
        <w:jc w:val="both"/>
        <w:pPrChange w:id="122" w:author="Ram Shrestha" w:date="2014-04-23T19:33:00Z">
          <w:pPr>
            <w:spacing w:line="480" w:lineRule="auto"/>
            <w:jc w:val="both"/>
          </w:pPr>
        </w:pPrChange>
      </w:pPr>
      <w:r w:rsidRPr="00376D76">
        <w:t>T</w:t>
      </w:r>
      <w:r w:rsidR="00E9196B">
        <w:t xml:space="preserve">he number of samples with </w:t>
      </w:r>
      <w:r w:rsidR="007D5594">
        <w:t xml:space="preserve">and without predicted </w:t>
      </w:r>
      <w:r w:rsidR="00E9196B">
        <w:t>drug resistant HIV</w:t>
      </w:r>
      <w:r w:rsidR="00622CBF">
        <w:t xml:space="preserve"> in </w:t>
      </w:r>
      <w:r w:rsidR="00B74A09">
        <w:t xml:space="preserve">the </w:t>
      </w:r>
      <w:r w:rsidR="00622CBF">
        <w:t>PMTCT and no-PMTCT groups</w:t>
      </w:r>
      <w:r w:rsidR="00395D7F">
        <w:t xml:space="preserve"> at varying prevalence cutoffs (1%, 5%, 10%, 15% and 20%) </w:t>
      </w:r>
      <w:r w:rsidR="00885ED2">
        <w:t xml:space="preserve">that </w:t>
      </w:r>
      <w:r w:rsidR="00395D7F">
        <w:t>were predicted</w:t>
      </w:r>
      <w:r w:rsidR="00885ED2">
        <w:t xml:space="preserve"> </w:t>
      </w:r>
      <w:r w:rsidR="00E9196B">
        <w:t xml:space="preserve">drug </w:t>
      </w:r>
      <w:r w:rsidR="00885ED2">
        <w:t xml:space="preserve">resistant to at least one baseline drug increased </w:t>
      </w:r>
      <w:r w:rsidR="00395D7F">
        <w:t>when the prevalence cutoff was</w:t>
      </w:r>
      <w:r w:rsidR="00A92078">
        <w:t xml:space="preserve"> decreased to 1% (</w:t>
      </w:r>
      <w:r w:rsidR="00EA2772" w:rsidRPr="00EA2772">
        <w:rPr>
          <w:b/>
        </w:rPr>
        <w:t>Figure 5.1</w:t>
      </w:r>
      <w:r w:rsidR="00A92078">
        <w:t xml:space="preserve">). </w:t>
      </w:r>
      <w:r w:rsidR="005920A2">
        <w:t>In the no-</w:t>
      </w:r>
      <w:r w:rsidR="00A92078">
        <w:t xml:space="preserve">PMTCT </w:t>
      </w:r>
      <w:r w:rsidR="00B112EC">
        <w:t>VF</w:t>
      </w:r>
      <w:r w:rsidR="00565F80">
        <w:t xml:space="preserve"> </w:t>
      </w:r>
      <w:r w:rsidR="00A92078">
        <w:t>group</w:t>
      </w:r>
      <w:r w:rsidR="00565F80">
        <w:t xml:space="preserve"> of 50</w:t>
      </w:r>
      <w:r w:rsidR="00A92078">
        <w:t xml:space="preserve">, </w:t>
      </w:r>
      <w:r w:rsidR="00395D7F">
        <w:t>there was only one sample exhibiting resistant virus to</w:t>
      </w:r>
      <w:r w:rsidR="00A92078">
        <w:t xml:space="preserve"> at least one baseline drug </w:t>
      </w:r>
      <w:r w:rsidR="00395D7F">
        <w:t xml:space="preserve">at </w:t>
      </w:r>
      <w:r w:rsidR="00A92078">
        <w:t xml:space="preserve">prevalence level </w:t>
      </w:r>
      <w:r w:rsidR="00395D7F">
        <w:t>range 5% to 20</w:t>
      </w:r>
      <w:r w:rsidR="00A92078">
        <w:t>% but</w:t>
      </w:r>
      <w:r w:rsidR="006F1166">
        <w:t xml:space="preserve"> this</w:t>
      </w:r>
      <w:r w:rsidR="00A92078">
        <w:t xml:space="preserve"> increased to five samples</w:t>
      </w:r>
      <w:r w:rsidR="00565F80">
        <w:t xml:space="preserve"> (10%)</w:t>
      </w:r>
      <w:r w:rsidR="00A92078">
        <w:t xml:space="preserve"> at prevalence</w:t>
      </w:r>
      <w:r w:rsidR="006F1166">
        <w:t xml:space="preserve"> level of</w:t>
      </w:r>
      <w:r w:rsidR="00A92078">
        <w:t xml:space="preserve"> 1%.</w:t>
      </w:r>
      <w:r w:rsidR="006F1166">
        <w:t xml:space="preserve"> </w:t>
      </w:r>
      <w:r w:rsidR="00A92078">
        <w:t xml:space="preserve"> </w:t>
      </w:r>
      <w:r w:rsidR="00395D7F">
        <w:t>Similar increment</w:t>
      </w:r>
      <w:r w:rsidR="006F1166">
        <w:t xml:space="preserve">s in the number of individuals predicted as resistant as the prevalence levels decreased were </w:t>
      </w:r>
      <w:r w:rsidR="00395D7F">
        <w:t xml:space="preserve">observed in other groups as well </w:t>
      </w:r>
      <w:r w:rsidR="00782E65">
        <w:t>(</w:t>
      </w:r>
      <w:r w:rsidR="005A135F" w:rsidRPr="005A135F">
        <w:rPr>
          <w:b/>
        </w:rPr>
        <w:t>Figure 5.1</w:t>
      </w:r>
      <w:r w:rsidR="00782E65">
        <w:t>).</w:t>
      </w:r>
      <w:r w:rsidR="00225679">
        <w:t xml:space="preserve"> </w:t>
      </w:r>
    </w:p>
    <w:p w:rsidR="002C6BF9" w:rsidRDefault="002C6BF9" w:rsidP="00F35359">
      <w:pPr>
        <w:spacing w:line="480" w:lineRule="auto"/>
        <w:jc w:val="both"/>
        <w:pPrChange w:id="123" w:author="Ram Shrestha" w:date="2014-04-23T19:33:00Z">
          <w:pPr>
            <w:spacing w:line="480" w:lineRule="auto"/>
            <w:jc w:val="both"/>
          </w:pPr>
        </w:pPrChange>
      </w:pPr>
    </w:p>
    <w:p w:rsidR="002C6BF9" w:rsidRDefault="002C6BF9" w:rsidP="00F35359">
      <w:pPr>
        <w:spacing w:line="480" w:lineRule="auto"/>
        <w:jc w:val="both"/>
        <w:pPrChange w:id="124" w:author="Ram Shrestha" w:date="2014-04-23T19:33:00Z">
          <w:pPr>
            <w:spacing w:line="480" w:lineRule="auto"/>
            <w:jc w:val="both"/>
          </w:pPr>
        </w:pPrChange>
      </w:pPr>
      <w:r>
        <w:t>A</w:t>
      </w:r>
      <w:r w:rsidR="00BD7116" w:rsidRPr="00376D76">
        <w:t>t</w:t>
      </w:r>
      <w:r>
        <w:t xml:space="preserve"> the</w:t>
      </w:r>
      <w:r w:rsidR="00BD7116" w:rsidRPr="00376D76">
        <w:t xml:space="preserve"> 1%</w:t>
      </w:r>
      <w:r w:rsidR="005920A2">
        <w:t xml:space="preserve"> prevalence cutoff in </w:t>
      </w:r>
      <w:r>
        <w:t xml:space="preserve">the </w:t>
      </w:r>
      <w:r w:rsidR="005920A2">
        <w:t>no-</w:t>
      </w:r>
      <w:r w:rsidR="00782E65">
        <w:t>PMTCT group</w:t>
      </w:r>
      <w:r>
        <w:t xml:space="preserve"> there was a significant difference between the number of clinical viral failures predicted as resistant when compared with the number of clinical viral successes predicted as resistant (p &lt; 0.05, Fisher’s exact test)</w:t>
      </w:r>
      <w:r w:rsidR="00BD7116" w:rsidRPr="00376D76">
        <w:t xml:space="preserve"> </w:t>
      </w:r>
      <w:r w:rsidR="0071541C">
        <w:t xml:space="preserve">while a similar observation was observed at the </w:t>
      </w:r>
      <w:r w:rsidR="00916C18">
        <w:t>15% prevalence cutoff in the PMTCT exposed group (</w:t>
      </w:r>
      <w:r w:rsidR="00916C18" w:rsidRPr="00016DAB">
        <w:rPr>
          <w:b/>
        </w:rPr>
        <w:t>Figure 5.</w:t>
      </w:r>
      <w:commentRangeStart w:id="125"/>
      <w:r w:rsidR="00916C18" w:rsidRPr="00016DAB">
        <w:rPr>
          <w:b/>
        </w:rPr>
        <w:t>1</w:t>
      </w:r>
      <w:commentRangeEnd w:id="125"/>
      <w:r w:rsidR="00916C18">
        <w:rPr>
          <w:rStyle w:val="CommentReference"/>
        </w:rPr>
        <w:commentReference w:id="125"/>
      </w:r>
      <w:r w:rsidR="00916C18">
        <w:t>).</w:t>
      </w:r>
    </w:p>
    <w:p w:rsidR="00916C18" w:rsidRDefault="00916C18" w:rsidP="00F35359">
      <w:pPr>
        <w:spacing w:line="480" w:lineRule="auto"/>
        <w:jc w:val="both"/>
        <w:pPrChange w:id="126" w:author="Ram Shrestha" w:date="2014-04-23T19:33:00Z">
          <w:pPr>
            <w:spacing w:line="480" w:lineRule="auto"/>
            <w:jc w:val="both"/>
          </w:pPr>
        </w:pPrChange>
      </w:pPr>
    </w:p>
    <w:p w:rsidR="00BD7116" w:rsidRPr="00376D76" w:rsidRDefault="00B66576" w:rsidP="00F35359">
      <w:pPr>
        <w:pStyle w:val="Heading3"/>
        <w:numPr>
          <w:numberingChange w:id="127" w:author="Ram Shrestha" w:date="2014-04-22T00:37:00Z" w:original="%1:3:0:.%2:1:0:.%3:2:0:"/>
        </w:numPr>
        <w:spacing w:line="480" w:lineRule="auto"/>
        <w:pPrChange w:id="128" w:author="Ram Shrestha" w:date="2014-04-23T19:33:00Z">
          <w:pPr>
            <w:pStyle w:val="Heading3"/>
            <w:spacing w:line="480" w:lineRule="auto"/>
          </w:pPr>
        </w:pPrChange>
      </w:pPr>
      <w:r>
        <w:t xml:space="preserve">Genotyping of baseline samples using the </w:t>
      </w:r>
      <w:del w:id="129" w:author="Ram Shrestha" w:date="2014-04-19T12:59:00Z">
        <w:r w:rsidDel="00AC6D5B">
          <w:delText>Roche/454 Junior</w:delText>
        </w:r>
      </w:del>
      <w:ins w:id="130" w:author="Ram Shrestha" w:date="2014-04-19T12:59:00Z">
        <w:r w:rsidR="00AC6D5B">
          <w:t>Junior</w:t>
        </w:r>
      </w:ins>
      <w:r>
        <w:t xml:space="preserve"> platform</w:t>
      </w:r>
    </w:p>
    <w:p w:rsidR="00BD7116" w:rsidRPr="00376D76" w:rsidRDefault="00BD7116" w:rsidP="00F35359">
      <w:pPr>
        <w:spacing w:line="480" w:lineRule="auto"/>
        <w:jc w:val="both"/>
        <w:pPrChange w:id="131" w:author="Ram Shrestha" w:date="2014-04-23T19:33:00Z">
          <w:pPr>
            <w:spacing w:line="480" w:lineRule="auto"/>
            <w:jc w:val="both"/>
          </w:pPr>
        </w:pPrChange>
      </w:pPr>
      <w:r w:rsidRPr="00376D76">
        <w:t xml:space="preserve">407 patients were sampled at baseline and sequenced using </w:t>
      </w:r>
      <w:del w:id="132" w:author="Ram Shrestha" w:date="2014-04-19T12:59:00Z">
        <w:r w:rsidRPr="00376D76" w:rsidDel="00AC6D5B">
          <w:delText>Roche/454 Junior</w:delText>
        </w:r>
      </w:del>
      <w:ins w:id="133" w:author="Ram Shrestha" w:date="2014-04-19T12:59:00Z">
        <w:r w:rsidR="00AC6D5B">
          <w:t>Junior</w:t>
        </w:r>
      </w:ins>
      <w:r w:rsidRPr="00376D76">
        <w:t xml:space="preserve">, 250 patients had no previous </w:t>
      </w:r>
      <w:r w:rsidR="00B74A09">
        <w:t xml:space="preserve">ARV exposure through </w:t>
      </w:r>
      <w:r w:rsidRPr="00376D76">
        <w:t xml:space="preserve">PMTCT and 147 patients had previous PMTCT therapy. The clinical outcome showed that out of 250 non-PMTCT patients, 40 had </w:t>
      </w:r>
      <w:r w:rsidR="00B112EC">
        <w:t>VF</w:t>
      </w:r>
      <w:r w:rsidRPr="00376D76">
        <w:t xml:space="preserve"> and 210 had </w:t>
      </w:r>
      <w:r w:rsidR="00B112EC">
        <w:t>VS</w:t>
      </w:r>
      <w:r w:rsidRPr="00376D76">
        <w:t xml:space="preserve">. </w:t>
      </w:r>
      <w:r w:rsidR="00B74A09">
        <w:t>On</w:t>
      </w:r>
      <w:r w:rsidRPr="00376D76">
        <w:t xml:space="preserve"> the other hand, out of 147 PMTCT exposed patients, 21 had </w:t>
      </w:r>
      <w:r w:rsidR="00B112EC">
        <w:t>VF</w:t>
      </w:r>
      <w:r w:rsidRPr="00376D76">
        <w:t xml:space="preserve"> and 136 had </w:t>
      </w:r>
      <w:r w:rsidR="00B112EC">
        <w:t>VS</w:t>
      </w:r>
      <w:r w:rsidR="00382EC0">
        <w:t xml:space="preserve"> (</w:t>
      </w:r>
      <w:r w:rsidR="00EA2772" w:rsidRPr="00EA2772">
        <w:rPr>
          <w:b/>
        </w:rPr>
        <w:t>Figure 5.2</w:t>
      </w:r>
      <w:r w:rsidR="00382EC0">
        <w:t>)</w:t>
      </w:r>
      <w:r w:rsidRPr="00376D76">
        <w:t>.</w:t>
      </w:r>
    </w:p>
    <w:p w:rsidR="00BD7116" w:rsidRPr="00376D76" w:rsidRDefault="00BD7116" w:rsidP="00F35359">
      <w:pPr>
        <w:spacing w:line="480" w:lineRule="auto"/>
        <w:jc w:val="both"/>
        <w:pPrChange w:id="134" w:author="Ram Shrestha" w:date="2014-04-23T19:33:00Z">
          <w:pPr>
            <w:spacing w:line="480" w:lineRule="auto"/>
            <w:jc w:val="both"/>
          </w:pPr>
        </w:pPrChange>
      </w:pPr>
    </w:p>
    <w:p w:rsidR="009B5BD1" w:rsidRDefault="00BD7116" w:rsidP="00F35359">
      <w:pPr>
        <w:spacing w:line="480" w:lineRule="auto"/>
        <w:jc w:val="both"/>
        <w:pPrChange w:id="135" w:author="Ram Shrestha" w:date="2014-04-23T19:33:00Z">
          <w:pPr>
            <w:spacing w:line="480" w:lineRule="auto"/>
            <w:jc w:val="both"/>
          </w:pPr>
        </w:pPrChange>
      </w:pPr>
      <w:r w:rsidRPr="00376D76">
        <w:t xml:space="preserve">The obtained baseline blood samples were sequenced using </w:t>
      </w:r>
      <w:del w:id="136" w:author="Ram Shrestha" w:date="2014-04-19T12:59:00Z">
        <w:r w:rsidRPr="00376D76" w:rsidDel="00AC6D5B">
          <w:delText>Roche/454 Junior</w:delText>
        </w:r>
      </w:del>
      <w:ins w:id="137" w:author="Ram Shrestha" w:date="2014-04-19T12:59:00Z">
        <w:r w:rsidR="00AC6D5B">
          <w:t>Junior</w:t>
        </w:r>
      </w:ins>
      <w:r w:rsidRPr="00376D76">
        <w:t xml:space="preserve"> </w:t>
      </w:r>
      <w:del w:id="138" w:author="Ram Shrestha" w:date="2014-04-21T14:45:00Z">
        <w:r w:rsidRPr="00376D76" w:rsidDel="00226062">
          <w:delText xml:space="preserve">sequencing technology </w:delText>
        </w:r>
      </w:del>
      <w:r w:rsidRPr="00376D76">
        <w:t xml:space="preserve">and again analyzed using Seq2Res. </w:t>
      </w:r>
      <w:r w:rsidR="00F1537D">
        <w:t xml:space="preserve">The observation </w:t>
      </w:r>
      <w:r w:rsidR="0072336A">
        <w:t>on the number of samples with</w:t>
      </w:r>
      <w:r w:rsidR="007D5594">
        <w:t xml:space="preserve"> and without predicted</w:t>
      </w:r>
      <w:r w:rsidR="0072336A">
        <w:t xml:space="preserve"> resistant HIV </w:t>
      </w:r>
      <w:r w:rsidR="005920A2">
        <w:t>showed that in the no-</w:t>
      </w:r>
      <w:r w:rsidR="00F1537D">
        <w:t xml:space="preserve">PMTCT </w:t>
      </w:r>
      <w:r w:rsidR="00B112EC">
        <w:t>VF</w:t>
      </w:r>
      <w:r w:rsidR="00F1537D">
        <w:t xml:space="preserve"> group of 40, </w:t>
      </w:r>
      <w:r w:rsidR="00E9196B">
        <w:t xml:space="preserve">there was only </w:t>
      </w:r>
      <w:r w:rsidR="00F1537D">
        <w:t xml:space="preserve">one individual </w:t>
      </w:r>
      <w:r w:rsidR="007D5594">
        <w:t xml:space="preserve">predicted </w:t>
      </w:r>
      <w:r w:rsidR="00E9196B">
        <w:t xml:space="preserve">resistant </w:t>
      </w:r>
      <w:r w:rsidR="00F1537D">
        <w:t xml:space="preserve">to at least one drug in baseline at prevalence cutoff </w:t>
      </w:r>
      <w:r w:rsidR="00E9196B">
        <w:t xml:space="preserve">20% and that </w:t>
      </w:r>
      <w:r w:rsidR="00F1537D">
        <w:t>increased to four individuals at preval</w:t>
      </w:r>
      <w:r w:rsidR="00E9196B">
        <w:t>ence cutoff 1%</w:t>
      </w:r>
      <w:r w:rsidR="00D35D6B">
        <w:t xml:space="preserve"> (</w:t>
      </w:r>
      <w:r w:rsidR="00D35D6B" w:rsidRPr="003053AF">
        <w:rPr>
          <w:b/>
        </w:rPr>
        <w:t>Figure 5.2</w:t>
      </w:r>
      <w:r w:rsidR="00D35D6B">
        <w:t>).</w:t>
      </w:r>
      <w:r w:rsidR="00E9196B">
        <w:t xml:space="preserve"> </w:t>
      </w:r>
      <w:r w:rsidR="000E7A75">
        <w:t>Similar increment</w:t>
      </w:r>
      <w:r w:rsidR="009B5BD1">
        <w:t xml:space="preserve">s in </w:t>
      </w:r>
      <w:r w:rsidR="000E7A75">
        <w:t xml:space="preserve">the number of samples with </w:t>
      </w:r>
      <w:r w:rsidR="0018555C">
        <w:t xml:space="preserve">predicted </w:t>
      </w:r>
      <w:r w:rsidR="000E7A75">
        <w:t>resistant HIV was observed in</w:t>
      </w:r>
      <w:r w:rsidR="0018555C">
        <w:t xml:space="preserve"> </w:t>
      </w:r>
      <w:r w:rsidR="00D35D6B">
        <w:t xml:space="preserve">the </w:t>
      </w:r>
      <w:r w:rsidR="0018555C">
        <w:t xml:space="preserve">no-PMTCT </w:t>
      </w:r>
      <w:r w:rsidR="00B112EC">
        <w:t>VS</w:t>
      </w:r>
      <w:r w:rsidR="0018555C">
        <w:t xml:space="preserve"> group as well as in</w:t>
      </w:r>
      <w:r w:rsidR="000E7A75">
        <w:t xml:space="preserve"> PMTCT </w:t>
      </w:r>
      <w:r w:rsidR="00B112EC">
        <w:t>VF</w:t>
      </w:r>
      <w:r w:rsidR="000E7A75">
        <w:t xml:space="preserve"> and </w:t>
      </w:r>
      <w:r w:rsidR="00B112EC">
        <w:t>VS</w:t>
      </w:r>
      <w:r w:rsidR="000E7A75">
        <w:t xml:space="preserve"> groups </w:t>
      </w:r>
      <w:r w:rsidR="003053AF">
        <w:t>(</w:t>
      </w:r>
      <w:r w:rsidR="003053AF" w:rsidRPr="003053AF">
        <w:rPr>
          <w:b/>
        </w:rPr>
        <w:t>Figure 5.2</w:t>
      </w:r>
      <w:r w:rsidR="003053AF">
        <w:t xml:space="preserve">). </w:t>
      </w:r>
      <w:r w:rsidR="000E7A75">
        <w:t xml:space="preserve">The highest number of samples </w:t>
      </w:r>
      <w:ins w:id="139" w:author="Ram Shrestha" w:date="2014-04-21T14:48:00Z">
        <w:r w:rsidR="000F4B1A">
          <w:t xml:space="preserve">(16 samples) </w:t>
        </w:r>
      </w:ins>
      <w:r w:rsidR="000E7A75">
        <w:t xml:space="preserve">with </w:t>
      </w:r>
      <w:r w:rsidR="007D5594">
        <w:t xml:space="preserve">predicted </w:t>
      </w:r>
      <w:r w:rsidR="000E7A75">
        <w:t xml:space="preserve">resistant HIV was observed in PMTCT </w:t>
      </w:r>
      <w:r w:rsidR="00B112EC">
        <w:t>VS</w:t>
      </w:r>
      <w:r w:rsidR="000E7A75">
        <w:t xml:space="preserve"> group at</w:t>
      </w:r>
      <w:r w:rsidR="00D35D6B">
        <w:t xml:space="preserve"> a</w:t>
      </w:r>
      <w:r w:rsidR="000E7A75">
        <w:t xml:space="preserve"> prevalence cutoff 1%. </w:t>
      </w:r>
      <w:r w:rsidR="009B5BD1">
        <w:t xml:space="preserve"> Further, in the No-PMTCT group there was a significant difference between the number of clinical viral failures predicted as resistant when compared with the number of clinical viral successes predicted as resistant (p &lt; 0.05, Fisher’s exact test, </w:t>
      </w:r>
      <w:r w:rsidR="00D10774" w:rsidRPr="00D10774">
        <w:rPr>
          <w:b/>
          <w:rPrChange w:id="140" w:author="Ram Shrestha" w:date="2014-04-21T14:50:00Z">
            <w:rPr/>
          </w:rPrChange>
        </w:rPr>
        <w:t>Figure 5.2</w:t>
      </w:r>
      <w:r w:rsidR="00D35D6B">
        <w:t>)</w:t>
      </w:r>
      <w:r w:rsidR="009B5BD1">
        <w:t>.</w:t>
      </w:r>
    </w:p>
    <w:p w:rsidR="00BD7116" w:rsidRDefault="00BD7116" w:rsidP="00F35359">
      <w:pPr>
        <w:spacing w:line="480" w:lineRule="auto"/>
        <w:jc w:val="both"/>
        <w:pPrChange w:id="141" w:author="Ram Shrestha" w:date="2014-04-23T19:33:00Z">
          <w:pPr>
            <w:spacing w:line="480" w:lineRule="auto"/>
            <w:jc w:val="both"/>
          </w:pPr>
        </w:pPrChange>
      </w:pPr>
    </w:p>
    <w:p w:rsidR="006656E6" w:rsidRDefault="006C4D74" w:rsidP="00F35359">
      <w:pPr>
        <w:pStyle w:val="Heading3"/>
        <w:numPr>
          <w:numberingChange w:id="142" w:author="Ram Shrestha" w:date="2014-04-22T00:37:00Z" w:original="%1:3:0:.%2:1:0:.%3:3:0:"/>
        </w:numPr>
        <w:spacing w:line="480" w:lineRule="auto"/>
        <w:pPrChange w:id="143" w:author="Ram Shrestha" w:date="2014-04-23T19:33:00Z">
          <w:pPr>
            <w:pStyle w:val="Heading3"/>
            <w:spacing w:line="480" w:lineRule="auto"/>
          </w:pPr>
        </w:pPrChange>
      </w:pPr>
      <w:r w:rsidRPr="00376D76">
        <w:t xml:space="preserve">Comparison of number of sequence reads per </w:t>
      </w:r>
      <w:r>
        <w:t xml:space="preserve">baseline </w:t>
      </w:r>
      <w:r w:rsidRPr="00376D76">
        <w:t>sample generated by FLX and Junior</w:t>
      </w:r>
    </w:p>
    <w:p w:rsidR="00B66576" w:rsidRDefault="002A6E95" w:rsidP="00F35359">
      <w:pPr>
        <w:spacing w:line="480" w:lineRule="auto"/>
        <w:jc w:val="both"/>
        <w:pPrChange w:id="144" w:author="Ram Shrestha" w:date="2014-04-23T19:33:00Z">
          <w:pPr>
            <w:spacing w:line="480" w:lineRule="auto"/>
            <w:jc w:val="both"/>
          </w:pPr>
        </w:pPrChange>
      </w:pPr>
      <w:r w:rsidRPr="00376D76">
        <w:t>Sequencing</w:t>
      </w:r>
      <w:r>
        <w:t xml:space="preserve"> had been successful on both </w:t>
      </w:r>
      <w:del w:id="145" w:author="Ram Shrestha" w:date="2014-04-21T14:50:00Z">
        <w:r w:rsidR="004C52ED" w:rsidDel="000F4B1A">
          <w:delText>UDPS</w:delText>
        </w:r>
        <w:r w:rsidDel="000F4B1A">
          <w:delText xml:space="preserve"> platforms</w:delText>
        </w:r>
      </w:del>
      <w:ins w:id="146" w:author="Ram Shrestha" w:date="2014-04-21T14:50:00Z">
        <w:r w:rsidR="000F4B1A">
          <w:t>FLX and Junior</w:t>
        </w:r>
      </w:ins>
      <w:r>
        <w:t xml:space="preserve"> for 464 samples (</w:t>
      </w:r>
      <w:r>
        <w:rPr>
          <w:b/>
        </w:rPr>
        <w:t>Table 5.2</w:t>
      </w:r>
      <w:r w:rsidR="007D5594">
        <w:t>).  The</w:t>
      </w:r>
      <w:r>
        <w:t xml:space="preserve"> initial analysis focused on comparing the number of sequence reads generated by each platform for each sample and identifying if ‘deeper’ sequencing coverage resulted in more </w:t>
      </w:r>
      <w:r w:rsidR="00FB5220">
        <w:t>accurate</w:t>
      </w:r>
      <w:r>
        <w:t xml:space="preserve"> prediction of resistance.  We saw that </w:t>
      </w:r>
      <w:r w:rsidR="00BE2FA7">
        <w:t xml:space="preserve">the </w:t>
      </w:r>
      <w:r w:rsidRPr="00376D76">
        <w:t xml:space="preserve">FLX </w:t>
      </w:r>
      <w:r>
        <w:t xml:space="preserve">platform </w:t>
      </w:r>
      <w:r w:rsidRPr="00376D76">
        <w:t xml:space="preserve">generated on average </w:t>
      </w:r>
      <w:del w:id="147" w:author="Ram Shrestha" w:date="2014-04-23T01:05:00Z">
        <w:r w:rsidRPr="00376D76" w:rsidDel="006D1A55">
          <w:delText xml:space="preserve">6034 </w:delText>
        </w:r>
      </w:del>
      <w:ins w:id="148" w:author="Ram Shrestha" w:date="2014-04-23T01:05:00Z">
        <w:r w:rsidR="006D1A55">
          <w:t>6412</w:t>
        </w:r>
        <w:r w:rsidR="006D1A55" w:rsidRPr="00376D76">
          <w:t xml:space="preserve"> </w:t>
        </w:r>
      </w:ins>
      <w:r w:rsidRPr="00376D76">
        <w:t>sequence reads</w:t>
      </w:r>
      <w:r>
        <w:t xml:space="preserve"> per sample (standard deviation 2297)</w:t>
      </w:r>
      <w:r w:rsidRPr="00376D76">
        <w:t xml:space="preserve"> while </w:t>
      </w:r>
      <w:r>
        <w:t xml:space="preserve">the </w:t>
      </w:r>
      <w:r w:rsidRPr="00376D76">
        <w:t xml:space="preserve">Junior </w:t>
      </w:r>
      <w:r>
        <w:t xml:space="preserve">platform </w:t>
      </w:r>
      <w:r w:rsidRPr="00376D76">
        <w:t xml:space="preserve">generated </w:t>
      </w:r>
      <w:r>
        <w:t xml:space="preserve">an </w:t>
      </w:r>
      <w:r w:rsidRPr="00376D76">
        <w:t xml:space="preserve">average </w:t>
      </w:r>
      <w:del w:id="149" w:author="Ram Shrestha" w:date="2014-04-23T01:06:00Z">
        <w:r w:rsidRPr="00376D76" w:rsidDel="006D1A55">
          <w:delText xml:space="preserve">1532 </w:delText>
        </w:r>
      </w:del>
      <w:ins w:id="150" w:author="Ram Shrestha" w:date="2014-04-23T01:06:00Z">
        <w:r w:rsidR="006D1A55">
          <w:t>1903</w:t>
        </w:r>
        <w:r w:rsidR="006D1A55" w:rsidRPr="00376D76">
          <w:t xml:space="preserve"> </w:t>
        </w:r>
      </w:ins>
      <w:r w:rsidRPr="00376D76">
        <w:t xml:space="preserve">sequence reads </w:t>
      </w:r>
      <w:r>
        <w:t xml:space="preserve">per sample </w:t>
      </w:r>
      <w:r w:rsidRPr="00376D76">
        <w:t>(</w:t>
      </w:r>
      <w:r>
        <w:t xml:space="preserve">Standard deviation 595, </w:t>
      </w:r>
      <w:r w:rsidRPr="00376D76">
        <w:rPr>
          <w:b/>
        </w:rPr>
        <w:t>Figure 5.</w:t>
      </w:r>
      <w:r>
        <w:rPr>
          <w:b/>
        </w:rPr>
        <w:t>3</w:t>
      </w:r>
      <w:r w:rsidRPr="00376D76">
        <w:t>). Th</w:t>
      </w:r>
      <w:r>
        <w:t xml:space="preserve">us, it is clear that the </w:t>
      </w:r>
      <w:r w:rsidRPr="00376D76">
        <w:t xml:space="preserve">FLX </w:t>
      </w:r>
      <w:r>
        <w:t xml:space="preserve">platform </w:t>
      </w:r>
      <w:r w:rsidRPr="00376D76">
        <w:t>produced significantly (P-value &lt; 2.2</w:t>
      </w:r>
      <w:r w:rsidRPr="00376D76">
        <w:rPr>
          <w:vertAlign w:val="superscript"/>
        </w:rPr>
        <w:t>-16</w:t>
      </w:r>
      <w:r w:rsidRPr="00376D76">
        <w:t xml:space="preserve">) more reads per sample than </w:t>
      </w:r>
      <w:r>
        <w:t xml:space="preserve">the </w:t>
      </w:r>
      <w:r w:rsidRPr="00376D76">
        <w:t>Junior</w:t>
      </w:r>
      <w:r>
        <w:t xml:space="preserve"> platform</w:t>
      </w:r>
      <w:r w:rsidRPr="00376D76">
        <w:t>.</w:t>
      </w:r>
    </w:p>
    <w:p w:rsidR="006656E6" w:rsidRDefault="00B66576" w:rsidP="00F35359">
      <w:pPr>
        <w:pStyle w:val="Heading3"/>
        <w:numPr>
          <w:numberingChange w:id="151" w:author="Ram Shrestha" w:date="2014-04-22T00:37:00Z" w:original="%1:3:0:.%2:1:0:.%3:4:0:"/>
        </w:numPr>
        <w:spacing w:line="480" w:lineRule="auto"/>
        <w:pPrChange w:id="152" w:author="Ram Shrestha" w:date="2014-04-23T19:33:00Z">
          <w:pPr>
            <w:pStyle w:val="Heading3"/>
            <w:spacing w:line="480" w:lineRule="auto"/>
          </w:pPr>
        </w:pPrChange>
      </w:pPr>
      <w:r w:rsidRPr="00376D76">
        <w:t xml:space="preserve">Comparison of </w:t>
      </w:r>
      <w:r>
        <w:t xml:space="preserve">genotyping results between the </w:t>
      </w:r>
      <w:del w:id="153" w:author="Ram Shrestha" w:date="2014-04-19T12:58:00Z">
        <w:r w:rsidDel="00AC6D5B">
          <w:delText>Roche/454 FLX</w:delText>
        </w:r>
      </w:del>
      <w:ins w:id="154" w:author="Ram Shrestha" w:date="2014-04-19T12:58:00Z">
        <w:r w:rsidR="00AC6D5B">
          <w:t>FLX</w:t>
        </w:r>
      </w:ins>
      <w:r>
        <w:t xml:space="preserve"> and Junior platforms</w:t>
      </w:r>
      <w:r w:rsidR="00AB4773">
        <w:t xml:space="preserve"> on baseline samples</w:t>
      </w:r>
    </w:p>
    <w:p w:rsidR="00BD7116" w:rsidRPr="00376D76" w:rsidRDefault="003262AD" w:rsidP="00F35359">
      <w:pPr>
        <w:spacing w:line="480" w:lineRule="auto"/>
        <w:jc w:val="both"/>
        <w:pPrChange w:id="155" w:author="Ram Shrestha" w:date="2014-04-23T19:33:00Z">
          <w:pPr>
            <w:spacing w:line="480" w:lineRule="auto"/>
            <w:jc w:val="both"/>
          </w:pPr>
        </w:pPrChange>
      </w:pPr>
      <w:r>
        <w:t xml:space="preserve">Baseline samples from 405 individuals had been </w:t>
      </w:r>
      <w:r w:rsidR="00BD7116" w:rsidRPr="00376D76">
        <w:t xml:space="preserve">sequenced using both </w:t>
      </w:r>
      <w:r w:rsidR="00FB5220">
        <w:t xml:space="preserve">the </w:t>
      </w:r>
      <w:r w:rsidR="00BD7116" w:rsidRPr="00376D76">
        <w:t xml:space="preserve">FLX and Junior </w:t>
      </w:r>
      <w:r>
        <w:t>platforms</w:t>
      </w:r>
      <w:r w:rsidR="00BD7116" w:rsidRPr="00376D76">
        <w:t>.</w:t>
      </w:r>
      <w:ins w:id="156" w:author="Ram Shrestha" w:date="2014-04-21T15:02:00Z">
        <w:r w:rsidR="00921433">
          <w:t xml:space="preserve"> </w:t>
        </w:r>
      </w:ins>
      <w:del w:id="157" w:author="Ram Shrestha" w:date="2014-04-21T15:02:00Z">
        <w:r w:rsidR="00BD7116" w:rsidRPr="00376D76" w:rsidDel="00921433">
          <w:delText xml:space="preserve"> Of them, </w:delText>
        </w:r>
      </w:del>
      <w:r w:rsidR="00BD7116" w:rsidRPr="00376D76">
        <w:t>249 had no previous PMTCT therapy while 1</w:t>
      </w:r>
      <w:r w:rsidR="002041AB">
        <w:t>5</w:t>
      </w:r>
      <w:r w:rsidR="00BD7116" w:rsidRPr="00376D76">
        <w:t>6 had previous exposure to PMTCT therapy. Of the</w:t>
      </w:r>
      <w:r w:rsidR="00D273EF">
        <w:t>se</w:t>
      </w:r>
      <w:r w:rsidR="00BD7116" w:rsidRPr="00376D76">
        <w:t xml:space="preserve"> 249 patients, 40 </w:t>
      </w:r>
      <w:r w:rsidR="00CC3238">
        <w:t>exhibited</w:t>
      </w:r>
      <w:r w:rsidR="00CC3238" w:rsidRPr="00376D76">
        <w:t xml:space="preserve"> </w:t>
      </w:r>
      <w:r w:rsidR="00B112EC">
        <w:t>VF</w:t>
      </w:r>
      <w:r w:rsidR="00BD7116" w:rsidRPr="00376D76">
        <w:t xml:space="preserve"> and 209 </w:t>
      </w:r>
      <w:r w:rsidR="00CC3238">
        <w:t>exhibited</w:t>
      </w:r>
      <w:r w:rsidR="00BD7116" w:rsidRPr="00376D76">
        <w:t xml:space="preserve"> </w:t>
      </w:r>
      <w:r w:rsidR="00B112EC">
        <w:t>VS</w:t>
      </w:r>
      <w:r w:rsidR="00BD7116" w:rsidRPr="00376D76">
        <w:t xml:space="preserve"> </w:t>
      </w:r>
      <w:r w:rsidR="00F40A75">
        <w:t xml:space="preserve">to the </w:t>
      </w:r>
      <w:r w:rsidR="00BD7116" w:rsidRPr="00376D76">
        <w:t>first line antiretroviral therapy</w:t>
      </w:r>
      <w:r w:rsidR="00F40A75">
        <w:t xml:space="preserve"> regimen</w:t>
      </w:r>
      <w:r w:rsidR="00BD7116" w:rsidRPr="00376D76">
        <w:t xml:space="preserve">. Of the 146 PMTCT exposed patients, 21 </w:t>
      </w:r>
      <w:r w:rsidR="00CC3238">
        <w:t>exhibited</w:t>
      </w:r>
      <w:r w:rsidR="00CC3238" w:rsidRPr="00376D76">
        <w:t xml:space="preserve"> </w:t>
      </w:r>
      <w:r w:rsidR="00B112EC">
        <w:t>VF</w:t>
      </w:r>
      <w:r w:rsidR="00BD7116" w:rsidRPr="00376D76">
        <w:t xml:space="preserve"> and 135 </w:t>
      </w:r>
      <w:r w:rsidR="00CC3238">
        <w:t>exhibited</w:t>
      </w:r>
      <w:r w:rsidR="00BD7116" w:rsidRPr="00376D76">
        <w:t xml:space="preserve"> </w:t>
      </w:r>
      <w:r w:rsidR="00B112EC">
        <w:t>VS</w:t>
      </w:r>
      <w:r w:rsidR="00BD7116" w:rsidRPr="00376D76">
        <w:t xml:space="preserve"> in first line antiretroviral therapy</w:t>
      </w:r>
      <w:r w:rsidR="002041AB">
        <w:t xml:space="preserve"> (</w:t>
      </w:r>
      <w:r w:rsidR="002041AB" w:rsidRPr="002041AB">
        <w:rPr>
          <w:b/>
        </w:rPr>
        <w:t>Figure 5.4</w:t>
      </w:r>
      <w:r w:rsidR="002041AB">
        <w:t>)</w:t>
      </w:r>
      <w:r w:rsidR="00BD7116" w:rsidRPr="00376D76">
        <w:t xml:space="preserve">. </w:t>
      </w:r>
    </w:p>
    <w:p w:rsidR="00BD7116" w:rsidRDefault="00BD7116" w:rsidP="00F35359">
      <w:pPr>
        <w:spacing w:line="480" w:lineRule="auto"/>
        <w:jc w:val="both"/>
        <w:pPrChange w:id="158" w:author="Ram Shrestha" w:date="2014-04-23T19:33:00Z">
          <w:pPr>
            <w:spacing w:line="480" w:lineRule="auto"/>
            <w:jc w:val="both"/>
          </w:pPr>
        </w:pPrChange>
      </w:pPr>
    </w:p>
    <w:p w:rsidR="00921433" w:rsidRDefault="00921433" w:rsidP="00F35359">
      <w:pPr>
        <w:numPr>
          <w:ins w:id="159" w:author="Ram Shrestha" w:date="2014-04-21T15:06:00Z"/>
        </w:numPr>
        <w:spacing w:line="480" w:lineRule="auto"/>
        <w:jc w:val="both"/>
        <w:rPr>
          <w:ins w:id="160" w:author="Ram Shrestha" w:date="2014-04-21T15:06:00Z"/>
        </w:rPr>
        <w:pPrChange w:id="161" w:author="Ram Shrestha" w:date="2014-04-23T19:33:00Z">
          <w:pPr>
            <w:spacing w:line="480" w:lineRule="auto"/>
            <w:jc w:val="both"/>
          </w:pPr>
        </w:pPrChange>
      </w:pPr>
      <w:ins w:id="162" w:author="Ram Shrestha" w:date="2014-04-21T15:06:00Z">
        <w:r>
          <w:t xml:space="preserve">Our observation of the number of samples </w:t>
        </w:r>
      </w:ins>
      <w:ins w:id="163" w:author="Ram Shrestha" w:date="2014-04-21T16:56:00Z">
        <w:r w:rsidR="00FC350B">
          <w:t xml:space="preserve">with and without </w:t>
        </w:r>
      </w:ins>
      <w:ins w:id="164" w:author="Ram Shrestha" w:date="2014-04-21T15:06:00Z">
        <w:r>
          <w:t xml:space="preserve">predicted resistant in both PMTCT and no-PMTCT groups </w:t>
        </w:r>
      </w:ins>
      <w:ins w:id="165" w:author="Ram Shrestha" w:date="2014-04-21T15:08:00Z">
        <w:r w:rsidR="00032FEA">
          <w:t xml:space="preserve">using FLX and Junior </w:t>
        </w:r>
      </w:ins>
      <w:ins w:id="166" w:author="Ram Shrestha" w:date="2014-04-21T15:07:00Z">
        <w:r w:rsidR="00032FEA">
          <w:t>showed that there was no statistical significant difference at all prevalence cutoffs</w:t>
        </w:r>
      </w:ins>
      <w:ins w:id="167" w:author="Ram Shrestha" w:date="2014-04-21T15:08:00Z">
        <w:r w:rsidR="00032FEA">
          <w:t xml:space="preserve"> (</w:t>
        </w:r>
        <w:r w:rsidR="00D10774" w:rsidRPr="00D10774">
          <w:rPr>
            <w:b/>
            <w:rPrChange w:id="168" w:author="Ram Shrestha" w:date="2014-04-21T15:08:00Z">
              <w:rPr/>
            </w:rPrChange>
          </w:rPr>
          <w:t>Figure 5.4</w:t>
        </w:r>
        <w:r w:rsidR="00032FEA">
          <w:t>)</w:t>
        </w:r>
      </w:ins>
      <w:ins w:id="169" w:author="Ram Shrestha" w:date="2014-04-21T15:07:00Z">
        <w:r w:rsidR="00032FEA">
          <w:t>.</w:t>
        </w:r>
      </w:ins>
    </w:p>
    <w:p w:rsidR="00032FEA" w:rsidRDefault="00FB5220" w:rsidP="00F35359">
      <w:pPr>
        <w:spacing w:line="480" w:lineRule="auto"/>
        <w:jc w:val="both"/>
        <w:rPr>
          <w:ins w:id="170" w:author="Ram Shrestha" w:date="2014-04-21T15:09:00Z"/>
        </w:rPr>
        <w:pPrChange w:id="171" w:author="Ram Shrestha" w:date="2014-04-23T19:33:00Z">
          <w:pPr>
            <w:spacing w:line="480" w:lineRule="auto"/>
            <w:jc w:val="both"/>
          </w:pPr>
        </w:pPrChange>
      </w:pPr>
      <w:del w:id="172" w:author="Ram Shrestha" w:date="2014-04-21T15:08:00Z">
        <w:r w:rsidDel="00032FEA">
          <w:delText xml:space="preserve">Across all of the various categories </w:delText>
        </w:r>
        <w:r w:rsidR="006819A6" w:rsidDel="00032FEA">
          <w:delText xml:space="preserve">there </w:delText>
        </w:r>
        <w:r w:rsidDel="00032FEA">
          <w:delText>was</w:delText>
        </w:r>
        <w:r w:rsidR="006819A6" w:rsidDel="00032FEA">
          <w:delText xml:space="preserve"> no difference</w:delText>
        </w:r>
        <w:r w:rsidR="0085518D" w:rsidDel="00032FEA">
          <w:delText xml:space="preserve"> </w:delText>
        </w:r>
        <w:r w:rsidDel="00032FEA">
          <w:delText>between the FLX and Junior platforms in the prediction of resistance at both the 20% and 15% prevalence level (</w:delText>
        </w:r>
        <w:r w:rsidR="00D10774" w:rsidRPr="00D10774">
          <w:rPr>
            <w:b/>
            <w:rPrChange w:id="173" w:author="Ram Shrestha" w:date="2014-04-21T15:05:00Z">
              <w:rPr/>
            </w:rPrChange>
          </w:rPr>
          <w:delText>Figure 5.4</w:delText>
        </w:r>
        <w:r w:rsidDel="00032FEA">
          <w:delText>).</w:delText>
        </w:r>
        <w:r w:rsidR="006819A6" w:rsidDel="00032FEA">
          <w:delText xml:space="preserve"> At lower prevalence cutoffs</w:delText>
        </w:r>
        <w:r w:rsidR="0085518D" w:rsidDel="00032FEA">
          <w:delText>,</w:delText>
        </w:r>
        <w:r w:rsidR="006819A6" w:rsidDel="00032FEA">
          <w:delText xml:space="preserve"> the number of sample</w:delText>
        </w:r>
        <w:r w:rsidR="00032504" w:rsidDel="00032FEA">
          <w:delText>s</w:delText>
        </w:r>
        <w:r w:rsidR="006819A6" w:rsidDel="00032FEA">
          <w:delText xml:space="preserve"> </w:delText>
        </w:r>
        <w:r w:rsidR="00032504" w:rsidDel="00032FEA">
          <w:delText xml:space="preserve">with </w:delText>
        </w:r>
        <w:r w:rsidR="0085518D" w:rsidDel="00032FEA">
          <w:delText xml:space="preserve">predicted resistant HIV </w:delText>
        </w:r>
        <w:r w:rsidDel="00032FEA">
          <w:delText>increased with minor differences in the observations of the number of samples predicted as resistant between the data generated using the Junior and FLX platforms</w:delText>
        </w:r>
        <w:r w:rsidR="005E1B3E" w:rsidDel="00032FEA">
          <w:delText xml:space="preserve"> (</w:delText>
        </w:r>
        <w:r w:rsidR="00EA2772" w:rsidRPr="00EA2772" w:rsidDel="00032FEA">
          <w:rPr>
            <w:b/>
          </w:rPr>
          <w:delText>Figure 5.4</w:delText>
        </w:r>
        <w:r w:rsidR="005E1B3E" w:rsidDel="00032FEA">
          <w:delText>)</w:delText>
        </w:r>
      </w:del>
    </w:p>
    <w:p w:rsidR="006819A6" w:rsidDel="00032FEA" w:rsidRDefault="00251757" w:rsidP="00F35359">
      <w:pPr>
        <w:numPr>
          <w:ins w:id="174" w:author="Ram Shrestha" w:date="2014-04-21T15:09:00Z"/>
        </w:numPr>
        <w:spacing w:line="480" w:lineRule="auto"/>
        <w:jc w:val="both"/>
        <w:rPr>
          <w:del w:id="175" w:author="Ram Shrestha" w:date="2014-04-21T15:08:00Z"/>
        </w:rPr>
        <w:pPrChange w:id="176" w:author="Ram Shrestha" w:date="2014-04-23T19:33:00Z">
          <w:pPr>
            <w:spacing w:line="480" w:lineRule="auto"/>
            <w:jc w:val="both"/>
          </w:pPr>
        </w:pPrChange>
      </w:pPr>
      <w:del w:id="177" w:author="Ram Shrestha" w:date="2014-04-21T15:08:00Z">
        <w:r w:rsidDel="00032FEA">
          <w:delText>.</w:delText>
        </w:r>
      </w:del>
    </w:p>
    <w:p w:rsidR="005E1B3E" w:rsidRPr="00376D76" w:rsidDel="00032FEA" w:rsidRDefault="005E1B3E" w:rsidP="00F35359">
      <w:pPr>
        <w:spacing w:line="480" w:lineRule="auto"/>
        <w:jc w:val="both"/>
        <w:rPr>
          <w:del w:id="178" w:author="Ram Shrestha" w:date="2014-04-21T15:09:00Z"/>
        </w:rPr>
        <w:pPrChange w:id="179" w:author="Ram Shrestha" w:date="2014-04-23T19:33:00Z">
          <w:pPr>
            <w:spacing w:line="480" w:lineRule="auto"/>
            <w:jc w:val="both"/>
          </w:pPr>
        </w:pPrChange>
      </w:pPr>
    </w:p>
    <w:p w:rsidR="00BD7116" w:rsidRPr="00376D76" w:rsidRDefault="00BD7116" w:rsidP="00F35359">
      <w:pPr>
        <w:spacing w:line="480" w:lineRule="auto"/>
        <w:jc w:val="both"/>
        <w:pPrChange w:id="180" w:author="Ram Shrestha" w:date="2014-04-23T19:33:00Z">
          <w:pPr>
            <w:spacing w:line="480" w:lineRule="auto"/>
            <w:jc w:val="both"/>
          </w:pPr>
        </w:pPrChange>
      </w:pPr>
      <w:del w:id="181" w:author="Ram Shrestha" w:date="2014-04-21T15:08:00Z">
        <w:r w:rsidRPr="00376D76" w:rsidDel="00032FEA">
          <w:delText xml:space="preserve">At all prevalence cutoffs, there was no significant difference observed between the numbers of </w:delText>
        </w:r>
        <w:r w:rsidR="00EE2EEC" w:rsidDel="00032FEA">
          <w:delText xml:space="preserve">predicted </w:delText>
        </w:r>
        <w:r w:rsidRPr="00376D76" w:rsidDel="00032FEA">
          <w:delText>resistant and non-resistant samples sequenced using FLX and Junior (</w:delText>
        </w:r>
        <w:r w:rsidRPr="00376D76" w:rsidDel="00032FEA">
          <w:rPr>
            <w:b/>
          </w:rPr>
          <w:delText>Figure 5.4</w:delText>
        </w:r>
        <w:r w:rsidRPr="00376D76" w:rsidDel="00032FEA">
          <w:delText xml:space="preserve">). </w:delText>
        </w:r>
      </w:del>
      <w:r w:rsidRPr="00376D76">
        <w:t xml:space="preserve">Thus, </w:t>
      </w:r>
      <w:r w:rsidR="00FB5220">
        <w:t>despite the significantly higher numbers of se</w:t>
      </w:r>
      <w:r w:rsidR="00DA62A7">
        <w:t>qu</w:t>
      </w:r>
      <w:r w:rsidR="00FB5220">
        <w:t xml:space="preserve">ences </w:t>
      </w:r>
      <w:r w:rsidR="00335E19">
        <w:t xml:space="preserve">generated </w:t>
      </w:r>
      <w:r w:rsidR="00FB5220">
        <w:t xml:space="preserve">per individual for the </w:t>
      </w:r>
      <w:r w:rsidRPr="00376D76">
        <w:t>FLX</w:t>
      </w:r>
      <w:r w:rsidR="00FB5220">
        <w:t xml:space="preserve"> data, both platforms were </w:t>
      </w:r>
      <w:r w:rsidR="000D685B">
        <w:t>comparable</w:t>
      </w:r>
      <w:r w:rsidR="00FB5220">
        <w:t xml:space="preserve"> </w:t>
      </w:r>
      <w:ins w:id="182" w:author="Ram Shrestha" w:date="2014-04-21T15:09:00Z">
        <w:r w:rsidR="00032FEA">
          <w:t xml:space="preserve">at genotyping the viral population for </w:t>
        </w:r>
      </w:ins>
      <w:del w:id="183" w:author="Ram Shrestha" w:date="2014-04-21T15:09:00Z">
        <w:r w:rsidR="00FB5220" w:rsidDel="00032FEA">
          <w:delText xml:space="preserve">for </w:delText>
        </w:r>
      </w:del>
      <w:r w:rsidRPr="00376D76">
        <w:t xml:space="preserve">HIV </w:t>
      </w:r>
      <w:ins w:id="184" w:author="Ram Shrestha" w:date="2014-04-21T15:09:00Z">
        <w:r w:rsidR="00032FEA">
          <w:t xml:space="preserve">drug </w:t>
        </w:r>
      </w:ins>
      <w:r w:rsidR="00FB5220">
        <w:t xml:space="preserve">resistance </w:t>
      </w:r>
      <w:del w:id="185" w:author="Ram Shrestha" w:date="2014-04-21T15:09:00Z">
        <w:r w:rsidRPr="00376D76" w:rsidDel="00032FEA">
          <w:delText>genotyping</w:delText>
        </w:r>
      </w:del>
      <w:ins w:id="186" w:author="Ram Shrestha" w:date="2014-04-21T15:09:00Z">
        <w:r w:rsidR="00032FEA">
          <w:t>test</w:t>
        </w:r>
      </w:ins>
      <w:r w:rsidRPr="00376D76">
        <w:t>.</w:t>
      </w:r>
    </w:p>
    <w:p w:rsidR="006656E6" w:rsidRDefault="00BD7116" w:rsidP="00F35359">
      <w:pPr>
        <w:pStyle w:val="Heading3"/>
        <w:numPr>
          <w:numberingChange w:id="187" w:author="Ram Shrestha" w:date="2014-04-22T00:37:00Z" w:original="%1:3:0:.%2:1:0:.%3:5:0:"/>
        </w:numPr>
        <w:spacing w:line="480" w:lineRule="auto"/>
        <w:pPrChange w:id="188" w:author="Ram Shrestha" w:date="2014-04-23T19:33:00Z">
          <w:pPr>
            <w:pStyle w:val="Heading3"/>
            <w:spacing w:line="480" w:lineRule="auto"/>
          </w:pPr>
        </w:pPrChange>
      </w:pPr>
      <w:r w:rsidRPr="00376D76">
        <w:t xml:space="preserve">Comparison </w:t>
      </w:r>
      <w:r w:rsidR="00A61133">
        <w:t xml:space="preserve">of </w:t>
      </w:r>
      <w:del w:id="189" w:author="Ram Shrestha" w:date="2014-04-21T15:17:00Z">
        <w:r w:rsidRPr="00376D76" w:rsidDel="00032FEA">
          <w:delText>high throughput</w:delText>
        </w:r>
      </w:del>
      <w:ins w:id="190" w:author="Ram Shrestha" w:date="2014-04-21T15:17:00Z">
        <w:r w:rsidR="00032FEA">
          <w:t>ultra deep pyrosequencing</w:t>
        </w:r>
      </w:ins>
      <w:r w:rsidR="005805C4">
        <w:t xml:space="preserve"> and population based Sanger method</w:t>
      </w:r>
      <w:r w:rsidRPr="00376D76">
        <w:t xml:space="preserve"> for resistance prediction using baseline samples</w:t>
      </w:r>
    </w:p>
    <w:p w:rsidR="00B97946" w:rsidRDefault="00C54614" w:rsidP="00F35359">
      <w:pPr>
        <w:spacing w:line="480" w:lineRule="auto"/>
        <w:jc w:val="both"/>
        <w:pPrChange w:id="191" w:author="Ram Shrestha" w:date="2014-04-23T19:33:00Z">
          <w:pPr>
            <w:spacing w:line="480" w:lineRule="auto"/>
            <w:jc w:val="both"/>
          </w:pPr>
        </w:pPrChange>
      </w:pPr>
      <w:r>
        <w:t>Our</w:t>
      </w:r>
      <w:r w:rsidR="005B6476">
        <w:t xml:space="preserve"> observation showed that there was no significant difference between the FLX and Junior platforms </w:t>
      </w:r>
      <w:r w:rsidR="00F01070">
        <w:t xml:space="preserve">for the </w:t>
      </w:r>
      <w:r w:rsidR="005B6476">
        <w:t>prediction</w:t>
      </w:r>
      <w:r w:rsidR="00F01070">
        <w:t xml:space="preserve"> of resistance</w:t>
      </w:r>
      <w:r w:rsidR="005B6476">
        <w:t xml:space="preserve">.  </w:t>
      </w:r>
      <w:r w:rsidR="00F01070">
        <w:t xml:space="preserve">While genotyping results from the Junior and FLX sequencing platforms </w:t>
      </w:r>
      <w:r>
        <w:t xml:space="preserve">are </w:t>
      </w:r>
      <w:r w:rsidR="00F01070">
        <w:t xml:space="preserve">comparable, </w:t>
      </w:r>
      <w:ins w:id="192" w:author="Ram Shrestha" w:date="2014-04-21T15:19:00Z">
        <w:r w:rsidR="007C4E6F">
          <w:t xml:space="preserve">they are also required to be comparable to the current population based Sanger genotyping method, </w:t>
        </w:r>
      </w:ins>
      <w:del w:id="193" w:author="Ram Shrestha" w:date="2014-04-21T15:20:00Z">
        <w:r w:rsidR="00F01070" w:rsidDel="007C4E6F">
          <w:delText xml:space="preserve">if </w:delText>
        </w:r>
      </w:del>
      <w:del w:id="194" w:author="Ram Shrestha" w:date="2014-04-17T00:36:00Z">
        <w:r w:rsidDel="006874FF">
          <w:delText xml:space="preserve">tne </w:delText>
        </w:r>
      </w:del>
      <w:del w:id="195" w:author="Ram Shrestha" w:date="2014-04-21T15:20:00Z">
        <w:r w:rsidR="00F01070" w:rsidDel="007C4E6F">
          <w:delText>UDPS is</w:delText>
        </w:r>
      </w:del>
      <w:r w:rsidR="00F01070">
        <w:t xml:space="preserve"> to be used as a replacement</w:t>
      </w:r>
      <w:del w:id="196" w:author="Ram Shrestha" w:date="2014-04-21T15:21:00Z">
        <w:r w:rsidR="00F01070" w:rsidDel="007C4E6F">
          <w:delText xml:space="preserve"> for conventional genotyping it is imperative to compare the UDPS approaches with the current “gold standard”,</w:delText>
        </w:r>
        <w:r w:rsidR="005B6476" w:rsidDel="007C4E6F">
          <w:delText xml:space="preserve"> </w:delText>
        </w:r>
        <w:r w:rsidR="005805C4" w:rsidDel="007C4E6F">
          <w:delText xml:space="preserve">population based Sanger </w:delText>
        </w:r>
        <w:r w:rsidR="00EE2EEC" w:rsidDel="007C4E6F">
          <w:delText>genotyping</w:delText>
        </w:r>
      </w:del>
      <w:r w:rsidR="00F01070">
        <w:t>.</w:t>
      </w:r>
      <w:r w:rsidR="00EE2EEC">
        <w:t xml:space="preserve"> </w:t>
      </w:r>
      <w:del w:id="197" w:author="Ram Shrestha" w:date="2014-04-21T15:21:00Z">
        <w:r w:rsidR="00B97946" w:rsidDel="007C4E6F">
          <w:delText xml:space="preserve">  </w:delText>
        </w:r>
      </w:del>
      <w:r w:rsidR="00B97946">
        <w:t>Thus, we compared the Junior platform</w:t>
      </w:r>
      <w:ins w:id="198" w:author="Ram Shrestha" w:date="2014-04-21T15:25:00Z">
        <w:r w:rsidR="007C4E6F">
          <w:t xml:space="preserve"> (now also referred to as UDPS)</w:t>
        </w:r>
      </w:ins>
      <w:r w:rsidR="00B97946">
        <w:t xml:space="preserve"> </w:t>
      </w:r>
      <w:del w:id="199" w:author="Ram Shrestha" w:date="2014-04-21T15:21:00Z">
        <w:r w:rsidR="00B97946" w:rsidDel="007C4E6F">
          <w:delText xml:space="preserve">UDPS </w:delText>
        </w:r>
      </w:del>
      <w:r w:rsidR="00B97946">
        <w:t>results with those from the Sanger-based genotyping.</w:t>
      </w:r>
    </w:p>
    <w:p w:rsidR="00B831B7" w:rsidRDefault="00B831B7" w:rsidP="00F35359">
      <w:pPr>
        <w:spacing w:line="480" w:lineRule="auto"/>
        <w:jc w:val="both"/>
        <w:pPrChange w:id="200" w:author="Ram Shrestha" w:date="2014-04-23T19:33:00Z">
          <w:pPr>
            <w:spacing w:line="480" w:lineRule="auto"/>
            <w:jc w:val="both"/>
          </w:pPr>
        </w:pPrChange>
      </w:pPr>
    </w:p>
    <w:p w:rsidR="00BD7116" w:rsidRPr="00376D76" w:rsidRDefault="00530420" w:rsidP="00F35359">
      <w:pPr>
        <w:spacing w:line="480" w:lineRule="auto"/>
        <w:jc w:val="both"/>
        <w:pPrChange w:id="201" w:author="Ram Shrestha" w:date="2014-04-23T19:33:00Z">
          <w:pPr>
            <w:spacing w:line="480" w:lineRule="auto"/>
            <w:jc w:val="both"/>
          </w:pPr>
        </w:pPrChange>
      </w:pPr>
      <w:r>
        <w:t>239</w:t>
      </w:r>
      <w:r w:rsidRPr="00376D76">
        <w:t xml:space="preserve"> </w:t>
      </w:r>
      <w:ins w:id="202" w:author="Ram Shrestha" w:date="2014-04-17T00:37:00Z">
        <w:r w:rsidR="006874FF">
          <w:t xml:space="preserve">of 302 </w:t>
        </w:r>
      </w:ins>
      <w:r w:rsidR="00BD7116" w:rsidRPr="00376D76">
        <w:t>baseline samples</w:t>
      </w:r>
      <w:del w:id="203" w:author="Ram Shrestha" w:date="2014-04-17T00:37:00Z">
        <w:r w:rsidR="00BD7116" w:rsidRPr="00376D76" w:rsidDel="006874FF">
          <w:delText xml:space="preserve"> </w:delText>
        </w:r>
        <w:r w:rsidR="00A61133" w:rsidDel="006874FF">
          <w:delText>of 302</w:delText>
        </w:r>
      </w:del>
      <w:r w:rsidR="00A61133">
        <w:t xml:space="preserve"> </w:t>
      </w:r>
      <w:r w:rsidR="00BD7116" w:rsidRPr="00376D76">
        <w:t xml:space="preserve">were sequenced using both </w:t>
      </w:r>
      <w:del w:id="204" w:author="Ram Shrestha" w:date="2014-04-21T13:56:00Z">
        <w:r w:rsidR="00BD7116" w:rsidRPr="00376D76" w:rsidDel="00FE48F0">
          <w:delText>high throughput sequencing</w:delText>
        </w:r>
      </w:del>
      <w:ins w:id="205" w:author="Ram Shrestha" w:date="2014-04-21T13:56:00Z">
        <w:r w:rsidR="00FE48F0">
          <w:t>Junior</w:t>
        </w:r>
      </w:ins>
      <w:r w:rsidR="00BD7116" w:rsidRPr="00376D76">
        <w:t xml:space="preserve"> and conventional </w:t>
      </w:r>
      <w:r w:rsidR="00EE2EEC">
        <w:t xml:space="preserve">population based Sanger genotyping </w:t>
      </w:r>
      <w:r w:rsidR="00BD7116" w:rsidRPr="00376D76">
        <w:t xml:space="preserve">technology. </w:t>
      </w:r>
      <w:r>
        <w:t>128</w:t>
      </w:r>
      <w:r w:rsidRPr="00376D76">
        <w:t xml:space="preserve"> </w:t>
      </w:r>
      <w:r w:rsidR="00BD7116" w:rsidRPr="00376D76">
        <w:t xml:space="preserve">of them had no previous PMTCT therapy exposure and </w:t>
      </w:r>
      <w:r>
        <w:t>111</w:t>
      </w:r>
      <w:r w:rsidRPr="00376D76">
        <w:t xml:space="preserve"> </w:t>
      </w:r>
      <w:r w:rsidR="00BD7116" w:rsidRPr="00376D76">
        <w:t xml:space="preserve">had previous PMTCT </w:t>
      </w:r>
      <w:ins w:id="206" w:author="Ram Shrestha" w:date="2014-04-17T23:46:00Z">
        <w:r w:rsidR="00550A54">
          <w:t xml:space="preserve">therapy </w:t>
        </w:r>
      </w:ins>
      <w:r w:rsidR="00BD7116" w:rsidRPr="00376D76">
        <w:t xml:space="preserve">exposure. Out of </w:t>
      </w:r>
      <w:r>
        <w:t>128</w:t>
      </w:r>
      <w:r w:rsidRPr="00376D76">
        <w:t xml:space="preserve"> </w:t>
      </w:r>
      <w:r w:rsidR="00BD7116" w:rsidRPr="00376D76">
        <w:t>no-PMTCT patients, 1</w:t>
      </w:r>
      <w:r>
        <w:t>5</w:t>
      </w:r>
      <w:r w:rsidR="00BD7116" w:rsidRPr="00376D76">
        <w:t xml:space="preserve"> </w:t>
      </w:r>
      <w:r w:rsidR="00A61133">
        <w:t>exhibited</w:t>
      </w:r>
      <w:r w:rsidR="00A61133" w:rsidRPr="00376D76">
        <w:t xml:space="preserve"> </w:t>
      </w:r>
      <w:r w:rsidR="00B112EC">
        <w:t>VF</w:t>
      </w:r>
      <w:r w:rsidR="00BD7116" w:rsidRPr="00376D76">
        <w:t xml:space="preserve"> and 1</w:t>
      </w:r>
      <w:r>
        <w:t>13</w:t>
      </w:r>
      <w:r w:rsidR="00BD7116" w:rsidRPr="00376D76">
        <w:t xml:space="preserve"> </w:t>
      </w:r>
      <w:r w:rsidR="00A61133">
        <w:t>exhibited</w:t>
      </w:r>
      <w:r w:rsidR="00BD7116" w:rsidRPr="00376D76">
        <w:t xml:space="preserve"> </w:t>
      </w:r>
      <w:r w:rsidR="00B112EC">
        <w:t>VS</w:t>
      </w:r>
      <w:r w:rsidR="00BD7116" w:rsidRPr="00376D76">
        <w:t xml:space="preserve"> in first</w:t>
      </w:r>
      <w:ins w:id="207" w:author="Ram Shrestha" w:date="2014-04-17T23:46:00Z">
        <w:r w:rsidR="00550A54">
          <w:t>-</w:t>
        </w:r>
      </w:ins>
      <w:del w:id="208" w:author="Ram Shrestha" w:date="2014-04-17T23:46:00Z">
        <w:r w:rsidR="00BD7116" w:rsidRPr="00376D76" w:rsidDel="00550A54">
          <w:delText xml:space="preserve"> </w:delText>
        </w:r>
      </w:del>
      <w:r w:rsidR="00BD7116" w:rsidRPr="00376D76">
        <w:t xml:space="preserve">line antiretroviral therapy. Similarly, out of </w:t>
      </w:r>
      <w:r>
        <w:t>111</w:t>
      </w:r>
      <w:r w:rsidRPr="00376D76">
        <w:t xml:space="preserve"> </w:t>
      </w:r>
      <w:r w:rsidR="00BD7116" w:rsidRPr="00376D76">
        <w:t>previously PMTCT exposed patients, 1</w:t>
      </w:r>
      <w:r>
        <w:t>0</w:t>
      </w:r>
      <w:r w:rsidR="00BD7116" w:rsidRPr="00376D76">
        <w:t xml:space="preserve"> </w:t>
      </w:r>
      <w:r w:rsidR="00A61133">
        <w:t>exhibited</w:t>
      </w:r>
      <w:r w:rsidR="00BD7116" w:rsidRPr="00376D76">
        <w:t xml:space="preserve"> </w:t>
      </w:r>
      <w:r w:rsidR="00B112EC">
        <w:t>VF</w:t>
      </w:r>
      <w:r w:rsidR="00BD7116" w:rsidRPr="00376D76">
        <w:t xml:space="preserve"> and 1</w:t>
      </w:r>
      <w:r>
        <w:t>01</w:t>
      </w:r>
      <w:r w:rsidR="00BD7116" w:rsidRPr="00376D76">
        <w:t xml:space="preserve"> </w:t>
      </w:r>
      <w:r w:rsidR="00A61133">
        <w:t xml:space="preserve">exhibited </w:t>
      </w:r>
      <w:r w:rsidR="00B112EC">
        <w:t>VS</w:t>
      </w:r>
      <w:r w:rsidR="00BD7116" w:rsidRPr="00376D76">
        <w:t xml:space="preserve"> (</w:t>
      </w:r>
      <w:r w:rsidR="00BD7116" w:rsidRPr="00376D76">
        <w:rPr>
          <w:b/>
        </w:rPr>
        <w:t>Figure 5.5</w:t>
      </w:r>
      <w:r w:rsidR="00BD7116" w:rsidRPr="00376D76">
        <w:t>).</w:t>
      </w:r>
    </w:p>
    <w:p w:rsidR="00BD7116" w:rsidRDefault="00BD7116" w:rsidP="00F35359">
      <w:pPr>
        <w:numPr>
          <w:ins w:id="209" w:author="Ram Shrestha" w:date="2014-04-17T00:44:00Z"/>
        </w:numPr>
        <w:spacing w:line="480" w:lineRule="auto"/>
        <w:jc w:val="both"/>
        <w:rPr>
          <w:ins w:id="210" w:author="Ram Shrestha" w:date="2014-04-17T00:44:00Z"/>
        </w:rPr>
        <w:pPrChange w:id="211" w:author="Ram Shrestha" w:date="2014-04-23T19:33:00Z">
          <w:pPr>
            <w:spacing w:line="480" w:lineRule="auto"/>
            <w:jc w:val="both"/>
          </w:pPr>
        </w:pPrChange>
      </w:pPr>
    </w:p>
    <w:p w:rsidR="006874FF" w:rsidRDefault="006874FF" w:rsidP="00F35359">
      <w:pPr>
        <w:numPr>
          <w:ins w:id="212" w:author="Ram Shrestha" w:date="2014-04-17T00:44:00Z"/>
        </w:numPr>
        <w:spacing w:line="480" w:lineRule="auto"/>
        <w:jc w:val="both"/>
        <w:rPr>
          <w:ins w:id="213" w:author="Ram Shrestha" w:date="2014-04-17T00:44:00Z"/>
        </w:rPr>
        <w:pPrChange w:id="214" w:author="Ram Shrestha" w:date="2014-04-23T19:33:00Z">
          <w:pPr>
            <w:spacing w:line="480" w:lineRule="auto"/>
            <w:jc w:val="both"/>
          </w:pPr>
        </w:pPrChange>
      </w:pPr>
      <w:ins w:id="215" w:author="Ram Shrestha" w:date="2014-04-17T00:44:00Z">
        <w:r>
          <w:t xml:space="preserve">Junior showed </w:t>
        </w:r>
      </w:ins>
      <w:ins w:id="216" w:author="Ram Shrestha" w:date="2014-04-21T15:23:00Z">
        <w:r w:rsidR="007C4E6F">
          <w:t>constant</w:t>
        </w:r>
      </w:ins>
      <w:ins w:id="217" w:author="Ram Shrestha" w:date="2014-04-17T00:44:00Z">
        <w:r>
          <w:t xml:space="preserve"> number of individuals with predicted resistance from 20% down to 10% prevalence cutoff and then increased from 10% to 1% prevalence cutoff.  The highest number of individuals</w:t>
        </w:r>
      </w:ins>
      <w:ins w:id="218" w:author="Ram Shrestha" w:date="2014-04-21T15:25:00Z">
        <w:r w:rsidR="007C4E6F">
          <w:t xml:space="preserve"> (11 individuals) </w:t>
        </w:r>
      </w:ins>
      <w:ins w:id="219" w:author="Ram Shrestha" w:date="2014-04-17T00:44:00Z">
        <w:r>
          <w:t xml:space="preserve">with predicted resistance was observed in PMTCT </w:t>
        </w:r>
      </w:ins>
      <w:r w:rsidR="00B112EC">
        <w:t>VS</w:t>
      </w:r>
      <w:ins w:id="220" w:author="Ram Shrestha" w:date="2014-04-17T00:44:00Z">
        <w:r>
          <w:t xml:space="preserve"> group.</w:t>
        </w:r>
      </w:ins>
    </w:p>
    <w:p w:rsidR="006874FF" w:rsidRPr="00376D76" w:rsidRDefault="006874FF" w:rsidP="00F35359">
      <w:pPr>
        <w:spacing w:line="480" w:lineRule="auto"/>
        <w:jc w:val="both"/>
        <w:pPrChange w:id="221" w:author="Ram Shrestha" w:date="2014-04-23T19:33:00Z">
          <w:pPr>
            <w:spacing w:line="480" w:lineRule="auto"/>
            <w:jc w:val="both"/>
          </w:pPr>
        </w:pPrChange>
      </w:pPr>
    </w:p>
    <w:p w:rsidR="00BD7116" w:rsidRPr="00376D76" w:rsidRDefault="00BD7116" w:rsidP="00F35359">
      <w:pPr>
        <w:spacing w:line="480" w:lineRule="auto"/>
        <w:jc w:val="both"/>
        <w:pPrChange w:id="222" w:author="Ram Shrestha" w:date="2014-04-23T19:33:00Z">
          <w:pPr>
            <w:spacing w:line="480" w:lineRule="auto"/>
            <w:jc w:val="both"/>
          </w:pPr>
        </w:pPrChange>
      </w:pPr>
      <w:r w:rsidRPr="00376D76">
        <w:t>The</w:t>
      </w:r>
      <w:r w:rsidR="003828A1">
        <w:t xml:space="preserve"> </w:t>
      </w:r>
      <w:r w:rsidR="00EE2EEC">
        <w:t xml:space="preserve">predicted </w:t>
      </w:r>
      <w:r w:rsidR="003828A1">
        <w:t xml:space="preserve">resistance call for each individual </w:t>
      </w:r>
      <w:r w:rsidR="004745E7">
        <w:t xml:space="preserve">sequenced using the </w:t>
      </w:r>
      <w:r w:rsidR="004C52ED">
        <w:t>UDPS</w:t>
      </w:r>
      <w:r w:rsidR="004745E7">
        <w:t xml:space="preserve"> </w:t>
      </w:r>
      <w:r w:rsidR="003828A1">
        <w:t>at various prevalence thresholds (20%, 15%, 10%, 5% and 1%) was compiled and compared with the genotyp</w:t>
      </w:r>
      <w:r w:rsidR="00DB5AF7">
        <w:t>ic resistance</w:t>
      </w:r>
      <w:r w:rsidR="003828A1">
        <w:t xml:space="preserve"> call from the consensus sequences </w:t>
      </w:r>
      <w:r w:rsidR="00EE2EEC">
        <w:t xml:space="preserve">generated by population based Sanger genotyping method </w:t>
      </w:r>
      <w:r w:rsidR="003828A1">
        <w:t>(</w:t>
      </w:r>
      <w:r w:rsidR="00606980" w:rsidRPr="00606980">
        <w:rPr>
          <w:b/>
        </w:rPr>
        <w:t>Figure 5.5</w:t>
      </w:r>
      <w:r w:rsidR="003828A1">
        <w:t>).</w:t>
      </w:r>
    </w:p>
    <w:p w:rsidR="00BD7116" w:rsidRPr="00376D76" w:rsidRDefault="00BD7116" w:rsidP="00F35359">
      <w:pPr>
        <w:spacing w:line="480" w:lineRule="auto"/>
        <w:jc w:val="both"/>
        <w:pPrChange w:id="223" w:author="Ram Shrestha" w:date="2014-04-23T19:33:00Z">
          <w:pPr>
            <w:spacing w:line="480" w:lineRule="auto"/>
            <w:jc w:val="both"/>
          </w:pPr>
        </w:pPrChange>
      </w:pPr>
    </w:p>
    <w:p w:rsidR="00BD7116" w:rsidDel="006874FF" w:rsidRDefault="004D1CFC" w:rsidP="00F35359">
      <w:pPr>
        <w:spacing w:line="480" w:lineRule="auto"/>
        <w:jc w:val="both"/>
        <w:rPr>
          <w:del w:id="224" w:author="Ram Shrestha" w:date="2014-04-17T00:44:00Z"/>
        </w:rPr>
        <w:pPrChange w:id="225" w:author="Ram Shrestha" w:date="2014-04-23T19:33:00Z">
          <w:pPr>
            <w:spacing w:line="480" w:lineRule="auto"/>
            <w:jc w:val="both"/>
          </w:pPr>
        </w:pPrChange>
      </w:pPr>
      <w:r>
        <w:t>At 20% prevalence cutoff, t</w:t>
      </w:r>
      <w:r w:rsidR="00BD7116" w:rsidRPr="00376D76">
        <w:t>here was no significant difference observed</w:t>
      </w:r>
      <w:r w:rsidR="005A67A4">
        <w:t xml:space="preserve"> </w:t>
      </w:r>
      <w:r w:rsidR="006D5BEF">
        <w:t xml:space="preserve">between the </w:t>
      </w:r>
      <w:r w:rsidR="004C52ED">
        <w:t>UDPS</w:t>
      </w:r>
      <w:r w:rsidR="006D5BEF">
        <w:t xml:space="preserve"> and population based Sanger method</w:t>
      </w:r>
      <w:r w:rsidR="00BD7116" w:rsidRPr="00376D76">
        <w:t xml:space="preserve"> (</w:t>
      </w:r>
      <w:r w:rsidR="00BD7116" w:rsidRPr="00376D76">
        <w:rPr>
          <w:b/>
        </w:rPr>
        <w:t>Figure 5.5</w:t>
      </w:r>
      <w:r w:rsidR="00BD7116" w:rsidRPr="00376D76">
        <w:t xml:space="preserve">). </w:t>
      </w:r>
      <w:r w:rsidR="00F01070">
        <w:t xml:space="preserve">Thus, </w:t>
      </w:r>
      <w:r w:rsidR="004C52ED">
        <w:t>UDPS</w:t>
      </w:r>
      <w:r w:rsidR="00BD7116" w:rsidRPr="00376D76">
        <w:t xml:space="preserve"> </w:t>
      </w:r>
      <w:r w:rsidR="00F01070">
        <w:t xml:space="preserve">is </w:t>
      </w:r>
      <w:r w:rsidR="00BD7116" w:rsidRPr="00376D76">
        <w:t>comparable to the conventional</w:t>
      </w:r>
      <w:r w:rsidR="004745E7">
        <w:t xml:space="preserve"> population based Sanger genotyping</w:t>
      </w:r>
      <w:r w:rsidR="00BD7116" w:rsidRPr="00376D76">
        <w:t xml:space="preserve"> method for HIV genotyping and drug resistance testing.</w:t>
      </w:r>
    </w:p>
    <w:p w:rsidR="004D1CFC" w:rsidRDefault="004D1CFC" w:rsidP="00F35359">
      <w:pPr>
        <w:spacing w:line="480" w:lineRule="auto"/>
        <w:jc w:val="both"/>
        <w:pPrChange w:id="226" w:author="Ram Shrestha" w:date="2014-04-23T19:33:00Z">
          <w:pPr>
            <w:spacing w:line="480" w:lineRule="auto"/>
            <w:jc w:val="both"/>
          </w:pPr>
        </w:pPrChange>
      </w:pPr>
    </w:p>
    <w:p w:rsidR="004D1CFC" w:rsidRPr="00376D76" w:rsidDel="006874FF" w:rsidRDefault="00725986" w:rsidP="00F35359">
      <w:pPr>
        <w:spacing w:line="480" w:lineRule="auto"/>
        <w:jc w:val="both"/>
        <w:rPr>
          <w:del w:id="227" w:author="Ram Shrestha" w:date="2014-04-17T00:44:00Z"/>
        </w:rPr>
        <w:pPrChange w:id="228" w:author="Ram Shrestha" w:date="2014-04-23T19:33:00Z">
          <w:pPr>
            <w:spacing w:line="480" w:lineRule="auto"/>
            <w:jc w:val="both"/>
          </w:pPr>
        </w:pPrChange>
      </w:pPr>
      <w:del w:id="229" w:author="Ram Shrestha" w:date="2014-04-17T00:44:00Z">
        <w:r w:rsidDel="006874FF">
          <w:delText xml:space="preserve">Junior UDPS showed </w:delText>
        </w:r>
        <w:r w:rsidR="00094F73" w:rsidDel="006874FF">
          <w:delText xml:space="preserve">stable </w:delText>
        </w:r>
        <w:r w:rsidDel="006874FF">
          <w:delText>number of individuals with predicted resistance</w:delText>
        </w:r>
        <w:r w:rsidR="00094F73" w:rsidDel="006874FF">
          <w:delText xml:space="preserve"> from 20% down to 10% prevalence cutoff and then increased from 10% to 1% prevalence cutoff. </w:delText>
        </w:r>
        <w:r w:rsidR="00A9496E" w:rsidDel="006874FF">
          <w:delText xml:space="preserve"> The highest number of individuals with predicted resistance (11 individuals) was observed in PMTCT virologic success group.</w:delText>
        </w:r>
      </w:del>
    </w:p>
    <w:p w:rsidR="00BD7116" w:rsidRDefault="00BD7116" w:rsidP="00F35359">
      <w:pPr>
        <w:spacing w:line="480" w:lineRule="auto"/>
        <w:jc w:val="both"/>
        <w:pPrChange w:id="230" w:author="Ram Shrestha" w:date="2014-04-23T19:33:00Z">
          <w:pPr>
            <w:spacing w:line="480" w:lineRule="auto"/>
            <w:jc w:val="both"/>
          </w:pPr>
        </w:pPrChange>
      </w:pPr>
    </w:p>
    <w:p w:rsidR="006656E6" w:rsidRDefault="004745E7" w:rsidP="00F35359">
      <w:pPr>
        <w:pStyle w:val="Heading2"/>
        <w:numPr>
          <w:numberingChange w:id="231" w:author="Ram Shrestha" w:date="2014-04-22T00:37:00Z" w:original="%1:3:0:.%2:2:0:"/>
        </w:numPr>
        <w:pPrChange w:id="232" w:author="Ram Shrestha" w:date="2014-04-23T19:33:00Z">
          <w:pPr>
            <w:pStyle w:val="Heading2"/>
          </w:pPr>
        </w:pPrChange>
      </w:pPr>
      <w:r w:rsidRPr="005A67A4">
        <w:t xml:space="preserve">Analysis </w:t>
      </w:r>
      <w:r w:rsidR="00EE022F">
        <w:t>of</w:t>
      </w:r>
      <w:r w:rsidR="00EE022F" w:rsidRPr="005A67A4">
        <w:t xml:space="preserve"> </w:t>
      </w:r>
      <w:r w:rsidR="00B112EC">
        <w:t>VF</w:t>
      </w:r>
      <w:r w:rsidRPr="005A67A4">
        <w:t xml:space="preserve"> samples</w:t>
      </w:r>
    </w:p>
    <w:p w:rsidR="004745E7" w:rsidRDefault="004745E7" w:rsidP="00F35359">
      <w:pPr>
        <w:spacing w:line="480" w:lineRule="auto"/>
        <w:jc w:val="both"/>
        <w:pPrChange w:id="233" w:author="Ram Shrestha" w:date="2014-04-23T19:33:00Z">
          <w:pPr>
            <w:spacing w:line="480" w:lineRule="auto"/>
            <w:jc w:val="both"/>
          </w:pPr>
        </w:pPrChange>
      </w:pPr>
      <w:r>
        <w:t xml:space="preserve">Using the baseline samples, we showed that there was no significant difference between </w:t>
      </w:r>
      <w:del w:id="234" w:author="Ram Shrestha" w:date="2014-04-21T15:27:00Z">
        <w:r w:rsidDel="007C4E6F">
          <w:delText xml:space="preserve">the </w:delText>
        </w:r>
        <w:r w:rsidR="004C52ED" w:rsidDel="007C4E6F">
          <w:delText>UDPS</w:delText>
        </w:r>
        <w:r w:rsidDel="007C4E6F">
          <w:delText xml:space="preserve"> methods – </w:delText>
        </w:r>
      </w:del>
      <w:r>
        <w:t xml:space="preserve">FLX and Junior and between </w:t>
      </w:r>
      <w:r w:rsidR="004C52ED">
        <w:t>UDPS</w:t>
      </w:r>
      <w:r>
        <w:t xml:space="preserve"> and population based Sanger method. We repeated the platforms comparative analysis test using the </w:t>
      </w:r>
      <w:r w:rsidR="00B112EC">
        <w:t>VF</w:t>
      </w:r>
      <w:r>
        <w:t xml:space="preserve"> samples.</w:t>
      </w:r>
    </w:p>
    <w:p w:rsidR="00CB697B" w:rsidRDefault="00CB697B" w:rsidP="00F35359">
      <w:pPr>
        <w:spacing w:line="480" w:lineRule="auto"/>
        <w:pPrChange w:id="235" w:author="Ram Shrestha" w:date="2014-04-23T19:33:00Z">
          <w:pPr>
            <w:spacing w:line="480" w:lineRule="auto"/>
          </w:pPr>
        </w:pPrChange>
      </w:pPr>
    </w:p>
    <w:p w:rsidR="006656E6" w:rsidRDefault="00E37BDD" w:rsidP="00F35359">
      <w:pPr>
        <w:pStyle w:val="Heading3"/>
        <w:numPr>
          <w:numberingChange w:id="236" w:author="Ram Shrestha" w:date="2014-04-22T00:37:00Z" w:original="%1:3:0:.%2:2:0:.%3:1:0:"/>
        </w:numPr>
        <w:spacing w:line="480" w:lineRule="auto"/>
        <w:pPrChange w:id="237" w:author="Ram Shrestha" w:date="2014-04-23T19:33:00Z">
          <w:pPr>
            <w:pStyle w:val="Heading3"/>
            <w:spacing w:line="480" w:lineRule="auto"/>
          </w:pPr>
        </w:pPrChange>
      </w:pPr>
      <w:r>
        <w:t>Resistance genotyping of</w:t>
      </w:r>
      <w:r w:rsidR="00BD7116" w:rsidRPr="00376D76">
        <w:t xml:space="preserve"> </w:t>
      </w:r>
      <w:r>
        <w:t xml:space="preserve">samples collected from individuals at </w:t>
      </w:r>
      <w:r w:rsidR="00E125AD">
        <w:t>first-</w:t>
      </w:r>
      <w:r w:rsidR="005711D9">
        <w:t xml:space="preserve">line </w:t>
      </w:r>
      <w:r w:rsidR="00B112EC">
        <w:t>VF</w:t>
      </w:r>
      <w:r w:rsidR="00BD7116" w:rsidRPr="00376D76">
        <w:t xml:space="preserve"> </w:t>
      </w:r>
      <w:r w:rsidR="005A67A4">
        <w:t>using FLX</w:t>
      </w:r>
    </w:p>
    <w:p w:rsidR="00BD7116" w:rsidRPr="00376D76" w:rsidRDefault="00BD7116" w:rsidP="00F35359">
      <w:pPr>
        <w:spacing w:line="480" w:lineRule="auto"/>
        <w:pPrChange w:id="238" w:author="Ram Shrestha" w:date="2014-04-23T19:33:00Z">
          <w:pPr>
            <w:spacing w:line="480" w:lineRule="auto"/>
          </w:pPr>
        </w:pPrChange>
      </w:pPr>
    </w:p>
    <w:p w:rsidR="007C5332" w:rsidRDefault="00BD7116" w:rsidP="00F35359">
      <w:pPr>
        <w:spacing w:line="480" w:lineRule="auto"/>
        <w:jc w:val="both"/>
        <w:pPrChange w:id="239" w:author="Ram Shrestha" w:date="2014-04-23T19:33:00Z">
          <w:pPr>
            <w:spacing w:line="480" w:lineRule="auto"/>
            <w:jc w:val="both"/>
          </w:pPr>
        </w:pPrChange>
      </w:pPr>
      <w:r w:rsidRPr="00376D76">
        <w:t xml:space="preserve">51 of the first line ART </w:t>
      </w:r>
      <w:r w:rsidR="00B112EC">
        <w:t>VF</w:t>
      </w:r>
      <w:r w:rsidRPr="00376D76">
        <w:t xml:space="preserve"> samples </w:t>
      </w:r>
      <w:r w:rsidR="00E37BDD">
        <w:t>had been</w:t>
      </w:r>
      <w:r w:rsidR="00E37BDD" w:rsidRPr="00376D76">
        <w:t xml:space="preserve"> </w:t>
      </w:r>
      <w:r w:rsidRPr="00376D76">
        <w:t xml:space="preserve">sequenced using </w:t>
      </w:r>
      <w:del w:id="240" w:author="Ram Shrestha" w:date="2014-04-21T16:52:00Z">
        <w:r w:rsidRPr="00376D76" w:rsidDel="00FC350B">
          <w:delText xml:space="preserve">Roche/454 high throughput </w:delText>
        </w:r>
      </w:del>
      <w:r w:rsidRPr="00376D76">
        <w:t xml:space="preserve">FLX technology. </w:t>
      </w:r>
      <w:r w:rsidR="00E37BDD">
        <w:t xml:space="preserve"> </w:t>
      </w:r>
      <w:r w:rsidR="007C5332">
        <w:t>15</w:t>
      </w:r>
      <w:r w:rsidRPr="00376D76">
        <w:t xml:space="preserve"> </w:t>
      </w:r>
      <w:r w:rsidR="00E37BDD">
        <w:t xml:space="preserve">of these </w:t>
      </w:r>
      <w:r w:rsidRPr="00376D76">
        <w:t xml:space="preserve">had </w:t>
      </w:r>
      <w:r w:rsidR="007C5332">
        <w:t xml:space="preserve">previous ARV exposure through </w:t>
      </w:r>
      <w:r w:rsidRPr="00376D76">
        <w:t xml:space="preserve">PMTCT </w:t>
      </w:r>
      <w:r w:rsidR="007C5332">
        <w:t>while 36</w:t>
      </w:r>
      <w:r w:rsidR="00F71108">
        <w:t xml:space="preserve"> </w:t>
      </w:r>
      <w:r w:rsidR="007C5332">
        <w:t>had no previous exposure through PMTCT.</w:t>
      </w:r>
      <w:r w:rsidRPr="00376D76">
        <w:t xml:space="preserve"> </w:t>
      </w:r>
      <w:r w:rsidR="007C5332">
        <w:t xml:space="preserve">  </w:t>
      </w:r>
    </w:p>
    <w:p w:rsidR="007C5332" w:rsidRDefault="007C5332" w:rsidP="00F35359">
      <w:pPr>
        <w:spacing w:line="480" w:lineRule="auto"/>
        <w:jc w:val="both"/>
        <w:pPrChange w:id="241" w:author="Ram Shrestha" w:date="2014-04-23T19:33:00Z">
          <w:pPr>
            <w:spacing w:line="480" w:lineRule="auto"/>
            <w:jc w:val="both"/>
          </w:pPr>
        </w:pPrChange>
      </w:pPr>
    </w:p>
    <w:p w:rsidR="00BD7116" w:rsidRPr="00376D76" w:rsidRDefault="007C5332" w:rsidP="00F35359">
      <w:pPr>
        <w:spacing w:line="480" w:lineRule="auto"/>
        <w:jc w:val="both"/>
        <w:pPrChange w:id="242" w:author="Ram Shrestha" w:date="2014-04-23T19:33:00Z">
          <w:pPr>
            <w:spacing w:line="480" w:lineRule="auto"/>
            <w:jc w:val="both"/>
          </w:pPr>
        </w:pPrChange>
      </w:pPr>
      <w:r>
        <w:t xml:space="preserve">Genotyping using the FLX platform predicted resistance </w:t>
      </w:r>
      <w:r w:rsidR="003375D6" w:rsidRPr="00376D76">
        <w:t xml:space="preserve">to at least one </w:t>
      </w:r>
      <w:r w:rsidR="003375D6">
        <w:t xml:space="preserve">of the first line </w:t>
      </w:r>
      <w:r w:rsidR="003375D6" w:rsidRPr="00376D76">
        <w:t>drug</w:t>
      </w:r>
      <w:r w:rsidR="003375D6">
        <w:t xml:space="preserve">s </w:t>
      </w:r>
      <w:r>
        <w:t xml:space="preserve">at all prevalence levels in </w:t>
      </w:r>
      <w:r w:rsidR="00BD7116" w:rsidRPr="00376D76">
        <w:t xml:space="preserve">14 out of 15 </w:t>
      </w:r>
      <w:r w:rsidR="00C73AC5">
        <w:t xml:space="preserve">the </w:t>
      </w:r>
      <w:r>
        <w:t>PMTCT samples</w:t>
      </w:r>
      <w:r w:rsidR="00C73AC5">
        <w:t xml:space="preserve"> (</w:t>
      </w:r>
      <w:r w:rsidR="00C73AC5" w:rsidRPr="00F625EE">
        <w:rPr>
          <w:b/>
        </w:rPr>
        <w:t>Figure 5.6</w:t>
      </w:r>
      <w:r w:rsidR="00C73AC5">
        <w:t>)</w:t>
      </w:r>
      <w:r w:rsidR="00BD7116" w:rsidRPr="00376D76">
        <w:t xml:space="preserve">. On the other hand, in </w:t>
      </w:r>
      <w:r>
        <w:t>the no-PMTCT sample</w:t>
      </w:r>
      <w:r w:rsidR="00BD7116" w:rsidRPr="00376D76">
        <w:t xml:space="preserve">, 23 out of 36 </w:t>
      </w:r>
      <w:r w:rsidR="00DB5AF7">
        <w:t>had predicted</w:t>
      </w:r>
      <w:r w:rsidR="007160B1">
        <w:t xml:space="preserve"> </w:t>
      </w:r>
      <w:r w:rsidR="00BD7116" w:rsidRPr="00376D76">
        <w:t xml:space="preserve">resistance to at least one </w:t>
      </w:r>
      <w:r>
        <w:t xml:space="preserve">of the </w:t>
      </w:r>
      <w:r w:rsidR="003375D6">
        <w:t>first line</w:t>
      </w:r>
      <w:r>
        <w:t xml:space="preserve"> </w:t>
      </w:r>
      <w:r w:rsidR="00BD7116" w:rsidRPr="00376D76">
        <w:t>drug</w:t>
      </w:r>
      <w:r>
        <w:t>s at all prevalence levels</w:t>
      </w:r>
      <w:r w:rsidR="00BD7116" w:rsidRPr="00376D76">
        <w:t xml:space="preserve"> while 13 </w:t>
      </w:r>
      <w:r w:rsidR="00DB5AF7">
        <w:t>had</w:t>
      </w:r>
      <w:r w:rsidR="007160B1" w:rsidRPr="00376D76">
        <w:t xml:space="preserve"> </w:t>
      </w:r>
      <w:r w:rsidR="00BD7116" w:rsidRPr="00376D76">
        <w:t xml:space="preserve">no </w:t>
      </w:r>
      <w:r w:rsidR="00DB5AF7">
        <w:t xml:space="preserve">predicted </w:t>
      </w:r>
      <w:r w:rsidR="00BD7116" w:rsidRPr="00376D76">
        <w:t>resistance (</w:t>
      </w:r>
      <w:r w:rsidR="00BD7116" w:rsidRPr="00376D76">
        <w:rPr>
          <w:b/>
        </w:rPr>
        <w:t>Figure 5.</w:t>
      </w:r>
      <w:commentRangeStart w:id="243"/>
      <w:r w:rsidR="00BD7116" w:rsidRPr="00376D76">
        <w:rPr>
          <w:b/>
        </w:rPr>
        <w:t>6</w:t>
      </w:r>
      <w:commentRangeEnd w:id="243"/>
      <w:r w:rsidR="00EB278E">
        <w:rPr>
          <w:rStyle w:val="CommentReference"/>
        </w:rPr>
        <w:commentReference w:id="243"/>
      </w:r>
      <w:r w:rsidR="00BD7116" w:rsidRPr="00376D76">
        <w:t>).</w:t>
      </w:r>
    </w:p>
    <w:p w:rsidR="00BD7116" w:rsidRPr="00376D76" w:rsidRDefault="00BD7116" w:rsidP="00F35359">
      <w:pPr>
        <w:spacing w:line="480" w:lineRule="auto"/>
        <w:jc w:val="both"/>
        <w:pPrChange w:id="244" w:author="Ram Shrestha" w:date="2014-04-23T19:33:00Z">
          <w:pPr>
            <w:spacing w:line="480" w:lineRule="auto"/>
            <w:jc w:val="both"/>
          </w:pPr>
        </w:pPrChange>
      </w:pPr>
    </w:p>
    <w:p w:rsidR="00BD7116" w:rsidRPr="00376D76" w:rsidRDefault="00BD7116" w:rsidP="00F35359">
      <w:pPr>
        <w:spacing w:line="480" w:lineRule="auto"/>
        <w:jc w:val="both"/>
        <w:pPrChange w:id="245" w:author="Ram Shrestha" w:date="2014-04-23T19:33:00Z">
          <w:pPr>
            <w:spacing w:line="480" w:lineRule="auto"/>
            <w:jc w:val="both"/>
          </w:pPr>
        </w:pPrChange>
      </w:pPr>
      <w:r w:rsidRPr="00376D76">
        <w:t xml:space="preserve">The observation </w:t>
      </w:r>
      <w:r w:rsidR="00DB5AF7">
        <w:t xml:space="preserve">of the number of samples with and without predicted resistance </w:t>
      </w:r>
      <w:r w:rsidRPr="00376D76">
        <w:t>showed that there was a significant difference</w:t>
      </w:r>
      <w:r w:rsidR="00802414">
        <w:t xml:space="preserve"> between the PMTCT and no-PMTCT groups</w:t>
      </w:r>
      <w:r w:rsidRPr="00376D76">
        <w:t xml:space="preserve"> at all prevalence cutoffs</w:t>
      </w:r>
      <w:ins w:id="246" w:author="Ram Shrestha" w:date="2014-04-21T17:07:00Z">
        <w:r w:rsidR="00D81F99">
          <w:t xml:space="preserve">. </w:t>
        </w:r>
      </w:ins>
      <w:del w:id="247" w:author="Ram Shrestha" w:date="2014-04-21T17:07:00Z">
        <w:r w:rsidRPr="00376D76" w:rsidDel="00D81F99">
          <w:delText xml:space="preserve"> and that indicated </w:delText>
        </w:r>
      </w:del>
      <w:del w:id="248" w:author="Ram Shrestha" w:date="2014-04-21T17:08:00Z">
        <w:r w:rsidR="007160B1" w:rsidDel="00D81F99">
          <w:delText>t</w:delText>
        </w:r>
      </w:del>
      <w:ins w:id="249" w:author="Ram Shrestha" w:date="2014-04-21T17:07:00Z">
        <w:r w:rsidR="00D81F99">
          <w:t>T</w:t>
        </w:r>
      </w:ins>
      <w:r w:rsidR="007160B1">
        <w:t xml:space="preserve">he </w:t>
      </w:r>
      <w:ins w:id="250" w:author="Ram Shrestha" w:date="2014-04-21T17:08:00Z">
        <w:r w:rsidR="00D81F99">
          <w:t xml:space="preserve">observation also showed that the </w:t>
        </w:r>
      </w:ins>
      <w:r w:rsidR="007160B1">
        <w:t xml:space="preserve">viral </w:t>
      </w:r>
      <w:r w:rsidR="0065499E">
        <w:t xml:space="preserve">resistance prediction in </w:t>
      </w:r>
      <w:r w:rsidR="004745E7">
        <w:t xml:space="preserve">the samples from </w:t>
      </w:r>
      <w:r w:rsidR="0065499E">
        <w:t xml:space="preserve">PMTCT </w:t>
      </w:r>
      <w:r w:rsidR="004745E7">
        <w:t xml:space="preserve">group </w:t>
      </w:r>
      <w:r w:rsidR="0065499E">
        <w:t>was more tha</w:t>
      </w:r>
      <w:r w:rsidR="00DB5AF7">
        <w:t>n in no-</w:t>
      </w:r>
      <w:r w:rsidR="007160B1">
        <w:t>PMTCT group at prevalence cutoffs using FLX sy</w:t>
      </w:r>
      <w:r w:rsidR="0065499E">
        <w:t>s</w:t>
      </w:r>
      <w:r w:rsidR="007160B1">
        <w:t>tem.</w:t>
      </w:r>
    </w:p>
    <w:p w:rsidR="00BD7116" w:rsidRDefault="00BD7116" w:rsidP="00F35359">
      <w:pPr>
        <w:spacing w:line="480" w:lineRule="auto"/>
        <w:jc w:val="both"/>
        <w:pPrChange w:id="251" w:author="Ram Shrestha" w:date="2014-04-23T19:33:00Z">
          <w:pPr>
            <w:spacing w:line="480" w:lineRule="auto"/>
            <w:jc w:val="both"/>
          </w:pPr>
        </w:pPrChange>
      </w:pPr>
    </w:p>
    <w:p w:rsidR="006656E6" w:rsidRDefault="005A67A4" w:rsidP="00F35359">
      <w:pPr>
        <w:pStyle w:val="Heading3"/>
        <w:numPr>
          <w:numberingChange w:id="252" w:author="Ram Shrestha" w:date="2014-04-22T00:37:00Z" w:original="%1:3:0:.%2:2:0:.%3:2:0:"/>
        </w:numPr>
        <w:spacing w:line="480" w:lineRule="auto"/>
        <w:pPrChange w:id="253" w:author="Ram Shrestha" w:date="2014-04-23T19:33:00Z">
          <w:pPr>
            <w:pStyle w:val="Heading3"/>
            <w:spacing w:line="480" w:lineRule="auto"/>
          </w:pPr>
        </w:pPrChange>
      </w:pPr>
      <w:r>
        <w:t>Resistance genotyping of</w:t>
      </w:r>
      <w:r w:rsidRPr="00376D76">
        <w:t xml:space="preserve"> </w:t>
      </w:r>
      <w:r>
        <w:t xml:space="preserve">samples collected from individuals at </w:t>
      </w:r>
      <w:r w:rsidR="00B112EC">
        <w:t>VF</w:t>
      </w:r>
      <w:r w:rsidRPr="00376D76">
        <w:t xml:space="preserve"> </w:t>
      </w:r>
      <w:r>
        <w:t>using Junior</w:t>
      </w:r>
    </w:p>
    <w:p w:rsidR="006656E6" w:rsidRDefault="006656E6" w:rsidP="00F35359">
      <w:pPr>
        <w:spacing w:line="480" w:lineRule="auto"/>
        <w:pPrChange w:id="254" w:author="Ram Shrestha" w:date="2014-04-23T19:33:00Z">
          <w:pPr/>
        </w:pPrChange>
      </w:pPr>
    </w:p>
    <w:p w:rsidR="00BD7116" w:rsidRPr="00376D76" w:rsidRDefault="00BD7116" w:rsidP="00F35359">
      <w:pPr>
        <w:spacing w:line="480" w:lineRule="auto"/>
        <w:jc w:val="both"/>
      </w:pPr>
      <w:r w:rsidRPr="00376D76">
        <w:t>Out of the 36</w:t>
      </w:r>
      <w:r w:rsidR="00286BFF">
        <w:t xml:space="preserve"> </w:t>
      </w:r>
      <w:r w:rsidR="00550A54">
        <w:t>first-</w:t>
      </w:r>
      <w:r w:rsidR="00286BFF">
        <w:t xml:space="preserve">line </w:t>
      </w:r>
      <w:ins w:id="255" w:author="Ram Shrestha" w:date="2014-04-17T23:50:00Z">
        <w:r w:rsidR="00550A54">
          <w:t xml:space="preserve">therapy </w:t>
        </w:r>
      </w:ins>
      <w:r w:rsidR="00286BFF">
        <w:t xml:space="preserve">failure </w:t>
      </w:r>
      <w:r w:rsidRPr="00376D76">
        <w:t>samples</w:t>
      </w:r>
      <w:r w:rsidR="00286BFF">
        <w:t xml:space="preserve"> sequenced using the Junior platform</w:t>
      </w:r>
      <w:r w:rsidRPr="00376D76">
        <w:t xml:space="preserve">, 23 had no previous PMTCT </w:t>
      </w:r>
      <w:ins w:id="256" w:author="Ram Shrestha" w:date="2014-04-17T23:50:00Z">
        <w:r w:rsidR="00550A54">
          <w:t xml:space="preserve">therapy </w:t>
        </w:r>
      </w:ins>
      <w:r w:rsidRPr="00376D76">
        <w:t>exposure while 13 had previous PMTCT</w:t>
      </w:r>
      <w:ins w:id="257" w:author="Ram Shrestha" w:date="2014-04-17T23:50:00Z">
        <w:r w:rsidR="00550A54">
          <w:t xml:space="preserve"> therapy</w:t>
        </w:r>
      </w:ins>
      <w:r w:rsidRPr="00376D76">
        <w:t xml:space="preserve"> exposure. The numbers of </w:t>
      </w:r>
      <w:r w:rsidR="00286BFF">
        <w:t xml:space="preserve">predicted </w:t>
      </w:r>
      <w:r w:rsidRPr="00376D76">
        <w:t xml:space="preserve">resistant and non-resistant </w:t>
      </w:r>
      <w:r w:rsidR="005A67A4">
        <w:t xml:space="preserve">viral </w:t>
      </w:r>
      <w:r w:rsidRPr="00376D76">
        <w:t>samples were calculated at all prevalence cutoffs (</w:t>
      </w:r>
      <w:r w:rsidRPr="00376D76">
        <w:rPr>
          <w:b/>
        </w:rPr>
        <w:t>Figure 5.7</w:t>
      </w:r>
      <w:r w:rsidRPr="00376D76">
        <w:t>).</w:t>
      </w:r>
    </w:p>
    <w:p w:rsidR="00BD7116" w:rsidRPr="00376D76" w:rsidRDefault="00BD7116" w:rsidP="00F35359">
      <w:pPr>
        <w:spacing w:line="480" w:lineRule="auto"/>
        <w:jc w:val="both"/>
      </w:pPr>
    </w:p>
    <w:p w:rsidR="00BD7116" w:rsidRDefault="00BD7116" w:rsidP="00F35359">
      <w:pPr>
        <w:spacing w:line="480" w:lineRule="auto"/>
        <w:jc w:val="both"/>
      </w:pPr>
      <w:r w:rsidRPr="00376D76">
        <w:t>We observed that</w:t>
      </w:r>
      <w:r w:rsidR="0065499E">
        <w:t xml:space="preserve"> the amplified and </w:t>
      </w:r>
      <w:r w:rsidR="00CB697B">
        <w:t xml:space="preserve">UDPS </w:t>
      </w:r>
      <w:r w:rsidR="0065499E">
        <w:t>sequenced viral population in</w:t>
      </w:r>
      <w:r w:rsidRPr="00376D76">
        <w:t xml:space="preserve"> all</w:t>
      </w:r>
      <w:r w:rsidR="00683C23">
        <w:t xml:space="preserve"> 13</w:t>
      </w:r>
      <w:r w:rsidRPr="00376D76">
        <w:t xml:space="preserve"> </w:t>
      </w:r>
      <w:r w:rsidR="00B112EC">
        <w:t>VF</w:t>
      </w:r>
      <w:r w:rsidRPr="00376D76">
        <w:t xml:space="preserve"> samples in PMTCT group </w:t>
      </w:r>
      <w:r w:rsidR="0065499E">
        <w:t>were predicted</w:t>
      </w:r>
      <w:r w:rsidR="00683C23">
        <w:t xml:space="preserve"> </w:t>
      </w:r>
      <w:r w:rsidRPr="00376D76">
        <w:t>resistan</w:t>
      </w:r>
      <w:r w:rsidR="00683C23">
        <w:t>t</w:t>
      </w:r>
      <w:r w:rsidRPr="00376D76">
        <w:t xml:space="preserve"> </w:t>
      </w:r>
      <w:r w:rsidR="00690461">
        <w:t xml:space="preserve">when the prevalence cutoff was </w:t>
      </w:r>
      <w:r w:rsidR="005340F2">
        <w:t>below 20%</w:t>
      </w:r>
      <w:r w:rsidR="00690461">
        <w:t xml:space="preserve"> (</w:t>
      </w:r>
      <w:r w:rsidR="00D10774" w:rsidRPr="00D10774">
        <w:rPr>
          <w:b/>
        </w:rPr>
        <w:t>Figure 5.7</w:t>
      </w:r>
      <w:r w:rsidR="00690461">
        <w:t>)</w:t>
      </w:r>
      <w:r w:rsidRPr="00376D76">
        <w:t>.</w:t>
      </w:r>
      <w:r w:rsidR="005340F2">
        <w:t xml:space="preserve"> At </w:t>
      </w:r>
      <w:r w:rsidR="00690461">
        <w:t xml:space="preserve">the </w:t>
      </w:r>
      <w:r w:rsidR="005340F2">
        <w:t>20% cutoff, 12 out of 13</w:t>
      </w:r>
      <w:r w:rsidR="00690461">
        <w:t xml:space="preserve"> PMTCT </w:t>
      </w:r>
      <w:r w:rsidR="005340F2">
        <w:t xml:space="preserve">samples </w:t>
      </w:r>
      <w:r w:rsidR="0084314E">
        <w:t xml:space="preserve">(92.3%) </w:t>
      </w:r>
      <w:r w:rsidR="005340F2">
        <w:t>were predicted resistant</w:t>
      </w:r>
      <w:r w:rsidR="0022269B">
        <w:t xml:space="preserve"> (</w:t>
      </w:r>
      <w:r w:rsidR="00D10774" w:rsidRPr="00D10774">
        <w:rPr>
          <w:b/>
        </w:rPr>
        <w:t>Figure 5.7</w:t>
      </w:r>
      <w:r w:rsidR="0022269B">
        <w:t>)</w:t>
      </w:r>
      <w:r w:rsidR="005340F2">
        <w:t>.</w:t>
      </w:r>
      <w:r w:rsidRPr="00376D76">
        <w:t xml:space="preserve"> </w:t>
      </w:r>
      <w:r w:rsidR="007E2D7D">
        <w:t xml:space="preserve">Similarly in no-PMTCT group, </w:t>
      </w:r>
      <w:r w:rsidR="0084314E">
        <w:t xml:space="preserve">14 out of 23 samples (60.86%) were predicted resistant at prevalence cutoffs 20% down to 5%. The number of samples with predicted resistance increased to 15 out of 23 (65%) at </w:t>
      </w:r>
      <w:r w:rsidR="00906384">
        <w:t xml:space="preserve">a </w:t>
      </w:r>
      <w:r w:rsidR="0084314E">
        <w:t xml:space="preserve">prevalence cutoff </w:t>
      </w:r>
      <w:r w:rsidR="00906384">
        <w:t xml:space="preserve">of </w:t>
      </w:r>
      <w:r w:rsidR="0084314E">
        <w:t>1%.</w:t>
      </w:r>
      <w:r w:rsidR="007E2D7D">
        <w:t xml:space="preserve"> </w:t>
      </w:r>
      <w:r w:rsidR="005340F2">
        <w:t xml:space="preserve">The observation </w:t>
      </w:r>
      <w:ins w:id="258" w:author="Ram Shrestha" w:date="2014-04-17T01:00:00Z">
        <w:r w:rsidR="00E7458F">
          <w:t xml:space="preserve">of the number of samples that were predicted drug resistant </w:t>
        </w:r>
      </w:ins>
      <w:r w:rsidR="005340F2">
        <w:t>showed that t</w:t>
      </w:r>
      <w:r w:rsidRPr="00376D76">
        <w:t xml:space="preserve">here were significant differences </w:t>
      </w:r>
      <w:del w:id="259" w:author="Ram Shrestha" w:date="2014-04-17T00:48:00Z">
        <w:r w:rsidRPr="00376D76" w:rsidDel="008F2B98">
          <w:delText>(p-value</w:delText>
        </w:r>
        <w:r w:rsidR="0065499E" w:rsidDel="008F2B98">
          <w:delText xml:space="preserve"> &lt;</w:delText>
        </w:r>
        <w:r w:rsidR="00195825" w:rsidDel="008F2B98">
          <w:delText xml:space="preserve"> </w:delText>
        </w:r>
        <w:r w:rsidRPr="00376D76" w:rsidDel="008F2B98">
          <w:delText>0.05)</w:delText>
        </w:r>
      </w:del>
      <w:r w:rsidRPr="00376D76">
        <w:t xml:space="preserve"> </w:t>
      </w:r>
      <w:ins w:id="260" w:author="Ram Shrestha" w:date="2014-04-17T00:57:00Z">
        <w:r w:rsidR="00E7458F">
          <w:t xml:space="preserve">between the PMTCT and no-PMTCT </w:t>
        </w:r>
      </w:ins>
      <w:r w:rsidRPr="00376D76">
        <w:t>at all prevalence cutoffs</w:t>
      </w:r>
      <w:r w:rsidR="00195825">
        <w:t>. The result obtained was similar to the result in</w:t>
      </w:r>
      <w:r w:rsidR="00E542E7">
        <w:t xml:space="preserve"> </w:t>
      </w:r>
      <w:r w:rsidR="00B112EC">
        <w:t>VF</w:t>
      </w:r>
      <w:r w:rsidR="00195825">
        <w:t xml:space="preserve"> samples sequenced using </w:t>
      </w:r>
      <w:del w:id="261" w:author="Ram Shrestha" w:date="2014-04-19T12:58:00Z">
        <w:r w:rsidR="00195825" w:rsidDel="00AC6D5B">
          <w:delText>Roche/454 FLX</w:delText>
        </w:r>
      </w:del>
      <w:ins w:id="262" w:author="Ram Shrestha" w:date="2014-04-19T12:58:00Z">
        <w:r w:rsidR="00AC6D5B">
          <w:t>FLX</w:t>
        </w:r>
      </w:ins>
      <w:r w:rsidR="00195825">
        <w:t xml:space="preserve">, which indicated that the likelihood of predicting resistance in </w:t>
      </w:r>
      <w:r w:rsidR="0065499E">
        <w:t xml:space="preserve">PMTCT group </w:t>
      </w:r>
      <w:ins w:id="263" w:author="Ram Shrestha" w:date="2014-04-21T17:31:00Z">
        <w:r w:rsidR="0018676F">
          <w:t>is</w:t>
        </w:r>
      </w:ins>
      <w:del w:id="264" w:author="Ram Shrestha" w:date="2014-04-21T17:31:00Z">
        <w:r w:rsidR="0065499E" w:rsidDel="0018676F">
          <w:delText>in</w:delText>
        </w:r>
      </w:del>
      <w:r w:rsidR="0065499E">
        <w:t xml:space="preserve"> more than in no</w:t>
      </w:r>
      <w:r w:rsidR="00E542E7">
        <w:t>-</w:t>
      </w:r>
      <w:r w:rsidR="00195825">
        <w:t>PMTCT group.</w:t>
      </w:r>
    </w:p>
    <w:p w:rsidR="001D3D7C" w:rsidRDefault="001D3D7C" w:rsidP="00F35359">
      <w:pPr>
        <w:spacing w:line="480" w:lineRule="auto"/>
        <w:jc w:val="both"/>
      </w:pPr>
    </w:p>
    <w:p w:rsidR="00683C23" w:rsidRPr="00376D76" w:rsidRDefault="005A10B5" w:rsidP="00F35359">
      <w:pPr>
        <w:spacing w:line="480" w:lineRule="auto"/>
        <w:jc w:val="both"/>
      </w:pPr>
      <w:r>
        <w:t xml:space="preserve">The number of </w:t>
      </w:r>
      <w:r w:rsidR="00B112EC">
        <w:t>VF</w:t>
      </w:r>
      <w:r w:rsidR="00683C23">
        <w:t xml:space="preserve"> samples</w:t>
      </w:r>
      <w:r>
        <w:t xml:space="preserve"> that were predicted </w:t>
      </w:r>
      <w:r w:rsidR="00E60C8B">
        <w:t xml:space="preserve">as </w:t>
      </w:r>
      <w:r>
        <w:t>resistant</w:t>
      </w:r>
      <w:r w:rsidR="00683C23">
        <w:t xml:space="preserve"> using FLX and Junior showed that </w:t>
      </w:r>
      <w:del w:id="265" w:author="Ram Shrestha" w:date="2014-04-21T17:32:00Z">
        <w:r w:rsidDel="0018676F">
          <w:delText xml:space="preserve">both the </w:delText>
        </w:r>
        <w:r w:rsidR="004C52ED" w:rsidDel="0018676F">
          <w:delText>UDPS</w:delText>
        </w:r>
        <w:r w:rsidDel="0018676F">
          <w:delText xml:space="preserve"> platforms </w:delText>
        </w:r>
      </w:del>
      <w:r>
        <w:t xml:space="preserve">FLX and Junior </w:t>
      </w:r>
      <w:r w:rsidR="0022269B">
        <w:t xml:space="preserve">were comparable </w:t>
      </w:r>
      <w:del w:id="266" w:author="Ram Shrestha" w:date="2014-04-21T17:32:00Z">
        <w:r w:rsidR="0022269B" w:rsidDel="0018676F">
          <w:delText>to each other</w:delText>
        </w:r>
      </w:del>
      <w:ins w:id="267" w:author="Ram Shrestha" w:date="2014-04-21T17:32:00Z">
        <w:r w:rsidR="0018676F">
          <w:t>at genotyping</w:t>
        </w:r>
      </w:ins>
      <w:r w:rsidR="0022269B">
        <w:t xml:space="preserve"> </w:t>
      </w:r>
      <w:ins w:id="268" w:author="Ram Shrestha" w:date="2014-04-21T17:32:00Z">
        <w:r w:rsidR="0018676F">
          <w:t>for</w:t>
        </w:r>
      </w:ins>
      <w:del w:id="269" w:author="Ram Shrestha" w:date="2014-04-21T17:32:00Z">
        <w:r w:rsidR="0022269B" w:rsidDel="0018676F">
          <w:delText>at</w:delText>
        </w:r>
      </w:del>
      <w:r w:rsidR="0022269B">
        <w:t xml:space="preserve"> virologic drug resistance prediction in the sample. Therefore, in further analysis, we compared the virologic resistance prediction </w:t>
      </w:r>
      <w:r w:rsidR="00E542E7">
        <w:t xml:space="preserve">on the </w:t>
      </w:r>
      <w:r w:rsidR="00B112EC">
        <w:t>VF</w:t>
      </w:r>
      <w:r>
        <w:t xml:space="preserve"> samples that were sequenced </w:t>
      </w:r>
      <w:r w:rsidR="0022269B">
        <w:t xml:space="preserve">using </w:t>
      </w:r>
      <w:r>
        <w:t xml:space="preserve">both </w:t>
      </w:r>
      <w:r w:rsidR="0022269B">
        <w:t xml:space="preserve">Junior and </w:t>
      </w:r>
      <w:r w:rsidR="006D5BEF">
        <w:t>population based Sanger method</w:t>
      </w:r>
      <w:r w:rsidR="0022269B">
        <w:t xml:space="preserve"> to test </w:t>
      </w:r>
      <w:r>
        <w:t xml:space="preserve">the </w:t>
      </w:r>
      <w:del w:id="270" w:author="Ram Shrestha" w:date="2014-04-17T01:03:00Z">
        <w:r w:rsidDel="00E7458F">
          <w:delText>plaftorm</w:delText>
        </w:r>
      </w:del>
      <w:ins w:id="271" w:author="Ram Shrestha" w:date="2014-04-17T01:03:00Z">
        <w:r w:rsidR="00E7458F">
          <w:t>platform</w:t>
        </w:r>
      </w:ins>
      <w:r w:rsidR="0022269B">
        <w:t xml:space="preserve"> comparability.</w:t>
      </w:r>
    </w:p>
    <w:p w:rsidR="00BD7116" w:rsidRPr="00376D76" w:rsidRDefault="00BD7116" w:rsidP="00F35359">
      <w:pPr>
        <w:spacing w:line="480" w:lineRule="auto"/>
        <w:jc w:val="both"/>
      </w:pPr>
    </w:p>
    <w:p w:rsidR="00FD663E" w:rsidRDefault="00BD7116" w:rsidP="00F35359">
      <w:pPr>
        <w:pStyle w:val="Heading3"/>
        <w:numPr>
          <w:numberingChange w:id="272" w:author="Ram Shrestha" w:date="2014-04-22T00:37:00Z" w:original="%1:3:0:.%2:2:0:.%3:3:0:"/>
        </w:numPr>
        <w:spacing w:line="480" w:lineRule="auto"/>
        <w:jc w:val="both"/>
      </w:pPr>
      <w:r w:rsidRPr="00376D76">
        <w:t xml:space="preserve">Comparison of </w:t>
      </w:r>
      <w:r w:rsidR="001D3D7C">
        <w:t xml:space="preserve">the </w:t>
      </w:r>
      <w:r w:rsidR="001C495E">
        <w:t xml:space="preserve">genotyping performance of the </w:t>
      </w:r>
      <w:del w:id="273" w:author="Ram Shrestha" w:date="2014-04-19T12:59:00Z">
        <w:r w:rsidR="001C495E" w:rsidDel="00AC6D5B">
          <w:delText>Roche/454 Junior</w:delText>
        </w:r>
      </w:del>
      <w:ins w:id="274" w:author="Ram Shrestha" w:date="2014-04-19T12:59:00Z">
        <w:r w:rsidR="00AC6D5B">
          <w:t>Junior</w:t>
        </w:r>
      </w:ins>
      <w:r w:rsidR="001C495E">
        <w:t xml:space="preserve"> platform </w:t>
      </w:r>
      <w:r w:rsidRPr="00376D76">
        <w:t xml:space="preserve">and conventional </w:t>
      </w:r>
      <w:r w:rsidR="005A10B5">
        <w:t xml:space="preserve">population based Sanger </w:t>
      </w:r>
      <w:r w:rsidR="001D3D7C">
        <w:t xml:space="preserve">genotyping </w:t>
      </w:r>
      <w:r w:rsidR="005A10B5">
        <w:t xml:space="preserve">method </w:t>
      </w:r>
      <w:r w:rsidRPr="00376D76">
        <w:t xml:space="preserve">using </w:t>
      </w:r>
      <w:r w:rsidR="00B112EC">
        <w:t>VF</w:t>
      </w:r>
      <w:r w:rsidRPr="00376D76">
        <w:t xml:space="preserve"> samples</w:t>
      </w:r>
    </w:p>
    <w:p w:rsidR="00BD7116" w:rsidRPr="00376D76" w:rsidRDefault="00BD7116" w:rsidP="00F35359">
      <w:pPr>
        <w:spacing w:line="480" w:lineRule="auto"/>
        <w:jc w:val="both"/>
      </w:pPr>
    </w:p>
    <w:p w:rsidR="00834CB8" w:rsidRDefault="00BE082F" w:rsidP="00F35359">
      <w:pPr>
        <w:spacing w:line="480" w:lineRule="auto"/>
        <w:jc w:val="both"/>
      </w:pPr>
      <w:del w:id="275" w:author="Ram Shrestha" w:date="2014-04-21T17:33:00Z">
        <w:r w:rsidDel="00E343BF">
          <w:delText>Results from both genotyping approaches</w:delText>
        </w:r>
      </w:del>
      <w:ins w:id="276" w:author="Ram Shrestha" w:date="2014-04-21T17:33:00Z">
        <w:r w:rsidR="00E343BF">
          <w:t>Genotypic data from</w:t>
        </w:r>
      </w:ins>
      <w:ins w:id="277" w:author="Ram Shrestha" w:date="2014-04-21T17:34:00Z">
        <w:r w:rsidR="00E343BF">
          <w:t xml:space="preserve"> both</w:t>
        </w:r>
      </w:ins>
      <w:ins w:id="278" w:author="Ram Shrestha" w:date="2014-04-21T17:33:00Z">
        <w:r w:rsidR="00E343BF">
          <w:t xml:space="preserve"> Junior and conventional population based Sanger genotyping method</w:t>
        </w:r>
      </w:ins>
      <w:r>
        <w:t xml:space="preserve"> were available </w:t>
      </w:r>
      <w:ins w:id="279" w:author="Ram Shrestha" w:date="2014-04-21T17:34:00Z">
        <w:r w:rsidR="00E343BF">
          <w:t>from</w:t>
        </w:r>
      </w:ins>
      <w:del w:id="280" w:author="Ram Shrestha" w:date="2014-04-21T17:34:00Z">
        <w:r w:rsidDel="00E343BF">
          <w:delText>for</w:delText>
        </w:r>
      </w:del>
      <w:r>
        <w:t xml:space="preserve"> </w:t>
      </w:r>
      <w:r w:rsidR="00BD7116">
        <w:t>13</w:t>
      </w:r>
      <w:del w:id="281" w:author="Ram Shrestha" w:date="2014-04-21T17:34:00Z">
        <w:r w:rsidR="00BD7116" w:rsidDel="00E343BF">
          <w:delText xml:space="preserve"> </w:delText>
        </w:r>
        <w:r w:rsidDel="00E343BF">
          <w:delText>individuals’</w:delText>
        </w:r>
      </w:del>
      <w:r>
        <w:t xml:space="preserve"> </w:t>
      </w:r>
      <w:r w:rsidR="00B112EC">
        <w:t>VF</w:t>
      </w:r>
      <w:r>
        <w:t xml:space="preserve"> samples</w:t>
      </w:r>
      <w:r w:rsidR="00BD7116" w:rsidRPr="00376D76">
        <w:t>. Out of the 13 patients, 6 had no previous PMTCT therapy and 7 had PMTCT therapy</w:t>
      </w:r>
      <w:ins w:id="282" w:author="Ram Shrestha" w:date="2014-04-18T00:24:00Z">
        <w:r w:rsidR="00933E41">
          <w:t xml:space="preserve"> exposure</w:t>
        </w:r>
      </w:ins>
      <w:r w:rsidR="00BD7116" w:rsidRPr="00376D76">
        <w:t xml:space="preserve">. </w:t>
      </w:r>
      <w:r w:rsidR="00D66546">
        <w:t xml:space="preserve"> </w:t>
      </w:r>
      <w:r w:rsidR="00175331">
        <w:t>The observation of the</w:t>
      </w:r>
      <w:r w:rsidR="00E542E7">
        <w:t xml:space="preserve"> number of virologic</w:t>
      </w:r>
      <w:r w:rsidR="005A10B5">
        <w:t xml:space="preserve"> samples that were predicted </w:t>
      </w:r>
      <w:ins w:id="283" w:author="Ram Shrestha" w:date="2014-04-21T17:35:00Z">
        <w:r w:rsidR="00E343BF">
          <w:t xml:space="preserve">with or without </w:t>
        </w:r>
      </w:ins>
      <w:r w:rsidR="005A10B5">
        <w:t xml:space="preserve">resistant </w:t>
      </w:r>
      <w:del w:id="284" w:author="Ram Shrestha" w:date="2014-04-21T17:35:00Z">
        <w:r w:rsidR="005A10B5" w:rsidDel="00E343BF">
          <w:delText xml:space="preserve">or non resistant </w:delText>
        </w:r>
      </w:del>
      <w:r w:rsidR="005A10B5">
        <w:t>for both approaches at 20% prevalence cutoff</w:t>
      </w:r>
      <w:r w:rsidR="00175331">
        <w:t xml:space="preserve"> showed that</w:t>
      </w:r>
      <w:r w:rsidR="005A10B5">
        <w:t xml:space="preserve"> </w:t>
      </w:r>
      <w:r w:rsidR="00D66546">
        <w:t>there was 100</w:t>
      </w:r>
      <w:r>
        <w:t xml:space="preserve">% concordance between </w:t>
      </w:r>
      <w:r w:rsidR="005A10B5">
        <w:t>the</w:t>
      </w:r>
      <w:r>
        <w:t xml:space="preserve"> approaches </w:t>
      </w:r>
      <w:r w:rsidR="00D66546">
        <w:t xml:space="preserve">across all </w:t>
      </w:r>
      <w:r w:rsidR="004E7DD2">
        <w:t>clinical outcome categories (</w:t>
      </w:r>
      <w:r w:rsidR="00FB360C" w:rsidRPr="00FB360C">
        <w:rPr>
          <w:b/>
        </w:rPr>
        <w:t>Figure 5.</w:t>
      </w:r>
      <w:r w:rsidR="001C495E">
        <w:rPr>
          <w:b/>
        </w:rPr>
        <w:t>8</w:t>
      </w:r>
      <w:r w:rsidR="004E7DD2">
        <w:t>)</w:t>
      </w:r>
      <w:ins w:id="285" w:author="Ram Shrestha" w:date="2014-04-18T20:24:00Z">
        <w:r w:rsidR="00AD2259">
          <w:t>.</w:t>
        </w:r>
      </w:ins>
    </w:p>
    <w:p w:rsidR="00834CB8" w:rsidRDefault="00834CB8" w:rsidP="00F35359">
      <w:pPr>
        <w:spacing w:line="480" w:lineRule="auto"/>
        <w:jc w:val="both"/>
      </w:pPr>
    </w:p>
    <w:p w:rsidR="00834CB8" w:rsidRDefault="00445B32" w:rsidP="00F35359">
      <w:pPr>
        <w:pStyle w:val="Heading2"/>
        <w:numPr>
          <w:numberingChange w:id="286" w:author="Ram Shrestha" w:date="2014-04-22T00:37:00Z" w:original="%1:3:0:.%2:3:0:"/>
        </w:numPr>
      </w:pPr>
      <w:r>
        <w:t xml:space="preserve">Resistance to nevirapine is more likely to </w:t>
      </w:r>
      <w:r w:rsidR="000A1ABA">
        <w:t>be present at baseline in</w:t>
      </w:r>
      <w:r w:rsidR="00C85D17">
        <w:t xml:space="preserve"> individuals previously exposed to nevirapine through </w:t>
      </w:r>
      <w:r>
        <w:t>PMTCT</w:t>
      </w:r>
    </w:p>
    <w:p w:rsidR="00834CB8" w:rsidRDefault="00FD663E" w:rsidP="00F35359">
      <w:pPr>
        <w:spacing w:line="480" w:lineRule="auto"/>
        <w:jc w:val="both"/>
      </w:pPr>
      <w:del w:id="287" w:author="Ram Shrestha" w:date="2014-04-18T00:39:00Z">
        <w:r w:rsidDel="00C538F1">
          <w:delText xml:space="preserve">For each sequencing platform </w:delText>
        </w:r>
      </w:del>
      <w:ins w:id="288" w:author="Ram Shrestha" w:date="2014-04-18T00:39:00Z">
        <w:r w:rsidR="00C538F1">
          <w:t>W</w:t>
        </w:r>
      </w:ins>
      <w:del w:id="289" w:author="Ram Shrestha" w:date="2014-04-18T00:39:00Z">
        <w:r w:rsidDel="00C538F1">
          <w:delText>w</w:delText>
        </w:r>
      </w:del>
      <w:r>
        <w:t xml:space="preserve">e compared the resistance predictions for PMTCT versus no-PMTCT </w:t>
      </w:r>
      <w:ins w:id="290" w:author="Ram Shrestha" w:date="2014-04-18T00:28:00Z">
        <w:r w:rsidR="00911D6C">
          <w:t xml:space="preserve">therapy </w:t>
        </w:r>
      </w:ins>
      <w:r>
        <w:t xml:space="preserve">exposed individuals and identified the percentage of individuals with predicted resistance to nevirapine at baseline </w:t>
      </w:r>
      <w:ins w:id="291" w:author="Ram Shrestha" w:date="2014-04-18T00:40:00Z">
        <w:r w:rsidR="00C538F1">
          <w:t xml:space="preserve">for conventional Sanger genotyping method, </w:t>
        </w:r>
      </w:ins>
      <w:ins w:id="292" w:author="Ram Shrestha" w:date="2014-04-19T12:58:00Z">
        <w:r w:rsidR="00AC6D5B">
          <w:t>FLX</w:t>
        </w:r>
      </w:ins>
      <w:ins w:id="293" w:author="Ram Shrestha" w:date="2014-04-18T00:40:00Z">
        <w:r w:rsidR="00C538F1">
          <w:t xml:space="preserve"> and </w:t>
        </w:r>
      </w:ins>
      <w:ins w:id="294" w:author="Ram Shrestha" w:date="2014-04-19T12:59:00Z">
        <w:r w:rsidR="00AC6D5B">
          <w:t>Junior</w:t>
        </w:r>
      </w:ins>
      <w:ins w:id="295" w:author="Ram Shrestha" w:date="2014-04-18T00:40:00Z">
        <w:r w:rsidR="00C538F1">
          <w:t xml:space="preserve"> </w:t>
        </w:r>
      </w:ins>
      <w:r>
        <w:t>(</w:t>
      </w:r>
      <w:r w:rsidRPr="00EA2772">
        <w:rPr>
          <w:b/>
        </w:rPr>
        <w:t>Figure 5.9</w:t>
      </w:r>
      <w:r>
        <w:t xml:space="preserve">).  </w:t>
      </w:r>
      <w:r w:rsidR="00C30FDC">
        <w:t>In all comparisons we found that the percentage of individuals with predicted resistance to nevirapine was always significantly higher</w:t>
      </w:r>
      <w:del w:id="296" w:author="Ram Shrestha" w:date="2014-04-18T00:42:00Z">
        <w:r w:rsidR="00C30FDC" w:rsidDel="00C538F1">
          <w:delText xml:space="preserve"> (p  &lt; 0.05)</w:delText>
        </w:r>
      </w:del>
      <w:r w:rsidR="00C30FDC">
        <w:t xml:space="preserve"> in the PMTCT </w:t>
      </w:r>
      <w:ins w:id="297" w:author="Ram Shrestha" w:date="2014-04-18T00:42:00Z">
        <w:r w:rsidR="00C538F1">
          <w:t xml:space="preserve">therapy exposed </w:t>
        </w:r>
      </w:ins>
      <w:r w:rsidR="00C30FDC">
        <w:t xml:space="preserve">group when compared with the no-PMTCT </w:t>
      </w:r>
      <w:ins w:id="298" w:author="Ram Shrestha" w:date="2014-04-18T00:42:00Z">
        <w:r w:rsidR="00C538F1">
          <w:t xml:space="preserve">therapy </w:t>
        </w:r>
      </w:ins>
      <w:r w:rsidR="00C30FDC">
        <w:t>exposed group. This discordance became more evident</w:t>
      </w:r>
      <w:r w:rsidR="007C4935">
        <w:t xml:space="preserve"> at</w:t>
      </w:r>
      <w:r w:rsidR="00C30FDC">
        <w:t xml:space="preserve"> the ‘deeper’ prevalence cutoff </w:t>
      </w:r>
      <w:r w:rsidR="00FC2A09">
        <w:t>(</w:t>
      </w:r>
      <w:r w:rsidR="005A135F" w:rsidRPr="005A135F">
        <w:rPr>
          <w:b/>
        </w:rPr>
        <w:t>Figure 5.9</w:t>
      </w:r>
      <w:r w:rsidR="00C30FDC">
        <w:t xml:space="preserve">), suggesting a large number of PMTCT-exposed individuals were </w:t>
      </w:r>
      <w:r w:rsidR="00FC2A09">
        <w:t>harboring</w:t>
      </w:r>
      <w:r w:rsidR="00C30FDC">
        <w:t xml:space="preserve"> low-abundance NVP resistant viruses.   </w:t>
      </w:r>
    </w:p>
    <w:p w:rsidR="00834CB8" w:rsidRDefault="00834CB8" w:rsidP="00F35359">
      <w:pPr>
        <w:spacing w:line="480" w:lineRule="auto"/>
        <w:jc w:val="both"/>
      </w:pPr>
    </w:p>
    <w:p w:rsidR="007D5594" w:rsidRDefault="00FB6681" w:rsidP="00F35359">
      <w:pPr>
        <w:tabs>
          <w:tab w:val="left" w:pos="5954"/>
        </w:tabs>
        <w:spacing w:line="480" w:lineRule="auto"/>
        <w:jc w:val="both"/>
      </w:pPr>
      <w:r>
        <w:t xml:space="preserve">To ascertain whether the prediction of NVP resistance in PMTCT exposed individuals correlates with the time since NVP exposure, we compared the </w:t>
      </w:r>
      <w:r w:rsidR="002F2063">
        <w:t>time</w:t>
      </w:r>
      <w:r w:rsidR="009A1449">
        <w:t xml:space="preserve"> since NVP exposure in</w:t>
      </w:r>
      <w:r w:rsidR="002F2063">
        <w:t xml:space="preserve"> </w:t>
      </w:r>
      <w:r>
        <w:t>baseline</w:t>
      </w:r>
      <w:r w:rsidR="000925F4">
        <w:t xml:space="preserve"> PMTCT</w:t>
      </w:r>
      <w:r w:rsidR="009A1449">
        <w:t xml:space="preserve"> samples with predicted NVP resistance and those predicted as susceptible to NVP.  </w:t>
      </w:r>
      <w:r w:rsidR="009A1449" w:rsidRPr="009A1449">
        <w:t>At</w:t>
      </w:r>
      <w:r w:rsidR="009A1449">
        <w:t xml:space="preserve"> prevalence threshold</w:t>
      </w:r>
      <w:r w:rsidR="0014711F">
        <w:t>s</w:t>
      </w:r>
      <w:r w:rsidR="009A1449">
        <w:t xml:space="preserve"> of </w:t>
      </w:r>
      <w:r w:rsidR="009A1449" w:rsidRPr="009A1449">
        <w:t>15% and below (</w:t>
      </w:r>
      <w:r w:rsidR="009A1449">
        <w:t xml:space="preserve">for both FLX and Junior) we </w:t>
      </w:r>
      <w:del w:id="299" w:author="Ram Shrestha" w:date="2014-04-17T01:05:00Z">
        <w:r w:rsidR="009A1449" w:rsidDel="00E7458F">
          <w:delText xml:space="preserve">find </w:delText>
        </w:r>
      </w:del>
      <w:ins w:id="300" w:author="Ram Shrestha" w:date="2014-04-17T01:05:00Z">
        <w:r w:rsidR="00E7458F">
          <w:t xml:space="preserve">found </w:t>
        </w:r>
      </w:ins>
      <w:r w:rsidR="009A1449">
        <w:t>that</w:t>
      </w:r>
      <w:r w:rsidR="009A1449" w:rsidRPr="009A1449">
        <w:t xml:space="preserve"> the prediction of NVP resistance </w:t>
      </w:r>
      <w:r w:rsidR="009A1449" w:rsidRPr="009A1449">
        <w:rPr>
          <w:bCs/>
        </w:rPr>
        <w:t>significantly</w:t>
      </w:r>
      <w:r w:rsidR="009A1449" w:rsidRPr="009A1449">
        <w:rPr>
          <w:b/>
          <w:bCs/>
        </w:rPr>
        <w:t xml:space="preserve"> </w:t>
      </w:r>
      <w:r w:rsidR="009A1449" w:rsidRPr="009A1449">
        <w:t xml:space="preserve">correlates </w:t>
      </w:r>
      <w:del w:id="301" w:author="Ram Shrestha" w:date="2014-04-18T00:43:00Z">
        <w:r w:rsidR="009A1449" w:rsidRPr="009A1449" w:rsidDel="00C538F1">
          <w:delText xml:space="preserve">(p &lt; 0.05) </w:delText>
        </w:r>
      </w:del>
      <w:r w:rsidR="009A1449" w:rsidRPr="009A1449">
        <w:t>with time since NVP exposure</w:t>
      </w:r>
      <w:ins w:id="302" w:author="Ram Shrestha" w:date="2014-04-17T01:06:00Z">
        <w:r w:rsidR="00A179F4">
          <w:t xml:space="preserve"> (</w:t>
        </w:r>
      </w:ins>
      <w:ins w:id="303" w:author="Ram Shrestha" w:date="2014-04-17T01:07:00Z">
        <w:r w:rsidR="00B46E84" w:rsidRPr="00B46E84">
          <w:rPr>
            <w:b/>
          </w:rPr>
          <w:t>Figure 5.9</w:t>
        </w:r>
      </w:ins>
      <w:ins w:id="304" w:author="Ram Shrestha" w:date="2014-04-17T01:06:00Z">
        <w:r w:rsidR="00A179F4">
          <w:t>)</w:t>
        </w:r>
      </w:ins>
      <w:r w:rsidR="009A1449" w:rsidRPr="009A1449">
        <w:t>.</w:t>
      </w:r>
      <w:r w:rsidR="0014711F">
        <w:t xml:space="preserve">  The median number of days since PMTCT exposure was </w:t>
      </w:r>
      <w:r w:rsidR="000925F4">
        <w:t>observed</w:t>
      </w:r>
      <w:r w:rsidR="0014711F">
        <w:t xml:space="preserve"> to be 674</w:t>
      </w:r>
      <w:r w:rsidR="000925F4">
        <w:t xml:space="preserve"> days</w:t>
      </w:r>
      <w:r w:rsidR="0014711F">
        <w:t xml:space="preserve"> for those individuals predicted as susceptible to NVP and 172 </w:t>
      </w:r>
      <w:r w:rsidR="000925F4">
        <w:t xml:space="preserve">days </w:t>
      </w:r>
      <w:r w:rsidR="0014711F">
        <w:t>for those predicted as resistant</w:t>
      </w:r>
      <w:r w:rsidR="0028224B">
        <w:t>.</w:t>
      </w:r>
      <w:r>
        <w:t xml:space="preserve"> </w:t>
      </w:r>
    </w:p>
    <w:p w:rsidR="00261EF9" w:rsidRDefault="001C495E" w:rsidP="00F35359">
      <w:pPr>
        <w:pStyle w:val="Heading1"/>
        <w:numPr>
          <w:numberingChange w:id="305" w:author="Ram Shrestha" w:date="2014-04-22T00:37:00Z" w:original="%1:4:0:"/>
        </w:numPr>
        <w:spacing w:line="480" w:lineRule="auto"/>
        <w:pPrChange w:id="306" w:author="Ram Shrestha" w:date="2014-04-23T19:33:00Z">
          <w:pPr>
            <w:pStyle w:val="Heading1"/>
          </w:pPr>
        </w:pPrChange>
      </w:pPr>
      <w:r>
        <w:t>Discussion</w:t>
      </w:r>
      <w:r w:rsidR="0031647F">
        <w:t xml:space="preserve"> and Conclusions</w:t>
      </w:r>
    </w:p>
    <w:p w:rsidR="0031647F" w:rsidRDefault="0031647F" w:rsidP="00F35359">
      <w:pPr>
        <w:spacing w:line="480" w:lineRule="auto"/>
        <w:jc w:val="both"/>
      </w:pPr>
    </w:p>
    <w:p w:rsidR="00C62AEF" w:rsidRDefault="00EC30DC" w:rsidP="00F35359">
      <w:pPr>
        <w:spacing w:line="480" w:lineRule="auto"/>
        <w:jc w:val="both"/>
      </w:pPr>
      <w:r>
        <w:t xml:space="preserve">We have analyzed 562 baseline samples and 79 first line ART </w:t>
      </w:r>
      <w:r w:rsidR="00B112EC">
        <w:t>VF</w:t>
      </w:r>
      <w:r>
        <w:t xml:space="preserve"> samples using </w:t>
      </w:r>
      <w:r w:rsidR="004C52ED">
        <w:t>UDPS</w:t>
      </w:r>
      <w:r>
        <w:t xml:space="preserve"> (both </w:t>
      </w:r>
      <w:del w:id="307" w:author="Ram Shrestha" w:date="2014-04-19T12:58:00Z">
        <w:r w:rsidDel="00AC6D5B">
          <w:delText>Roche/454 FLX</w:delText>
        </w:r>
      </w:del>
      <w:ins w:id="308" w:author="Ram Shrestha" w:date="2014-04-19T12:58:00Z">
        <w:r w:rsidR="00AC6D5B">
          <w:t>FLX</w:t>
        </w:r>
      </w:ins>
      <w:r>
        <w:t xml:space="preserve"> and Junior) and conventional </w:t>
      </w:r>
      <w:r w:rsidR="0072332B">
        <w:t xml:space="preserve">population based Sanger </w:t>
      </w:r>
      <w:r>
        <w:t>genotyping method.</w:t>
      </w:r>
      <w:r w:rsidR="00C62AEF">
        <w:t xml:space="preserve"> The baseline samples were collected in 2005 – 2006. T</w:t>
      </w:r>
      <w:r w:rsidR="0072332B">
        <w:t xml:space="preserve">he samples were grouped as </w:t>
      </w:r>
      <w:r w:rsidR="00C62AEF">
        <w:t xml:space="preserve">– </w:t>
      </w:r>
      <w:r w:rsidR="0072332B">
        <w:t>individuals</w:t>
      </w:r>
      <w:r w:rsidR="00C62AEF">
        <w:t xml:space="preserve"> with prior </w:t>
      </w:r>
      <w:r w:rsidR="0072332B">
        <w:t>exposure</w:t>
      </w:r>
      <w:r w:rsidR="00C62AEF">
        <w:t xml:space="preserve"> to </w:t>
      </w:r>
      <w:r w:rsidR="0072332B">
        <w:t>ARVs through PMTCT</w:t>
      </w:r>
      <w:r w:rsidR="00C62AEF">
        <w:t xml:space="preserve"> </w:t>
      </w:r>
      <w:ins w:id="309" w:author="Ram Shrestha" w:date="2014-04-18T22:12:00Z">
        <w:r w:rsidR="0016399F">
          <w:t xml:space="preserve">therapy </w:t>
        </w:r>
      </w:ins>
      <w:r w:rsidR="00C62AEF">
        <w:t xml:space="preserve">and </w:t>
      </w:r>
      <w:r w:rsidR="0072332B">
        <w:t>individuals</w:t>
      </w:r>
      <w:r w:rsidR="00C62AEF">
        <w:t xml:space="preserve"> without prior </w:t>
      </w:r>
      <w:r w:rsidR="0072332B">
        <w:t>exposure to ARVs</w:t>
      </w:r>
      <w:r w:rsidR="00C62AEF">
        <w:t>.</w:t>
      </w:r>
    </w:p>
    <w:p w:rsidR="00C62AEF" w:rsidRDefault="00C62AEF" w:rsidP="00F35359">
      <w:pPr>
        <w:spacing w:line="480" w:lineRule="auto"/>
        <w:jc w:val="both"/>
      </w:pPr>
    </w:p>
    <w:p w:rsidR="006656E6" w:rsidRDefault="0082588B" w:rsidP="00F35359">
      <w:pPr>
        <w:pStyle w:val="Heading2"/>
        <w:numPr>
          <w:numberingChange w:id="310" w:author="Ram Shrestha" w:date="2014-04-22T21:51:00Z" w:original="%1:4:0:.%2:1:0:"/>
        </w:numPr>
      </w:pPr>
      <w:del w:id="311" w:author="Ram Shrestha" w:date="2014-04-19T12:59:00Z">
        <w:r w:rsidDel="00AC6D5B">
          <w:delText xml:space="preserve">Roche/454 </w:delText>
        </w:r>
        <w:r w:rsidR="0077406F" w:rsidDel="00AC6D5B">
          <w:delText>Junior</w:delText>
        </w:r>
      </w:del>
      <w:ins w:id="312" w:author="Ram Shrestha" w:date="2014-04-19T12:59:00Z">
        <w:r w:rsidR="00AC6D5B">
          <w:t>Junior</w:t>
        </w:r>
      </w:ins>
      <w:r w:rsidR="0077406F">
        <w:t xml:space="preserve"> is com</w:t>
      </w:r>
      <w:r w:rsidR="00C85ACF">
        <w:t xml:space="preserve">parable to </w:t>
      </w:r>
      <w:del w:id="313" w:author="Ram Shrestha" w:date="2014-04-19T12:58:00Z">
        <w:r w:rsidDel="00AC6D5B">
          <w:delText xml:space="preserve">Roche/454 </w:delText>
        </w:r>
        <w:r w:rsidR="00C85ACF" w:rsidDel="00AC6D5B">
          <w:delText>FLX</w:delText>
        </w:r>
      </w:del>
      <w:ins w:id="314" w:author="Ram Shrestha" w:date="2014-04-19T12:58:00Z">
        <w:r w:rsidR="00AC6D5B">
          <w:t>FLX</w:t>
        </w:r>
      </w:ins>
      <w:r w:rsidR="00C85ACF">
        <w:t xml:space="preserve"> platform</w:t>
      </w:r>
    </w:p>
    <w:p w:rsidR="00DD41B8" w:rsidRDefault="00C85ACF" w:rsidP="00F35359">
      <w:pPr>
        <w:spacing w:line="480" w:lineRule="auto"/>
        <w:jc w:val="both"/>
        <w:rPr>
          <w:ins w:id="315" w:author="Ram Shrestha" w:date="2014-04-21T17:45:00Z"/>
        </w:rPr>
      </w:pPr>
      <w:del w:id="316" w:author="Ram Shrestha" w:date="2014-04-19T12:59:00Z">
        <w:r w:rsidDel="00AC6D5B">
          <w:delText>Roche/454 Junior</w:delText>
        </w:r>
      </w:del>
      <w:ins w:id="317" w:author="Ram Shrestha" w:date="2014-04-19T12:59:00Z">
        <w:r w:rsidR="00AC6D5B">
          <w:t>Junior</w:t>
        </w:r>
      </w:ins>
      <w:r>
        <w:t xml:space="preserve"> is a desktop sequencing platform with a single sequencing </w:t>
      </w:r>
      <w:del w:id="318" w:author="Ram Shrestha" w:date="2014-04-18T22:26:00Z">
        <w:r w:rsidDel="003A6054">
          <w:delText xml:space="preserve">plate </w:delText>
        </w:r>
      </w:del>
      <w:ins w:id="319" w:author="Ram Shrestha" w:date="2014-04-23T00:59:00Z">
        <w:r w:rsidR="00A322B5">
          <w:t>plate</w:t>
        </w:r>
      </w:ins>
      <w:ins w:id="320" w:author="Ram Shrestha" w:date="2014-04-18T22:27:00Z">
        <w:r w:rsidR="003A6054">
          <w:t xml:space="preserve"> (www.454.com)</w:t>
        </w:r>
      </w:ins>
      <w:ins w:id="321" w:author="Ram Shrestha" w:date="2014-04-18T22:26:00Z">
        <w:r w:rsidR="003A6054">
          <w:t xml:space="preserve"> </w:t>
        </w:r>
      </w:ins>
      <w:r>
        <w:t xml:space="preserve">and </w:t>
      </w:r>
      <w:del w:id="322" w:author="Ram Shrestha" w:date="2014-04-18T22:19:00Z">
        <w:r w:rsidDel="00BA701F">
          <w:delText>it is recommended that maximum of eight samples can be sequenced in the plate</w:delText>
        </w:r>
      </w:del>
      <w:ins w:id="323" w:author="Ram Shrestha" w:date="2014-04-18T22:19:00Z">
        <w:r w:rsidR="00BA701F">
          <w:t xml:space="preserve">has capacity of multiplex sequencing </w:t>
        </w:r>
      </w:ins>
      <w:ins w:id="324" w:author="Ram Shrestha" w:date="2014-04-18T22:25:00Z">
        <w:r w:rsidR="003A6054">
          <w:t>of at least 48</w:t>
        </w:r>
      </w:ins>
      <w:ins w:id="325" w:author="Ram Shrestha" w:date="2014-04-18T22:19:00Z">
        <w:r w:rsidR="00BA701F">
          <w:t xml:space="preserve"> samples</w:t>
        </w:r>
      </w:ins>
      <w:ins w:id="326" w:author="Ram Shrestha" w:date="2014-04-18T22:20:00Z">
        <w:r w:rsidR="003A6054">
          <w:t xml:space="preserve"> </w:t>
        </w:r>
      </w:ins>
      <w:ins w:id="327" w:author="Ram Shrestha" w:date="2014-04-24T07:20:00Z">
        <w:r w:rsidR="00311CED">
          <w:fldChar w:fldCharType="begin"/>
        </w:r>
        <w:r w:rsidR="00311CED">
          <w:instrText xml:space="preserve"> ADDIN EN.CITE &lt;EndNote&gt;&lt;Cite&gt;&lt;Author&gt;Dudley&lt;/Author&gt;&lt;Year&gt;2012&lt;/Year&gt;&lt;RecNum&gt;1209&lt;/RecNum&gt;&lt;record&gt;&lt;rec-number&gt;1209&lt;/rec-number&gt;&lt;foreign-keys&gt;&lt;key app="EN" db-id="fp25zzvrxrd9vke5zxqp9stbssprwstvdddz"&gt;1209&lt;/key&gt;&lt;/foreign-keys&gt;&lt;ref-type name="Journal Article"&gt;17&lt;/ref-type&gt;&lt;contributors&gt;&lt;authors&gt;&lt;author&gt;Dudley, D. M.&lt;/author&gt;&lt;author&gt;Chin, E. N.&lt;/author&gt;&lt;author&gt;Bimber, B. N.&lt;/author&gt;&lt;author&gt;Sanabani, S. S.&lt;/author&gt;&lt;author&gt;Tarosso, L. F.&lt;/author&gt;&lt;author&gt;Costa, P. R.&lt;/author&gt;&lt;author&gt;Sauer, M. M.&lt;/author&gt;&lt;author&gt;Kallas, E. G.&lt;/author&gt;&lt;author&gt;O&amp;apos;Connor, D. H.&lt;/author&gt;&lt;/authors&gt;&lt;/contributors&gt;&lt;auth-address&gt;Department of Pathology and Laboratory Medicine, University of Wisconsin-Madison, Madison, Wisconsin, United States of America.&lt;/auth-address&gt;&lt;titles&gt;&lt;title&gt;Low-cost ultra-wide genotyping using Roche/454 pyrosequencing for surveillance of HIV drug resistance&lt;/title&gt;&lt;secondary-title&gt;PLoS One&lt;/secondary-title&gt;&lt;/titles&gt;&lt;periodical&gt;&lt;full-title&gt;PLoS One&lt;/full-title&gt;&lt;/periodical&gt;&lt;pages&gt;e36494&lt;/pages&gt;&lt;volume&gt;7&lt;/volume&gt;&lt;number&gt;5&lt;/number&gt;&lt;edition&gt;2012/05/11&lt;/edition&gt;&lt;keywords&gt;&lt;keyword&gt;Drug Resistance, Viral/*genetics&lt;/keyword&gt;&lt;keyword&gt;Feasibility Studies&lt;/keyword&gt;&lt;keyword&gt;Genotyping Techniques/*economics&lt;/keyword&gt;&lt;keyword&gt;HIV/*drug effects/*genetics&lt;/keyword&gt;&lt;keyword&gt;Humans&lt;/keyword&gt;&lt;keyword&gt;Mutation&lt;/keyword&gt;&lt;keyword&gt;Polymerase Chain Reaction&lt;/keyword&gt;&lt;keyword&gt;RNA, Viral/blood/genetics&lt;/keyword&gt;&lt;keyword&gt;Sequence Analysis, RNA/*economics&lt;/keyword&gt;&lt;/keywords&gt;&lt;dates&gt;&lt;year&gt;2012&lt;/year&gt;&lt;/dates&gt;&lt;isbn&gt;1932-6203 (Electronic)&amp;#xD;1932-6203 (Linking)&lt;/isbn&gt;&lt;accession-num&gt;22574170&lt;/accession-num&gt;&lt;urls&gt;&lt;related-urls&gt;&lt;url&gt;http://www.ncbi.nlm.nih.gov/entrez/query.fcgi?cmd=Retrieve&amp;amp;db=PubMed&amp;amp;dopt=Citation&amp;amp;list_uids=22574170&lt;/url&gt;&lt;/related-urls&gt;&lt;/urls&gt;&lt;custom2&gt;3344889&lt;/custom2&gt;&lt;electronic-resource-num&gt;10.1371/journal.pone.0036494&amp;#xD;PONE-D-12-09010 [pii]&lt;/electronic-resource-num&gt;&lt;language&gt;eng&lt;/language&gt;&lt;/record&gt;&lt;/Cite&gt;&lt;/EndNote&gt;</w:instrText>
        </w:r>
      </w:ins>
      <w:r w:rsidR="00311CED">
        <w:fldChar w:fldCharType="separate"/>
      </w:r>
      <w:ins w:id="328" w:author="Ram Shrestha" w:date="2014-04-24T07:20:00Z">
        <w:r w:rsidR="00311CED">
          <w:rPr>
            <w:noProof/>
          </w:rPr>
          <w:t>(Dudley et al., 2012)</w:t>
        </w:r>
        <w:r w:rsidR="00311CED">
          <w:fldChar w:fldCharType="end"/>
        </w:r>
      </w:ins>
      <w:r>
        <w:t xml:space="preserve">. </w:t>
      </w:r>
      <w:del w:id="329" w:author="Ram Shrestha" w:date="2014-04-19T12:59:00Z">
        <w:r w:rsidDel="00AC6D5B">
          <w:delText>Roche/454 FLX</w:delText>
        </w:r>
      </w:del>
      <w:ins w:id="330" w:author="Ram Shrestha" w:date="2014-04-19T12:59:00Z">
        <w:r w:rsidR="00AC6D5B">
          <w:t>FLX</w:t>
        </w:r>
      </w:ins>
      <w:ins w:id="331" w:author="Ram Shrestha" w:date="2014-04-22T21:50:00Z">
        <w:r w:rsidR="00725F49">
          <w:t xml:space="preserve"> </w:t>
        </w:r>
      </w:ins>
      <w:del w:id="332" w:author="Ram Shrestha" w:date="2014-04-18T22:30:00Z">
        <w:r w:rsidDel="003A6054">
          <w:delText xml:space="preserve">, which </w:delText>
        </w:r>
      </w:del>
      <w:r>
        <w:t>has similar sequencing chemistry like Junior</w:t>
      </w:r>
      <w:ins w:id="333" w:author="Ram Shrestha" w:date="2014-04-22T21:50:00Z">
        <w:r w:rsidR="00725F49">
          <w:t xml:space="preserve"> and</w:t>
        </w:r>
      </w:ins>
      <w:del w:id="334" w:author="Ram Shrestha" w:date="2014-04-22T21:50:00Z">
        <w:r w:rsidDel="00725F49">
          <w:delText>,</w:delText>
        </w:r>
      </w:del>
      <w:r>
        <w:t xml:space="preserve"> is a larger sequencing platform </w:t>
      </w:r>
      <w:ins w:id="335" w:author="Ram Shrestha" w:date="2014-04-18T22:27:00Z">
        <w:r w:rsidR="003A6054">
          <w:t xml:space="preserve">that has up to 16 </w:t>
        </w:r>
      </w:ins>
      <w:ins w:id="336" w:author="Ram Shrestha" w:date="2014-04-18T22:28:00Z">
        <w:r w:rsidR="003A6054">
          <w:t xml:space="preserve">sequencing </w:t>
        </w:r>
      </w:ins>
      <w:ins w:id="337" w:author="Ram Shrestha" w:date="2014-04-23T00:59:00Z">
        <w:r w:rsidR="00A322B5">
          <w:t>plates</w:t>
        </w:r>
      </w:ins>
      <w:ins w:id="338" w:author="Ram Shrestha" w:date="2014-04-18T22:32:00Z">
        <w:r w:rsidR="003A6054">
          <w:t xml:space="preserve"> (</w:t>
        </w:r>
      </w:ins>
      <w:ins w:id="339" w:author="Ram Shrestha" w:date="2014-04-18T22:35:00Z">
        <w:r w:rsidR="00D10774">
          <w:fldChar w:fldCharType="begin"/>
        </w:r>
        <w:r w:rsidR="003E2006">
          <w:instrText xml:space="preserve"> HYPERLINK "http://</w:instrText>
        </w:r>
      </w:ins>
      <w:ins w:id="340" w:author="Ram Shrestha" w:date="2014-04-18T22:32:00Z">
        <w:r w:rsidR="003E2006">
          <w:instrText>www.454.com</w:instrText>
        </w:r>
      </w:ins>
      <w:ins w:id="341" w:author="Ram Shrestha" w:date="2014-04-18T22:35:00Z">
        <w:r w:rsidR="003E2006">
          <w:instrText xml:space="preserve">" </w:instrText>
        </w:r>
        <w:r w:rsidR="00D10774">
          <w:fldChar w:fldCharType="separate"/>
        </w:r>
      </w:ins>
      <w:ins w:id="342" w:author="Ram Shrestha" w:date="2014-04-18T22:32:00Z">
        <w:r w:rsidR="003E2006" w:rsidRPr="0062637E">
          <w:rPr>
            <w:rStyle w:val="Hyperlink"/>
          </w:rPr>
          <w:t>www.454.com</w:t>
        </w:r>
      </w:ins>
      <w:ins w:id="343" w:author="Ram Shrestha" w:date="2014-04-18T22:35:00Z">
        <w:r w:rsidR="00D10774">
          <w:fldChar w:fldCharType="end"/>
        </w:r>
      </w:ins>
      <w:ins w:id="344" w:author="Ram Shrestha" w:date="2014-04-18T22:32:00Z">
        <w:r w:rsidR="003A6054">
          <w:t>)</w:t>
        </w:r>
      </w:ins>
      <w:del w:id="345" w:author="Ram Shrestha" w:date="2014-04-18T22:28:00Z">
        <w:r w:rsidDel="003A6054">
          <w:delText>than the latter, with eight sequencing plates and each plate can contain eight samples</w:delText>
        </w:r>
      </w:del>
      <w:r>
        <w:t>.</w:t>
      </w:r>
      <w:ins w:id="346" w:author="Ram Shrestha" w:date="2014-04-18T22:36:00Z">
        <w:r w:rsidR="003E2006">
          <w:t xml:space="preserve"> Each </w:t>
        </w:r>
      </w:ins>
      <w:ins w:id="347" w:author="Ram Shrestha" w:date="2014-04-18T23:20:00Z">
        <w:r w:rsidR="004D70F4">
          <w:t xml:space="preserve">independent sequencing </w:t>
        </w:r>
      </w:ins>
      <w:ins w:id="348" w:author="Ram Shrestha" w:date="2014-04-23T00:59:00Z">
        <w:r w:rsidR="00A322B5">
          <w:t>plate</w:t>
        </w:r>
      </w:ins>
      <w:ins w:id="349" w:author="Ram Shrestha" w:date="2014-04-18T22:36:00Z">
        <w:r w:rsidR="003E2006">
          <w:t xml:space="preserve"> in </w:t>
        </w:r>
      </w:ins>
      <w:ins w:id="350" w:author="Ram Shrestha" w:date="2014-04-19T12:59:00Z">
        <w:r w:rsidR="00AC6D5B">
          <w:t>FLX</w:t>
        </w:r>
      </w:ins>
      <w:ins w:id="351" w:author="Ram Shrestha" w:date="2014-04-18T22:36:00Z">
        <w:r w:rsidR="003E2006">
          <w:t xml:space="preserve"> system has a </w:t>
        </w:r>
      </w:ins>
      <w:ins w:id="352" w:author="Ram Shrestha" w:date="2014-04-19T12:34:00Z">
        <w:r w:rsidR="000701C2">
          <w:t xml:space="preserve">sequencing </w:t>
        </w:r>
      </w:ins>
      <w:ins w:id="353" w:author="Ram Shrestha" w:date="2014-04-18T22:36:00Z">
        <w:r w:rsidR="003E2006">
          <w:t xml:space="preserve">capacity of a </w:t>
        </w:r>
      </w:ins>
      <w:ins w:id="354" w:author="Ram Shrestha" w:date="2014-04-19T12:59:00Z">
        <w:r w:rsidR="00AC6D5B">
          <w:t>Junior</w:t>
        </w:r>
      </w:ins>
      <w:ins w:id="355" w:author="Ram Shrestha" w:date="2014-04-18T22:36:00Z">
        <w:r w:rsidR="003E2006">
          <w:t xml:space="preserve"> system</w:t>
        </w:r>
      </w:ins>
      <w:ins w:id="356" w:author="Ram Shrestha" w:date="2014-04-23T00:59:00Z">
        <w:r w:rsidR="00A322B5">
          <w:t xml:space="preserve"> (www.454.com)</w:t>
        </w:r>
      </w:ins>
      <w:del w:id="357" w:author="Ram Shrestha" w:date="2014-04-18T22:38:00Z">
        <w:r w:rsidDel="003E2006">
          <w:delText xml:space="preserve"> This would mean that FLX is </w:delText>
        </w:r>
        <w:r w:rsidR="004C2C3E" w:rsidDel="003E2006">
          <w:delText xml:space="preserve">almost </w:delText>
        </w:r>
        <w:r w:rsidDel="003E2006">
          <w:delText>eight times the Junior platform and can output eight times sequence reads than the latter</w:delText>
        </w:r>
      </w:del>
      <w:r>
        <w:t>.</w:t>
      </w:r>
    </w:p>
    <w:p w:rsidR="00DD41B8" w:rsidRDefault="00DD41B8" w:rsidP="00F35359">
      <w:pPr>
        <w:numPr>
          <w:ins w:id="358" w:author="Ram Shrestha" w:date="2014-04-21T17:45:00Z"/>
        </w:numPr>
        <w:spacing w:line="480" w:lineRule="auto"/>
        <w:jc w:val="both"/>
        <w:rPr>
          <w:ins w:id="359" w:author="Ram Shrestha" w:date="2014-04-21T17:45:00Z"/>
        </w:rPr>
      </w:pPr>
    </w:p>
    <w:p w:rsidR="00DD41B8" w:rsidRDefault="00DD41B8" w:rsidP="00F35359">
      <w:pPr>
        <w:numPr>
          <w:ins w:id="360" w:author="Ram Shrestha" w:date="2014-04-21T17:45:00Z"/>
        </w:numPr>
        <w:spacing w:line="480" w:lineRule="auto"/>
        <w:jc w:val="both"/>
        <w:rPr>
          <w:ins w:id="361" w:author="Ram Shrestha" w:date="2014-04-21T18:48:00Z"/>
        </w:rPr>
      </w:pPr>
      <w:ins w:id="362" w:author="Ram Shrestha" w:date="2014-04-21T17:45:00Z">
        <w:r>
          <w:t xml:space="preserve">In our study, 48 samples were sequenced using </w:t>
        </w:r>
      </w:ins>
      <w:ins w:id="363" w:author="Ram Shrestha" w:date="2014-04-21T17:49:00Z">
        <w:r>
          <w:t>MIDs</w:t>
        </w:r>
      </w:ins>
      <w:ins w:id="364" w:author="Ram Shrestha" w:date="2014-04-21T17:45:00Z">
        <w:r>
          <w:t xml:space="preserve"> in </w:t>
        </w:r>
      </w:ins>
      <w:ins w:id="365" w:author="Ram Shrestha" w:date="2014-04-21T17:47:00Z">
        <w:r>
          <w:t xml:space="preserve">a single </w:t>
        </w:r>
      </w:ins>
      <w:ins w:id="366" w:author="Ram Shrestha" w:date="2014-04-23T00:59:00Z">
        <w:r w:rsidR="00A322B5">
          <w:t>sequencing plate</w:t>
        </w:r>
      </w:ins>
      <w:ins w:id="367" w:author="Ram Shrestha" w:date="2014-04-21T17:47:00Z">
        <w:r>
          <w:t xml:space="preserve"> in </w:t>
        </w:r>
      </w:ins>
      <w:ins w:id="368" w:author="Ram Shrestha" w:date="2014-04-21T17:45:00Z">
        <w:r>
          <w:t>Junior</w:t>
        </w:r>
      </w:ins>
      <w:ins w:id="369" w:author="Ram Shrestha" w:date="2014-04-21T17:47:00Z">
        <w:r>
          <w:t xml:space="preserve"> </w:t>
        </w:r>
      </w:ins>
      <w:ins w:id="370" w:author="Ram Shrestha" w:date="2014-04-21T17:48:00Z">
        <w:r>
          <w:t>per run</w:t>
        </w:r>
      </w:ins>
      <w:ins w:id="371" w:author="Ram Shrestha" w:date="2014-04-21T18:05:00Z">
        <w:r w:rsidR="008239CA">
          <w:t>,</w:t>
        </w:r>
      </w:ins>
      <w:ins w:id="372" w:author="Ram Shrestha" w:date="2014-04-21T17:48:00Z">
        <w:r>
          <w:t xml:space="preserve"> </w:t>
        </w:r>
      </w:ins>
      <w:ins w:id="373" w:author="Ram Shrestha" w:date="2014-04-21T17:47:00Z">
        <w:r>
          <w:t>whereas</w:t>
        </w:r>
      </w:ins>
      <w:ins w:id="374" w:author="Ram Shrestha" w:date="2014-04-21T18:05:00Z">
        <w:r w:rsidR="008239CA">
          <w:t>,</w:t>
        </w:r>
      </w:ins>
      <w:ins w:id="375" w:author="Ram Shrestha" w:date="2014-04-21T17:47:00Z">
        <w:r>
          <w:t xml:space="preserve"> </w:t>
        </w:r>
      </w:ins>
      <w:ins w:id="376" w:author="Ram Shrestha" w:date="2014-04-21T18:05:00Z">
        <w:r w:rsidR="008239CA">
          <w:t xml:space="preserve">up to </w:t>
        </w:r>
      </w:ins>
      <w:ins w:id="377" w:author="Ram Shrestha" w:date="2014-04-21T17:47:00Z">
        <w:r>
          <w:t xml:space="preserve">64 samples were sequenced </w:t>
        </w:r>
      </w:ins>
      <w:ins w:id="378" w:author="Ram Shrestha" w:date="2014-04-21T17:49:00Z">
        <w:r>
          <w:t xml:space="preserve">using MIDs </w:t>
        </w:r>
      </w:ins>
      <w:ins w:id="379" w:author="Ram Shrestha" w:date="2014-04-21T17:48:00Z">
        <w:r>
          <w:t xml:space="preserve">in eight </w:t>
        </w:r>
      </w:ins>
      <w:ins w:id="380" w:author="Ram Shrestha" w:date="2014-04-23T01:00:00Z">
        <w:r w:rsidR="00A322B5">
          <w:t>sequencing plates</w:t>
        </w:r>
      </w:ins>
      <w:ins w:id="381" w:author="Ram Shrestha" w:date="2014-04-21T17:48:00Z">
        <w:r>
          <w:t xml:space="preserve"> (</w:t>
        </w:r>
      </w:ins>
      <w:ins w:id="382" w:author="Ram Shrestha" w:date="2014-04-21T17:49:00Z">
        <w:r w:rsidR="00A322B5">
          <w:t>8 samples per sequencing plate</w:t>
        </w:r>
      </w:ins>
      <w:ins w:id="383" w:author="Ram Shrestha" w:date="2014-04-21T17:48:00Z">
        <w:r>
          <w:t>)</w:t>
        </w:r>
      </w:ins>
      <w:ins w:id="384" w:author="Ram Shrestha" w:date="2014-04-21T17:49:00Z">
        <w:r>
          <w:t xml:space="preserve"> in FLX per run.</w:t>
        </w:r>
      </w:ins>
      <w:ins w:id="385" w:author="Ram Shrestha" w:date="2014-04-21T18:45:00Z">
        <w:r w:rsidR="002868D1">
          <w:t xml:space="preserve"> The total number of sequence reads from all Junior runs </w:t>
        </w:r>
      </w:ins>
      <w:ins w:id="386" w:author="Ram Shrestha" w:date="2014-04-21T18:46:00Z">
        <w:r w:rsidR="00360747">
          <w:t>(</w:t>
        </w:r>
      </w:ins>
      <w:ins w:id="387" w:author="Ram Shrestha" w:date="2014-04-21T18:47:00Z">
        <w:r w:rsidR="00360747">
          <w:t>10 runs</w:t>
        </w:r>
      </w:ins>
      <w:ins w:id="388" w:author="Ram Shrestha" w:date="2014-04-23T01:00:00Z">
        <w:r w:rsidR="00A322B5">
          <w:t xml:space="preserve"> in total</w:t>
        </w:r>
      </w:ins>
      <w:ins w:id="389" w:author="Ram Shrestha" w:date="2014-04-21T18:46:00Z">
        <w:r w:rsidR="00493888">
          <w:t xml:space="preserve">), each containing 48 samples in average, </w:t>
        </w:r>
      </w:ins>
      <w:ins w:id="390" w:author="Ram Shrestha" w:date="2014-04-21T18:45:00Z">
        <w:r w:rsidR="002868D1">
          <w:t xml:space="preserve">was obtained and </w:t>
        </w:r>
      </w:ins>
      <w:ins w:id="391" w:author="Ram Shrestha" w:date="2014-04-21T18:47:00Z">
        <w:r w:rsidR="00360747">
          <w:t>divided by total samples in the Junior runs (</w:t>
        </w:r>
      </w:ins>
      <w:ins w:id="392" w:author="Ram Shrestha" w:date="2014-04-21T18:48:00Z">
        <w:r w:rsidR="00493888">
          <w:t>476</w:t>
        </w:r>
        <w:r w:rsidR="00360747">
          <w:t xml:space="preserve"> samples</w:t>
        </w:r>
      </w:ins>
      <w:ins w:id="393" w:author="Ram Shrestha" w:date="2014-04-21T18:47:00Z">
        <w:r w:rsidR="00360747">
          <w:t>)</w:t>
        </w:r>
      </w:ins>
      <w:ins w:id="394" w:author="Ram Shrestha" w:date="2014-04-21T18:48:00Z">
        <w:r w:rsidR="00360747">
          <w:t xml:space="preserve"> to get the average number of sequence reads per sample.</w:t>
        </w:r>
      </w:ins>
      <w:ins w:id="395" w:author="Ram Shrestha" w:date="2014-04-21T18:51:00Z">
        <w:r w:rsidR="00360747">
          <w:t xml:space="preserve"> Similarly, the total number of sequence reads fr</w:t>
        </w:r>
        <w:r w:rsidR="00862CDB">
          <w:t>om 12</w:t>
        </w:r>
        <w:r w:rsidR="00493888">
          <w:t xml:space="preserve"> FLX runs </w:t>
        </w:r>
      </w:ins>
      <w:ins w:id="396" w:author="Ram Shrestha" w:date="2014-04-23T00:58:00Z">
        <w:r w:rsidR="00A322B5">
          <w:t xml:space="preserve">(total 89 </w:t>
        </w:r>
      </w:ins>
      <w:ins w:id="397" w:author="Ram Shrestha" w:date="2014-04-23T00:59:00Z">
        <w:r w:rsidR="00A322B5">
          <w:t xml:space="preserve">sequencing </w:t>
        </w:r>
      </w:ins>
      <w:ins w:id="398" w:author="Ram Shrestha" w:date="2014-04-23T00:58:00Z">
        <w:r w:rsidR="00A322B5">
          <w:t>plates)</w:t>
        </w:r>
      </w:ins>
      <w:ins w:id="399" w:author="Ram Shrestha" w:date="2014-04-21T18:51:00Z">
        <w:r w:rsidR="00360747">
          <w:t xml:space="preserve"> and divided by </w:t>
        </w:r>
      </w:ins>
      <w:ins w:id="400" w:author="Ram Shrestha" w:date="2014-04-23T01:01:00Z">
        <w:r w:rsidR="00A322B5">
          <w:t>the total number of</w:t>
        </w:r>
      </w:ins>
      <w:ins w:id="401" w:author="Ram Shrestha" w:date="2014-04-21T18:51:00Z">
        <w:r w:rsidR="00360747">
          <w:t xml:space="preserve"> samples </w:t>
        </w:r>
      </w:ins>
      <w:ins w:id="402" w:author="Ram Shrestha" w:date="2014-04-23T01:01:00Z">
        <w:r w:rsidR="00A322B5">
          <w:t xml:space="preserve">(637 samples) </w:t>
        </w:r>
      </w:ins>
      <w:ins w:id="403" w:author="Ram Shrestha" w:date="2014-04-21T18:51:00Z">
        <w:r w:rsidR="00360747">
          <w:t xml:space="preserve">to get the average number of sequence reads per sample. </w:t>
        </w:r>
      </w:ins>
      <w:ins w:id="404" w:author="Ram Shrestha" w:date="2014-04-23T01:01:00Z">
        <w:r w:rsidR="00A322B5">
          <w:t xml:space="preserve">We obtained that Junior produced </w:t>
        </w:r>
      </w:ins>
      <w:ins w:id="405" w:author="Ram Shrestha" w:date="2014-04-23T01:02:00Z">
        <w:r w:rsidR="00A322B5">
          <w:t xml:space="preserve">1903 sequence reads per sample while FLX produced </w:t>
        </w:r>
      </w:ins>
      <w:ins w:id="406" w:author="Ram Shrestha" w:date="2014-04-23T01:03:00Z">
        <w:r w:rsidR="00A322B5">
          <w:t xml:space="preserve">6412 sequence reads per sample. </w:t>
        </w:r>
      </w:ins>
      <w:ins w:id="407" w:author="Ram Shrestha" w:date="2014-04-23T01:04:00Z">
        <w:r w:rsidR="006D1A55">
          <w:t>Thus,</w:t>
        </w:r>
      </w:ins>
      <w:ins w:id="408" w:author="Ram Shrestha" w:date="2014-04-21T18:53:00Z">
        <w:r w:rsidR="00360747">
          <w:t xml:space="preserve"> </w:t>
        </w:r>
      </w:ins>
      <w:ins w:id="409" w:author="Ram Shrestha" w:date="2014-04-21T19:00:00Z">
        <w:r w:rsidR="009052C2">
          <w:t>on</w:t>
        </w:r>
      </w:ins>
      <w:ins w:id="410" w:author="Ram Shrestha" w:date="2014-04-21T18:53:00Z">
        <w:r w:rsidR="00360747">
          <w:t xml:space="preserve"> average </w:t>
        </w:r>
      </w:ins>
      <w:ins w:id="411" w:author="Ram Shrestha" w:date="2014-04-21T19:08:00Z">
        <w:r w:rsidR="00EF41EF">
          <w:t xml:space="preserve">FLX produces </w:t>
        </w:r>
      </w:ins>
      <w:ins w:id="412" w:author="Ram Shrestha" w:date="2014-04-23T01:04:00Z">
        <w:r w:rsidR="006D1A55">
          <w:t xml:space="preserve">almost </w:t>
        </w:r>
      </w:ins>
      <w:ins w:id="413" w:author="Ram Shrestha" w:date="2014-04-21T19:08:00Z">
        <w:r w:rsidR="00EF41EF">
          <w:t>four times the number of sequence reads per sample than Junior.</w:t>
        </w:r>
      </w:ins>
    </w:p>
    <w:p w:rsidR="00C85ACF" w:rsidDel="009052C2" w:rsidRDefault="0087421F" w:rsidP="00F35359">
      <w:pPr>
        <w:numPr>
          <w:ins w:id="414" w:author="Ram Shrestha" w:date="2014-04-21T17:45:00Z"/>
        </w:numPr>
        <w:spacing w:line="480" w:lineRule="auto"/>
        <w:jc w:val="both"/>
        <w:rPr>
          <w:del w:id="415" w:author="Ram Shrestha" w:date="2014-04-21T19:02:00Z"/>
        </w:rPr>
        <w:pPrChange w:id="416" w:author="Ram Shrestha" w:date="2014-04-23T19:33:00Z">
          <w:pPr>
            <w:spacing w:line="480" w:lineRule="auto"/>
            <w:jc w:val="both"/>
          </w:pPr>
        </w:pPrChange>
      </w:pPr>
      <w:del w:id="417" w:author="Ram Shrestha" w:date="2014-04-21T17:45:00Z">
        <w:r w:rsidDel="00DD41B8">
          <w:delText xml:space="preserve"> </w:delText>
        </w:r>
      </w:del>
      <w:del w:id="418" w:author="Ram Shrestha" w:date="2014-04-21T19:02:00Z">
        <w:r w:rsidDel="009052C2">
          <w:delText>This is supported by our observation on the number of sequence reads per sample that was sequenced on both Junior and FLX. On average of 6034 sequence reads per sample were output from FLX whereas Junior output on average 1532 sequence reads per sample.</w:delText>
        </w:r>
      </w:del>
    </w:p>
    <w:p w:rsidR="00A90577" w:rsidRDefault="00A90577" w:rsidP="00F35359">
      <w:pPr>
        <w:tabs>
          <w:tab w:val="left" w:pos="6893"/>
        </w:tabs>
        <w:spacing w:line="480" w:lineRule="auto"/>
        <w:jc w:val="both"/>
      </w:pPr>
    </w:p>
    <w:p w:rsidR="00A90577" w:rsidRDefault="00F00996" w:rsidP="00F35359">
      <w:pPr>
        <w:spacing w:line="480" w:lineRule="auto"/>
        <w:jc w:val="both"/>
      </w:pPr>
      <w:ins w:id="419" w:author="Ram Shrestha" w:date="2014-04-23T01:14:00Z">
        <w:r>
          <w:t xml:space="preserve">Although FLX produces significant higher number of sequence reads per sample than Junior, we </w:t>
        </w:r>
      </w:ins>
      <w:ins w:id="420" w:author="Ram Shrestha" w:date="2014-04-24T06:57:00Z">
        <w:r w:rsidR="001878B2">
          <w:t>did a sensitivity comparison on</w:t>
        </w:r>
      </w:ins>
      <w:ins w:id="421" w:author="Ram Shrestha" w:date="2014-04-23T01:14:00Z">
        <w:r>
          <w:t xml:space="preserve"> FLX and Junior </w:t>
        </w:r>
      </w:ins>
      <w:ins w:id="422" w:author="Ram Shrestha" w:date="2014-04-23T01:15:00Z">
        <w:r>
          <w:t xml:space="preserve">at genotyping the HIV quasispecies for drug resistance test. </w:t>
        </w:r>
      </w:ins>
      <w:ins w:id="423" w:author="Ram Shrestha" w:date="2014-04-21T19:19:00Z">
        <w:r w:rsidR="008B0BE6">
          <w:t xml:space="preserve">In our study, </w:t>
        </w:r>
      </w:ins>
      <w:commentRangeStart w:id="424"/>
      <w:del w:id="425" w:author="Ram Shrestha" w:date="2014-04-21T19:18:00Z">
        <w:r w:rsidR="00A90577" w:rsidDel="008B0BE6">
          <w:delText xml:space="preserve">In general, higher number of sequence reads in FLX than Junior would mean that FLX is more sensitive and better at </w:delText>
        </w:r>
        <w:r w:rsidR="007A5124" w:rsidDel="008B0BE6">
          <w:delText xml:space="preserve">drug </w:delText>
        </w:r>
        <w:r w:rsidR="00A90577" w:rsidDel="008B0BE6">
          <w:delText>resistance prediction</w:delText>
        </w:r>
        <w:commentRangeEnd w:id="424"/>
        <w:r w:rsidR="00792C3F" w:rsidDel="008B0BE6">
          <w:rPr>
            <w:rStyle w:val="CommentReference"/>
          </w:rPr>
          <w:commentReference w:id="424"/>
        </w:r>
        <w:r w:rsidR="00A90577" w:rsidDel="008B0BE6">
          <w:delText xml:space="preserve">. </w:delText>
        </w:r>
      </w:del>
      <w:del w:id="426" w:author="Ram Shrestha" w:date="2014-04-21T20:01:00Z">
        <w:r w:rsidR="007A5124" w:rsidDel="006B24C8">
          <w:delText>464</w:delText>
        </w:r>
      </w:del>
      <w:ins w:id="427" w:author="Ram Shrestha" w:date="2014-04-21T20:01:00Z">
        <w:r w:rsidR="006B24C8">
          <w:t>405 baseline</w:t>
        </w:r>
      </w:ins>
      <w:r w:rsidR="007A5124">
        <w:t xml:space="preserve"> samples were sequenced in both Junior and FLX. </w:t>
      </w:r>
      <w:ins w:id="428" w:author="Ram Shrestha" w:date="2014-04-21T19:42:00Z">
        <w:r w:rsidR="003757FD">
          <w:t>Resistance prediction on those samples using the genotypic data from Junior and FLX showed</w:t>
        </w:r>
      </w:ins>
      <w:del w:id="429" w:author="Ram Shrestha" w:date="2014-04-21T19:43:00Z">
        <w:r w:rsidR="007A5124" w:rsidDel="003757FD">
          <w:delText>We observed</w:delText>
        </w:r>
      </w:del>
      <w:r w:rsidR="007A5124">
        <w:t xml:space="preserve"> that there was no significant difference in the </w:t>
      </w:r>
      <w:del w:id="430" w:author="Ram Shrestha" w:date="2014-04-21T19:43:00Z">
        <w:r w:rsidR="007A5124" w:rsidDel="003757FD">
          <w:delText xml:space="preserve">number of the samples with predicted </w:delText>
        </w:r>
      </w:del>
      <w:r w:rsidR="007A5124">
        <w:t xml:space="preserve">resistance </w:t>
      </w:r>
      <w:ins w:id="431" w:author="Ram Shrestha" w:date="2014-04-21T19:43:00Z">
        <w:r w:rsidR="003757FD">
          <w:t>prediction</w:t>
        </w:r>
      </w:ins>
      <w:ins w:id="432" w:author="Ram Shrestha" w:date="2014-04-21T20:02:00Z">
        <w:r w:rsidR="006B24C8">
          <w:t xml:space="preserve"> by both sequencing platforms</w:t>
        </w:r>
      </w:ins>
      <w:ins w:id="433" w:author="Ram Shrestha" w:date="2014-04-21T19:43:00Z">
        <w:r w:rsidR="003757FD">
          <w:t xml:space="preserve"> </w:t>
        </w:r>
      </w:ins>
      <w:del w:id="434" w:author="Ram Shrestha" w:date="2014-04-21T20:02:00Z">
        <w:r w:rsidR="007A5124" w:rsidDel="006B24C8">
          <w:delText>and it showed</w:delText>
        </w:r>
      </w:del>
      <w:ins w:id="435" w:author="Ram Shrestha" w:date="2014-04-23T01:22:00Z">
        <w:r>
          <w:t xml:space="preserve">at all prevalence levels (205, 15%, 10%, 5% and 1%). This would mean </w:t>
        </w:r>
      </w:ins>
      <w:del w:id="436" w:author="Ram Shrestha" w:date="2014-04-23T01:22:00Z">
        <w:r w:rsidR="007A5124" w:rsidDel="00F00996">
          <w:delText xml:space="preserve"> </w:delText>
        </w:r>
      </w:del>
      <w:r w:rsidR="007A5124">
        <w:t xml:space="preserve">that Junior </w:t>
      </w:r>
      <w:r w:rsidR="0049229B">
        <w:t>performs as well as</w:t>
      </w:r>
      <w:r w:rsidR="007A5124">
        <w:t xml:space="preserve"> FLX at </w:t>
      </w:r>
      <w:del w:id="437" w:author="Ram Shrestha" w:date="2014-04-21T19:44:00Z">
        <w:r w:rsidR="007A5124" w:rsidDel="003757FD">
          <w:delText xml:space="preserve">sensitivity and </w:delText>
        </w:r>
      </w:del>
      <w:r w:rsidR="007A5124">
        <w:t>drug resistance prediction.</w:t>
      </w:r>
    </w:p>
    <w:p w:rsidR="00A46941" w:rsidRDefault="00A46941" w:rsidP="00F35359">
      <w:pPr>
        <w:spacing w:line="480" w:lineRule="auto"/>
        <w:jc w:val="both"/>
      </w:pPr>
    </w:p>
    <w:p w:rsidR="00A46941" w:rsidRDefault="00A46941" w:rsidP="00F35359">
      <w:pPr>
        <w:spacing w:line="480" w:lineRule="auto"/>
        <w:jc w:val="both"/>
      </w:pPr>
      <w:r>
        <w:t xml:space="preserve">However, genotyping </w:t>
      </w:r>
      <w:ins w:id="438" w:author="Ram Shrestha" w:date="2014-04-23T02:11:00Z">
        <w:r w:rsidR="002D3017">
          <w:t xml:space="preserve">per sample </w:t>
        </w:r>
      </w:ins>
      <w:del w:id="439" w:author="Ram Shrestha" w:date="2014-04-23T02:11:00Z">
        <w:r w:rsidDel="002D3017">
          <w:delText xml:space="preserve">in Junior </w:delText>
        </w:r>
      </w:del>
      <w:r>
        <w:t xml:space="preserve">is </w:t>
      </w:r>
      <w:r w:rsidR="0049229B">
        <w:t xml:space="preserve">more </w:t>
      </w:r>
      <w:r>
        <w:t xml:space="preserve">cost effective </w:t>
      </w:r>
      <w:ins w:id="440" w:author="Ram Shrestha" w:date="2014-04-23T02:11:00Z">
        <w:r w:rsidR="002D3017">
          <w:t xml:space="preserve">in Junior </w:t>
        </w:r>
      </w:ins>
      <w:r>
        <w:t>than in FLX system.</w:t>
      </w:r>
      <w:r w:rsidR="0049229B">
        <w:t xml:space="preserve"> The low cost genotyping in Junior </w:t>
      </w:r>
      <w:r w:rsidR="003914D4">
        <w:t xml:space="preserve">has advantage over FLX for massive HIV drug resistance test in </w:t>
      </w:r>
      <w:r w:rsidR="00E30D05">
        <w:t>resource-limited</w:t>
      </w:r>
      <w:r w:rsidR="003914D4">
        <w:t xml:space="preserve"> settings like sub-Saharan African </w:t>
      </w:r>
      <w:commentRangeStart w:id="441"/>
      <w:r w:rsidR="003914D4">
        <w:t>regions</w:t>
      </w:r>
      <w:commentRangeEnd w:id="441"/>
      <w:r w:rsidR="00611397">
        <w:rPr>
          <w:rStyle w:val="CommentReference"/>
        </w:rPr>
        <w:commentReference w:id="441"/>
      </w:r>
      <w:r w:rsidR="003914D4">
        <w:t xml:space="preserve">. </w:t>
      </w:r>
      <w:ins w:id="442" w:author="Ram Shrestha" w:date="2014-04-19T13:09:00Z">
        <w:r w:rsidR="0015209B">
          <w:t>On the other hand, Junior</w:t>
        </w:r>
        <w:r w:rsidR="002D3017">
          <w:t xml:space="preserve"> is a desktop sequencing system</w:t>
        </w:r>
      </w:ins>
      <w:ins w:id="443" w:author="Ram Shrestha" w:date="2014-04-23T02:14:00Z">
        <w:r w:rsidR="002D3017">
          <w:t xml:space="preserve"> </w:t>
        </w:r>
      </w:ins>
      <w:ins w:id="444" w:author="Ram Shrestha" w:date="2014-04-19T13:09:00Z">
        <w:r w:rsidR="0015209B">
          <w:t xml:space="preserve">and </w:t>
        </w:r>
      </w:ins>
      <w:ins w:id="445" w:author="Ram Shrestha" w:date="2014-04-19T14:44:00Z">
        <w:r w:rsidR="005158DC">
          <w:t>require</w:t>
        </w:r>
      </w:ins>
      <w:ins w:id="446" w:author="Ram Shrestha" w:date="2014-04-21T22:52:00Z">
        <w:r w:rsidR="00901DFC">
          <w:t>s</w:t>
        </w:r>
      </w:ins>
      <w:ins w:id="447" w:author="Ram Shrestha" w:date="2014-04-19T14:44:00Z">
        <w:r w:rsidR="005158DC">
          <w:t xml:space="preserve"> </w:t>
        </w:r>
      </w:ins>
      <w:ins w:id="448" w:author="Ram Shrestha" w:date="2014-04-19T13:09:00Z">
        <w:r w:rsidR="005158DC">
          <w:t>low</w:t>
        </w:r>
        <w:r w:rsidR="0015209B">
          <w:t xml:space="preserve"> space while FLX is a much bigger and complex machine.</w:t>
        </w:r>
      </w:ins>
      <w:ins w:id="449" w:author="Ram Shrestha" w:date="2014-04-23T02:13:00Z">
        <w:r w:rsidR="002D3017">
          <w:t xml:space="preserve"> </w:t>
        </w:r>
      </w:ins>
      <w:ins w:id="450" w:author="Ram Shrestha" w:date="2014-04-23T02:14:00Z">
        <w:r w:rsidR="002D3017">
          <w:t xml:space="preserve">In addition to that, Junior instrument price </w:t>
        </w:r>
      </w:ins>
      <w:ins w:id="451" w:author="Ram Shrestha" w:date="2014-04-23T02:15:00Z">
        <w:r w:rsidR="002D3017">
          <w:t>(</w:t>
        </w:r>
      </w:ins>
      <w:ins w:id="452" w:author="Ram Shrestha" w:date="2014-04-24T06:58:00Z">
        <w:r w:rsidR="001878B2">
          <w:t>~</w:t>
        </w:r>
      </w:ins>
      <w:ins w:id="453" w:author="Ram Shrestha" w:date="2014-04-23T02:16:00Z">
        <w:r w:rsidR="002D3017">
          <w:t>$1,25,000</w:t>
        </w:r>
      </w:ins>
      <w:ins w:id="454" w:author="Ram Shrestha" w:date="2014-04-23T02:15:00Z">
        <w:r w:rsidR="002D3017">
          <w:t xml:space="preserve">) </w:t>
        </w:r>
      </w:ins>
      <w:ins w:id="455" w:author="Ram Shrestha" w:date="2014-04-23T02:14:00Z">
        <w:r w:rsidR="002D3017">
          <w:t>is much cheaper than FLX</w:t>
        </w:r>
      </w:ins>
      <w:ins w:id="456" w:author="Ram Shrestha" w:date="2014-04-23T02:16:00Z">
        <w:r w:rsidR="002D3017">
          <w:t xml:space="preserve"> (</w:t>
        </w:r>
      </w:ins>
      <w:ins w:id="457" w:author="Ram Shrestha" w:date="2014-04-24T06:58:00Z">
        <w:r w:rsidR="001878B2">
          <w:t>~</w:t>
        </w:r>
      </w:ins>
      <w:ins w:id="458" w:author="Ram Shrestha" w:date="2014-04-23T02:16:00Z">
        <w:r w:rsidR="002D3017">
          <w:t>$5,00,000) meaning that man</w:t>
        </w:r>
      </w:ins>
      <w:ins w:id="459" w:author="Ram Shrestha" w:date="2014-04-23T02:17:00Z">
        <w:r w:rsidR="000B7F30">
          <w:t>y small laboratories can afford Junior and is a major advantage in poor settings.</w:t>
        </w:r>
      </w:ins>
    </w:p>
    <w:p w:rsidR="007A5124" w:rsidRDefault="007A5124" w:rsidP="00F35359">
      <w:pPr>
        <w:spacing w:line="480" w:lineRule="auto"/>
        <w:jc w:val="both"/>
      </w:pPr>
    </w:p>
    <w:p w:rsidR="006656E6" w:rsidRDefault="00130D02" w:rsidP="00F35359">
      <w:pPr>
        <w:pStyle w:val="Heading2"/>
        <w:numPr>
          <w:numberingChange w:id="460" w:author="Ram Shrestha" w:date="2014-04-22T00:37:00Z" w:original="%1:4:0:.%2:2:0:"/>
        </w:numPr>
      </w:pPr>
      <w:del w:id="461" w:author="Ram Shrestha" w:date="2014-04-23T09:23:00Z">
        <w:r w:rsidDel="00931EE8">
          <w:delText>Prevalence of drug resistant mutations is higher in drug exposed individuals</w:delText>
        </w:r>
      </w:del>
      <w:ins w:id="462" w:author="Ram Shrestha" w:date="2014-04-23T09:53:00Z">
        <w:r w:rsidR="00922925">
          <w:t xml:space="preserve">Resistance </w:t>
        </w:r>
      </w:ins>
      <w:ins w:id="463" w:author="Ram Shrestha" w:date="2014-04-23T16:07:00Z">
        <w:r w:rsidR="00672768">
          <w:t>prediction</w:t>
        </w:r>
      </w:ins>
      <w:ins w:id="464" w:author="Ram Shrestha" w:date="2014-04-23T09:46:00Z">
        <w:r w:rsidR="00922925">
          <w:t xml:space="preserve"> </w:t>
        </w:r>
      </w:ins>
      <w:ins w:id="465" w:author="Ram Shrestha" w:date="2014-04-23T09:53:00Z">
        <w:r w:rsidR="00922925">
          <w:t xml:space="preserve">is </w:t>
        </w:r>
      </w:ins>
      <w:ins w:id="466" w:author="Ram Shrestha" w:date="2014-04-23T09:46:00Z">
        <w:r w:rsidR="00922925">
          <w:t>more likely in drug exposed than</w:t>
        </w:r>
      </w:ins>
      <w:ins w:id="467" w:author="Ram Shrestha" w:date="2014-04-23T09:24:00Z">
        <w:r w:rsidR="00F07735">
          <w:t xml:space="preserve"> </w:t>
        </w:r>
      </w:ins>
      <w:ins w:id="468" w:author="Ram Shrestha" w:date="2014-04-23T09:37:00Z">
        <w:r w:rsidR="00752781">
          <w:t xml:space="preserve">drug </w:t>
        </w:r>
      </w:ins>
      <w:ins w:id="469" w:author="Ram Shrestha" w:date="2014-04-23T09:24:00Z">
        <w:r w:rsidR="00F07735">
          <w:t xml:space="preserve">naïve </w:t>
        </w:r>
      </w:ins>
      <w:ins w:id="470" w:author="Ram Shrestha" w:date="2014-04-23T09:37:00Z">
        <w:r w:rsidR="00752781">
          <w:t xml:space="preserve">HIV infected </w:t>
        </w:r>
      </w:ins>
      <w:ins w:id="471" w:author="Ram Shrestha" w:date="2014-04-23T09:24:00Z">
        <w:r w:rsidR="00F07735">
          <w:t>individuals</w:t>
        </w:r>
      </w:ins>
    </w:p>
    <w:p w:rsidR="00922925" w:rsidRDefault="00922925" w:rsidP="00F35359">
      <w:pPr>
        <w:numPr>
          <w:ins w:id="472" w:author="Ram Shrestha" w:date="2014-04-23T09:45:00Z"/>
        </w:numPr>
        <w:spacing w:line="480" w:lineRule="auto"/>
        <w:jc w:val="both"/>
        <w:rPr>
          <w:ins w:id="473" w:author="Ram Shrestha" w:date="2014-04-23T10:04:00Z"/>
        </w:rPr>
      </w:pPr>
      <w:ins w:id="474" w:author="Ram Shrestha" w:date="2014-04-23T09:49:00Z">
        <w:r>
          <w:t xml:space="preserve">We assessed </w:t>
        </w:r>
      </w:ins>
      <w:ins w:id="475" w:author="Ram Shrestha" w:date="2014-04-23T09:58:00Z">
        <w:r w:rsidR="00263E1D">
          <w:t>the</w:t>
        </w:r>
      </w:ins>
      <w:ins w:id="476" w:author="Ram Shrestha" w:date="2014-04-23T09:49:00Z">
        <w:r>
          <w:t xml:space="preserve"> </w:t>
        </w:r>
      </w:ins>
      <w:ins w:id="477" w:author="Ram Shrestha" w:date="2014-04-23T16:07:00Z">
        <w:r w:rsidR="00672768">
          <w:t>resistance prediction</w:t>
        </w:r>
      </w:ins>
      <w:ins w:id="478" w:author="Ram Shrestha" w:date="2014-04-23T09:54:00Z">
        <w:r>
          <w:t xml:space="preserve"> in the baseline samples from </w:t>
        </w:r>
      </w:ins>
      <w:ins w:id="479" w:author="Ram Shrestha" w:date="2014-04-23T09:55:00Z">
        <w:r w:rsidR="00263E1D">
          <w:t xml:space="preserve">individuals with previous exposure of ART through PMTCT therapy and ART </w:t>
        </w:r>
      </w:ins>
      <w:ins w:id="480" w:author="Ram Shrestha" w:date="2014-04-23T09:56:00Z">
        <w:r w:rsidR="00263E1D">
          <w:t>naïve</w:t>
        </w:r>
      </w:ins>
      <w:ins w:id="481" w:author="Ram Shrestha" w:date="2014-04-23T09:55:00Z">
        <w:r w:rsidR="00263E1D">
          <w:t xml:space="preserve"> </w:t>
        </w:r>
      </w:ins>
      <w:ins w:id="482" w:author="Ram Shrestha" w:date="2014-04-23T09:56:00Z">
        <w:r w:rsidR="00263E1D">
          <w:t xml:space="preserve">individuals independently </w:t>
        </w:r>
      </w:ins>
      <w:ins w:id="483" w:author="Ram Shrestha" w:date="2014-04-23T09:59:00Z">
        <w:r w:rsidR="00263E1D">
          <w:t>using</w:t>
        </w:r>
      </w:ins>
      <w:ins w:id="484" w:author="Ram Shrestha" w:date="2014-04-23T09:56:00Z">
        <w:r w:rsidR="00263E1D">
          <w:t xml:space="preserve"> the UDPS method. </w:t>
        </w:r>
      </w:ins>
      <w:ins w:id="485" w:author="Ram Shrestha" w:date="2014-04-23T10:01:00Z">
        <w:r w:rsidR="00263E1D">
          <w:t>526 baseline samples (339 no-PMTCT and 187</w:t>
        </w:r>
      </w:ins>
      <w:ins w:id="486" w:author="Ram Shrestha" w:date="2014-04-23T10:02:00Z">
        <w:r w:rsidR="00263E1D">
          <w:t xml:space="preserve"> PMTCT</w:t>
        </w:r>
      </w:ins>
      <w:ins w:id="487" w:author="Ram Shrestha" w:date="2014-04-23T10:01:00Z">
        <w:r w:rsidR="00263E1D">
          <w:t>)</w:t>
        </w:r>
      </w:ins>
      <w:ins w:id="488" w:author="Ram Shrestha" w:date="2014-04-23T10:02:00Z">
        <w:r w:rsidR="00263E1D">
          <w:t xml:space="preserve"> and 407 baseline samples (250</w:t>
        </w:r>
      </w:ins>
      <w:ins w:id="489" w:author="Ram Shrestha" w:date="2014-04-23T10:03:00Z">
        <w:r w:rsidR="00263E1D">
          <w:t xml:space="preserve"> no-PMTCT and</w:t>
        </w:r>
      </w:ins>
      <w:ins w:id="490" w:author="Ram Shrestha" w:date="2014-04-23T10:02:00Z">
        <w:r w:rsidR="00263E1D">
          <w:t xml:space="preserve"> 157</w:t>
        </w:r>
      </w:ins>
      <w:ins w:id="491" w:author="Ram Shrestha" w:date="2014-04-23T10:03:00Z">
        <w:r w:rsidR="00263E1D">
          <w:t xml:space="preserve"> PMTCT</w:t>
        </w:r>
      </w:ins>
      <w:ins w:id="492" w:author="Ram Shrestha" w:date="2014-04-23T10:02:00Z">
        <w:r w:rsidR="00263E1D">
          <w:t>)</w:t>
        </w:r>
      </w:ins>
      <w:ins w:id="493" w:author="Ram Shrestha" w:date="2014-04-23T10:03:00Z">
        <w:r w:rsidR="00263E1D">
          <w:t xml:space="preserve"> were genotyped using FLX and Junior systems respectively.</w:t>
        </w:r>
      </w:ins>
    </w:p>
    <w:p w:rsidR="00263E1D" w:rsidRDefault="00263E1D" w:rsidP="00F35359">
      <w:pPr>
        <w:numPr>
          <w:ins w:id="494" w:author="Ram Shrestha" w:date="2014-04-23T10:04:00Z"/>
        </w:numPr>
        <w:spacing w:line="480" w:lineRule="auto"/>
        <w:jc w:val="both"/>
        <w:rPr>
          <w:ins w:id="495" w:author="Ram Shrestha" w:date="2014-04-23T10:04:00Z"/>
        </w:rPr>
      </w:pPr>
    </w:p>
    <w:p w:rsidR="00E0612B" w:rsidRDefault="00CF7691" w:rsidP="00F35359">
      <w:pPr>
        <w:numPr>
          <w:ins w:id="496" w:author="Ram Shrestha" w:date="2014-04-23T10:04:00Z"/>
        </w:numPr>
        <w:spacing w:line="480" w:lineRule="auto"/>
        <w:jc w:val="both"/>
        <w:rPr>
          <w:ins w:id="497" w:author="Ram Shrestha" w:date="2014-04-23T10:18:00Z"/>
        </w:rPr>
      </w:pPr>
      <w:ins w:id="498" w:author="Ram Shrestha" w:date="2014-04-23T10:18:00Z">
        <w:r>
          <w:t>As UDPS method is capable of detecting minor variants as low as 1% or below</w:t>
        </w:r>
      </w:ins>
      <w:ins w:id="499" w:author="Ram Shrestha" w:date="2014-04-23T10:20:00Z">
        <w:r>
          <w:t xml:space="preserve"> </w:t>
        </w:r>
      </w:ins>
      <w:ins w:id="500" w:author="Ram Shrestha" w:date="2014-04-24T07:20:00Z">
        <w:r w:rsidR="00311CED">
          <w:fldChar w:fldCharType="begin">
            <w:fldData xml:space="preserve">PEVuZE5vdGU+PENpdGU+PEF1dGhvcj5XYW5nPC9BdXRob3I+PFllYXI+MjAwNzwvWWVhcj48UmVj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</w:fldData>
          </w:fldChar>
        </w:r>
        <w:r w:rsidR="00311CED">
          <w:instrText xml:space="preserve"> ADDIN EN.CITE </w:instrText>
        </w:r>
        <w:r w:rsidR="00311CED">
          <w:fldChar w:fldCharType="begin">
            <w:fldData xml:space="preserve">PEVuZE5vdGU+PENpdGU+PEF1dGhvcj5XYW5nPC9BdXRob3I+PFllYXI+MjAwNzwvWWVhcj48UmVj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</w:fldData>
          </w:fldChar>
        </w:r>
        <w:r w:rsidR="00311CED">
          <w:instrText xml:space="preserve"> ADDIN EN.CITE.DATA </w:instrText>
        </w:r>
        <w:r w:rsidR="00311CED">
          <w:fldChar w:fldCharType="end"/>
        </w:r>
      </w:ins>
      <w:r w:rsidR="00311CED">
        <w:fldChar w:fldCharType="separate"/>
      </w:r>
      <w:ins w:id="501" w:author="Ram Shrestha" w:date="2014-04-24T07:20:00Z">
        <w:r w:rsidR="00311CED">
          <w:rPr>
            <w:noProof/>
          </w:rPr>
          <w:t>(Le et al., 2009; Schmitt et al., 2012; Wang et al., 2007)</w:t>
        </w:r>
        <w:r w:rsidR="00311CED">
          <w:fldChar w:fldCharType="end"/>
        </w:r>
      </w:ins>
      <w:ins w:id="502" w:author="Ram Shrestha" w:date="2014-04-23T10:18:00Z">
        <w:r>
          <w:t>, we assessed</w:t>
        </w:r>
        <w:r w:rsidR="00672768">
          <w:t xml:space="preserve"> the resistance prediction at </w:t>
        </w:r>
      </w:ins>
      <w:ins w:id="503" w:author="Ram Shrestha" w:date="2014-04-23T16:09:00Z">
        <w:r w:rsidR="00672768">
          <w:t>“ultra deep”</w:t>
        </w:r>
      </w:ins>
      <w:ins w:id="504" w:author="Ram Shrestha" w:date="2014-04-23T10:18:00Z">
        <w:r>
          <w:t xml:space="preserve"> </w:t>
        </w:r>
      </w:ins>
      <w:ins w:id="505" w:author="Ram Shrestha" w:date="2014-04-23T16:09:00Z">
        <w:r w:rsidR="00672768">
          <w:t xml:space="preserve">level of </w:t>
        </w:r>
      </w:ins>
      <w:ins w:id="506" w:author="Ram Shrestha" w:date="2014-04-23T16:10:00Z">
        <w:r w:rsidR="00672768">
          <w:t xml:space="preserve">up to </w:t>
        </w:r>
      </w:ins>
      <w:ins w:id="507" w:author="Ram Shrestha" w:date="2014-04-23T10:18:00Z">
        <w:r>
          <w:t>1% prevalence cutoff.</w:t>
        </w:r>
      </w:ins>
      <w:ins w:id="508" w:author="Ram Shrestha" w:date="2014-04-23T10:31:00Z">
        <w:r w:rsidR="00E0612B">
          <w:t xml:space="preserve"> </w:t>
        </w:r>
      </w:ins>
    </w:p>
    <w:p w:rsidR="00E0612B" w:rsidRDefault="00E0612B" w:rsidP="00F35359">
      <w:pPr>
        <w:numPr>
          <w:ins w:id="509" w:author="Ram Shrestha" w:date="2014-04-23T10:34:00Z"/>
        </w:numPr>
        <w:spacing w:line="480" w:lineRule="auto"/>
        <w:jc w:val="both"/>
        <w:rPr>
          <w:ins w:id="510" w:author="Ram Shrestha" w:date="2014-04-23T10:34:00Z"/>
        </w:rPr>
      </w:pPr>
    </w:p>
    <w:p w:rsidR="00CA148B" w:rsidRDefault="00263E1D" w:rsidP="00F35359">
      <w:pPr>
        <w:numPr>
          <w:ins w:id="511" w:author="Ram Shrestha" w:date="2014-04-23T11:55:00Z"/>
        </w:numPr>
        <w:spacing w:line="480" w:lineRule="auto"/>
        <w:jc w:val="both"/>
        <w:rPr>
          <w:ins w:id="512" w:author="Ram Shrestha" w:date="2014-04-23T14:29:00Z"/>
        </w:rPr>
      </w:pPr>
      <w:ins w:id="513" w:author="Ram Shrestha" w:date="2014-04-23T10:04:00Z">
        <w:r>
          <w:t>9 of 339 (</w:t>
        </w:r>
      </w:ins>
      <w:ins w:id="514" w:author="Ram Shrestha" w:date="2014-04-23T10:05:00Z">
        <w:r>
          <w:t>2.6%</w:t>
        </w:r>
      </w:ins>
      <w:ins w:id="515" w:author="Ram Shrestha" w:date="2014-04-23T10:04:00Z">
        <w:r>
          <w:t>)</w:t>
        </w:r>
      </w:ins>
      <w:ins w:id="516" w:author="Ram Shrestha" w:date="2014-04-23T10:05:00Z">
        <w:r>
          <w:t xml:space="preserve"> </w:t>
        </w:r>
      </w:ins>
      <w:ins w:id="517" w:author="Ram Shrestha" w:date="2014-04-23T10:06:00Z">
        <w:r w:rsidR="00020CA6">
          <w:t xml:space="preserve">no-PMTCT </w:t>
        </w:r>
      </w:ins>
      <w:ins w:id="518" w:author="Ram Shrestha" w:date="2014-04-23T10:05:00Z">
        <w:r w:rsidR="00020CA6">
          <w:t xml:space="preserve">samples </w:t>
        </w:r>
      </w:ins>
      <w:ins w:id="519" w:author="Ram Shrestha" w:date="2014-04-23T10:34:00Z">
        <w:r w:rsidR="00E0612B">
          <w:t>(</w:t>
        </w:r>
      </w:ins>
      <w:ins w:id="520" w:author="Ram Shrestha" w:date="2014-04-23T10:35:00Z">
        <w:r w:rsidR="00E0612B">
          <w:t>5 exhibited VF and 4 exhibited VS</w:t>
        </w:r>
      </w:ins>
      <w:ins w:id="521" w:author="Ram Shrestha" w:date="2014-04-23T10:34:00Z">
        <w:r w:rsidR="00E0612B">
          <w:t xml:space="preserve">) </w:t>
        </w:r>
      </w:ins>
      <w:ins w:id="522" w:author="Ram Shrestha" w:date="2014-04-23T10:06:00Z">
        <w:r w:rsidR="00020CA6">
          <w:t xml:space="preserve">genotyped using FLX </w:t>
        </w:r>
      </w:ins>
      <w:ins w:id="523" w:author="Ram Shrestha" w:date="2014-04-23T10:07:00Z">
        <w:r w:rsidR="00020CA6">
          <w:t>was</w:t>
        </w:r>
      </w:ins>
      <w:ins w:id="524" w:author="Ram Shrestha" w:date="2014-04-23T10:05:00Z">
        <w:r w:rsidR="00020CA6">
          <w:t xml:space="preserve"> predic</w:t>
        </w:r>
      </w:ins>
      <w:ins w:id="525" w:author="Ram Shrestha" w:date="2014-04-23T10:06:00Z">
        <w:r w:rsidR="00020CA6">
          <w:t>t</w:t>
        </w:r>
      </w:ins>
      <w:ins w:id="526" w:author="Ram Shrestha" w:date="2014-04-23T10:05:00Z">
        <w:r w:rsidR="00020CA6">
          <w:t>ed</w:t>
        </w:r>
      </w:ins>
      <w:ins w:id="527" w:author="Ram Shrestha" w:date="2014-04-23T10:06:00Z">
        <w:r w:rsidR="00020CA6">
          <w:t xml:space="preserve"> resistant while </w:t>
        </w:r>
      </w:ins>
      <w:ins w:id="528" w:author="Ram Shrestha" w:date="2014-04-23T10:07:00Z">
        <w:r w:rsidR="00BF3D84">
          <w:t xml:space="preserve">23 of 187 (12.2%) </w:t>
        </w:r>
        <w:r w:rsidR="00020CA6">
          <w:t xml:space="preserve">PMTCT samples </w:t>
        </w:r>
      </w:ins>
      <w:ins w:id="529" w:author="Ram Shrestha" w:date="2014-04-23T10:35:00Z">
        <w:r w:rsidR="00E0612B">
          <w:t xml:space="preserve">(5 exhibited VF and 18 exhibited VS) </w:t>
        </w:r>
      </w:ins>
      <w:ins w:id="530" w:author="Ram Shrestha" w:date="2014-04-23T13:57:00Z">
        <w:r w:rsidR="00645CF6">
          <w:t>were</w:t>
        </w:r>
      </w:ins>
      <w:ins w:id="531" w:author="Ram Shrestha" w:date="2014-04-23T10:07:00Z">
        <w:r w:rsidR="00020CA6">
          <w:t xml:space="preserve"> predicted resistant </w:t>
        </w:r>
      </w:ins>
      <w:ins w:id="532" w:author="Ram Shrestha" w:date="2014-04-23T10:09:00Z">
        <w:r w:rsidR="00020CA6">
          <w:t>to at least one drug.</w:t>
        </w:r>
      </w:ins>
      <w:ins w:id="533" w:author="Ram Shrestha" w:date="2014-04-23T10:50:00Z">
        <w:r w:rsidR="005A22C0">
          <w:t xml:space="preserve"> Similarly, </w:t>
        </w:r>
      </w:ins>
      <w:ins w:id="534" w:author="Ram Shrestha" w:date="2014-04-23T10:53:00Z">
        <w:r w:rsidR="005A22C0">
          <w:t xml:space="preserve">genotyping using Junior showed that </w:t>
        </w:r>
      </w:ins>
      <w:ins w:id="535" w:author="Ram Shrestha" w:date="2014-04-23T10:54:00Z">
        <w:r w:rsidR="009E3F87">
          <w:t>9 of 250 (</w:t>
        </w:r>
        <w:r w:rsidR="005A22C0">
          <w:t>3</w:t>
        </w:r>
      </w:ins>
      <w:ins w:id="536" w:author="Ram Shrestha" w:date="2014-04-23T10:58:00Z">
        <w:r w:rsidR="009E3F87">
          <w:t>.</w:t>
        </w:r>
      </w:ins>
      <w:ins w:id="537" w:author="Ram Shrestha" w:date="2014-04-23T10:54:00Z">
        <w:r w:rsidR="005A22C0">
          <w:t>6%) no-PMTCT samples (</w:t>
        </w:r>
      </w:ins>
      <w:ins w:id="538" w:author="Ram Shrestha" w:date="2014-04-23T10:55:00Z">
        <w:r w:rsidR="005A22C0">
          <w:t>4 exhibited VF and 5 exhibited VS</w:t>
        </w:r>
      </w:ins>
      <w:ins w:id="539" w:author="Ram Shrestha" w:date="2014-04-23T10:54:00Z">
        <w:r w:rsidR="005A22C0">
          <w:t>)</w:t>
        </w:r>
      </w:ins>
      <w:ins w:id="540" w:author="Ram Shrestha" w:date="2014-04-23T10:56:00Z">
        <w:r w:rsidR="005A22C0">
          <w:t xml:space="preserve"> and 19 of 157 (12.10%) PMTCT samples (3 exhibited VF and 16 exhibited VS)</w:t>
        </w:r>
      </w:ins>
      <w:ins w:id="541" w:author="Ram Shrestha" w:date="2014-04-23T10:57:00Z">
        <w:r w:rsidR="005A22C0">
          <w:t xml:space="preserve"> </w:t>
        </w:r>
      </w:ins>
      <w:ins w:id="542" w:author="Ram Shrestha" w:date="2014-04-23T10:58:00Z">
        <w:r w:rsidR="009E3F87">
          <w:t>were</w:t>
        </w:r>
      </w:ins>
      <w:ins w:id="543" w:author="Ram Shrestha" w:date="2014-04-23T10:57:00Z">
        <w:r w:rsidR="005A22C0">
          <w:t xml:space="preserve"> predicted resistant. </w:t>
        </w:r>
      </w:ins>
      <w:ins w:id="544" w:author="Ram Shrestha" w:date="2014-04-23T11:00:00Z">
        <w:r w:rsidR="009E3F87">
          <w:t xml:space="preserve">Thus, the number of baseline samples from PMTCT group that would be expected to experience drug resistance to at least one drug was </w:t>
        </w:r>
      </w:ins>
      <w:ins w:id="545" w:author="Ram Shrestha" w:date="2014-04-23T11:02:00Z">
        <w:r w:rsidR="009E3F87">
          <w:t>over four times than the baseline samples from no-PMTCT group.</w:t>
        </w:r>
      </w:ins>
      <w:ins w:id="546" w:author="Ram Shrestha" w:date="2014-04-23T14:10:00Z">
        <w:r w:rsidR="00BA0B91">
          <w:t xml:space="preserve"> </w:t>
        </w:r>
      </w:ins>
      <w:ins w:id="547" w:author="Ram Shrestha" w:date="2014-04-23T14:11:00Z">
        <w:r w:rsidR="008A6AA6">
          <w:t xml:space="preserve">Moorthy et al </w:t>
        </w:r>
      </w:ins>
      <w:ins w:id="548" w:author="Ram Shrestha" w:date="2014-04-24T07:20:00Z">
        <w:r w:rsidR="00311CED">
          <w:fldChar w:fldCharType="begin">
            <w:fldData xml:space="preserve">PEVuZE5vdGU+PENpdGU+PEF1dGhvcj5Nb29ydGh5PC9BdXRob3I+PFllYXI+MjAxMTwvWWVhcj48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</w:fldData>
          </w:fldChar>
        </w:r>
        <w:r w:rsidR="00311CED">
          <w:instrText xml:space="preserve"> ADDIN EN.CITE </w:instrText>
        </w:r>
        <w:r w:rsidR="00311CED">
          <w:fldChar w:fldCharType="begin">
            <w:fldData xml:space="preserve">PEVuZE5vdGU+PENpdGU+PEF1dGhvcj5Nb29ydGh5PC9BdXRob3I+PFllYXI+MjAxMTwvWWVhcj48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</w:fldData>
          </w:fldChar>
        </w:r>
        <w:r w:rsidR="00311CED">
          <w:instrText xml:space="preserve"> ADDIN EN.CITE.DATA </w:instrText>
        </w:r>
        <w:r w:rsidR="00311CED">
          <w:fldChar w:fldCharType="end"/>
        </w:r>
      </w:ins>
      <w:r w:rsidR="00311CED">
        <w:fldChar w:fldCharType="separate"/>
      </w:r>
      <w:ins w:id="549" w:author="Ram Shrestha" w:date="2014-04-24T07:20:00Z">
        <w:r w:rsidR="00311CED">
          <w:rPr>
            <w:noProof/>
          </w:rPr>
          <w:t>(Moorthy et al., 2011)</w:t>
        </w:r>
        <w:r w:rsidR="00311CED">
          <w:fldChar w:fldCharType="end"/>
        </w:r>
      </w:ins>
      <w:ins w:id="550" w:author="Ram Shrestha" w:date="2014-04-23T14:14:00Z">
        <w:r w:rsidR="008A6AA6">
          <w:t xml:space="preserve"> </w:t>
        </w:r>
      </w:ins>
      <w:ins w:id="551" w:author="Ram Shrestha" w:date="2014-04-23T14:17:00Z">
        <w:r w:rsidR="00BA0B91">
          <w:t>supported our observation</w:t>
        </w:r>
      </w:ins>
      <w:ins w:id="552" w:author="Ram Shrestha" w:date="2014-04-23T14:14:00Z">
        <w:r w:rsidR="00BA0B91">
          <w:t xml:space="preserve"> showing that</w:t>
        </w:r>
        <w:r w:rsidR="008A6AA6">
          <w:t xml:space="preserve"> 33% of 124 children exposed to single dose nevirapine were harboring the drug resistant mutations after median 9 months of age. </w:t>
        </w:r>
      </w:ins>
      <w:ins w:id="553" w:author="Ram Shrestha" w:date="2014-04-23T14:19:00Z">
        <w:r w:rsidR="00BA0B91">
          <w:t>According to the</w:t>
        </w:r>
      </w:ins>
      <w:ins w:id="554" w:author="Ram Shrestha" w:date="2014-04-23T16:12:00Z">
        <w:r w:rsidR="00B5391C">
          <w:t xml:space="preserve"> </w:t>
        </w:r>
      </w:ins>
      <w:ins w:id="555" w:author="Ram Shrestha" w:date="2014-04-23T16:11:00Z">
        <w:r w:rsidR="00B5391C">
          <w:t xml:space="preserve">authors, </w:t>
        </w:r>
      </w:ins>
      <w:ins w:id="556" w:author="Ram Shrestha" w:date="2014-04-23T14:19:00Z">
        <w:r w:rsidR="00BA0B91">
          <w:t xml:space="preserve">61% of 96 children had archived nevirapine </w:t>
        </w:r>
      </w:ins>
      <w:ins w:id="557" w:author="Ram Shrestha" w:date="2014-04-23T14:20:00Z">
        <w:r w:rsidR="00BA0B91">
          <w:t xml:space="preserve">resistant HIV variants in their body cells. </w:t>
        </w:r>
      </w:ins>
      <w:ins w:id="558" w:author="Ram Shrestha" w:date="2014-04-23T14:21:00Z">
        <w:r w:rsidR="00BA0B91">
          <w:t xml:space="preserve">The authors </w:t>
        </w:r>
      </w:ins>
      <w:ins w:id="559" w:author="Ram Shrestha" w:date="2014-04-23T16:12:00Z">
        <w:r w:rsidR="00B5391C">
          <w:t>assessed</w:t>
        </w:r>
      </w:ins>
      <w:ins w:id="560" w:author="Ram Shrestha" w:date="2014-04-23T14:21:00Z">
        <w:r w:rsidR="00BA0B91">
          <w:t xml:space="preserve"> the </w:t>
        </w:r>
      </w:ins>
      <w:ins w:id="561" w:author="Ram Shrestha" w:date="2014-04-23T14:20:00Z">
        <w:r w:rsidR="00BA0B91">
          <w:t>n</w:t>
        </w:r>
        <w:r w:rsidR="00B5391C">
          <w:t>evirapine resistant mutations up to</w:t>
        </w:r>
        <w:r w:rsidR="00BA0B91">
          <w:t xml:space="preserve"> 1% or lower prevalence</w:t>
        </w:r>
      </w:ins>
      <w:ins w:id="562" w:author="Ram Shrestha" w:date="2014-04-23T14:21:00Z">
        <w:r w:rsidR="00BA0B91">
          <w:t xml:space="preserve"> level.</w:t>
        </w:r>
      </w:ins>
      <w:ins w:id="563" w:author="Ram Shrestha" w:date="2014-04-23T14:31:00Z">
        <w:r w:rsidR="009A1A66">
          <w:t xml:space="preserve"> </w:t>
        </w:r>
      </w:ins>
      <w:ins w:id="564" w:author="Ram Shrestha" w:date="2014-04-23T14:32:00Z">
        <w:r w:rsidR="009A1A66">
          <w:t xml:space="preserve">Simen et al </w:t>
        </w:r>
      </w:ins>
      <w:ins w:id="565" w:author="Ram Shrestha" w:date="2014-04-24T07:20:00Z">
        <w:r w:rsidR="00311CED">
          <w:fldChar w:fldCharType="begin"/>
        </w:r>
        <w:r w:rsidR="00311CED">
          <w:instrText xml:space="preserve"> ADDIN EN.CITE &lt;EndNote&gt;&lt;Cite&gt;&lt;Author&gt;Simen&lt;/Author&gt;&lt;Year&gt;2009&lt;/Year&gt;&lt;RecNum&gt;383&lt;/RecNum&gt;&lt;record&gt;&lt;rec-number&gt;383&lt;/rec-number&gt;&lt;foreign-keys&gt;&lt;key app="EN" db-id="fp25zzvrxrd9vke5zxqp9stbssprwstvdddz"&gt;383&lt;/key&gt;&lt;/foreign-keys&gt;&lt;ref-type name="Journal Article"&gt;17&lt;/ref-type&gt;&lt;contributors&gt;&lt;authors&gt;&lt;author&gt;Simen, Birgitte B.&lt;/author&gt;&lt;author&gt;Simons, Jan Fredrik&lt;/author&gt;&lt;author&gt;Hullsiek, Katherine Huppler&lt;/author&gt;&lt;author&gt;Novak, Richard M.&lt;/author&gt;&lt;author&gt;MacArthur, Rodger D.&lt;/author&gt;&lt;author&gt;Baxter, John D.&lt;/author&gt;&lt;author&gt;Huang, Chunli&lt;/author&gt;&lt;author&gt;Lubeski, Christine&lt;/author&gt;&lt;author&gt;Turenchalk, Gregory S.&lt;/author&gt;&lt;author&gt;Braverman, Michael S.&lt;/author&gt;&lt;author&gt;Desany, Brian&lt;/author&gt;&lt;author&gt;Rothberg, Jonathan M.&lt;/author&gt;&lt;author&gt;Egholm, Michael&lt;/author&gt;&lt;/authors&gt;&lt;/contributors&gt;&lt;auth-address&gt;http://jid.oxfordjournals.org/content/199/5/693&lt;/auth-address&gt;&lt;titles&gt;&lt;title&gt;Low-Abundance Drug-Resistant Viral Variants in Chronically HIV-Infected, Antiretroviral Treatment–Naive Patients Significantly Impact Treatment Outcomes&lt;/title&gt;&lt;secondary-title&gt;Journal of Infectious Diseases&lt;/secondary-title&gt;&lt;/titles&gt;&lt;pages&gt;693-701&lt;/pages&gt;&lt;volume&gt;199&lt;/volume&gt;&lt;number&gt;5&lt;/number&gt;&lt;dates&gt;&lt;year&gt;2009&lt;/year&gt;&lt;pub-dates&gt;&lt;date&gt;March&lt;/date&gt;&lt;/pub-dates&gt;&lt;/dates&gt;&lt;isbn&gt;0022-1899, 1537-6613&lt;/isbn&gt;&lt;label&gt;simen_low-abundance_2009&lt;/label&gt;&lt;urls&gt;&lt;related-urls&gt;&lt;url&gt;10.1086/596736&lt;/url&gt;&lt;/related-urls&gt;&lt;/urls&gt;&lt;/record&gt;&lt;/Cite&gt;&lt;/EndNote&gt;</w:instrText>
        </w:r>
      </w:ins>
      <w:r w:rsidR="00311CED">
        <w:fldChar w:fldCharType="separate"/>
      </w:r>
      <w:ins w:id="566" w:author="Ram Shrestha" w:date="2014-04-24T07:20:00Z">
        <w:r w:rsidR="00311CED">
          <w:rPr>
            <w:noProof/>
          </w:rPr>
          <w:t>(Simen et al., 2009)</w:t>
        </w:r>
        <w:r w:rsidR="00311CED">
          <w:fldChar w:fldCharType="end"/>
        </w:r>
      </w:ins>
      <w:ins w:id="567" w:author="Ram Shrestha" w:date="2014-04-23T14:32:00Z">
        <w:r w:rsidR="009A1A66">
          <w:t xml:space="preserve"> </w:t>
        </w:r>
      </w:ins>
      <w:ins w:id="568" w:author="Ram Shrestha" w:date="2014-04-23T14:38:00Z">
        <w:r w:rsidR="00B5391C">
          <w:t>studied</w:t>
        </w:r>
        <w:r w:rsidR="00A75E49">
          <w:t xml:space="preserve"> the prevalence of drug </w:t>
        </w:r>
      </w:ins>
      <w:ins w:id="569" w:author="Ram Shrestha" w:date="2014-04-23T14:39:00Z">
        <w:r w:rsidR="00A75E49">
          <w:t>resistant</w:t>
        </w:r>
      </w:ins>
      <w:ins w:id="570" w:author="Ram Shrestha" w:date="2014-04-23T14:38:00Z">
        <w:r w:rsidR="00A75E49">
          <w:t xml:space="preserve"> </w:t>
        </w:r>
      </w:ins>
      <w:ins w:id="571" w:author="Ram Shrestha" w:date="2014-04-23T14:39:00Z">
        <w:r w:rsidR="00A75E49">
          <w:t>mutations in ART naïve individuals by conventional Sanger genotyping and UDPS methods</w:t>
        </w:r>
      </w:ins>
      <w:ins w:id="572" w:author="Ram Shrestha" w:date="2014-04-23T16:13:00Z">
        <w:r w:rsidR="00B5391C">
          <w:t xml:space="preserve"> in an independent research</w:t>
        </w:r>
      </w:ins>
      <w:ins w:id="573" w:author="Ram Shrestha" w:date="2014-04-23T14:39:00Z">
        <w:r w:rsidR="00A75E49">
          <w:t xml:space="preserve">. The authors </w:t>
        </w:r>
      </w:ins>
      <w:ins w:id="574" w:author="Ram Shrestha" w:date="2014-04-23T14:32:00Z">
        <w:r w:rsidR="009A1A66">
          <w:t xml:space="preserve">showed that </w:t>
        </w:r>
      </w:ins>
      <w:ins w:id="575" w:author="Ram Shrestha" w:date="2014-04-23T14:40:00Z">
        <w:r w:rsidR="00A75E49">
          <w:t xml:space="preserve">10.1% and 21.3% of 258 </w:t>
        </w:r>
      </w:ins>
      <w:ins w:id="576" w:author="Ram Shrestha" w:date="2014-04-23T14:37:00Z">
        <w:r w:rsidR="00A75E49">
          <w:t xml:space="preserve">ART naïve individuals harbored </w:t>
        </w:r>
      </w:ins>
      <w:ins w:id="577" w:author="Ram Shrestha" w:date="2014-04-23T14:32:00Z">
        <w:r w:rsidR="009A1A66">
          <w:t xml:space="preserve">at least one drug </w:t>
        </w:r>
      </w:ins>
      <w:ins w:id="578" w:author="Ram Shrestha" w:date="2014-04-23T14:35:00Z">
        <w:r w:rsidR="009A1A66">
          <w:t>resistant mu</w:t>
        </w:r>
        <w:r w:rsidR="00A75E49">
          <w:t xml:space="preserve">tation </w:t>
        </w:r>
      </w:ins>
      <w:ins w:id="579" w:author="Ram Shrestha" w:date="2014-04-23T14:40:00Z">
        <w:r w:rsidR="00A75E49">
          <w:t xml:space="preserve">as detected by conventional Sanger </w:t>
        </w:r>
      </w:ins>
      <w:ins w:id="580" w:author="Ram Shrestha" w:date="2014-04-23T14:41:00Z">
        <w:r w:rsidR="00A75E49">
          <w:t>genotyping</w:t>
        </w:r>
      </w:ins>
      <w:ins w:id="581" w:author="Ram Shrestha" w:date="2014-04-23T14:40:00Z">
        <w:r w:rsidR="00A75E49">
          <w:t xml:space="preserve"> </w:t>
        </w:r>
      </w:ins>
      <w:ins w:id="582" w:author="Ram Shrestha" w:date="2014-04-23T14:41:00Z">
        <w:r w:rsidR="00A75E49">
          <w:t>and UDPS methods respectively.</w:t>
        </w:r>
      </w:ins>
    </w:p>
    <w:p w:rsidR="009A1A66" w:rsidRDefault="009A1A66" w:rsidP="00F35359">
      <w:pPr>
        <w:numPr>
          <w:ins w:id="583" w:author="Ram Shrestha" w:date="2014-04-23T14:29:00Z"/>
        </w:numPr>
        <w:spacing w:line="480" w:lineRule="auto"/>
        <w:jc w:val="both"/>
        <w:rPr>
          <w:ins w:id="584" w:author="Ram Shrestha" w:date="2014-04-23T11:55:00Z"/>
        </w:rPr>
      </w:pPr>
    </w:p>
    <w:p w:rsidR="00374B73" w:rsidRDefault="009740F4" w:rsidP="00F35359">
      <w:pPr>
        <w:pStyle w:val="Heading2"/>
        <w:numPr>
          <w:numberingChange w:id="585" w:author="Ram Shrestha" w:date="2014-04-23T18:27:00Z" w:original="%1:4:0:.%2:3:0:"/>
        </w:numPr>
        <w:rPr>
          <w:ins w:id="586" w:author="Ram Shrestha" w:date="2014-04-23T18:26:00Z"/>
        </w:rPr>
      </w:pPr>
      <w:ins w:id="587" w:author="Ram Shrestha" w:date="2014-04-23T18:50:00Z">
        <w:r>
          <w:t>Evidence</w:t>
        </w:r>
      </w:ins>
      <w:ins w:id="588" w:author="Ram Shrestha" w:date="2014-04-23T18:49:00Z">
        <w:r>
          <w:t xml:space="preserve"> </w:t>
        </w:r>
      </w:ins>
      <w:ins w:id="589" w:author="Ram Shrestha" w:date="2014-04-23T16:26:00Z">
        <w:r w:rsidR="003D4B9F">
          <w:t>of minor drug resistant HIV variants in baseline samples</w:t>
        </w:r>
      </w:ins>
    </w:p>
    <w:p w:rsidR="00F35359" w:rsidRPr="00F35359" w:rsidRDefault="003D4B9F" w:rsidP="00F35359">
      <w:pPr>
        <w:numPr>
          <w:ins w:id="590" w:author="Ram Shrestha" w:date="2014-04-23T16:27:00Z"/>
        </w:numPr>
        <w:spacing w:line="480" w:lineRule="auto"/>
        <w:jc w:val="both"/>
        <w:rPr>
          <w:ins w:id="591" w:author="Ram Shrestha" w:date="2014-04-23T19:32:00Z"/>
          <w:rPrChange w:id="592" w:author="Ram Shrestha" w:date="2014-04-23T19:32:00Z">
            <w:rPr>
              <w:ins w:id="593" w:author="Ram Shrestha" w:date="2014-04-23T19:32:00Z"/>
              <w:b/>
            </w:rPr>
          </w:rPrChange>
        </w:rPr>
      </w:pPr>
      <w:ins w:id="594" w:author="Ram Shrestha" w:date="2014-04-23T16:31:00Z">
        <w:r w:rsidRPr="00374B73">
          <w:t xml:space="preserve">Various </w:t>
        </w:r>
        <w:r w:rsidR="00A228CB" w:rsidRPr="00374B73">
          <w:t xml:space="preserve">studies have shown that minor drug resistant HIV variants are circulating within the individuals </w:t>
        </w:r>
      </w:ins>
      <w:ins w:id="595" w:author="Ram Shrestha" w:date="2014-04-23T16:32:00Z">
        <w:r w:rsidR="00A228CB" w:rsidRPr="00374B73">
          <w:t xml:space="preserve">that are not detected by the standard conventional population based </w:t>
        </w:r>
      </w:ins>
      <w:ins w:id="596" w:author="Ram Shrestha" w:date="2014-04-23T16:33:00Z">
        <w:r w:rsidR="00A228CB" w:rsidRPr="00374B73">
          <w:t xml:space="preserve">Sanger genotyping method </w:t>
        </w:r>
      </w:ins>
      <w:ins w:id="597" w:author="Ram Shrestha" w:date="2014-04-24T07:20:00Z">
        <w:r w:rsidR="00311CED">
          <w:fldChar w:fldCharType="begin">
            <w:fldData xml:space="preserve">PEVuZE5vdGU+PENpdGU+PEF1dGhvcj5KaTwvQXV0aG9yPjxZZWFyPjIwMTI8L1llYXI+PFJlY051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</w:fldData>
          </w:fldChar>
        </w:r>
        <w:r w:rsidR="00311CED">
          <w:instrText xml:space="preserve"> ADDIN EN.CITE </w:instrText>
        </w:r>
        <w:r w:rsidR="00311CED">
          <w:fldChar w:fldCharType="begin">
            <w:fldData xml:space="preserve">PEVuZE5vdGU+PENpdGU+PEF1dGhvcj5KaTwvQXV0aG9yPjxZZWFyPjIwMTI8L1llYXI+PFJlY051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</w:fldData>
          </w:fldChar>
        </w:r>
        <w:r w:rsidR="00311CED">
          <w:instrText xml:space="preserve"> ADDIN EN.CITE.DATA </w:instrText>
        </w:r>
        <w:r w:rsidR="00311CED">
          <w:fldChar w:fldCharType="end"/>
        </w:r>
      </w:ins>
      <w:r w:rsidR="00311CED">
        <w:fldChar w:fldCharType="separate"/>
      </w:r>
      <w:ins w:id="598" w:author="Ram Shrestha" w:date="2014-04-24T07:20:00Z">
        <w:r w:rsidR="00311CED">
          <w:rPr>
            <w:noProof/>
          </w:rPr>
          <w:t>(Ji et al., 2012; Le et al., 2009; Simen et al., 2007; Simen et al., 2009; Varghese et al., 2009)</w:t>
        </w:r>
        <w:r w:rsidR="00311CED">
          <w:fldChar w:fldCharType="end"/>
        </w:r>
      </w:ins>
      <w:ins w:id="599" w:author="Ram Shrestha" w:date="2014-04-23T16:33:00Z">
        <w:r w:rsidR="00A228CB" w:rsidRPr="00374B73">
          <w:t>.</w:t>
        </w:r>
      </w:ins>
      <w:ins w:id="600" w:author="Ram Shrestha" w:date="2014-04-23T16:51:00Z">
        <w:r w:rsidR="00C44BF8" w:rsidRPr="00374B73">
          <w:t xml:space="preserve"> We performe</w:t>
        </w:r>
        <w:r w:rsidR="00E12BDC">
          <w:t>d an</w:t>
        </w:r>
        <w:r w:rsidR="00C44BF8" w:rsidRPr="00374B73">
          <w:t xml:space="preserve"> independent study of</w:t>
        </w:r>
      </w:ins>
      <w:ins w:id="601" w:author="Ram Shrestha" w:date="2014-04-23T16:52:00Z">
        <w:r w:rsidR="00C44BF8" w:rsidRPr="00374B73">
          <w:t xml:space="preserve"> detecting the drug resistant mutations at various prevalence cutoff</w:t>
        </w:r>
      </w:ins>
      <w:ins w:id="602" w:author="Ram Shrestha" w:date="2014-04-23T16:53:00Z">
        <w:r w:rsidR="00C44BF8" w:rsidRPr="00374B73">
          <w:t>s</w:t>
        </w:r>
      </w:ins>
      <w:ins w:id="603" w:author="Ram Shrestha" w:date="2014-04-23T16:52:00Z">
        <w:r w:rsidR="00C44BF8" w:rsidRPr="00374B73">
          <w:t xml:space="preserve"> </w:t>
        </w:r>
      </w:ins>
      <w:ins w:id="604" w:author="Ram Shrestha" w:date="2014-04-23T17:07:00Z">
        <w:r w:rsidR="00783866" w:rsidRPr="00374B73">
          <w:t xml:space="preserve">using </w:t>
        </w:r>
        <w:r w:rsidR="00783866" w:rsidRPr="00F35359">
          <w:t xml:space="preserve">FLX, Junior and </w:t>
        </w:r>
      </w:ins>
      <w:ins w:id="605" w:author="Ram Shrestha" w:date="2014-04-23T17:10:00Z">
        <w:r w:rsidR="00783866" w:rsidRPr="00F35359">
          <w:t>both</w:t>
        </w:r>
      </w:ins>
      <w:ins w:id="606" w:author="Ram Shrestha" w:date="2014-04-23T16:52:00Z">
        <w:r w:rsidR="00C44BF8" w:rsidRPr="00F35359">
          <w:t xml:space="preserve"> UDPS and conventional </w:t>
        </w:r>
      </w:ins>
      <w:ins w:id="607" w:author="Ram Shrestha" w:date="2014-04-23T16:53:00Z">
        <w:r w:rsidR="00C44BF8" w:rsidRPr="00F35359">
          <w:t xml:space="preserve">population based </w:t>
        </w:r>
      </w:ins>
      <w:ins w:id="608" w:author="Ram Shrestha" w:date="2014-04-23T16:52:00Z">
        <w:r w:rsidR="00C44BF8" w:rsidRPr="00F35359">
          <w:t>Sanger genotyping method.</w:t>
        </w:r>
      </w:ins>
    </w:p>
    <w:p w:rsidR="00F35359" w:rsidRPr="00F35359" w:rsidRDefault="00F35359" w:rsidP="00F35359">
      <w:pPr>
        <w:numPr>
          <w:ins w:id="609" w:author="Ram Shrestha" w:date="2014-04-23T19:32:00Z"/>
        </w:numPr>
        <w:spacing w:line="480" w:lineRule="auto"/>
        <w:jc w:val="both"/>
        <w:rPr>
          <w:ins w:id="610" w:author="Ram Shrestha" w:date="2014-04-23T19:32:00Z"/>
          <w:rPrChange w:id="611" w:author="Ram Shrestha" w:date="2014-04-23T19:32:00Z">
            <w:rPr>
              <w:ins w:id="612" w:author="Ram Shrestha" w:date="2014-04-23T19:32:00Z"/>
              <w:b/>
            </w:rPr>
          </w:rPrChange>
        </w:rPr>
      </w:pPr>
    </w:p>
    <w:p w:rsidR="00F35359" w:rsidRDefault="00783866" w:rsidP="00F35359">
      <w:pPr>
        <w:numPr>
          <w:ins w:id="613" w:author="Ram Shrestha" w:date="2014-04-23T16:27:00Z"/>
        </w:numPr>
        <w:spacing w:line="480" w:lineRule="auto"/>
        <w:jc w:val="both"/>
        <w:rPr>
          <w:ins w:id="614" w:author="Ram Shrestha" w:date="2014-04-23T18:51:00Z"/>
        </w:rPr>
      </w:pPr>
      <w:ins w:id="615" w:author="Ram Shrestha" w:date="2014-04-23T17:10:00Z">
        <w:r w:rsidRPr="00F35359">
          <w:rPr>
            <w:rPrChange w:id="616" w:author="Ram Shrestha" w:date="2014-04-23T19:32:00Z">
              <w:rPr>
                <w:b/>
              </w:rPr>
            </w:rPrChange>
          </w:rPr>
          <w:t>We observed that the number of baseline samples with drug resistant variants i</w:t>
        </w:r>
        <w:r w:rsidR="00617DF5" w:rsidRPr="00F35359">
          <w:rPr>
            <w:rPrChange w:id="617" w:author="Ram Shrestha" w:date="2014-04-23T19:32:00Z">
              <w:rPr>
                <w:b/>
              </w:rPr>
            </w:rPrChange>
          </w:rPr>
          <w:t>ncreased as prevalence cutoff for</w:t>
        </w:r>
        <w:r w:rsidRPr="00F35359">
          <w:rPr>
            <w:rPrChange w:id="618" w:author="Ram Shrestha" w:date="2014-04-23T19:32:00Z">
              <w:rPr>
                <w:b/>
              </w:rPr>
            </w:rPrChange>
          </w:rPr>
          <w:t xml:space="preserve"> resistant sequence reads was decreased. </w:t>
        </w:r>
      </w:ins>
      <w:ins w:id="619" w:author="Ram Shrestha" w:date="2014-04-23T19:03:00Z">
        <w:r w:rsidR="007D6A9D" w:rsidRPr="00F35359">
          <w:rPr>
            <w:rPrChange w:id="620" w:author="Ram Shrestha" w:date="2014-04-23T19:32:00Z">
              <w:rPr>
                <w:b/>
              </w:rPr>
            </w:rPrChange>
          </w:rPr>
          <w:t xml:space="preserve">At 20% prevalence cutoff, </w:t>
        </w:r>
      </w:ins>
      <w:ins w:id="621" w:author="Ram Shrestha" w:date="2014-04-23T18:59:00Z">
        <w:r w:rsidR="009740F4" w:rsidRPr="00F35359">
          <w:rPr>
            <w:rPrChange w:id="622" w:author="Ram Shrestha" w:date="2014-04-23T19:32:00Z">
              <w:rPr>
                <w:b/>
              </w:rPr>
            </w:rPrChange>
          </w:rPr>
          <w:t xml:space="preserve">2% of 50 baseline samples that exhibited VFs in no-PMTCT group </w:t>
        </w:r>
        <w:r w:rsidR="007D6A9D" w:rsidRPr="00F35359">
          <w:rPr>
            <w:rPrChange w:id="623" w:author="Ram Shrestha" w:date="2014-04-23T19:32:00Z">
              <w:rPr>
                <w:b/>
              </w:rPr>
            </w:rPrChange>
          </w:rPr>
          <w:t xml:space="preserve">genotyped using FLX had DRMs to at least one. </w:t>
        </w:r>
      </w:ins>
      <w:ins w:id="624" w:author="Ram Shrestha" w:date="2014-04-23T19:04:00Z">
        <w:r w:rsidR="007D6A9D" w:rsidRPr="00F35359">
          <w:rPr>
            <w:rPrChange w:id="625" w:author="Ram Shrestha" w:date="2014-04-23T19:32:00Z">
              <w:rPr>
                <w:b/>
              </w:rPr>
            </w:rPrChange>
          </w:rPr>
          <w:t>The presence of DRM</w:t>
        </w:r>
      </w:ins>
      <w:ins w:id="626" w:author="Ram Shrestha" w:date="2014-04-23T18:59:00Z">
        <w:r w:rsidR="007D6A9D" w:rsidRPr="00F35359">
          <w:rPr>
            <w:rPrChange w:id="627" w:author="Ram Shrestha" w:date="2014-04-23T19:32:00Z">
              <w:rPr>
                <w:b/>
              </w:rPr>
            </w:rPrChange>
          </w:rPr>
          <w:t xml:space="preserve"> </w:t>
        </w:r>
      </w:ins>
      <w:ins w:id="628" w:author="Ram Shrestha" w:date="2014-04-23T19:02:00Z">
        <w:r w:rsidR="007D6A9D" w:rsidRPr="00F35359">
          <w:rPr>
            <w:rPrChange w:id="629" w:author="Ram Shrestha" w:date="2014-04-23T19:32:00Z">
              <w:rPr>
                <w:b/>
              </w:rPr>
            </w:rPrChange>
          </w:rPr>
          <w:t xml:space="preserve">increased to 10% (5 of 50) of baseline samples when the prevalence was lowered to </w:t>
        </w:r>
      </w:ins>
      <w:ins w:id="630" w:author="Ram Shrestha" w:date="2014-04-23T19:04:00Z">
        <w:r w:rsidR="007D6A9D" w:rsidRPr="00F35359">
          <w:rPr>
            <w:rPrChange w:id="631" w:author="Ram Shrestha" w:date="2014-04-23T19:32:00Z">
              <w:rPr>
                <w:b/>
              </w:rPr>
            </w:rPrChange>
          </w:rPr>
          <w:t>1%.</w:t>
        </w:r>
      </w:ins>
      <w:ins w:id="632" w:author="Ram Shrestha" w:date="2014-04-23T19:23:00Z">
        <w:r w:rsidR="00B81EC1" w:rsidRPr="00F35359">
          <w:rPr>
            <w:rPrChange w:id="633" w:author="Ram Shrestha" w:date="2014-04-23T19:32:00Z">
              <w:rPr>
                <w:b/>
              </w:rPr>
            </w:rPrChange>
          </w:rPr>
          <w:t xml:space="preserve"> This increase in low variants at lower prevalence level is supported by the study conducted by </w:t>
        </w:r>
      </w:ins>
      <w:ins w:id="634" w:author="Ram Shrestha" w:date="2014-04-23T19:25:00Z">
        <w:r w:rsidR="00B81EC1" w:rsidRPr="00F35359">
          <w:rPr>
            <w:rPrChange w:id="635" w:author="Ram Shrestha" w:date="2014-04-23T19:32:00Z">
              <w:rPr>
                <w:b/>
              </w:rPr>
            </w:rPrChange>
          </w:rPr>
          <w:t xml:space="preserve">Gianella et al </w:t>
        </w:r>
      </w:ins>
      <w:ins w:id="636" w:author="Ram Shrestha" w:date="2014-04-24T07:20:00Z">
        <w:r w:rsidR="00311CED">
          <w:fldChar w:fldCharType="begin">
            <w:fldData xml:space="preserve">PEVuZE5vdGU+PENpdGU+PEF1dGhvcj5HaWFuZWxsYTwvQXV0aG9yPjxZZWFyPjIwMTE8L1llYXI+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</w:fldData>
          </w:fldChar>
        </w:r>
        <w:r w:rsidR="00311CED">
          <w:instrText xml:space="preserve"> ADDIN EN.CITE </w:instrText>
        </w:r>
        <w:r w:rsidR="00311CED">
          <w:fldChar w:fldCharType="begin">
            <w:fldData xml:space="preserve">PEVuZE5vdGU+PENpdGU+PEF1dGhvcj5HaWFuZWxsYTwvQXV0aG9yPjxZZWFyPjIwMTE8L1llYXI+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</w:fldData>
          </w:fldChar>
        </w:r>
        <w:r w:rsidR="00311CED">
          <w:instrText xml:space="preserve"> ADDIN EN.CITE.DATA </w:instrText>
        </w:r>
        <w:r w:rsidR="00311CED">
          <w:fldChar w:fldCharType="end"/>
        </w:r>
      </w:ins>
      <w:r w:rsidR="00311CED">
        <w:fldChar w:fldCharType="separate"/>
      </w:r>
      <w:ins w:id="637" w:author="Ram Shrestha" w:date="2014-04-24T07:20:00Z">
        <w:r w:rsidR="00311CED">
          <w:rPr>
            <w:noProof/>
          </w:rPr>
          <w:t>(Gianella et al., 2011)</w:t>
        </w:r>
        <w:r w:rsidR="00311CED">
          <w:fldChar w:fldCharType="end"/>
        </w:r>
      </w:ins>
      <w:ins w:id="638" w:author="Ram Shrestha" w:date="2014-04-23T19:25:00Z">
        <w:r w:rsidR="00B81EC1" w:rsidRPr="00F35359">
          <w:rPr>
            <w:rPrChange w:id="639" w:author="Ram Shrestha" w:date="2014-04-23T19:32:00Z">
              <w:rPr>
                <w:b/>
              </w:rPr>
            </w:rPrChange>
          </w:rPr>
          <w:t xml:space="preserve">. </w:t>
        </w:r>
      </w:ins>
      <w:ins w:id="640" w:author="Ram Shrestha" w:date="2014-04-23T19:04:00Z">
        <w:r w:rsidR="007D6A9D" w:rsidRPr="00F35359">
          <w:rPr>
            <w:rPrChange w:id="641" w:author="Ram Shrestha" w:date="2014-04-23T19:32:00Z">
              <w:rPr>
                <w:b/>
              </w:rPr>
            </w:rPrChange>
          </w:rPr>
          <w:t xml:space="preserve"> </w:t>
        </w:r>
      </w:ins>
      <w:ins w:id="642" w:author="Ram Shrestha" w:date="2014-04-23T19:26:00Z">
        <w:r w:rsidR="00B81EC1" w:rsidRPr="00F35359">
          <w:rPr>
            <w:rPrChange w:id="643" w:author="Ram Shrestha" w:date="2014-04-23T19:32:00Z">
              <w:rPr>
                <w:b/>
              </w:rPr>
            </w:rPrChange>
          </w:rPr>
          <w:t xml:space="preserve">The authors performed UDPS of HIV proteins </w:t>
        </w:r>
        <w:r w:rsidR="00B81EC1" w:rsidRPr="00F35359">
          <w:rPr>
            <w:i/>
            <w:rPrChange w:id="644" w:author="Ram Shrestha" w:date="2014-04-23T19:32:00Z">
              <w:rPr>
                <w:b/>
                <w:i/>
              </w:rPr>
            </w:rPrChange>
          </w:rPr>
          <w:t>gap</w:t>
        </w:r>
        <w:r w:rsidR="00B81EC1" w:rsidRPr="00F35359">
          <w:rPr>
            <w:rPrChange w:id="645" w:author="Ram Shrestha" w:date="2014-04-23T19:32:00Z">
              <w:rPr>
                <w:b/>
              </w:rPr>
            </w:rPrChange>
          </w:rPr>
          <w:t xml:space="preserve">, </w:t>
        </w:r>
        <w:r w:rsidR="00B81EC1" w:rsidRPr="00F35359">
          <w:rPr>
            <w:i/>
            <w:rPrChange w:id="646" w:author="Ram Shrestha" w:date="2014-04-23T19:32:00Z">
              <w:rPr>
                <w:b/>
                <w:i/>
              </w:rPr>
            </w:rPrChange>
          </w:rPr>
          <w:t>pol</w:t>
        </w:r>
        <w:r w:rsidR="00B81EC1" w:rsidRPr="00F35359">
          <w:rPr>
            <w:rPrChange w:id="647" w:author="Ram Shrestha" w:date="2014-04-23T19:32:00Z">
              <w:rPr>
                <w:b/>
              </w:rPr>
            </w:rPrChange>
          </w:rPr>
          <w:t xml:space="preserve"> and </w:t>
        </w:r>
        <w:r w:rsidR="00B81EC1" w:rsidRPr="00F35359">
          <w:rPr>
            <w:i/>
            <w:rPrChange w:id="648" w:author="Ram Shrestha" w:date="2014-04-23T19:32:00Z">
              <w:rPr>
                <w:b/>
                <w:i/>
              </w:rPr>
            </w:rPrChange>
          </w:rPr>
          <w:t>env</w:t>
        </w:r>
        <w:r w:rsidR="00B81EC1" w:rsidRPr="00F35359">
          <w:rPr>
            <w:rPrChange w:id="649" w:author="Ram Shrestha" w:date="2014-04-23T19:32:00Z">
              <w:rPr>
                <w:b/>
              </w:rPr>
            </w:rPrChange>
          </w:rPr>
          <w:t xml:space="preserve"> </w:t>
        </w:r>
      </w:ins>
      <w:ins w:id="650" w:author="Ram Shrestha" w:date="2014-04-23T19:27:00Z">
        <w:r w:rsidR="00B81EC1" w:rsidRPr="00F35359">
          <w:rPr>
            <w:rPrChange w:id="651" w:author="Ram Shrestha" w:date="2014-04-23T19:32:00Z">
              <w:rPr>
                <w:b/>
              </w:rPr>
            </w:rPrChange>
          </w:rPr>
          <w:t xml:space="preserve">from 32 recently infected individuals and evaluated for the </w:t>
        </w:r>
      </w:ins>
      <w:ins w:id="652" w:author="Ram Shrestha" w:date="2014-04-23T19:28:00Z">
        <w:r w:rsidR="00B81EC1" w:rsidRPr="00F35359">
          <w:rPr>
            <w:rPrChange w:id="653" w:author="Ram Shrestha" w:date="2014-04-23T19:32:00Z">
              <w:rPr>
                <w:b/>
              </w:rPr>
            </w:rPrChange>
          </w:rPr>
          <w:t>presence of DRMs and accessory mutations. They also observed that the increment in</w:t>
        </w:r>
      </w:ins>
      <w:ins w:id="654" w:author="Ram Shrestha" w:date="2014-04-23T19:29:00Z">
        <w:r w:rsidR="00B81EC1" w:rsidRPr="00F35359">
          <w:rPr>
            <w:rPrChange w:id="655" w:author="Ram Shrestha" w:date="2014-04-23T19:32:00Z">
              <w:rPr>
                <w:b/>
              </w:rPr>
            </w:rPrChange>
          </w:rPr>
          <w:t xml:space="preserve"> detection of</w:t>
        </w:r>
      </w:ins>
      <w:ins w:id="656" w:author="Ram Shrestha" w:date="2014-04-23T19:28:00Z">
        <w:r w:rsidR="00B81EC1" w:rsidRPr="00F35359">
          <w:rPr>
            <w:rPrChange w:id="657" w:author="Ram Shrestha" w:date="2014-04-23T19:32:00Z">
              <w:rPr>
                <w:b/>
              </w:rPr>
            </w:rPrChange>
          </w:rPr>
          <w:t xml:space="preserve"> DRMs at lower frequencies </w:t>
        </w:r>
      </w:ins>
      <w:ins w:id="658" w:author="Ram Shrestha" w:date="2014-04-23T19:30:00Z">
        <w:r w:rsidR="00B81EC1" w:rsidRPr="00F35359">
          <w:rPr>
            <w:rPrChange w:id="659" w:author="Ram Shrestha" w:date="2014-04-23T19:32:00Z">
              <w:rPr>
                <w:b/>
              </w:rPr>
            </w:rPrChange>
          </w:rPr>
          <w:t xml:space="preserve">(on average of 0.56% DRM prevalence). </w:t>
        </w:r>
      </w:ins>
      <w:ins w:id="660" w:author="Ram Shrestha" w:date="2014-04-23T18:51:00Z">
        <w:r w:rsidR="00F35359" w:rsidRPr="00F35359">
          <w:rPr>
            <w:rPrChange w:id="661" w:author="Ram Shrestha" w:date="2014-04-23T19:32:00Z">
              <w:rPr>
                <w:b/>
              </w:rPr>
            </w:rPrChange>
          </w:rPr>
          <w:t xml:space="preserve">Thus, the increase in </w:t>
        </w:r>
      </w:ins>
      <w:ins w:id="662" w:author="Ram Shrestha" w:date="2014-04-23T19:31:00Z">
        <w:r w:rsidR="00F35359" w:rsidRPr="00F35359">
          <w:rPr>
            <w:rPrChange w:id="663" w:author="Ram Shrestha" w:date="2014-04-23T19:32:00Z">
              <w:rPr>
                <w:b/>
              </w:rPr>
            </w:rPrChange>
          </w:rPr>
          <w:t xml:space="preserve">samples with </w:t>
        </w:r>
      </w:ins>
      <w:ins w:id="664" w:author="Ram Shrestha" w:date="2014-04-23T18:51:00Z">
        <w:r w:rsidR="00F35359" w:rsidRPr="00F35359">
          <w:rPr>
            <w:rPrChange w:id="665" w:author="Ram Shrestha" w:date="2014-04-23T19:32:00Z">
              <w:rPr>
                <w:b/>
              </w:rPr>
            </w:rPrChange>
          </w:rPr>
          <w:t xml:space="preserve">resistance prediction </w:t>
        </w:r>
      </w:ins>
      <w:ins w:id="666" w:author="Ram Shrestha" w:date="2014-04-23T19:31:00Z">
        <w:r w:rsidR="00F35359" w:rsidRPr="00F35359">
          <w:rPr>
            <w:rPrChange w:id="667" w:author="Ram Shrestha" w:date="2014-04-23T19:32:00Z">
              <w:rPr>
                <w:b/>
              </w:rPr>
            </w:rPrChange>
          </w:rPr>
          <w:t>at lower prevalence cutoff</w:t>
        </w:r>
      </w:ins>
      <w:ins w:id="668" w:author="Ram Shrestha" w:date="2014-04-23T18:51:00Z">
        <w:r w:rsidR="009740F4" w:rsidRPr="00F35359">
          <w:rPr>
            <w:rPrChange w:id="669" w:author="Ram Shrestha" w:date="2014-04-23T19:32:00Z">
              <w:rPr>
                <w:b/>
              </w:rPr>
            </w:rPrChange>
          </w:rPr>
          <w:t xml:space="preserve"> is a strong evidence for the presence of minor drug resistant variants in the viral population within the </w:t>
        </w:r>
        <w:r w:rsidR="00F35359">
          <w:t>samples.</w:t>
        </w:r>
      </w:ins>
    </w:p>
    <w:p w:rsidR="00F35359" w:rsidRDefault="00F35359" w:rsidP="00F35359">
      <w:pPr>
        <w:numPr>
          <w:ins w:id="670" w:author="Ram Shrestha" w:date="2014-04-23T19:33:00Z"/>
        </w:numPr>
        <w:spacing w:line="480" w:lineRule="auto"/>
        <w:jc w:val="both"/>
        <w:rPr>
          <w:ins w:id="671" w:author="Ram Shrestha" w:date="2014-04-23T19:33:00Z"/>
        </w:rPr>
      </w:pPr>
    </w:p>
    <w:p w:rsidR="00966F86" w:rsidRDefault="00712D1B" w:rsidP="00F35359">
      <w:pPr>
        <w:numPr>
          <w:ins w:id="672" w:author="Ram Shrestha" w:date="2014-04-23T16:27:00Z"/>
        </w:numPr>
        <w:spacing w:line="480" w:lineRule="auto"/>
        <w:jc w:val="both"/>
        <w:rPr>
          <w:ins w:id="673" w:author="Ram Shrestha" w:date="2014-04-23T22:28:00Z"/>
        </w:rPr>
      </w:pPr>
      <w:ins w:id="674" w:author="Ram Shrestha" w:date="2014-04-23T22:08:00Z">
        <w:r>
          <w:t xml:space="preserve">We also observed that </w:t>
        </w:r>
      </w:ins>
      <w:ins w:id="675" w:author="Ram Shrestha" w:date="2014-04-23T17:10:00Z">
        <w:r>
          <w:t>t</w:t>
        </w:r>
        <w:r w:rsidR="00783866" w:rsidRPr="00F35359">
          <w:t xml:space="preserve">he increment in the number of samples with </w:t>
        </w:r>
      </w:ins>
      <w:ins w:id="676" w:author="Ram Shrestha" w:date="2014-04-23T17:14:00Z">
        <w:r w:rsidR="00783866" w:rsidRPr="00F35359">
          <w:t xml:space="preserve">sequence reads </w:t>
        </w:r>
      </w:ins>
      <w:ins w:id="677" w:author="Ram Shrestha" w:date="2014-04-23T22:56:00Z">
        <w:r w:rsidR="004124F6">
          <w:t>containing</w:t>
        </w:r>
      </w:ins>
      <w:ins w:id="678" w:author="Ram Shrestha" w:date="2014-04-23T17:14:00Z">
        <w:r w:rsidR="00783866" w:rsidRPr="00F35359">
          <w:t xml:space="preserve"> </w:t>
        </w:r>
      </w:ins>
      <w:ins w:id="679" w:author="Ram Shrestha" w:date="2014-04-23T22:09:00Z">
        <w:r>
          <w:t>DRM</w:t>
        </w:r>
      </w:ins>
      <w:ins w:id="680" w:author="Ram Shrestha" w:date="2014-04-23T22:56:00Z">
        <w:r w:rsidR="004124F6">
          <w:t>s</w:t>
        </w:r>
      </w:ins>
      <w:ins w:id="681" w:author="Ram Shrestha" w:date="2014-04-23T17:14:00Z">
        <w:r w:rsidR="00783866" w:rsidRPr="00F35359">
          <w:t xml:space="preserve"> to </w:t>
        </w:r>
      </w:ins>
      <w:ins w:id="682" w:author="Ram Shrestha" w:date="2014-04-23T17:10:00Z">
        <w:r w:rsidR="00783866" w:rsidRPr="00F35359">
          <w:t xml:space="preserve">at least one drug was </w:t>
        </w:r>
      </w:ins>
      <w:ins w:id="683" w:author="Ram Shrestha" w:date="2014-04-23T18:30:00Z">
        <w:r w:rsidR="007A4F95" w:rsidRPr="00F35359">
          <w:t>higher</w:t>
        </w:r>
      </w:ins>
      <w:ins w:id="684" w:author="Ram Shrestha" w:date="2014-04-23T17:10:00Z">
        <w:r w:rsidR="00783866" w:rsidRPr="00F35359">
          <w:t xml:space="preserve"> in PMTCT</w:t>
        </w:r>
      </w:ins>
      <w:ins w:id="685" w:author="Ram Shrestha" w:date="2014-04-23T18:30:00Z">
        <w:r w:rsidR="007A4F95" w:rsidRPr="00F35359">
          <w:t xml:space="preserve"> </w:t>
        </w:r>
      </w:ins>
      <w:ins w:id="686" w:author="Ram Shrestha" w:date="2014-04-23T18:31:00Z">
        <w:r w:rsidR="007A4F95" w:rsidRPr="00F35359">
          <w:t xml:space="preserve">group </w:t>
        </w:r>
      </w:ins>
      <w:ins w:id="687" w:author="Ram Shrestha" w:date="2014-04-23T18:30:00Z">
        <w:r w:rsidR="007A4F95" w:rsidRPr="00F35359">
          <w:t>than in no-PMTCT group</w:t>
        </w:r>
      </w:ins>
      <w:ins w:id="688" w:author="Ram Shrestha" w:date="2014-04-23T22:09:00Z">
        <w:r>
          <w:t xml:space="preserve"> at </w:t>
        </w:r>
      </w:ins>
      <w:ins w:id="689" w:author="Ram Shrestha" w:date="2014-04-23T22:57:00Z">
        <w:r w:rsidR="004124F6">
          <w:t xml:space="preserve">1% </w:t>
        </w:r>
      </w:ins>
      <w:ins w:id="690" w:author="Ram Shrestha" w:date="2014-04-23T22:09:00Z">
        <w:r>
          <w:t>prevalence cutoff</w:t>
        </w:r>
      </w:ins>
      <w:ins w:id="691" w:author="Ram Shrestha" w:date="2014-04-23T17:10:00Z">
        <w:r w:rsidR="00783866" w:rsidRPr="00F35359">
          <w:t>.</w:t>
        </w:r>
      </w:ins>
      <w:ins w:id="692" w:author="Ram Shrestha" w:date="2014-04-23T17:15:00Z">
        <w:r w:rsidR="00617DF5" w:rsidRPr="00F35359">
          <w:t xml:space="preserve"> </w:t>
        </w:r>
      </w:ins>
      <w:ins w:id="693" w:author="Ram Shrestha" w:date="2014-04-23T18:40:00Z">
        <w:r w:rsidR="00E12BDC" w:rsidRPr="00F35359">
          <w:t>2.6% of 339</w:t>
        </w:r>
      </w:ins>
      <w:ins w:id="694" w:author="Ram Shrestha" w:date="2014-04-23T18:41:00Z">
        <w:r w:rsidR="00E12BDC" w:rsidRPr="00F35359">
          <w:t xml:space="preserve"> no-PMTCT </w:t>
        </w:r>
      </w:ins>
      <w:ins w:id="695" w:author="Ram Shrestha" w:date="2014-04-23T22:17:00Z">
        <w:r>
          <w:t xml:space="preserve">baseline samples </w:t>
        </w:r>
      </w:ins>
      <w:ins w:id="696" w:author="Ram Shrestha" w:date="2014-04-23T22:57:00Z">
        <w:r w:rsidR="004124F6">
          <w:t>contained</w:t>
        </w:r>
      </w:ins>
      <w:ins w:id="697" w:author="Ram Shrestha" w:date="2014-04-23T18:41:00Z">
        <w:r w:rsidR="00E12BDC" w:rsidRPr="00F35359">
          <w:t xml:space="preserve"> DRMs to at least one drug while </w:t>
        </w:r>
      </w:ins>
      <w:ins w:id="698" w:author="Ram Shrestha" w:date="2014-04-23T18:42:00Z">
        <w:r w:rsidR="00E12BDC" w:rsidRPr="00F35359">
          <w:t xml:space="preserve">12.2% of 187 PMTCT </w:t>
        </w:r>
      </w:ins>
      <w:ins w:id="699" w:author="Ram Shrestha" w:date="2014-04-23T22:57:00Z">
        <w:r w:rsidR="004124F6">
          <w:t>contained</w:t>
        </w:r>
      </w:ins>
      <w:ins w:id="700" w:author="Ram Shrestha" w:date="2014-04-23T18:42:00Z">
        <w:r w:rsidR="00E12BDC" w:rsidRPr="00F35359">
          <w:t xml:space="preserve"> DRMs to at least one drug</w:t>
        </w:r>
      </w:ins>
      <w:ins w:id="701" w:author="Ram Shrestha" w:date="2014-04-23T22:12:00Z">
        <w:r>
          <w:t xml:space="preserve"> in VF samples in no-PMTCT group </w:t>
        </w:r>
      </w:ins>
      <w:ins w:id="702" w:author="Ram Shrestha" w:date="2014-04-23T22:21:00Z">
        <w:r w:rsidR="00B83579">
          <w:t xml:space="preserve">in </w:t>
        </w:r>
      </w:ins>
      <w:ins w:id="703" w:author="Ram Shrestha" w:date="2014-04-23T22:12:00Z">
        <w:r>
          <w:t>g</w:t>
        </w:r>
        <w:r w:rsidR="00B83579">
          <w:t>enotypic data from</w:t>
        </w:r>
        <w:r>
          <w:t xml:space="preserve"> FLX</w:t>
        </w:r>
      </w:ins>
      <w:ins w:id="704" w:author="Ram Shrestha" w:date="2014-04-23T18:42:00Z">
        <w:r w:rsidR="00E12BDC" w:rsidRPr="00F35359">
          <w:t xml:space="preserve">. </w:t>
        </w:r>
      </w:ins>
      <w:ins w:id="705" w:author="Ram Shrestha" w:date="2014-04-23T22:17:00Z">
        <w:r w:rsidR="00B83579">
          <w:t xml:space="preserve">Similarly, higher </w:t>
        </w:r>
      </w:ins>
      <w:ins w:id="706" w:author="Ram Shrestha" w:date="2014-04-23T22:58:00Z">
        <w:r w:rsidR="004124F6">
          <w:t>number of baseline samples was</w:t>
        </w:r>
      </w:ins>
      <w:ins w:id="707" w:author="Ram Shrestha" w:date="2014-04-23T22:17:00Z">
        <w:r w:rsidR="00B83579">
          <w:t xml:space="preserve"> predicted resistant from PMTCT group than no-PMTCT group </w:t>
        </w:r>
      </w:ins>
      <w:ins w:id="708" w:author="Ram Shrestha" w:date="2014-04-23T22:21:00Z">
        <w:r w:rsidR="00B83579">
          <w:t xml:space="preserve">in </w:t>
        </w:r>
      </w:ins>
      <w:ins w:id="709" w:author="Ram Shrestha" w:date="2014-04-23T22:20:00Z">
        <w:r w:rsidR="00B83579">
          <w:t>genotypic data from Junior.</w:t>
        </w:r>
      </w:ins>
      <w:ins w:id="710" w:author="Ram Shrestha" w:date="2014-04-23T22:17:00Z">
        <w:r w:rsidR="00B83579">
          <w:t xml:space="preserve"> </w:t>
        </w:r>
      </w:ins>
      <w:ins w:id="711" w:author="Ram Shrestha" w:date="2014-04-23T22:29:00Z">
        <w:r w:rsidR="00966F86">
          <w:t xml:space="preserve">Hamers et al </w:t>
        </w:r>
      </w:ins>
      <w:ins w:id="712" w:author="Ram Shrestha" w:date="2014-04-24T07:20:00Z">
        <w:r w:rsidR="00311CED">
          <w:fldChar w:fldCharType="begin">
            <w:fldData xml:space="preserve">PEVuZE5vdGU+PENpdGU+PEF1dGhvcj5IYW1lcnM8L0F1dGhvcj48WWVhcj4yMDEwPC9ZZWFyPjxS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=
</w:fldData>
          </w:fldChar>
        </w:r>
        <w:r w:rsidR="00311CED">
          <w:instrText xml:space="preserve"> ADDIN EN.CITE </w:instrText>
        </w:r>
        <w:r w:rsidR="00311CED">
          <w:fldChar w:fldCharType="begin">
            <w:fldData xml:space="preserve">PEVuZE5vdGU+PENpdGU+PEF1dGhvcj5IYW1lcnM8L0F1dGhvcj48WWVhcj4yMDEwPC9ZZWFyPjxS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=
</w:fldData>
          </w:fldChar>
        </w:r>
        <w:r w:rsidR="00311CED">
          <w:instrText xml:space="preserve"> ADDIN EN.CITE.DATA </w:instrText>
        </w:r>
        <w:r w:rsidR="00311CED">
          <w:fldChar w:fldCharType="end"/>
        </w:r>
      </w:ins>
      <w:r w:rsidR="00311CED">
        <w:fldChar w:fldCharType="separate"/>
      </w:r>
      <w:ins w:id="713" w:author="Ram Shrestha" w:date="2014-04-24T07:20:00Z">
        <w:r w:rsidR="00311CED">
          <w:rPr>
            <w:noProof/>
          </w:rPr>
          <w:t>(Hamers et al., 2010)</w:t>
        </w:r>
        <w:r w:rsidR="00311CED">
          <w:fldChar w:fldCharType="end"/>
        </w:r>
      </w:ins>
      <w:ins w:id="714" w:author="Ram Shrestha" w:date="2014-04-23T22:29:00Z">
        <w:r w:rsidR="00966F86">
          <w:t xml:space="preserve"> also observed that </w:t>
        </w:r>
      </w:ins>
      <w:ins w:id="715" w:author="Ram Shrestha" w:date="2014-04-23T22:32:00Z">
        <w:r w:rsidR="00966F86">
          <w:t>resistance prevalence</w:t>
        </w:r>
      </w:ins>
      <w:ins w:id="716" w:author="Ram Shrestha" w:date="2014-04-23T22:31:00Z">
        <w:r w:rsidR="00966F86">
          <w:t xml:space="preserve"> was higher in ART experienced than in ART </w:t>
        </w:r>
      </w:ins>
      <w:ins w:id="717" w:author="Ram Shrestha" w:date="2014-04-23T22:32:00Z">
        <w:r w:rsidR="00966F86">
          <w:t>naïve</w:t>
        </w:r>
      </w:ins>
      <w:ins w:id="718" w:author="Ram Shrestha" w:date="2014-04-23T22:31:00Z">
        <w:r w:rsidR="00966F86">
          <w:t xml:space="preserve"> </w:t>
        </w:r>
      </w:ins>
      <w:ins w:id="719" w:author="Ram Shrestha" w:date="2014-04-23T22:32:00Z">
        <w:r w:rsidR="00966F86">
          <w:t>indi</w:t>
        </w:r>
      </w:ins>
      <w:ins w:id="720" w:author="Ram Shrestha" w:date="2014-04-23T22:33:00Z">
        <w:r w:rsidR="00966F86">
          <w:t>viduals.</w:t>
        </w:r>
      </w:ins>
      <w:ins w:id="721" w:author="Ram Shrestha" w:date="2014-04-23T22:34:00Z">
        <w:r w:rsidR="00966F86">
          <w:t xml:space="preserve"> The authors </w:t>
        </w:r>
      </w:ins>
      <w:ins w:id="722" w:author="Ram Shrestha" w:date="2014-04-23T22:42:00Z">
        <w:r w:rsidR="00863408">
          <w:t xml:space="preserve">were assessing </w:t>
        </w:r>
      </w:ins>
      <w:ins w:id="723" w:author="Ram Shrestha" w:date="2014-04-23T23:08:00Z">
        <w:r w:rsidR="00CA689D">
          <w:t xml:space="preserve">baseline </w:t>
        </w:r>
      </w:ins>
      <w:ins w:id="724" w:author="Ram Shrestha" w:date="2014-04-23T22:42:00Z">
        <w:r w:rsidR="00863408">
          <w:t>HIV drug resistant mutation patterns</w:t>
        </w:r>
      </w:ins>
      <w:ins w:id="725" w:author="Ram Shrestha" w:date="2014-04-23T22:44:00Z">
        <w:r w:rsidR="00863408">
          <w:t xml:space="preserve"> before ART treatment initiation</w:t>
        </w:r>
      </w:ins>
      <w:ins w:id="726" w:author="Ram Shrestha" w:date="2014-04-23T22:45:00Z">
        <w:r w:rsidR="00863408">
          <w:t xml:space="preserve"> in Lusaka, Zambia in 2007-2008.</w:t>
        </w:r>
      </w:ins>
      <w:ins w:id="727" w:author="Ram Shrestha" w:date="2014-04-23T22:59:00Z">
        <w:r w:rsidR="00CA689D">
          <w:t xml:space="preserve"> </w:t>
        </w:r>
      </w:ins>
      <w:ins w:id="728" w:author="Ram Shrestha" w:date="2014-04-23T23:08:00Z">
        <w:r w:rsidR="00CA689D">
          <w:t xml:space="preserve">The baseline resistance referred to presence of at least one DRM. </w:t>
        </w:r>
      </w:ins>
      <w:ins w:id="729" w:author="Ram Shrestha" w:date="2014-04-23T22:59:00Z">
        <w:r w:rsidR="00CA689D">
          <w:t>They observed that the resistance prevalence</w:t>
        </w:r>
      </w:ins>
      <w:ins w:id="730" w:author="Ram Shrestha" w:date="2014-04-23T23:00:00Z">
        <w:r w:rsidR="00CA689D">
          <w:t xml:space="preserve"> was 5.2% </w:t>
        </w:r>
      </w:ins>
      <w:ins w:id="731" w:author="Ram Shrestha" w:date="2014-04-23T23:01:00Z">
        <w:r w:rsidR="00CA689D">
          <w:t>(</w:t>
        </w:r>
      </w:ins>
      <w:ins w:id="732" w:author="Ram Shrestha" w:date="2014-04-23T23:02:00Z">
        <w:r w:rsidR="00CA689D">
          <w:t>27 of 523</w:t>
        </w:r>
      </w:ins>
      <w:ins w:id="733" w:author="Ram Shrestha" w:date="2014-04-23T23:01:00Z">
        <w:r w:rsidR="00CA689D">
          <w:t>)</w:t>
        </w:r>
      </w:ins>
      <w:ins w:id="734" w:author="Ram Shrestha" w:date="2014-04-23T23:02:00Z">
        <w:r w:rsidR="00CA689D">
          <w:t xml:space="preserve"> in ART</w:t>
        </w:r>
      </w:ins>
      <w:ins w:id="735" w:author="Ram Shrestha" w:date="2014-04-24T07:11:00Z">
        <w:r w:rsidR="005B1CFA">
          <w:t xml:space="preserve"> naïve</w:t>
        </w:r>
      </w:ins>
      <w:ins w:id="736" w:author="Ram Shrestha" w:date="2014-04-23T23:02:00Z">
        <w:r w:rsidR="00CA689D">
          <w:t xml:space="preserve"> and 16% (4 of 16) in ART</w:t>
        </w:r>
      </w:ins>
      <w:ins w:id="737" w:author="Ram Shrestha" w:date="2014-04-24T07:11:00Z">
        <w:r w:rsidR="005B1CFA">
          <w:t xml:space="preserve"> experienced</w:t>
        </w:r>
      </w:ins>
      <w:ins w:id="738" w:author="Ram Shrestha" w:date="2014-04-23T23:02:00Z">
        <w:r w:rsidR="00CA689D">
          <w:t xml:space="preserve"> individuals. Their observation of resistance prevalence was consistent with our </w:t>
        </w:r>
      </w:ins>
      <w:ins w:id="739" w:author="Ram Shrestha" w:date="2014-04-23T23:16:00Z">
        <w:r w:rsidR="0044530F">
          <w:t>resistance prevalence.</w:t>
        </w:r>
      </w:ins>
    </w:p>
    <w:p w:rsidR="0086749D" w:rsidDel="00C823D4" w:rsidRDefault="00135E6E" w:rsidP="00F35359">
      <w:pPr>
        <w:numPr>
          <w:ins w:id="740" w:author="Ram Shrestha" w:date="2014-04-23T22:28:00Z"/>
        </w:numPr>
        <w:spacing w:line="480" w:lineRule="auto"/>
        <w:jc w:val="both"/>
        <w:rPr>
          <w:del w:id="741" w:author="Ram Shrestha" w:date="2014-04-21T23:27:00Z"/>
        </w:rPr>
      </w:pPr>
      <w:del w:id="742" w:author="Ram Shrestha" w:date="2014-04-23T09:45:00Z">
        <w:r w:rsidDel="00922925">
          <w:delText>187 PMTCT</w:delText>
        </w:r>
        <w:r w:rsidR="00F2231E" w:rsidDel="00922925">
          <w:delText xml:space="preserve"> (25 </w:delText>
        </w:r>
        <w:r w:rsidR="004C2C3E" w:rsidDel="00922925">
          <w:delText xml:space="preserve">exhibited </w:delText>
        </w:r>
        <w:r w:rsidR="00B112EC" w:rsidDel="00922925">
          <w:delText>VF</w:delText>
        </w:r>
        <w:r w:rsidR="00F2231E" w:rsidDel="00922925">
          <w:delText xml:space="preserve"> and 162 </w:delText>
        </w:r>
        <w:r w:rsidR="004C2C3E" w:rsidDel="00922925">
          <w:delText xml:space="preserve">exhibited </w:delText>
        </w:r>
        <w:r w:rsidR="00B112EC" w:rsidDel="00922925">
          <w:delText>VS</w:delText>
        </w:r>
        <w:r w:rsidR="00F2231E" w:rsidDel="00922925">
          <w:delText>)</w:delText>
        </w:r>
        <w:r w:rsidDel="00922925">
          <w:delText xml:space="preserve"> and 339 no-PMTCT</w:delText>
        </w:r>
        <w:r w:rsidR="00F2231E" w:rsidDel="00922925">
          <w:delText xml:space="preserve"> (50 </w:delText>
        </w:r>
        <w:r w:rsidR="004C2C3E" w:rsidDel="00922925">
          <w:delText xml:space="preserve">exhibited </w:delText>
        </w:r>
        <w:r w:rsidR="00B112EC" w:rsidDel="00922925">
          <w:delText>VF</w:delText>
        </w:r>
        <w:r w:rsidR="00F2231E" w:rsidDel="00922925">
          <w:delText xml:space="preserve"> and 289 </w:delText>
        </w:r>
        <w:r w:rsidR="004C2C3E" w:rsidDel="00922925">
          <w:delText xml:space="preserve">exhibited </w:delText>
        </w:r>
        <w:r w:rsidR="00B112EC" w:rsidDel="00922925">
          <w:delText>VS</w:delText>
        </w:r>
        <w:r w:rsidR="00F2231E" w:rsidDel="00922925">
          <w:delText>)</w:delText>
        </w:r>
        <w:r w:rsidDel="00922925">
          <w:delText xml:space="preserve"> baseline samples</w:delText>
        </w:r>
        <w:r w:rsidR="00F2231E" w:rsidDel="00922925">
          <w:delText xml:space="preserve"> </w:delText>
        </w:r>
        <w:r w:rsidR="00F15CD1" w:rsidDel="00922925">
          <w:delText xml:space="preserve">were genotyped using FLX </w:delText>
        </w:r>
      </w:del>
      <w:del w:id="743" w:author="Ram Shrestha" w:date="2014-04-21T20:03:00Z">
        <w:r w:rsidR="00F15CD1" w:rsidDel="006B24C8">
          <w:delText xml:space="preserve">UDPS </w:delText>
        </w:r>
      </w:del>
      <w:del w:id="744" w:author="Ram Shrestha" w:date="2014-04-23T09:45:00Z">
        <w:r w:rsidR="00F15CD1" w:rsidDel="00922925">
          <w:delText>system</w:delText>
        </w:r>
        <w:r w:rsidR="00F2231E" w:rsidDel="00922925">
          <w:delText>.</w:delText>
        </w:r>
      </w:del>
      <w:del w:id="745" w:author="Ram Shrestha" w:date="2014-04-21T23:28:00Z">
        <w:r w:rsidR="00F2231E" w:rsidDel="002F26FD">
          <w:delText xml:space="preserve">he number of </w:delText>
        </w:r>
        <w:r w:rsidR="00F976DC" w:rsidDel="002F26FD">
          <w:delText xml:space="preserve">baseline </w:delText>
        </w:r>
        <w:r w:rsidR="00F2231E" w:rsidDel="002F26FD">
          <w:delText xml:space="preserve">samples </w:delText>
        </w:r>
        <w:r w:rsidR="006C7F4B" w:rsidDel="002F26FD">
          <w:delText>that</w:delText>
        </w:r>
        <w:r w:rsidR="00F976DC" w:rsidDel="002F26FD">
          <w:delText xml:space="preserve"> were predicted </w:delText>
        </w:r>
        <w:r w:rsidR="0073737F" w:rsidDel="002F26FD">
          <w:delText xml:space="preserve">resistant </w:delText>
        </w:r>
      </w:del>
      <w:del w:id="746" w:author="Ram Shrestha" w:date="2014-04-21T23:27:00Z">
        <w:r w:rsidR="0073737F" w:rsidDel="00C823D4">
          <w:delText xml:space="preserve">increased </w:delText>
        </w:r>
        <w:r w:rsidR="0065000C" w:rsidDel="00C823D4">
          <w:delText xml:space="preserve">as the prevalence cutoff decreased from 20% to 1% in virologic failure and virologic success </w:delText>
        </w:r>
        <w:r w:rsidR="00B31C69" w:rsidDel="00C823D4">
          <w:delText xml:space="preserve">groups </w:delText>
        </w:r>
      </w:del>
      <w:del w:id="747" w:author="Ram Shrestha" w:date="2014-04-21T20:28:00Z">
        <w:r w:rsidR="0065000C" w:rsidDel="000317D5">
          <w:delText xml:space="preserve">after subsequent first line therapy </w:delText>
        </w:r>
      </w:del>
      <w:del w:id="748" w:author="Ram Shrestha" w:date="2014-04-21T23:27:00Z">
        <w:r w:rsidR="0065000C" w:rsidDel="00C823D4">
          <w:delText xml:space="preserve">in </w:delText>
        </w:r>
        <w:r w:rsidR="006C7F4B" w:rsidDel="00C823D4">
          <w:delText>both PMTCT and no-PMTCT</w:delText>
        </w:r>
        <w:r w:rsidR="00A973AD" w:rsidDel="00C823D4">
          <w:delText>.</w:delText>
        </w:r>
        <w:r w:rsidR="00B31C69" w:rsidDel="00C823D4">
          <w:delText xml:space="preserve"> The statistical significance was observed at prevalence cutoff 1% in </w:delText>
        </w:r>
      </w:del>
      <w:del w:id="749" w:author="Ram Shrestha" w:date="2014-04-21T20:20:00Z">
        <w:r w:rsidR="00B31C69" w:rsidDel="00AF5A9F">
          <w:delText>no-</w:delText>
        </w:r>
      </w:del>
      <w:del w:id="750" w:author="Ram Shrestha" w:date="2014-04-21T23:27:00Z">
        <w:r w:rsidR="00B31C69" w:rsidDel="00C823D4">
          <w:delText xml:space="preserve">PMTCT group indicating that </w:delText>
        </w:r>
        <w:r w:rsidR="00D6383C" w:rsidDel="00C823D4">
          <w:delText>resistant prediction in no-PMTCT group required going down to</w:delText>
        </w:r>
      </w:del>
      <w:del w:id="751" w:author="Ram Shrestha" w:date="2014-04-21T20:20:00Z">
        <w:r w:rsidR="00D6383C" w:rsidDel="000317D5">
          <w:delText xml:space="preserve"> 1% prevalence</w:delText>
        </w:r>
      </w:del>
      <w:del w:id="752" w:author="Ram Shrestha" w:date="2014-04-21T23:27:00Z">
        <w:r w:rsidR="00D6383C" w:rsidDel="00C823D4">
          <w:delText>.</w:delText>
        </w:r>
        <w:r w:rsidR="00283D4A" w:rsidDel="00C823D4">
          <w:delText xml:space="preserve"> </w:delText>
        </w:r>
      </w:del>
      <w:del w:id="753" w:author="Ram Shrestha" w:date="2014-04-21T20:22:00Z">
        <w:r w:rsidR="002771D0" w:rsidDel="000317D5">
          <w:delText xml:space="preserve">The statistical significance at prevalence cutoff 1% was also observed in baseline samples genotyped using Junior system. </w:delText>
        </w:r>
      </w:del>
      <w:del w:id="754" w:author="Ram Shrestha" w:date="2014-04-21T23:27:00Z">
        <w:r w:rsidR="00283D4A" w:rsidDel="00C823D4">
          <w:delText>But in PMTCT group, the statistical significance was observed at prevalence cutoff 1</w:delText>
        </w:r>
      </w:del>
      <w:del w:id="755" w:author="Ram Shrestha" w:date="2014-04-21T20:22:00Z">
        <w:r w:rsidR="00283D4A" w:rsidDel="000317D5">
          <w:delText>5</w:delText>
        </w:r>
      </w:del>
      <w:del w:id="756" w:author="Ram Shrestha" w:date="2014-04-21T23:27:00Z">
        <w:r w:rsidR="00283D4A" w:rsidDel="00C823D4">
          <w:delText xml:space="preserve">% indicating that resistant prediction in PMTCT group required going down to </w:delText>
        </w:r>
      </w:del>
      <w:del w:id="757" w:author="Ram Shrestha" w:date="2014-04-21T20:22:00Z">
        <w:r w:rsidR="00283D4A" w:rsidDel="000317D5">
          <w:delText xml:space="preserve">just </w:delText>
        </w:r>
      </w:del>
      <w:del w:id="758" w:author="Ram Shrestha" w:date="2014-04-21T23:27:00Z">
        <w:r w:rsidR="00283D4A" w:rsidDel="00C823D4">
          <w:delText>1</w:delText>
        </w:r>
      </w:del>
      <w:del w:id="759" w:author="Ram Shrestha" w:date="2014-04-21T20:22:00Z">
        <w:r w:rsidR="00283D4A" w:rsidDel="000317D5">
          <w:delText>5</w:delText>
        </w:r>
      </w:del>
      <w:del w:id="760" w:author="Ram Shrestha" w:date="2014-04-21T23:27:00Z">
        <w:r w:rsidR="00283D4A" w:rsidDel="00C823D4">
          <w:delText>% prevalence.</w:delText>
        </w:r>
        <w:r w:rsidR="000078E8" w:rsidDel="00C823D4">
          <w:delText xml:space="preserve"> This indicates that prevalence of HIV drug resistant mutations in </w:delText>
        </w:r>
        <w:r w:rsidR="00FD663E" w:rsidDel="00C823D4">
          <w:delText>drug-exposed</w:delText>
        </w:r>
        <w:r w:rsidR="000078E8" w:rsidDel="00C823D4">
          <w:delText xml:space="preserve"> individuals through PMTCT is higher than in antiretroviral naïve individuals.</w:delText>
        </w:r>
      </w:del>
    </w:p>
    <w:p w:rsidR="00CD49F3" w:rsidDel="00922925" w:rsidRDefault="00CD49F3" w:rsidP="00F35359">
      <w:pPr>
        <w:numPr>
          <w:ins w:id="761" w:author="Ram Shrestha" w:date="2014-04-23T16:27:00Z"/>
        </w:numPr>
        <w:spacing w:line="480" w:lineRule="auto"/>
        <w:jc w:val="both"/>
        <w:rPr>
          <w:del w:id="762" w:author="Ram Shrestha" w:date="2014-04-23T09:45:00Z"/>
        </w:rPr>
      </w:pPr>
    </w:p>
    <w:p w:rsidR="00CD49F3" w:rsidDel="00922925" w:rsidRDefault="00480F3D" w:rsidP="00F35359">
      <w:pPr>
        <w:numPr>
          <w:ins w:id="763" w:author="Ram Shrestha" w:date="2014-04-23T16:27:00Z"/>
        </w:numPr>
        <w:spacing w:line="480" w:lineRule="auto"/>
        <w:jc w:val="both"/>
        <w:rPr>
          <w:del w:id="764" w:author="Ram Shrestha" w:date="2014-04-23T09:45:00Z"/>
        </w:rPr>
      </w:pPr>
      <w:del w:id="765" w:author="Ram Shrestha" w:date="2014-04-23T09:45:00Z">
        <w:r w:rsidDel="00922925">
          <w:delText>Previous</w:delText>
        </w:r>
        <w:r w:rsidR="00CD49F3" w:rsidDel="00922925">
          <w:delText xml:space="preserve"> studies </w:delText>
        </w:r>
        <w:r w:rsidDel="00922925">
          <w:delText xml:space="preserve">have shown </w:delText>
        </w:r>
        <w:r w:rsidR="00CD49F3" w:rsidDel="00922925">
          <w:delText xml:space="preserve">that drug associated resistant mutations </w:delText>
        </w:r>
        <w:r w:rsidDel="00922925">
          <w:delText xml:space="preserve">are </w:delText>
        </w:r>
        <w:r w:rsidR="00CD49F3" w:rsidDel="00922925">
          <w:delText xml:space="preserve">present at high prevalence after drug exposure. Martinson et al </w:delText>
        </w:r>
        <w:r w:rsidR="00D10774" w:rsidDel="00922925">
          <w:fldChar w:fldCharType="begin">
            <w:fldData xml:space="preserve">PEVuZE5vdGU+PENpdGU+PEF1dGhvcj5NYXJ0aW5zb248L0F1dGhvcj48WWVhcj4yMDA3PC9ZZWFy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</w:fldData>
          </w:fldChar>
        </w:r>
        <w:r w:rsidR="00061CDA" w:rsidDel="00922925">
          <w:delInstrText xml:space="preserve"> ADDIN EN.CITE </w:delInstrText>
        </w:r>
        <w:r w:rsidR="00D10774" w:rsidDel="00922925">
          <w:fldChar w:fldCharType="begin">
            <w:fldData xml:space="preserve">PEVuZE5vdGU+PENpdGU+PEF1dGhvcj5NYXJ0aW5zb248L0F1dGhvcj48WWVhcj4yMDA3PC9ZZWFy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</w:fldData>
          </w:fldChar>
        </w:r>
        <w:r w:rsidR="00061CDA" w:rsidDel="00922925">
          <w:delInstrText xml:space="preserve"> ADDIN EN.CITE.DATA </w:delInstrText>
        </w:r>
        <w:r w:rsidR="00D10774" w:rsidDel="00922925">
          <w:fldChar w:fldCharType="end"/>
        </w:r>
        <w:r w:rsidR="00D10774" w:rsidDel="00922925">
          <w:fldChar w:fldCharType="separate"/>
        </w:r>
        <w:r w:rsidR="008964D2" w:rsidDel="00922925">
          <w:rPr>
            <w:noProof/>
          </w:rPr>
          <w:delText>(Martinson et al., 2007)</w:delText>
        </w:r>
        <w:r w:rsidR="00D10774" w:rsidDel="00922925">
          <w:fldChar w:fldCharType="end"/>
        </w:r>
        <w:r w:rsidR="00CD49F3" w:rsidDel="00922925">
          <w:delText xml:space="preserve"> showed that children born from HIV infected mothers exposed to single dose nevirapine through PMTCT had the drug associated mutations Y181C</w:delText>
        </w:r>
      </w:del>
      <w:del w:id="766" w:author="Ram Shrestha" w:date="2014-04-19T23:40:00Z">
        <w:r w:rsidR="00CD49F3" w:rsidDel="00BA34BC">
          <w:delText xml:space="preserve"> (75%)</w:delText>
        </w:r>
      </w:del>
      <w:del w:id="767" w:author="Ram Shrestha" w:date="2014-04-23T09:45:00Z">
        <w:r w:rsidR="00CD49F3" w:rsidDel="00922925">
          <w:delText>, K103N</w:delText>
        </w:r>
      </w:del>
      <w:del w:id="768" w:author="Ram Shrestha" w:date="2014-04-19T23:40:00Z">
        <w:r w:rsidR="00CD49F3" w:rsidDel="00BA34BC">
          <w:delText xml:space="preserve"> (25%)</w:delText>
        </w:r>
      </w:del>
      <w:del w:id="769" w:author="Ram Shrestha" w:date="2014-04-23T09:45:00Z">
        <w:r w:rsidR="00CD49F3" w:rsidDel="00922925">
          <w:delText>, and Y188C</w:delText>
        </w:r>
      </w:del>
      <w:del w:id="770" w:author="Ram Shrestha" w:date="2014-04-19T23:40:00Z">
        <w:r w:rsidR="00CD49F3" w:rsidDel="00BA34BC">
          <w:delText xml:space="preserve"> (12%)</w:delText>
        </w:r>
      </w:del>
      <w:del w:id="771" w:author="Ram Shrestha" w:date="2014-04-19T23:58:00Z">
        <w:r w:rsidR="00CD49F3" w:rsidDel="009158CA">
          <w:delText xml:space="preserve"> </w:delText>
        </w:r>
      </w:del>
      <w:del w:id="772" w:author="Ram Shrestha" w:date="2014-04-23T09:45:00Z">
        <w:r w:rsidR="00CD49F3" w:rsidDel="00922925">
          <w:delText>in their first visit.</w:delText>
        </w:r>
        <w:r w:rsidR="00793370" w:rsidDel="00922925">
          <w:delText xml:space="preserve"> Eshleman et al </w:delText>
        </w:r>
        <w:r w:rsidR="00D10774" w:rsidDel="00922925">
          <w:fldChar w:fldCharType="begin">
            <w:fldData xml:space="preserve">PEVuZE5vdGU+PENpdGU+PEF1dGhvcj5Fc2hsZW1hbjwvQXV0aG9yPjxZZWFyPjIwMDU8L1llYXI+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</w:fldData>
          </w:fldChar>
        </w:r>
        <w:r w:rsidR="00061CDA" w:rsidDel="00922925">
          <w:delInstrText xml:space="preserve"> ADDIN EN.CITE </w:delInstrText>
        </w:r>
        <w:r w:rsidR="00D10774" w:rsidDel="00922925">
          <w:fldChar w:fldCharType="begin">
            <w:fldData xml:space="preserve">PEVuZE5vdGU+PENpdGU+PEF1dGhvcj5Fc2hsZW1hbjwvQXV0aG9yPjxZZWFyPjIwMDU8L1llYXI+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</w:fldData>
          </w:fldChar>
        </w:r>
        <w:r w:rsidR="00061CDA" w:rsidDel="00922925">
          <w:delInstrText xml:space="preserve"> ADDIN EN.CITE.DATA </w:delInstrText>
        </w:r>
        <w:r w:rsidR="00D10774" w:rsidDel="00922925">
          <w:fldChar w:fldCharType="end"/>
        </w:r>
        <w:r w:rsidR="00D10774" w:rsidDel="00922925">
          <w:fldChar w:fldCharType="separate"/>
        </w:r>
        <w:r w:rsidR="008964D2" w:rsidDel="00922925">
          <w:rPr>
            <w:noProof/>
          </w:rPr>
          <w:delText>(Eshleman et al., 2005b)</w:delText>
        </w:r>
        <w:r w:rsidR="00D10774" w:rsidDel="00922925">
          <w:fldChar w:fldCharType="end"/>
        </w:r>
        <w:r w:rsidR="00793370" w:rsidDel="00922925">
          <w:delText xml:space="preserve"> had also showed that in a trial conducted in Uganda, nevirapine related mutations was found </w:delText>
        </w:r>
      </w:del>
      <w:del w:id="773" w:author="Ram Shrestha" w:date="2014-04-20T00:06:00Z">
        <w:r w:rsidR="00793370" w:rsidDel="00FB4295">
          <w:delText>at</w:delText>
        </w:r>
      </w:del>
      <w:del w:id="774" w:author="Ram Shrestha" w:date="2014-04-23T09:45:00Z">
        <w:r w:rsidR="00793370" w:rsidDel="00922925">
          <w:delText xml:space="preserve"> 69.2% after 6-8 weeks of single dose nevirapine exposure. Similarly, Loubser et al </w:delText>
        </w:r>
        <w:r w:rsidR="00D10774" w:rsidDel="00922925">
          <w:fldChar w:fldCharType="begin">
            <w:fldData xml:space="preserve">PEVuZE5vdGU+PENpdGU+PEF1dGhvcj5Mb3Vic2VyPC9BdXRob3I+PFllYXI+MjAwNjwvWWVhcj48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=
</w:fldData>
          </w:fldChar>
        </w:r>
        <w:r w:rsidR="00061CDA" w:rsidDel="00922925">
          <w:delInstrText xml:space="preserve"> ADDIN EN.CITE </w:delInstrText>
        </w:r>
        <w:r w:rsidR="00D10774" w:rsidDel="00922925">
          <w:fldChar w:fldCharType="begin">
            <w:fldData xml:space="preserve">PEVuZE5vdGU+PENpdGU+PEF1dGhvcj5Mb3Vic2VyPC9BdXRob3I+PFllYXI+MjAwNjwvWWVhcj48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=
</w:fldData>
          </w:fldChar>
        </w:r>
        <w:r w:rsidR="00061CDA" w:rsidDel="00922925">
          <w:delInstrText xml:space="preserve"> ADDIN EN.CITE.DATA </w:delInstrText>
        </w:r>
        <w:r w:rsidR="00D10774" w:rsidDel="00922925">
          <w:fldChar w:fldCharType="end"/>
        </w:r>
        <w:r w:rsidR="00D10774" w:rsidDel="00922925">
          <w:fldChar w:fldCharType="separate"/>
        </w:r>
        <w:r w:rsidR="008964D2" w:rsidDel="00922925">
          <w:rPr>
            <w:noProof/>
          </w:rPr>
          <w:delText>(Loubser et al., 2006)</w:delText>
        </w:r>
        <w:r w:rsidR="00D10774" w:rsidDel="00922925">
          <w:fldChar w:fldCharType="end"/>
        </w:r>
        <w:r w:rsidR="00793370" w:rsidDel="00922925">
          <w:delText xml:space="preserve"> showed that </w:delText>
        </w:r>
        <w:r w:rsidR="007B246D" w:rsidDel="00922925">
          <w:delText xml:space="preserve">HIV infected mothers in PMTCT therapy had </w:delText>
        </w:r>
      </w:del>
      <w:del w:id="775" w:author="Ram Shrestha" w:date="2014-04-20T00:14:00Z">
        <w:r w:rsidR="007B246D" w:rsidDel="00FB4295">
          <w:delText xml:space="preserve">over 65.4% of </w:delText>
        </w:r>
      </w:del>
      <w:del w:id="776" w:author="Ram Shrestha" w:date="2014-04-23T09:45:00Z">
        <w:r w:rsidR="007B246D" w:rsidDel="00922925">
          <w:delText>K103N mutation after 6 weeks of the drug exposure</w:delText>
        </w:r>
      </w:del>
      <w:del w:id="777" w:author="Ram Shrestha" w:date="2014-04-20T00:18:00Z">
        <w:r w:rsidR="007B246D" w:rsidDel="00A33176">
          <w:delText>,</w:delText>
        </w:r>
      </w:del>
      <w:del w:id="778" w:author="Ram Shrestha" w:date="2014-04-20T00:17:00Z">
        <w:r w:rsidR="007B246D" w:rsidDel="00A33176">
          <w:delText xml:space="preserve"> which decreased to minor level in 12 months</w:delText>
        </w:r>
      </w:del>
      <w:del w:id="779" w:author="Ram Shrestha" w:date="2014-04-23T09:45:00Z">
        <w:r w:rsidR="007B246D" w:rsidDel="00922925">
          <w:delText xml:space="preserve">. </w:delText>
        </w:r>
      </w:del>
      <w:del w:id="780" w:author="Ram Shrestha" w:date="2014-04-20T00:26:00Z">
        <w:r w:rsidR="007B246D" w:rsidDel="00705382">
          <w:delText>Thus, in our study, statistical significance at resistance prediction at prevalence cutoff 15% in individuals exposed to nevirapine through PMTCT also indicated that the prevalence of the drug related mutation was in declining phase.</w:delText>
        </w:r>
      </w:del>
    </w:p>
    <w:p w:rsidR="001B1E1D" w:rsidRDefault="001B1E1D" w:rsidP="00F35359">
      <w:pPr>
        <w:numPr>
          <w:ins w:id="781" w:author="Ram Shrestha" w:date="2014-04-23T16:27:00Z"/>
        </w:numPr>
        <w:spacing w:line="480" w:lineRule="auto"/>
        <w:jc w:val="both"/>
      </w:pPr>
    </w:p>
    <w:p w:rsidR="0044530F" w:rsidRDefault="00297C41" w:rsidP="00D941DB">
      <w:pPr>
        <w:pStyle w:val="Heading2"/>
        <w:numPr>
          <w:numberingChange w:id="782" w:author="Ram Shrestha" w:date="2014-04-23T23:22:00Z" w:original="%1:4:0:.%2:4:0:"/>
        </w:numPr>
      </w:pPr>
      <w:ins w:id="783" w:author="Ram Shrestha" w:date="2014-04-23T23:36:00Z">
        <w:r>
          <w:t>First line therapy failure correlates to historical antiretroviral drug use</w:t>
        </w:r>
      </w:ins>
    </w:p>
    <w:p w:rsidR="00297C41" w:rsidRPr="00297C41" w:rsidRDefault="00D941DB" w:rsidP="00A6052E">
      <w:pPr>
        <w:numPr>
          <w:ins w:id="784" w:author="Ram Shrestha" w:date="2014-04-23T23:37:00Z"/>
        </w:numPr>
        <w:spacing w:line="480" w:lineRule="auto"/>
        <w:jc w:val="both"/>
        <w:rPr>
          <w:ins w:id="785" w:author="Ram Shrestha" w:date="2014-04-23T23:37:00Z"/>
        </w:rPr>
      </w:pPr>
      <w:ins w:id="786" w:author="Ram Shrestha" w:date="2014-04-24T00:17:00Z">
        <w:r>
          <w:t xml:space="preserve">We studied the resistance prediction </w:t>
        </w:r>
      </w:ins>
      <w:ins w:id="787" w:author="Ram Shrestha" w:date="2014-04-24T00:18:00Z">
        <w:r>
          <w:t xml:space="preserve">in first line antiretroviral </w:t>
        </w:r>
      </w:ins>
      <w:ins w:id="788" w:author="Ram Shrestha" w:date="2014-04-24T00:19:00Z">
        <w:r>
          <w:t>treatment</w:t>
        </w:r>
      </w:ins>
      <w:ins w:id="789" w:author="Ram Shrestha" w:date="2014-04-24T00:18:00Z">
        <w:r>
          <w:t xml:space="preserve"> failure </w:t>
        </w:r>
      </w:ins>
      <w:ins w:id="790" w:author="Ram Shrestha" w:date="2014-04-24T00:19:00Z">
        <w:r>
          <w:t>samples</w:t>
        </w:r>
        <w:r w:rsidR="00F977CA">
          <w:t xml:space="preserve"> using </w:t>
        </w:r>
      </w:ins>
      <w:ins w:id="791" w:author="Ram Shrestha" w:date="2014-04-24T00:21:00Z">
        <w:r w:rsidR="00F977CA">
          <w:t xml:space="preserve">UDPS genotypic data. </w:t>
        </w:r>
      </w:ins>
      <w:ins w:id="792" w:author="Ram Shrestha" w:date="2014-04-24T00:23:00Z">
        <w:r w:rsidR="00F977CA">
          <w:t xml:space="preserve">Resistant </w:t>
        </w:r>
        <w:r w:rsidR="00F977CA">
          <w:t>prediction</w:t>
        </w:r>
        <w:r w:rsidR="00F977CA">
          <w:t xml:space="preserve"> in </w:t>
        </w:r>
      </w:ins>
      <w:ins w:id="793" w:author="Ram Shrestha" w:date="2014-04-24T00:22:00Z">
        <w:r w:rsidR="00F977CA">
          <w:t xml:space="preserve">first line </w:t>
        </w:r>
      </w:ins>
      <w:ins w:id="794" w:author="Ram Shrestha" w:date="2014-04-24T00:26:00Z">
        <w:r w:rsidR="00F977CA">
          <w:t>V</w:t>
        </w:r>
      </w:ins>
      <w:ins w:id="795" w:author="Ram Shrestha" w:date="2014-04-24T00:22:00Z">
        <w:r w:rsidR="00F977CA">
          <w:t xml:space="preserve">F samples from PMTCT and no-PMTCT were </w:t>
        </w:r>
      </w:ins>
      <w:ins w:id="796" w:author="Ram Shrestha" w:date="2014-04-24T00:23:00Z">
        <w:r w:rsidR="00F977CA">
          <w:t xml:space="preserve">done independently. </w:t>
        </w:r>
      </w:ins>
      <w:ins w:id="797" w:author="Ram Shrestha" w:date="2014-04-24T00:29:00Z">
        <w:r w:rsidR="00F977CA">
          <w:t xml:space="preserve">In our study, </w:t>
        </w:r>
      </w:ins>
      <w:ins w:id="798" w:author="Ram Shrestha" w:date="2014-04-24T00:25:00Z">
        <w:r w:rsidR="00F977CA">
          <w:t xml:space="preserve">resistance prediction with FLX genotypic data showed that </w:t>
        </w:r>
      </w:ins>
      <w:ins w:id="799" w:author="Ram Shrestha" w:date="2014-04-24T00:23:00Z">
        <w:r w:rsidR="00F977CA">
          <w:t>14 of 15 (</w:t>
        </w:r>
      </w:ins>
      <w:ins w:id="800" w:author="Ram Shrestha" w:date="2014-04-24T00:25:00Z">
        <w:r w:rsidR="00F977CA">
          <w:t>93.33%</w:t>
        </w:r>
      </w:ins>
      <w:ins w:id="801" w:author="Ram Shrestha" w:date="2014-04-24T00:23:00Z">
        <w:r w:rsidR="00F977CA">
          <w:t>)</w:t>
        </w:r>
      </w:ins>
      <w:ins w:id="802" w:author="Ram Shrestha" w:date="2014-04-24T00:25:00Z">
        <w:r w:rsidR="00F977CA">
          <w:t xml:space="preserve"> of the first line VF</w:t>
        </w:r>
      </w:ins>
      <w:ins w:id="803" w:author="Ram Shrestha" w:date="2014-04-24T00:26:00Z">
        <w:r w:rsidR="00F977CA">
          <w:t xml:space="preserve"> samples that were ART experienced through PMTCT therapy </w:t>
        </w:r>
      </w:ins>
      <w:ins w:id="804" w:author="Ram Shrestha" w:date="2014-04-24T00:37:00Z">
        <w:r w:rsidR="00A6052E">
          <w:t>and</w:t>
        </w:r>
      </w:ins>
      <w:ins w:id="805" w:author="Ram Shrestha" w:date="2014-04-24T00:27:00Z">
        <w:r w:rsidR="00F977CA">
          <w:t xml:space="preserve"> 23 of 36 (63.88%) </w:t>
        </w:r>
      </w:ins>
      <w:ins w:id="806" w:author="Ram Shrestha" w:date="2014-04-24T00:29:00Z">
        <w:r w:rsidR="00F977CA">
          <w:t xml:space="preserve">ART </w:t>
        </w:r>
        <w:r w:rsidR="00F977CA">
          <w:t>naïve</w:t>
        </w:r>
        <w:r w:rsidR="00F977CA">
          <w:t xml:space="preserve"> </w:t>
        </w:r>
      </w:ins>
      <w:ins w:id="807" w:author="Ram Shrestha" w:date="2014-04-24T00:27:00Z">
        <w:r w:rsidR="00F977CA">
          <w:t xml:space="preserve">first line VF samples </w:t>
        </w:r>
      </w:ins>
      <w:ins w:id="808" w:author="Ram Shrestha" w:date="2014-04-24T00:28:00Z">
        <w:r w:rsidR="00F977CA">
          <w:t xml:space="preserve">were predicted resistant. </w:t>
        </w:r>
      </w:ins>
      <w:ins w:id="809" w:author="Ram Shrestha" w:date="2014-04-24T00:30:00Z">
        <w:r w:rsidR="00A6052E">
          <w:t xml:space="preserve">Similarly, 13 or 13 (100%) ART experienced first line VF samples and </w:t>
        </w:r>
      </w:ins>
      <w:ins w:id="810" w:author="Ram Shrestha" w:date="2014-04-24T00:31:00Z">
        <w:r w:rsidR="00A6052E">
          <w:t>15 of 23 (</w:t>
        </w:r>
      </w:ins>
      <w:ins w:id="811" w:author="Ram Shrestha" w:date="2014-04-24T00:32:00Z">
        <w:r w:rsidR="00A6052E">
          <w:t>65.22%</w:t>
        </w:r>
      </w:ins>
      <w:ins w:id="812" w:author="Ram Shrestha" w:date="2014-04-24T00:31:00Z">
        <w:r w:rsidR="00A6052E">
          <w:t>)</w:t>
        </w:r>
      </w:ins>
      <w:ins w:id="813" w:author="Ram Shrestha" w:date="2014-04-24T00:32:00Z">
        <w:r w:rsidR="00A6052E">
          <w:t xml:space="preserve"> ART </w:t>
        </w:r>
        <w:r w:rsidR="00A6052E">
          <w:t>naïve</w:t>
        </w:r>
        <w:r w:rsidR="00A6052E">
          <w:t xml:space="preserve"> first line VF samples were</w:t>
        </w:r>
      </w:ins>
      <w:ins w:id="814" w:author="Ram Shrestha" w:date="2014-04-24T00:35:00Z">
        <w:r w:rsidR="00A6052E">
          <w:t xml:space="preserve"> predicted resistance.</w:t>
        </w:r>
      </w:ins>
      <w:ins w:id="815" w:author="Ram Shrestha" w:date="2014-04-24T00:44:00Z">
        <w:r w:rsidR="004054C2">
          <w:t xml:space="preserve"> The observation showed that the frequency of first line </w:t>
        </w:r>
      </w:ins>
      <w:ins w:id="816" w:author="Ram Shrestha" w:date="2014-04-24T00:45:00Z">
        <w:r w:rsidR="004054C2">
          <w:t xml:space="preserve">VF in single dose nevirapine exposed individuals in PMTCT therapy was significantly higher than drug </w:t>
        </w:r>
      </w:ins>
      <w:ins w:id="817" w:author="Ram Shrestha" w:date="2014-04-24T00:46:00Z">
        <w:r w:rsidR="004054C2">
          <w:t>naïve</w:t>
        </w:r>
      </w:ins>
      <w:ins w:id="818" w:author="Ram Shrestha" w:date="2014-04-24T00:45:00Z">
        <w:r w:rsidR="004054C2">
          <w:t xml:space="preserve"> </w:t>
        </w:r>
      </w:ins>
      <w:ins w:id="819" w:author="Ram Shrestha" w:date="2014-04-24T00:46:00Z">
        <w:r w:rsidR="004054C2">
          <w:t xml:space="preserve">individuals. </w:t>
        </w:r>
      </w:ins>
      <w:ins w:id="820" w:author="Ram Shrestha" w:date="2014-04-24T00:57:00Z">
        <w:r w:rsidR="00387CD5">
          <w:t xml:space="preserve">Lockman et al </w:t>
        </w:r>
      </w:ins>
      <w:ins w:id="821" w:author="Ram Shrestha" w:date="2014-04-24T07:20:00Z">
        <w:r w:rsidR="00311CED">
          <w:fldChar w:fldCharType="begin">
            <w:fldData xml:space="preserve">PEVuZE5vdGU+PENpdGU+PEF1dGhvcj5Mb2NrbWFuPC9BdXRob3I+PFllYXI+MjAwNzwvWWVhcj48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</w:fldData>
          </w:fldChar>
        </w:r>
        <w:r w:rsidR="00311CED">
          <w:instrText xml:space="preserve"> ADDIN EN.CITE </w:instrText>
        </w:r>
        <w:r w:rsidR="00311CED">
          <w:fldChar w:fldCharType="begin">
            <w:fldData xml:space="preserve">PEVuZE5vdGU+PENpdGU+PEF1dGhvcj5Mb2NrbWFuPC9BdXRob3I+PFllYXI+MjAwNzwvWWVhcj48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</w:fldData>
          </w:fldChar>
        </w:r>
        <w:r w:rsidR="00311CED">
          <w:instrText xml:space="preserve"> ADDIN EN.CITE.DATA </w:instrText>
        </w:r>
        <w:r w:rsidR="00311CED">
          <w:fldChar w:fldCharType="end"/>
        </w:r>
      </w:ins>
      <w:r w:rsidR="00311CED">
        <w:fldChar w:fldCharType="separate"/>
      </w:r>
      <w:ins w:id="822" w:author="Ram Shrestha" w:date="2014-04-24T07:20:00Z">
        <w:r w:rsidR="00311CED">
          <w:rPr>
            <w:noProof/>
          </w:rPr>
          <w:t>(Lockman et al., 2007)</w:t>
        </w:r>
        <w:r w:rsidR="00311CED">
          <w:fldChar w:fldCharType="end"/>
        </w:r>
      </w:ins>
      <w:ins w:id="823" w:author="Ram Shrestha" w:date="2014-04-24T01:08:00Z">
        <w:r w:rsidR="00F87467">
          <w:t xml:space="preserve"> </w:t>
        </w:r>
      </w:ins>
      <w:ins w:id="824" w:author="Ram Shrestha" w:date="2014-04-24T01:19:00Z">
        <w:r w:rsidR="00CC5634">
          <w:t xml:space="preserve">had also studied the response of nevirapine based first line ART on the samples exposed to the drug through PMTCT therapy. </w:t>
        </w:r>
      </w:ins>
      <w:ins w:id="825" w:author="Ram Shrestha" w:date="2014-04-24T01:21:00Z">
        <w:r w:rsidR="00CC5634">
          <w:t xml:space="preserve">They observed that 5% of 106 women </w:t>
        </w:r>
      </w:ins>
      <w:ins w:id="826" w:author="Ram Shrestha" w:date="2014-04-24T01:22:00Z">
        <w:r w:rsidR="00CC5634">
          <w:t>that received</w:t>
        </w:r>
      </w:ins>
      <w:ins w:id="827" w:author="Ram Shrestha" w:date="2014-04-24T01:21:00Z">
        <w:r w:rsidR="00CC5634">
          <w:t xml:space="preserve"> </w:t>
        </w:r>
      </w:ins>
      <w:ins w:id="828" w:author="Ram Shrestha" w:date="2014-04-24T01:22:00Z">
        <w:r w:rsidR="001A1A04">
          <w:t xml:space="preserve">placebo and 18.4% of 112 women that received </w:t>
        </w:r>
      </w:ins>
      <w:ins w:id="829" w:author="Ram Shrestha" w:date="2014-04-24T01:23:00Z">
        <w:r w:rsidR="001A1A04">
          <w:t xml:space="preserve">single dose </w:t>
        </w:r>
      </w:ins>
      <w:ins w:id="830" w:author="Ram Shrestha" w:date="2014-04-24T01:22:00Z">
        <w:r w:rsidR="001A1A04">
          <w:t>nevirapine</w:t>
        </w:r>
      </w:ins>
      <w:ins w:id="831" w:author="Ram Shrestha" w:date="2014-04-24T01:23:00Z">
        <w:r w:rsidR="001A1A04">
          <w:t xml:space="preserve"> experienced first line VF in the first six month of the initiation of the ART treatment.</w:t>
        </w:r>
      </w:ins>
      <w:ins w:id="832" w:author="Ram Shrestha" w:date="2014-04-24T01:35:00Z">
        <w:r w:rsidR="00692CC9">
          <w:t xml:space="preserve"> 41.7% of 60 </w:t>
        </w:r>
      </w:ins>
      <w:ins w:id="833" w:author="Ram Shrestha" w:date="2014-04-24T01:37:00Z">
        <w:r w:rsidR="00692CC9">
          <w:t>nevirapine-experienced</w:t>
        </w:r>
      </w:ins>
      <w:ins w:id="834" w:author="Ram Shrestha" w:date="2014-04-24T01:35:00Z">
        <w:r w:rsidR="00692CC9">
          <w:t xml:space="preserve"> women </w:t>
        </w:r>
      </w:ins>
      <w:ins w:id="835" w:author="Ram Shrestha" w:date="2014-04-24T01:36:00Z">
        <w:r w:rsidR="00692CC9">
          <w:t xml:space="preserve">starting first line ART </w:t>
        </w:r>
      </w:ins>
      <w:ins w:id="836" w:author="Ram Shrestha" w:date="2014-04-24T01:35:00Z">
        <w:r w:rsidR="00692CC9">
          <w:t>also experienced VF.</w:t>
        </w:r>
      </w:ins>
      <w:ins w:id="837" w:author="Ram Shrestha" w:date="2014-04-24T02:01:00Z">
        <w:r w:rsidR="00166F81">
          <w:t xml:space="preserve"> In another study, </w:t>
        </w:r>
      </w:ins>
      <w:ins w:id="838" w:author="Ram Shrestha" w:date="2014-04-24T02:02:00Z">
        <w:r w:rsidR="00166F81">
          <w:t xml:space="preserve">Chi et al </w:t>
        </w:r>
      </w:ins>
      <w:ins w:id="839" w:author="Ram Shrestha" w:date="2014-04-24T07:20:00Z">
        <w:r w:rsidR="00311CED">
          <w:fldChar w:fldCharType="begin">
            <w:fldData xml:space="preserve">PEVuZE5vdGU+PENpdGU+PEF1dGhvcj5DaGk8L0F1dGhvcj48WWVhcj4yMDA3PC9ZZWFyPjxSZWNO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</w:fldData>
          </w:fldChar>
        </w:r>
        <w:r w:rsidR="00311CED">
          <w:instrText xml:space="preserve"> ADDIN EN.CITE </w:instrText>
        </w:r>
        <w:r w:rsidR="00311CED">
          <w:fldChar w:fldCharType="begin">
            <w:fldData xml:space="preserve">PEVuZE5vdGU+PENpdGU+PEF1dGhvcj5DaGk8L0F1dGhvcj48WWVhcj4yMDA3PC9ZZWFyPjxSZWNO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</w:fldData>
          </w:fldChar>
        </w:r>
        <w:r w:rsidR="00311CED">
          <w:instrText xml:space="preserve"> ADDIN EN.CITE.DATA </w:instrText>
        </w:r>
        <w:r w:rsidR="00311CED">
          <w:fldChar w:fldCharType="end"/>
        </w:r>
      </w:ins>
      <w:r w:rsidR="00311CED">
        <w:fldChar w:fldCharType="separate"/>
      </w:r>
      <w:ins w:id="840" w:author="Ram Shrestha" w:date="2014-04-24T07:20:00Z">
        <w:r w:rsidR="00311CED">
          <w:rPr>
            <w:noProof/>
          </w:rPr>
          <w:t>(Chi et al., 2007)</w:t>
        </w:r>
        <w:r w:rsidR="00311CED">
          <w:fldChar w:fldCharType="end"/>
        </w:r>
      </w:ins>
      <w:ins w:id="841" w:author="Ram Shrestha" w:date="2014-04-24T02:02:00Z">
        <w:r w:rsidR="00166F81">
          <w:t xml:space="preserve"> studied the </w:t>
        </w:r>
      </w:ins>
      <w:ins w:id="842" w:author="Ram Shrestha" w:date="2014-04-24T02:03:00Z">
        <w:r w:rsidR="00166F81">
          <w:t xml:space="preserve">association of exposure of nevirapine through PMTCT with </w:t>
        </w:r>
      </w:ins>
      <w:ins w:id="843" w:author="Ram Shrestha" w:date="2014-04-24T02:04:00Z">
        <w:r w:rsidR="00BC3A1A">
          <w:t xml:space="preserve">CD4 </w:t>
        </w:r>
      </w:ins>
      <w:ins w:id="844" w:author="Ram Shrestha" w:date="2014-04-24T02:30:00Z">
        <w:r w:rsidR="00D23D1C">
          <w:t>count;</w:t>
        </w:r>
      </w:ins>
      <w:ins w:id="845" w:author="Ram Shrestha" w:date="2014-04-24T02:04:00Z">
        <w:r w:rsidR="00BC3A1A">
          <w:t xml:space="preserve"> death and VF of the nevirapine based first line ART. In their analysis of the hazard risk </w:t>
        </w:r>
      </w:ins>
      <w:ins w:id="846" w:author="Ram Shrestha" w:date="2014-04-24T02:07:00Z">
        <w:r w:rsidR="00BC3A1A">
          <w:t>of first line VF</w:t>
        </w:r>
      </w:ins>
      <w:ins w:id="847" w:author="Ram Shrestha" w:date="2014-04-24T02:08:00Z">
        <w:r w:rsidR="00BC3A1A">
          <w:t xml:space="preserve">, they obtained that </w:t>
        </w:r>
        <w:r w:rsidR="00BC3A1A">
          <w:t>patients</w:t>
        </w:r>
        <w:r w:rsidR="00BC3A1A">
          <w:t xml:space="preserve"> with exposure to</w:t>
        </w:r>
      </w:ins>
      <w:ins w:id="848" w:author="Ram Shrestha" w:date="2014-04-24T02:09:00Z">
        <w:r w:rsidR="00BC3A1A">
          <w:t xml:space="preserve"> nevirapine </w:t>
        </w:r>
      </w:ins>
      <w:ins w:id="849" w:author="Ram Shrestha" w:date="2014-04-24T02:07:00Z">
        <w:r w:rsidR="00BC3A1A">
          <w:t xml:space="preserve">had </w:t>
        </w:r>
      </w:ins>
      <w:ins w:id="850" w:author="Ram Shrestha" w:date="2014-04-24T02:09:00Z">
        <w:r w:rsidR="00BC3A1A">
          <w:t xml:space="preserve">higher risk for clinical VF than drug </w:t>
        </w:r>
      </w:ins>
      <w:ins w:id="851" w:author="Ram Shrestha" w:date="2014-04-24T02:10:00Z">
        <w:r w:rsidR="00BC3A1A">
          <w:t>naïve</w:t>
        </w:r>
      </w:ins>
      <w:ins w:id="852" w:author="Ram Shrestha" w:date="2014-04-24T02:09:00Z">
        <w:r w:rsidR="00BC3A1A">
          <w:t xml:space="preserve"> </w:t>
        </w:r>
      </w:ins>
      <w:ins w:id="853" w:author="Ram Shrestha" w:date="2014-04-24T02:10:00Z">
        <w:r w:rsidR="00BC3A1A">
          <w:t>patients.</w:t>
        </w:r>
      </w:ins>
      <w:ins w:id="854" w:author="Ram Shrestha" w:date="2014-04-24T02:07:00Z">
        <w:r w:rsidR="00BC3A1A">
          <w:t xml:space="preserve"> </w:t>
        </w:r>
      </w:ins>
    </w:p>
    <w:p w:rsidR="0044530F" w:rsidRPr="0044530F" w:rsidRDefault="0044530F" w:rsidP="00A6052E">
      <w:pPr>
        <w:numPr>
          <w:ins w:id="855" w:author="Ram Shrestha" w:date="2014-04-23T23:19:00Z"/>
        </w:numPr>
        <w:spacing w:line="480" w:lineRule="auto"/>
        <w:jc w:val="both"/>
        <w:rPr>
          <w:ins w:id="856" w:author="Ram Shrestha" w:date="2014-04-23T16:28:00Z"/>
        </w:rPr>
      </w:pPr>
    </w:p>
    <w:p w:rsidR="006656E6" w:rsidDel="00D23D1C" w:rsidRDefault="002771D0" w:rsidP="00F35359">
      <w:pPr>
        <w:pStyle w:val="Heading2"/>
        <w:numPr>
          <w:numberingChange w:id="857" w:author="Ram Shrestha" w:date="2014-04-23T23:21:00Z" w:original="%1:4:0:.%2:5:0:"/>
        </w:numPr>
        <w:rPr>
          <w:del w:id="858" w:author="Ram Shrestha" w:date="2014-04-24T02:31:00Z"/>
        </w:rPr>
      </w:pPr>
      <w:del w:id="859" w:author="Ram Shrestha" w:date="2014-04-21T23:08:00Z">
        <w:r w:rsidDel="000A4314">
          <w:delText xml:space="preserve">Rebound </w:delText>
        </w:r>
      </w:del>
      <w:del w:id="860" w:author="Ram Shrestha" w:date="2014-04-24T02:31:00Z">
        <w:r w:rsidDel="00D23D1C">
          <w:delText>of</w:delText>
        </w:r>
        <w:r w:rsidR="00A57C46" w:rsidDel="00D23D1C">
          <w:delText xml:space="preserve"> resistant variants </w:delText>
        </w:r>
        <w:r w:rsidDel="00D23D1C">
          <w:delText xml:space="preserve">in </w:delText>
        </w:r>
      </w:del>
      <w:del w:id="861" w:author="Ram Shrestha" w:date="2014-04-21T23:09:00Z">
        <w:r w:rsidDel="000A4314">
          <w:delText>non-ART naïve</w:delText>
        </w:r>
      </w:del>
      <w:del w:id="862" w:author="Ram Shrestha" w:date="2014-04-24T02:31:00Z">
        <w:r w:rsidDel="00D23D1C">
          <w:delText xml:space="preserve"> individuals after first line therapy </w:delText>
        </w:r>
      </w:del>
      <w:del w:id="863" w:author="Ram Shrestha" w:date="2014-04-21T23:09:00Z">
        <w:r w:rsidDel="000A4314">
          <w:delText>leads to virologic failure</w:delText>
        </w:r>
      </w:del>
    </w:p>
    <w:p w:rsidR="002771D0" w:rsidDel="00D23D1C" w:rsidRDefault="00B2393C" w:rsidP="00F35359">
      <w:pPr>
        <w:spacing w:line="480" w:lineRule="auto"/>
        <w:jc w:val="both"/>
        <w:rPr>
          <w:del w:id="864" w:author="Ram Shrestha" w:date="2014-04-24T02:31:00Z"/>
        </w:rPr>
      </w:pPr>
      <w:del w:id="865" w:author="Ram Shrestha" w:date="2014-04-22T00:52:00Z">
        <w:r w:rsidDel="00CB0014">
          <w:delText xml:space="preserve">51 individuals that exhibited </w:delText>
        </w:r>
        <w:r w:rsidR="00B112EC" w:rsidDel="00CB0014">
          <w:delText>VF</w:delText>
        </w:r>
        <w:r w:rsidDel="00CB0014">
          <w:delText xml:space="preserve"> were genotyped using </w:delText>
        </w:r>
        <w:r w:rsidR="00477600" w:rsidDel="00CB0014">
          <w:delText xml:space="preserve">the </w:delText>
        </w:r>
        <w:r w:rsidDel="00CB0014">
          <w:delText>FL</w:delText>
        </w:r>
        <w:r w:rsidR="004D00AC" w:rsidDel="00CB0014">
          <w:delText xml:space="preserve">X </w:delText>
        </w:r>
      </w:del>
      <w:del w:id="866" w:author="Ram Shrestha" w:date="2014-04-22T00:27:00Z">
        <w:r w:rsidR="004D00AC" w:rsidDel="00E43111">
          <w:delText xml:space="preserve">UDPS </w:delText>
        </w:r>
      </w:del>
      <w:del w:id="867" w:author="Ram Shrestha" w:date="2014-04-22T00:52:00Z">
        <w:r w:rsidR="004D00AC" w:rsidDel="00CB0014">
          <w:delText xml:space="preserve">system. </w:delText>
        </w:r>
      </w:del>
      <w:del w:id="868" w:author="Ram Shrestha" w:date="2014-04-24T02:31:00Z">
        <w:r w:rsidR="004D00AC" w:rsidDel="00D23D1C">
          <w:delText xml:space="preserve">15 of 51 </w:delText>
        </w:r>
        <w:r w:rsidR="00477600" w:rsidDel="00D23D1C">
          <w:delText>had previously been</w:delText>
        </w:r>
        <w:r w:rsidR="004D00AC" w:rsidDel="00D23D1C">
          <w:delText xml:space="preserve"> exposed to </w:delText>
        </w:r>
      </w:del>
      <w:del w:id="869" w:author="Ram Shrestha" w:date="2014-04-22T00:27:00Z">
        <w:r w:rsidR="004D00AC" w:rsidDel="00E43111">
          <w:delText xml:space="preserve">ART </w:delText>
        </w:r>
      </w:del>
      <w:del w:id="870" w:author="Ram Shrestha" w:date="2014-04-24T02:31:00Z">
        <w:r w:rsidR="004D00AC" w:rsidDel="00D23D1C">
          <w:delText xml:space="preserve">through PMTCT and the rest were not.Resistance prediction using the genotype data of the 15 individuals with Seq2Res showed that 14 (94%) of them </w:delText>
        </w:r>
        <w:r w:rsidR="00477600" w:rsidDel="00D23D1C">
          <w:delText>had</w:delText>
        </w:r>
        <w:r w:rsidR="004D00AC" w:rsidDel="00D23D1C">
          <w:delText xml:space="preserve"> predicted resistance </w:delText>
        </w:r>
        <w:r w:rsidR="00477600" w:rsidDel="00D23D1C">
          <w:delText xml:space="preserve">to nevarapine </w:delText>
        </w:r>
        <w:r w:rsidR="004D00AC" w:rsidDel="00D23D1C">
          <w:delText>and that was consistent at all prevalen</w:delText>
        </w:r>
        <w:r w:rsidR="001B63D1" w:rsidDel="00D23D1C">
          <w:delText xml:space="preserve">ce cutoffs. Similarly, </w:delText>
        </w:r>
      </w:del>
      <w:del w:id="871" w:author="Ram Shrestha" w:date="2014-04-22T00:32:00Z">
        <w:r w:rsidR="00A57C46" w:rsidDel="00E43111">
          <w:delText xml:space="preserve">resistance prediction with genotype data from Junior system of the </w:delText>
        </w:r>
      </w:del>
      <w:del w:id="872" w:author="Ram Shrestha" w:date="2014-04-22T00:28:00Z">
        <w:r w:rsidR="00A57C46" w:rsidDel="00E43111">
          <w:delText xml:space="preserve">ART </w:delText>
        </w:r>
      </w:del>
      <w:del w:id="873" w:author="Ram Shrestha" w:date="2014-04-22T00:32:00Z">
        <w:r w:rsidR="00A57C46" w:rsidDel="00E43111">
          <w:delText>exposed individuals through PMTCT and that exhibited first line therapy failure showed that all (13 of 13) were predicted resistance consistently at prevalence cutoff 15% or below.</w:delText>
        </w:r>
        <w:r w:rsidR="005025A4" w:rsidDel="00E43111">
          <w:delText xml:space="preserve"> </w:delText>
        </w:r>
      </w:del>
      <w:del w:id="874" w:author="Ram Shrestha" w:date="2014-04-24T02:31:00Z">
        <w:r w:rsidR="005025A4" w:rsidDel="00D23D1C">
          <w:delText xml:space="preserve">This showed that the resistant HIV variants </w:delText>
        </w:r>
      </w:del>
      <w:del w:id="875" w:author="Ram Shrestha" w:date="2014-04-22T00:57:00Z">
        <w:r w:rsidR="005025A4" w:rsidDel="00FF0B1E">
          <w:delText xml:space="preserve">rebounded </w:delText>
        </w:r>
      </w:del>
      <w:del w:id="876" w:author="Ram Shrestha" w:date="2014-04-24T02:31:00Z">
        <w:r w:rsidR="005025A4" w:rsidDel="00D23D1C">
          <w:delText xml:space="preserve">in the presence of the </w:delText>
        </w:r>
      </w:del>
      <w:del w:id="877" w:author="Ram Shrestha" w:date="2014-04-22T00:57:00Z">
        <w:r w:rsidR="005025A4" w:rsidDel="00FF0B1E">
          <w:delText xml:space="preserve">drugs </w:delText>
        </w:r>
      </w:del>
      <w:del w:id="878" w:author="Ram Shrestha" w:date="2014-04-24T02:31:00Z">
        <w:r w:rsidR="005025A4" w:rsidDel="00D23D1C">
          <w:delText xml:space="preserve">leading to the </w:delText>
        </w:r>
        <w:r w:rsidR="00B112EC" w:rsidDel="00D23D1C">
          <w:delText>VF</w:delText>
        </w:r>
        <w:r w:rsidR="005025A4" w:rsidDel="00D23D1C">
          <w:delText xml:space="preserve"> in the antiretroviral exposed individuals through PMTCT.</w:delText>
        </w:r>
      </w:del>
    </w:p>
    <w:p w:rsidR="005025A4" w:rsidDel="00D23D1C" w:rsidRDefault="005025A4" w:rsidP="00F35359">
      <w:pPr>
        <w:spacing w:line="480" w:lineRule="auto"/>
        <w:jc w:val="both"/>
        <w:rPr>
          <w:del w:id="879" w:author="Ram Shrestha" w:date="2014-04-24T02:31:00Z"/>
        </w:rPr>
      </w:pPr>
    </w:p>
    <w:p w:rsidR="005025A4" w:rsidDel="00D23D1C" w:rsidRDefault="0057215A" w:rsidP="00F35359">
      <w:pPr>
        <w:spacing w:line="480" w:lineRule="auto"/>
        <w:jc w:val="both"/>
        <w:rPr>
          <w:del w:id="880" w:author="Ram Shrestha" w:date="2014-04-24T02:31:00Z"/>
        </w:rPr>
      </w:pPr>
      <w:del w:id="881" w:author="Ram Shrestha" w:date="2014-04-24T02:31:00Z">
        <w:r w:rsidDel="00D23D1C">
          <w:delText>HIV variants with drug associated mutations gets selected and continue replicating in the presence of the singl</w:delText>
        </w:r>
        <w:r w:rsidR="00A51939" w:rsidDel="00D23D1C">
          <w:delText xml:space="preserve">e dose </w:delText>
        </w:r>
        <w:r w:rsidDel="00D23D1C">
          <w:delText>drug</w:delText>
        </w:r>
        <w:r w:rsidR="00A51939" w:rsidDel="00D23D1C">
          <w:delText xml:space="preserve"> nevirapine </w:delText>
        </w:r>
        <w:r w:rsidR="00D10774" w:rsidDel="00D23D1C">
          <w:fldChar w:fldCharType="begin">
            <w:fldData xml:space="preserve">PEVuZE5vdGU+PENpdGU+PEF1dGhvcj5Fc2hsZW1hbjwvQXV0aG9yPjxZZWFyPjIwMDU8L1llYXI+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</w:fldData>
          </w:fldChar>
        </w:r>
        <w:r w:rsidR="00061CDA" w:rsidDel="00D23D1C">
          <w:delInstrText xml:space="preserve"> ADDIN EN.CITE </w:delInstrText>
        </w:r>
        <w:r w:rsidR="00D10774" w:rsidDel="00D23D1C">
          <w:fldChar w:fldCharType="begin">
            <w:fldData xml:space="preserve">PEVuZE5vdGU+PENpdGU+PEF1dGhvcj5Fc2hsZW1hbjwvQXV0aG9yPjxZZWFyPjIwMDU8L1llYXI+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</w:fldData>
          </w:fldChar>
        </w:r>
        <w:r w:rsidR="00061CDA" w:rsidDel="00D23D1C">
          <w:delInstrText xml:space="preserve"> ADDIN EN.CITE.DATA </w:delInstrText>
        </w:r>
        <w:r w:rsidR="00D10774" w:rsidDel="00D23D1C">
          <w:fldChar w:fldCharType="end"/>
        </w:r>
        <w:r w:rsidR="00D10774" w:rsidDel="00D23D1C">
          <w:fldChar w:fldCharType="separate"/>
        </w:r>
        <w:r w:rsidR="008964D2" w:rsidDel="00D23D1C">
          <w:rPr>
            <w:noProof/>
          </w:rPr>
          <w:delText>(Eshleman et al., 2004a; Eshleman et al., 2005a; Martinson et al., 2007)</w:delText>
        </w:r>
        <w:r w:rsidR="00D10774" w:rsidDel="00D23D1C">
          <w:fldChar w:fldCharType="end"/>
        </w:r>
        <w:r w:rsidR="006A5C69" w:rsidDel="00D23D1C">
          <w:delText xml:space="preserve"> generating more mutations</w:delText>
        </w:r>
        <w:r w:rsidDel="00D23D1C">
          <w:delText>.</w:delText>
        </w:r>
        <w:r w:rsidR="00A51939" w:rsidDel="00D23D1C">
          <w:delText xml:space="preserve"> After drug interruption, </w:delText>
        </w:r>
        <w:r w:rsidR="007378CC" w:rsidDel="00D23D1C">
          <w:delText xml:space="preserve">the prevalence of </w:delText>
        </w:r>
        <w:r w:rsidR="00A51939" w:rsidDel="00D23D1C">
          <w:delText xml:space="preserve">the drug resistant variants </w:delText>
        </w:r>
        <w:r w:rsidR="00C93B0F" w:rsidDel="00D23D1C">
          <w:delText>decreases</w:delText>
        </w:r>
        <w:r w:rsidR="007378CC" w:rsidDel="00D23D1C">
          <w:delText xml:space="preserve"> from high level to near undetectable low level </w:delText>
        </w:r>
        <w:r w:rsidR="00D10774" w:rsidDel="00D23D1C">
          <w:fldChar w:fldCharType="begin">
            <w:fldData xml:space="preserve">PEVuZE5vdGU+PENpdGU+PEF1dGhvcj5QYWxtZXI8L0F1dGhvcj48WWVhcj4yMDA2PC9ZZWFyPjxS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</w:fldData>
          </w:fldChar>
        </w:r>
        <w:r w:rsidR="00061CDA" w:rsidDel="00D23D1C">
          <w:delInstrText xml:space="preserve"> ADDIN EN.CITE </w:delInstrText>
        </w:r>
        <w:r w:rsidR="00D10774" w:rsidDel="00D23D1C">
          <w:fldChar w:fldCharType="begin">
            <w:fldData xml:space="preserve">PEVuZE5vdGU+PENpdGU+PEF1dGhvcj5QYWxtZXI8L0F1dGhvcj48WWVhcj4yMDA2PC9ZZWFyPjxS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</w:fldData>
          </w:fldChar>
        </w:r>
        <w:r w:rsidR="00061CDA" w:rsidDel="00D23D1C">
          <w:delInstrText xml:space="preserve"> ADDIN EN.CITE.DATA </w:delInstrText>
        </w:r>
        <w:r w:rsidR="00D10774" w:rsidDel="00D23D1C">
          <w:fldChar w:fldCharType="end"/>
        </w:r>
        <w:r w:rsidR="00D10774" w:rsidDel="00D23D1C">
          <w:fldChar w:fldCharType="separate"/>
        </w:r>
        <w:r w:rsidR="008964D2" w:rsidDel="00D23D1C">
          <w:rPr>
            <w:noProof/>
          </w:rPr>
          <w:delText>(Flys et al., 2005; Loubser et al., 2006; Palmer et al., 2006)</w:delText>
        </w:r>
        <w:r w:rsidR="00D10774" w:rsidDel="00D23D1C">
          <w:fldChar w:fldCharType="end"/>
        </w:r>
        <w:r w:rsidR="007378CC" w:rsidDel="00D23D1C">
          <w:delText>. We have shown this using the UDPS genotype data from baseline samples obtained from individuals exposed to antiretroviral drug using PMTCT.</w:delText>
        </w:r>
      </w:del>
    </w:p>
    <w:p w:rsidR="00C93B0F" w:rsidDel="00D23D1C" w:rsidRDefault="00C93B0F" w:rsidP="00F35359">
      <w:pPr>
        <w:spacing w:line="480" w:lineRule="auto"/>
        <w:jc w:val="both"/>
        <w:rPr>
          <w:del w:id="882" w:author="Ram Shrestha" w:date="2014-04-24T02:31:00Z"/>
        </w:rPr>
      </w:pPr>
    </w:p>
    <w:p w:rsidR="00C93B0F" w:rsidDel="00D23D1C" w:rsidRDefault="000351F6" w:rsidP="00F35359">
      <w:pPr>
        <w:spacing w:line="480" w:lineRule="auto"/>
        <w:jc w:val="both"/>
        <w:rPr>
          <w:del w:id="883" w:author="Ram Shrestha" w:date="2014-04-24T02:31:00Z"/>
        </w:rPr>
      </w:pPr>
      <w:del w:id="884" w:author="Ram Shrestha" w:date="2014-04-24T02:31:00Z">
        <w:r w:rsidDel="00D23D1C">
          <w:delText>When the HIV infected individuals that were exposed to nevirapine through PMTCT underwent the first line therapy that includes nevirapine</w:delText>
        </w:r>
        <w:r w:rsidR="006A5C69" w:rsidDel="00D23D1C">
          <w:delText xml:space="preserve">, the </w:delText>
        </w:r>
        <w:r w:rsidR="00C27CCE" w:rsidDel="00D23D1C">
          <w:delText xml:space="preserve">drug resistant </w:delText>
        </w:r>
        <w:r w:rsidR="006A5C69" w:rsidDel="00D23D1C">
          <w:delText xml:space="preserve">viral variants emerge out in the </w:delText>
        </w:r>
        <w:r w:rsidR="00640809" w:rsidDel="00D23D1C">
          <w:delText xml:space="preserve">viral </w:delText>
        </w:r>
        <w:r w:rsidR="006A5C69" w:rsidDel="00D23D1C">
          <w:delText xml:space="preserve">population as a major variants leading to </w:delText>
        </w:r>
        <w:r w:rsidR="00B112EC" w:rsidDel="00D23D1C">
          <w:delText>VF</w:delText>
        </w:r>
        <w:r w:rsidR="006A5C69" w:rsidDel="00D23D1C">
          <w:delText xml:space="preserve"> and there were numerous researches that showed this observation </w:delText>
        </w:r>
        <w:r w:rsidR="00D10774" w:rsidDel="00D23D1C">
          <w:fldChar w:fldCharType="begin">
            <w:fldData xml:space="preserve">PEVuZE5vdGU+PENpdGU+PEF1dGhvcj5NYWNMZW9kPC9BdXRob3I+PFllYXI+MjAxMDwvWWVhcj48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</w:fldData>
          </w:fldChar>
        </w:r>
        <w:r w:rsidR="00061CDA" w:rsidDel="00D23D1C">
          <w:delInstrText xml:space="preserve"> ADDIN EN.CITE </w:delInstrText>
        </w:r>
        <w:r w:rsidR="00D10774" w:rsidDel="00D23D1C">
          <w:fldChar w:fldCharType="begin">
            <w:fldData xml:space="preserve">PEVuZE5vdGU+PENpdGU+PEF1dGhvcj5NYWNMZW9kPC9BdXRob3I+PFllYXI+MjAxMDwvWWVhcj48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</w:fldData>
          </w:fldChar>
        </w:r>
        <w:r w:rsidR="00061CDA" w:rsidDel="00D23D1C">
          <w:delInstrText xml:space="preserve"> ADDIN EN.CITE.DATA </w:delInstrText>
        </w:r>
        <w:r w:rsidR="00D10774" w:rsidDel="00D23D1C">
          <w:fldChar w:fldCharType="end"/>
        </w:r>
        <w:r w:rsidR="00D10774" w:rsidDel="00D23D1C">
          <w:fldChar w:fldCharType="separate"/>
        </w:r>
        <w:r w:rsidR="00C27CCE" w:rsidDel="00D23D1C">
          <w:rPr>
            <w:noProof/>
          </w:rPr>
          <w:delText>(Boltz et al., 2011; Chi et al., 2007; Ciaranello et al., 2011; Coovadia et al., 2009; Lockman et al., 2007; MacLeod et al., 2010; Orrell et al., 2009)</w:delText>
        </w:r>
        <w:r w:rsidR="00D10774" w:rsidDel="00D23D1C">
          <w:fldChar w:fldCharType="end"/>
        </w:r>
        <w:r w:rsidR="00640809" w:rsidDel="00D23D1C">
          <w:delText>.</w:delText>
        </w:r>
      </w:del>
    </w:p>
    <w:p w:rsidR="00640809" w:rsidDel="00D23D1C" w:rsidRDefault="00640809" w:rsidP="00F35359">
      <w:pPr>
        <w:spacing w:line="480" w:lineRule="auto"/>
        <w:jc w:val="both"/>
        <w:rPr>
          <w:del w:id="885" w:author="Ram Shrestha" w:date="2014-04-24T02:31:00Z"/>
        </w:rPr>
      </w:pPr>
    </w:p>
    <w:p w:rsidR="00FA1BB6" w:rsidDel="00D23D1C" w:rsidRDefault="00FA1BB6" w:rsidP="00F35359">
      <w:pPr>
        <w:spacing w:line="480" w:lineRule="auto"/>
        <w:jc w:val="both"/>
        <w:rPr>
          <w:del w:id="886" w:author="Ram Shrestha" w:date="2014-04-24T02:31:00Z"/>
        </w:rPr>
      </w:pPr>
      <w:del w:id="887" w:author="Ram Shrestha" w:date="2014-04-24T02:31:00Z">
        <w:r w:rsidDel="00D23D1C">
          <w:delText>However, adherence to the therapy is an important</w:delText>
        </w:r>
        <w:r w:rsidR="00E72605" w:rsidDel="00D23D1C">
          <w:delText xml:space="preserve"> independent</w:delText>
        </w:r>
        <w:r w:rsidDel="00D23D1C">
          <w:delText xml:space="preserve"> factor that needs to be considered as it could also affect the treatment outcome</w:delText>
        </w:r>
        <w:r w:rsidR="007958B3" w:rsidDel="00D23D1C">
          <w:delText xml:space="preserve"> </w:delText>
        </w:r>
        <w:r w:rsidR="00D10774" w:rsidDel="00D23D1C">
          <w:fldChar w:fldCharType="begin"/>
        </w:r>
        <w:r w:rsidR="00061CDA" w:rsidDel="00D23D1C">
          <w:delInstrText xml:space="preserve"> ADDIN EN.CITE &lt;EndNote&gt;&lt;Cite&gt;&lt;Author&gt;Nieuwkerk&lt;/Author&gt;&lt;Year&gt;2005&lt;/Year&gt;&lt;RecNum&gt;1730&lt;/RecNum&gt;&lt;record&gt;&lt;rec-number&gt;1730&lt;/rec-number&gt;&lt;foreign-keys&gt;&lt;key app="EN" db-id="fp25zzvrxrd9vke5zxqp9stbssprwstvdddz"&gt;1730&lt;/key&gt;&lt;/foreign-keys&gt;&lt;ref-type name="Journal Article"&gt;17&lt;/ref-type&gt;&lt;contributors&gt;&lt;authors&gt;&lt;author&gt;Nieuwkerk, P. T.&lt;/author&gt;&lt;author&gt;Oort, F. J.&lt;/author&gt;&lt;/authors&gt;&lt;/contributors&gt;&lt;auth-address&gt;Department of Medical Psychology, Academic Medical Center, University of Amsterdam, Amsterdam, The Netherlands. p.t.nieuwkerk@amc.uva.nl&lt;/auth-address&gt;&lt;titles&gt;&lt;title&gt;Self-reported adherence to antiretroviral therapy for HIV-1 infection and virologic treatment response: a meta-analysis&lt;/title&gt;&lt;secondary-title&gt;J Acquir Immune Defic Syndr&lt;/secondary-title&gt;&lt;/titles&gt;&lt;periodical&gt;&lt;full-title&gt;J Acquir Immune Defic Syndr&lt;/full-title&gt;&lt;/periodical&gt;&lt;pages&gt;445-8&lt;/pages&gt;&lt;volume&gt;38&lt;/volume&gt;&lt;number&gt;4&lt;/number&gt;&lt;edition&gt;2005/03/15&lt;/edition&gt;&lt;keywords&gt;&lt;keyword&gt;Anti-HIV Agents/*therapeutic use&lt;/keyword&gt;&lt;keyword&gt;*Antiretroviral Therapy, Highly Active&lt;/keyword&gt;&lt;keyword&gt;HIV Infections/*drug therapy/*psychology&lt;/keyword&gt;&lt;keyword&gt;HIV-1/drug effects&lt;/keyword&gt;&lt;keyword&gt;Humans&lt;/keyword&gt;&lt;keyword&gt;*Patient Compliance&lt;/keyword&gt;&lt;keyword&gt;Reproducibility of Results&lt;/keyword&gt;&lt;keyword&gt;Self Care&lt;/keyword&gt;&lt;/keywords&gt;&lt;dates&gt;&lt;year&gt;2005&lt;/year&gt;&lt;pub-dates&gt;&lt;date&gt;Apr 1&lt;/date&gt;&lt;/pub-dates&gt;&lt;/dates&gt;&lt;isbn&gt;1525-4135 (Print)&amp;#xD;1525-4135 (Linking)&lt;/isbn&gt;&lt;accession-num&gt;15764962&lt;/accession-num&gt;&lt;urls&gt;&lt;related-urls&gt;&lt;url&gt;http://www.ncbi.nlm.nih.gov/entrez/query.fcgi?cmd=Retrieve&amp;amp;db=PubMed&amp;amp;dopt=Citation&amp;amp;list_uids=15764962&lt;/url&gt;&lt;/related-urls&gt;&lt;/urls&gt;&lt;electronic-resource-num&gt;00126334-200504010-00010 [pii]&lt;/electronic-resource-num&gt;&lt;language&gt;eng&lt;/language&gt;&lt;/record&gt;&lt;/Cite&gt;&lt;/EndNote&gt;</w:delInstrText>
        </w:r>
        <w:r w:rsidR="00D10774" w:rsidDel="00D23D1C">
          <w:fldChar w:fldCharType="separate"/>
        </w:r>
        <w:r w:rsidR="008964D2" w:rsidDel="00D23D1C">
          <w:rPr>
            <w:noProof/>
          </w:rPr>
          <w:delText>(Nieuwkerk and Oort, 2005)</w:delText>
        </w:r>
        <w:r w:rsidR="00D10774" w:rsidDel="00D23D1C">
          <w:fldChar w:fldCharType="end"/>
        </w:r>
        <w:r w:rsidDel="00D23D1C">
          <w:delText>.</w:delText>
        </w:r>
        <w:r w:rsidR="00E72605" w:rsidDel="00D23D1C">
          <w:delText xml:space="preserve"> Uninterrupted treatment and timely intake of drugs help</w:delText>
        </w:r>
        <w:r w:rsidR="00716D4C" w:rsidDel="00D23D1C">
          <w:delText xml:space="preserve">s to keep suppressing HIV virus and improve quality of life </w:delText>
        </w:r>
        <w:r w:rsidR="00D10774" w:rsidDel="00D23D1C">
          <w:fldChar w:fldCharType="begin"/>
        </w:r>
        <w:r w:rsidR="00061CDA" w:rsidDel="00D23D1C">
          <w:delInstrText xml:space="preserve"> ADDIN EN.CITE &lt;EndNote&gt;&lt;Cite&gt;&lt;Author&gt;Mannheimer&lt;/Author&gt;&lt;Year&gt;2005&lt;/Year&gt;&lt;RecNum&gt;1727&lt;/RecNum&gt;&lt;record&gt;&lt;rec-number&gt;1727&lt;/rec-number&gt;&lt;foreign-keys&gt;&lt;key app="EN" db-id="fp25zzvrxrd9vke5zxqp9stbssprwstvdddz"&gt;1727&lt;/key&gt;&lt;/foreign-keys&gt;&lt;ref-type name="Journal Article"&gt;17&lt;/ref-type&gt;&lt;contributors&gt;&lt;authors&gt;&lt;author&gt;Mannheimer, S. B.&lt;/author&gt;&lt;author&gt;Matts, J.&lt;/author&gt;&lt;author&gt;Telzak, E.&lt;/author&gt;&lt;author&gt;Chesney, M.&lt;/author&gt;&lt;author&gt;Child, C.&lt;/author&gt;&lt;author&gt;Wu, A. W.&lt;/author&gt;&lt;author&gt;Friedland, G.&lt;/author&gt;&lt;/authors&gt;&lt;/contributors&gt;&lt;auth-address&gt;Columbia University College of Physicians &amp;amp; Surgeons, New York, USA. sbm20@columbia.edu&lt;/auth-address&gt;&lt;titles&gt;&lt;title&gt;Quality of life in HIV-infected individuals receiving antiretroviral therapy is related to adherence&lt;/title&gt;&lt;secondary-title&gt;AIDS Care&lt;/secondary-title&gt;&lt;/titles&gt;&lt;periodical&gt;&lt;full-title&gt;AIDS Care&lt;/full-title&gt;&lt;/periodical&gt;&lt;pages&gt;10-22&lt;/pages&gt;&lt;volume&gt;17&lt;/volume&gt;&lt;number&gt;1&lt;/number&gt;&lt;edition&gt;2005/04/19&lt;/edition&gt;&lt;keywords&gt;&lt;keyword&gt;Adult&lt;/keyword&gt;&lt;keyword&gt;*Antiretroviral Therapy, Highly Active&lt;/keyword&gt;&lt;keyword&gt;Female&lt;/keyword&gt;&lt;keyword&gt;HIV Infections/*drug therapy&lt;/keyword&gt;&lt;keyword&gt;Humans&lt;/keyword&gt;&lt;keyword&gt;Longitudinal Studies&lt;/keyword&gt;&lt;keyword&gt;Male&lt;/keyword&gt;&lt;keyword&gt;*Patient Compliance&lt;/keyword&gt;&lt;keyword&gt;Prospective Studies&lt;/keyword&gt;&lt;keyword&gt;*Quality of Life&lt;/keyword&gt;&lt;keyword&gt;Questionnaires&lt;/keyword&gt;&lt;keyword&gt;Time Factors&lt;/keyword&gt;&lt;/keywords&gt;&lt;dates&gt;&lt;year&gt;2005&lt;/year&gt;&lt;pub-dates&gt;&lt;date&gt;Jan&lt;/date&gt;&lt;/pub-dates&gt;&lt;/dates&gt;&lt;isbn&gt;0954-0121 (Print)&amp;#xD;0954-0121 (Linking)&lt;/isbn&gt;&lt;accession-num&gt;15832830&lt;/accession-num&gt;&lt;urls&gt;&lt;related-urls&gt;&lt;url&gt;http://www.ncbi.nlm.nih.gov/entrez/query.fcgi?cmd=Retrieve&amp;amp;db=PubMed&amp;amp;dopt=Citation&amp;amp;list_uids=15832830&lt;/url&gt;&lt;/related-urls&gt;&lt;/urls&gt;&lt;language&gt;eng&lt;/language&gt;&lt;/record&gt;&lt;/Cite&gt;&lt;/EndNote&gt;</w:delInstrText>
        </w:r>
        <w:r w:rsidR="00D10774" w:rsidDel="00D23D1C">
          <w:fldChar w:fldCharType="separate"/>
        </w:r>
        <w:r w:rsidR="008964D2" w:rsidDel="00D23D1C">
          <w:rPr>
            <w:noProof/>
          </w:rPr>
          <w:delText>(Mannheimer et al., 2005)</w:delText>
        </w:r>
        <w:r w:rsidR="00D10774" w:rsidDel="00D23D1C">
          <w:fldChar w:fldCharType="end"/>
        </w:r>
        <w:r w:rsidR="00716D4C" w:rsidDel="00D23D1C">
          <w:delText xml:space="preserve">. </w:delText>
        </w:r>
        <w:r w:rsidR="007958B3" w:rsidDel="00D23D1C">
          <w:delText xml:space="preserve">Nieuwkerk et al </w:delText>
        </w:r>
        <w:r w:rsidR="00D10774" w:rsidDel="00D23D1C">
          <w:fldChar w:fldCharType="begin">
            <w:fldData xml:space="preserve">PEVuZE5vdGU+PENpdGU+PEF1dGhvcj5OaWV1d2tlcms8L0F1dGhvcj48WWVhcj4yMDAxPC9ZZWFy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</w:fldData>
          </w:fldChar>
        </w:r>
        <w:r w:rsidR="00061CDA" w:rsidDel="00D23D1C">
          <w:delInstrText xml:space="preserve"> ADDIN EN.CITE </w:delInstrText>
        </w:r>
        <w:r w:rsidR="00D10774" w:rsidDel="00D23D1C">
          <w:fldChar w:fldCharType="begin">
            <w:fldData xml:space="preserve">PEVuZE5vdGU+PENpdGU+PEF1dGhvcj5OaWV1d2tlcms8L0F1dGhvcj48WWVhcj4yMDAxPC9ZZWFy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</w:fldData>
          </w:fldChar>
        </w:r>
        <w:r w:rsidR="00061CDA" w:rsidDel="00D23D1C">
          <w:delInstrText xml:space="preserve"> ADDIN EN.CITE.DATA </w:delInstrText>
        </w:r>
        <w:r w:rsidR="00D10774" w:rsidDel="00D23D1C">
          <w:fldChar w:fldCharType="end"/>
        </w:r>
        <w:r w:rsidR="00D10774" w:rsidDel="00D23D1C">
          <w:fldChar w:fldCharType="separate"/>
        </w:r>
        <w:r w:rsidR="008964D2" w:rsidDel="00D23D1C">
          <w:rPr>
            <w:noProof/>
          </w:rPr>
          <w:delText>(Nieuwkerk et al., 2001)</w:delText>
        </w:r>
        <w:r w:rsidR="00D10774" w:rsidDel="00D23D1C">
          <w:fldChar w:fldCharType="end"/>
        </w:r>
        <w:r w:rsidR="007958B3" w:rsidDel="00D23D1C">
          <w:delText xml:space="preserve"> </w:delText>
        </w:r>
        <w:r w:rsidR="00015B34" w:rsidDel="00D23D1C">
          <w:delText xml:space="preserve">and Gifford et al </w:delText>
        </w:r>
        <w:r w:rsidR="00D10774" w:rsidDel="00D23D1C">
          <w:fldChar w:fldCharType="begin"/>
        </w:r>
        <w:r w:rsidR="00061CDA" w:rsidDel="00D23D1C">
          <w:delInstrText xml:space="preserve"> ADDIN EN.CITE &lt;EndNote&gt;&lt;Cite&gt;&lt;Author&gt;Gifford&lt;/Author&gt;&lt;Year&gt;2000&lt;/Year&gt;&lt;RecNum&gt;1731&lt;/RecNum&gt;&lt;record&gt;&lt;rec-number&gt;1731&lt;/rec-number&gt;&lt;foreign-keys&gt;&lt;key app="EN" db-id="fp25zzvrxrd9vke5zxqp9stbssprwstvdddz"&gt;1731&lt;/key&gt;&lt;/foreign-keys&gt;&lt;ref-type name="Journal Article"&gt;17&lt;/ref-type&gt;&lt;contributors&gt;&lt;authors&gt;&lt;author&gt;Gifford, A. L.&lt;/author&gt;&lt;author&gt;Bormann, J. E.&lt;/author&gt;&lt;author&gt;Shively, M. J.&lt;/author&gt;&lt;author&gt;Wright, B. C.&lt;/author&gt;&lt;author&gt;Richman, D. D.&lt;/author&gt;&lt;author&gt;Bozzette, S. A.&lt;/author&gt;&lt;/authors&gt;&lt;/contributors&gt;&lt;auth-address&gt;Health Services Research and Development, VA San Diego Healthcare System, California 92161, USA. agifford@ucsd.edu&lt;/auth-address&gt;&lt;titles&gt;&lt;title&gt;Predictors of self-reported adherence and plasma HIV concentrations in patients on multidrug antiretroviral regimens&lt;/title&gt;&lt;secondary-title&gt;J Acquir Immune Defic Syndr&lt;/secondary-title&gt;&lt;/titles&gt;&lt;periodical&gt;&lt;full-title&gt;J Acquir Immune Defic Syndr&lt;/full-title&gt;&lt;/periodical&gt;&lt;pages&gt;386-95&lt;/pages&gt;&lt;volume&gt;23&lt;/volume&gt;&lt;number&gt;5&lt;/number&gt;&lt;edition&gt;2000/06/24&lt;/edition&gt;&lt;keywords&gt;&lt;keyword&gt;Adolescent&lt;/keyword&gt;&lt;keyword&gt;Adult&lt;/keyword&gt;&lt;keyword&gt;Anti-HIV Agents/*therapeutic use&lt;/keyword&gt;&lt;keyword&gt;Drug Therapy, Combination&lt;/keyword&gt;&lt;keyword&gt;Female&lt;/keyword&gt;&lt;keyword&gt;HIV Infections/blood/*drug therapy/*virology&lt;/keyword&gt;&lt;keyword&gt;HIV-1/genetics/isolation &amp;amp; purification&lt;/keyword&gt;&lt;keyword&gt;Humans&lt;/keyword&gt;&lt;keyword&gt;Male&lt;/keyword&gt;&lt;keyword&gt;Middle Aged&lt;/keyword&gt;&lt;keyword&gt;Patient Compliance/*statistics &amp;amp; numerical data&lt;/keyword&gt;&lt;keyword&gt;Predictive Value of Tests&lt;/keyword&gt;&lt;keyword&gt;RNA, Viral/blood&lt;/keyword&gt;&lt;keyword&gt;*Viral Load&lt;/keyword&gt;&lt;/keywords&gt;&lt;dates&gt;&lt;year&gt;2000&lt;/year&gt;&lt;pub-dates&gt;&lt;date&gt;Apr 15&lt;/date&gt;&lt;/pub-dates&gt;&lt;/dates&gt;&lt;isbn&gt;1525-4135 (Print)&amp;#xD;1525-4135 (Linking)&lt;/isbn&gt;&lt;accession-num&gt;10866231&lt;/accession-num&gt;&lt;urls&gt;&lt;related-urls&gt;&lt;url&gt;http://www.ncbi.nlm.nih.gov/entrez/query.fcgi?cmd=Retrieve&amp;amp;db=PubMed&amp;amp;dopt=Citation&amp;amp;list_uids=10866231&lt;/url&gt;&lt;/related-urls&gt;&lt;/urls&gt;&lt;language&gt;eng&lt;/language&gt;&lt;/record&gt;&lt;/Cite&gt;&lt;/EndNote&gt;</w:delInstrText>
        </w:r>
        <w:r w:rsidR="00D10774" w:rsidDel="00D23D1C">
          <w:fldChar w:fldCharType="separate"/>
        </w:r>
        <w:r w:rsidR="008964D2" w:rsidDel="00D23D1C">
          <w:rPr>
            <w:noProof/>
          </w:rPr>
          <w:delText>(Gifford et al., 2000)</w:delText>
        </w:r>
        <w:r w:rsidR="00D10774" w:rsidDel="00D23D1C">
          <w:fldChar w:fldCharType="end"/>
        </w:r>
        <w:r w:rsidR="00015B34" w:rsidDel="00D23D1C">
          <w:delText xml:space="preserve"> </w:delText>
        </w:r>
        <w:r w:rsidR="007958B3" w:rsidDel="00D23D1C">
          <w:delText xml:space="preserve">showed that the HIV infected individuals who had low-level adherence to the therapy had </w:delText>
        </w:r>
        <w:r w:rsidR="00015B34" w:rsidDel="00D23D1C">
          <w:delText>increased HIV RNA copies per milliliter</w:delText>
        </w:r>
        <w:r w:rsidR="007958B3" w:rsidDel="00D23D1C">
          <w:delText xml:space="preserve"> compared to high level therapy adherent HIV patients.</w:delText>
        </w:r>
        <w:r w:rsidR="00015B34" w:rsidDel="00D23D1C">
          <w:delText xml:space="preserve"> However, a study by Bangsberg et al </w:delText>
        </w:r>
        <w:r w:rsidR="00D10774" w:rsidDel="00D23D1C">
          <w:fldChar w:fldCharType="begin"/>
        </w:r>
        <w:r w:rsidR="00061CDA" w:rsidDel="00D23D1C">
          <w:delInstrText xml:space="preserve"> ADDIN EN.CITE &lt;EndNote&gt;&lt;Cite&gt;&lt;Author&gt;Bangsberg&lt;/Author&gt;&lt;Year&gt;2003&lt;/Year&gt;&lt;RecNum&gt;447&lt;/RecNum&gt;&lt;record&gt;&lt;rec-number&gt;447&lt;/rec-number&gt;&lt;foreign-keys&gt;&lt;key app="EN" db-id="fp25zzvrxrd9vke5zxqp9stbssprwstvdddz"&gt;447&lt;/key&gt;&lt;/foreign-keys&gt;&lt;ref-type name="Journal Article"&gt;17&lt;/ref-type&gt;&lt;contributors&gt;&lt;authors&gt;&lt;author&gt;Bangsberg, David R.&lt;/author&gt;&lt;author&gt;Charlebois, Edwin D.&lt;/author&gt;&lt;author&gt;Grant, Robert M.&lt;/author&gt;&lt;author&gt;Holodniy, Mark&lt;/author&gt;&lt;author&gt;Deeks, Steven G.&lt;/author&gt;&lt;author&gt;Perry, Sharon&lt;/author&gt;&lt;author&gt;Conroy, Kathleen Nugent&lt;/author&gt;&lt;author&gt;Clark, Richard&lt;/author&gt;&lt;author&gt;Guzman, David&lt;/author&gt;&lt;author&gt;Zolopa, Andrew&lt;/author&gt;&lt;/authors&gt;&lt;/contributors&gt;&lt;auth-address&gt;http://journals.lww.com/aidsonline/Abstract/2003/09050/High_levels_of_adherence_do_not_prevent.11.aspx&lt;/auth-address&gt;&lt;titles&gt;&lt;title&gt;High levels of adherence do not prevent accumulation of HIV drug resistance mutations&lt;/title&gt;&lt;secondary-title&gt;Aids&lt;/secondary-title&gt;&lt;/titles&gt;&lt;periodical&gt;&lt;full-title&gt;AIDS&lt;/full-title&gt;&lt;/periodical&gt;&lt;pages&gt;1925&lt;/pages&gt;&lt;volume&gt;17&lt;/volume&gt;&lt;number&gt;13&lt;/number&gt;&lt;dates&gt;&lt;year&gt;2003&lt;/year&gt;&lt;/dates&gt;&lt;label&gt;bangsberg_high_2003&lt;/label&gt;&lt;urls&gt;&lt;/urls&gt;&lt;/record&gt;&lt;/Cite&gt;&lt;/EndNote&gt;</w:delInstrText>
        </w:r>
        <w:r w:rsidR="00D10774" w:rsidDel="00D23D1C">
          <w:fldChar w:fldCharType="separate"/>
        </w:r>
        <w:r w:rsidR="008964D2" w:rsidDel="00D23D1C">
          <w:rPr>
            <w:noProof/>
          </w:rPr>
          <w:delText>(Bangsberg et al., 2003)</w:delText>
        </w:r>
        <w:r w:rsidR="00D10774" w:rsidDel="00D23D1C">
          <w:fldChar w:fldCharType="end"/>
        </w:r>
        <w:r w:rsidR="00015B34" w:rsidDel="00D23D1C">
          <w:delText xml:space="preserve"> showed that </w:delText>
        </w:r>
        <w:r w:rsidR="008964D2" w:rsidDel="00D23D1C">
          <w:delText>the high-level adherence to the therapy do not prevent drug resistant mutation accumulation in the viral quasispecies.</w:delText>
        </w:r>
      </w:del>
    </w:p>
    <w:p w:rsidR="008964D2" w:rsidDel="00D23D1C" w:rsidRDefault="008964D2" w:rsidP="00F35359">
      <w:pPr>
        <w:spacing w:line="480" w:lineRule="auto"/>
        <w:jc w:val="both"/>
        <w:rPr>
          <w:del w:id="888" w:author="Ram Shrestha" w:date="2014-04-24T02:31:00Z"/>
        </w:rPr>
      </w:pPr>
    </w:p>
    <w:p w:rsidR="00E30D05" w:rsidRDefault="008964D2" w:rsidP="00F35359">
      <w:pPr>
        <w:spacing w:line="480" w:lineRule="auto"/>
        <w:jc w:val="both"/>
      </w:pPr>
      <w:del w:id="889" w:author="Ram Shrestha" w:date="2014-04-24T02:31:00Z">
        <w:r w:rsidDel="00D23D1C">
          <w:delText>In our study, we have not accounted patients’ deviation from the drug regimen and this could limit the resistance prediction in the samples from those patients.</w:delText>
        </w:r>
      </w:del>
    </w:p>
    <w:p w:rsidR="006656E6" w:rsidRDefault="00802B18" w:rsidP="00F35359">
      <w:pPr>
        <w:pStyle w:val="Heading2"/>
        <w:numPr>
          <w:numberingChange w:id="890" w:author="Ram Shrestha" w:date="2014-04-24T02:31:00Z" w:original="%1:4:0:.%2:5:0:"/>
        </w:numPr>
      </w:pPr>
      <w:r>
        <w:t xml:space="preserve">Ultra deep pyrosequencing is </w:t>
      </w:r>
      <w:del w:id="891" w:author="Ram Shrestha" w:date="2014-04-23T19:47:00Z">
        <w:r w:rsidDel="00042599">
          <w:delText xml:space="preserve">comparable </w:delText>
        </w:r>
      </w:del>
      <w:ins w:id="892" w:author="Ram Shrestha" w:date="2014-04-23T19:47:00Z">
        <w:r w:rsidR="00042599">
          <w:t>more sensitive</w:t>
        </w:r>
        <w:r w:rsidR="00D23D1C">
          <w:t xml:space="preserve"> than</w:t>
        </w:r>
      </w:ins>
      <w:del w:id="893" w:author="Ram Shrestha" w:date="2014-04-24T02:32:00Z">
        <w:r w:rsidDel="00D23D1C">
          <w:delText>to</w:delText>
        </w:r>
      </w:del>
      <w:r>
        <w:t xml:space="preserve"> Conventional Sanger genotyping method</w:t>
      </w:r>
    </w:p>
    <w:p w:rsidR="008164CF" w:rsidRDefault="00D13BC6" w:rsidP="00F35359">
      <w:pPr>
        <w:spacing w:line="480" w:lineRule="auto"/>
        <w:jc w:val="both"/>
      </w:pPr>
      <w:r>
        <w:t xml:space="preserve">Conventional Sanger genotyping method has been the “gold standard” method for genotypic HIV drug resistance test </w:t>
      </w:r>
      <w:r w:rsidR="00D10774">
        <w:fldChar w:fldCharType="begin">
          <w:fldData xml:space="preserve">PEVuZE5vdGU+PENpdGU+PEF1dGhvcj5Xb29kczwvQXV0aG9yPjxZZWFyPjIwMTI8L1llYXI+PFJl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</w:fldData>
        </w:fldChar>
      </w:r>
      <w:ins w:id="894" w:author="Ram Shrestha" w:date="2014-04-24T07:20:00Z">
        <w:r w:rsidR="00311CED">
          <w:instrText xml:space="preserve"> ADDIN EN.CITE </w:instrText>
        </w:r>
      </w:ins>
      <w:del w:id="895" w:author="Ram Shrestha" w:date="2014-04-24T07:20:00Z">
        <w:r w:rsidR="00061CDA" w:rsidDel="00311CED">
          <w:delInstrText xml:space="preserve"> ADDIN EN.CITE </w:delInstrText>
        </w:r>
        <w:r w:rsidR="00D10774" w:rsidDel="00311CED">
          <w:fldChar w:fldCharType="begin">
            <w:fldData xml:space="preserve">PEVuZE5vdGU+PENpdGU+PEF1dGhvcj5Xb29kczwvQXV0aG9yPjxZZWFyPjIwMTI8L1llYXI+PFJl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</w:fldData>
          </w:fldChar>
        </w:r>
        <w:r w:rsidR="00061CDA" w:rsidDel="00311CED">
          <w:delInstrText xml:space="preserve"> ADDIN EN.CITE.DATA </w:delInstrText>
        </w:r>
        <w:r w:rsidR="00D10774" w:rsidDel="00311CED">
          <w:fldChar w:fldCharType="end"/>
        </w:r>
      </w:del>
      <w:ins w:id="896" w:author="Ram Shrestha" w:date="2014-04-24T07:20:00Z">
        <w:r w:rsidR="00311CED">
          <w:fldChar w:fldCharType="begin">
            <w:fldData xml:space="preserve">PEVuZE5vdGU+PENpdGU+PEF1dGhvcj5Xb29kczwvQXV0aG9yPjxZZWFyPjIwMTI8L1llYXI+PFJl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</w:fldData>
          </w:fldChar>
        </w:r>
        <w:r w:rsidR="00311CED">
          <w:instrText xml:space="preserve"> ADDIN EN.CITE.DATA </w:instrText>
        </w:r>
        <w:r w:rsidR="00311CED">
          <w:fldChar w:fldCharType="end"/>
        </w:r>
      </w:ins>
      <w:r w:rsidR="00D10774">
        <w:fldChar w:fldCharType="separate"/>
      </w:r>
      <w:r w:rsidR="008964D2">
        <w:rPr>
          <w:noProof/>
        </w:rPr>
        <w:t>(Izopet et al., 2002; Woods et al., 2012)</w:t>
      </w:r>
      <w:r w:rsidR="00D10774">
        <w:fldChar w:fldCharType="end"/>
      </w:r>
      <w:r>
        <w:t xml:space="preserve">. </w:t>
      </w:r>
      <w:r w:rsidR="00445EAD">
        <w:t>The method produces a single consensus sequence for HIV quasispecies in a sample.</w:t>
      </w:r>
      <w:r w:rsidR="00A76E28">
        <w:t xml:space="preserve"> In a </w:t>
      </w:r>
      <w:ins w:id="897" w:author="Ram Shrestha" w:date="2014-04-24T02:33:00Z">
        <w:r w:rsidR="00D23D1C">
          <w:t xml:space="preserve">nucleotide </w:t>
        </w:r>
      </w:ins>
      <w:r w:rsidR="00A76E28">
        <w:t>position with mixture of nucleotides</w:t>
      </w:r>
      <w:r w:rsidR="00F75E07">
        <w:t xml:space="preserve"> in the consensus sequence</w:t>
      </w:r>
      <w:r w:rsidR="00A76E28">
        <w:t>,</w:t>
      </w:r>
      <w:r w:rsidR="00F75E07">
        <w:t xml:space="preserve"> an ambiguous base that represents the nucleotides with 20% or greater prevalence in the viral population</w:t>
      </w:r>
      <w:r w:rsidR="001937BF">
        <w:t xml:space="preserve"> </w:t>
      </w:r>
      <w:r w:rsidR="00D10774" w:rsidRPr="00376D76">
        <w:fldChar w:fldCharType="begin">
          <w:fldData xml:space="preserve">PEVuZE5vdGU+PENpdGU+PEF1dGhvcj5IdWRlbHNvbjwvQXV0aG9yPjxZZWFyPjIwMTA8L1llYXI+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</w:fldData>
        </w:fldChar>
      </w:r>
      <w:ins w:id="898" w:author="Ram Shrestha" w:date="2014-04-24T07:20:00Z">
        <w:r w:rsidR="00311CED">
          <w:instrText xml:space="preserve"> ADDIN EN.CITE </w:instrText>
        </w:r>
      </w:ins>
      <w:del w:id="899" w:author="Ram Shrestha" w:date="2014-04-24T07:20:00Z">
        <w:r w:rsidR="00061CDA" w:rsidDel="00311CED">
          <w:delInstrText xml:space="preserve"> ADDIN EN.CITE </w:delInstrText>
        </w:r>
        <w:r w:rsidR="00D10774" w:rsidDel="00311CED">
          <w:fldChar w:fldCharType="begin">
            <w:fldData xml:space="preserve">PEVuZE5vdGU+PENpdGU+PEF1dGhvcj5IdWRlbHNvbjwvQXV0aG9yPjxZZWFyPjIwMTA8L1llYXI+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</w:fldData>
          </w:fldChar>
        </w:r>
        <w:r w:rsidR="00061CDA" w:rsidDel="00311CED">
          <w:delInstrText xml:space="preserve"> ADDIN EN.CITE.DATA </w:delInstrText>
        </w:r>
        <w:r w:rsidR="00D10774" w:rsidDel="00311CED">
          <w:fldChar w:fldCharType="end"/>
        </w:r>
      </w:del>
      <w:ins w:id="900" w:author="Ram Shrestha" w:date="2014-04-24T07:20:00Z">
        <w:r w:rsidR="00311CED">
          <w:fldChar w:fldCharType="begin">
            <w:fldData xml:space="preserve">PEVuZE5vdGU+PENpdGU+PEF1dGhvcj5IdWRlbHNvbjwvQXV0aG9yPjxZZWFyPjIwMTA8L1llYXI+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</w:fldData>
          </w:fldChar>
        </w:r>
        <w:r w:rsidR="00311CED">
          <w:instrText xml:space="preserve"> ADDIN EN.CITE.DATA </w:instrText>
        </w:r>
        <w:r w:rsidR="00311CED">
          <w:fldChar w:fldCharType="end"/>
        </w:r>
      </w:ins>
      <w:r w:rsidR="00D10774" w:rsidRPr="00376D76">
        <w:fldChar w:fldCharType="separate"/>
      </w:r>
      <w:r w:rsidR="001937BF" w:rsidRPr="00376D76">
        <w:rPr>
          <w:noProof/>
        </w:rPr>
        <w:t>(Hudelson et al., 2010; Larder et al., 1993; Leitner et al., 1993; Schuurman et al., 1999; Van Laethem et al., 1999)</w:t>
      </w:r>
      <w:r w:rsidR="00D10774" w:rsidRPr="00376D76">
        <w:fldChar w:fldCharType="end"/>
      </w:r>
      <w:r w:rsidR="00F75E07">
        <w:t>.</w:t>
      </w:r>
      <w:r w:rsidR="00A76E28">
        <w:t xml:space="preserve"> </w:t>
      </w:r>
      <w:r w:rsidR="00445EAD">
        <w:t xml:space="preserve"> </w:t>
      </w:r>
      <w:r>
        <w:t xml:space="preserve">However, it is </w:t>
      </w:r>
      <w:r w:rsidR="008164CF">
        <w:t xml:space="preserve">an expensive and </w:t>
      </w:r>
      <w:del w:id="901" w:author="Ram Shrestha" w:date="2014-04-17T23:07:00Z">
        <w:r w:rsidR="008164CF" w:rsidDel="00FD663E">
          <w:delText>labour intensive</w:delText>
        </w:r>
      </w:del>
      <w:ins w:id="902" w:author="Ram Shrestha" w:date="2014-04-17T23:07:00Z">
        <w:r w:rsidR="00FD663E">
          <w:t>labor-intensive</w:t>
        </w:r>
      </w:ins>
      <w:r w:rsidR="008164CF">
        <w:t xml:space="preserve"> method </w:t>
      </w:r>
      <w:r w:rsidR="00D10774">
        <w:fldChar w:fldCharType="begin">
          <w:fldData xml:space="preserve">PEVuZE5vdGU+PENpdGU+PEF1dGhvcj5KaTwvQXV0aG9yPjxZZWFyPjIwMTA8L1llYXI+PFJlY051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==
</w:fldData>
        </w:fldChar>
      </w:r>
      <w:ins w:id="903" w:author="Ram Shrestha" w:date="2014-04-24T07:20:00Z">
        <w:r w:rsidR="00311CED">
          <w:instrText xml:space="preserve"> ADDIN EN.CITE </w:instrText>
        </w:r>
      </w:ins>
      <w:del w:id="904" w:author="Ram Shrestha" w:date="2014-04-24T07:20:00Z">
        <w:r w:rsidR="00061CDA" w:rsidDel="00311CED">
          <w:delInstrText xml:space="preserve"> ADDIN EN.CITE </w:delInstrText>
        </w:r>
        <w:r w:rsidR="00D10774" w:rsidDel="00311CED">
          <w:fldChar w:fldCharType="begin">
            <w:fldData xml:space="preserve">PEVuZE5vdGU+PENpdGU+PEF1dGhvcj5KaTwvQXV0aG9yPjxZZWFyPjIwMTA8L1llYXI+PFJlY051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==
</w:fldData>
          </w:fldChar>
        </w:r>
        <w:r w:rsidR="00061CDA" w:rsidDel="00311CED">
          <w:delInstrText xml:space="preserve"> ADDIN EN.CITE.DATA </w:delInstrText>
        </w:r>
        <w:r w:rsidR="00D10774" w:rsidDel="00311CED">
          <w:fldChar w:fldCharType="end"/>
        </w:r>
      </w:del>
      <w:ins w:id="905" w:author="Ram Shrestha" w:date="2014-04-24T07:20:00Z">
        <w:r w:rsidR="00311CED">
          <w:fldChar w:fldCharType="begin">
            <w:fldData xml:space="preserve">PEVuZE5vdGU+PENpdGU+PEF1dGhvcj5KaTwvQXV0aG9yPjxZZWFyPjIwMTA8L1llYXI+PFJlY051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==
</w:fldData>
          </w:fldChar>
        </w:r>
        <w:r w:rsidR="00311CED">
          <w:instrText xml:space="preserve"> ADDIN EN.CITE.DATA </w:instrText>
        </w:r>
        <w:r w:rsidR="00311CED">
          <w:fldChar w:fldCharType="end"/>
        </w:r>
      </w:ins>
      <w:r w:rsidR="00D10774">
        <w:fldChar w:fldCharType="separate"/>
      </w:r>
      <w:r w:rsidR="008964D2">
        <w:rPr>
          <w:noProof/>
        </w:rPr>
        <w:t>(Ji et al., 2010)</w:t>
      </w:r>
      <w:r w:rsidR="00D10774">
        <w:fldChar w:fldCharType="end"/>
      </w:r>
      <w:ins w:id="906" w:author="Ram Shrestha" w:date="2014-04-24T03:24:00Z">
        <w:r w:rsidR="00400635">
          <w:t>.</w:t>
        </w:r>
      </w:ins>
      <w:r w:rsidR="008164CF">
        <w:t xml:space="preserve"> </w:t>
      </w:r>
      <w:commentRangeStart w:id="907"/>
      <w:del w:id="908" w:author="Ram Shrestha" w:date="2014-04-24T03:24:00Z">
        <w:r w:rsidR="008164CF" w:rsidDel="00400635">
          <w:delText xml:space="preserve">and that </w:delText>
        </w:r>
        <w:r w:rsidR="00691CD9" w:rsidDel="00400635">
          <w:delText xml:space="preserve">would mean it has limited use in </w:delText>
        </w:r>
        <w:r w:rsidR="008164CF" w:rsidDel="00400635">
          <w:delText>resource-limited settings.</w:delText>
        </w:r>
        <w:commentRangeEnd w:id="907"/>
        <w:r w:rsidR="009822B6" w:rsidDel="00400635">
          <w:rPr>
            <w:rStyle w:val="CommentReference"/>
          </w:rPr>
          <w:commentReference w:id="907"/>
        </w:r>
        <w:r w:rsidR="008164CF" w:rsidDel="00400635">
          <w:delText xml:space="preserve"> </w:delText>
        </w:r>
      </w:del>
      <w:r w:rsidR="008164CF">
        <w:t>Thus, an alternative method that overcomes the limitations of conventional method is essential.</w:t>
      </w:r>
    </w:p>
    <w:p w:rsidR="00AF53E9" w:rsidRDefault="008164CF" w:rsidP="00F35359">
      <w:pPr>
        <w:spacing w:line="480" w:lineRule="auto"/>
        <w:jc w:val="both"/>
      </w:pPr>
      <w:r>
        <w:t xml:space="preserve"> </w:t>
      </w:r>
    </w:p>
    <w:p w:rsidR="000879B5" w:rsidRDefault="00CA5E43" w:rsidP="00F35359">
      <w:pPr>
        <w:spacing w:line="480" w:lineRule="auto"/>
        <w:jc w:val="both"/>
      </w:pPr>
      <w:r>
        <w:t xml:space="preserve">Ultra deep pyrosequencing is a cost effective method and </w:t>
      </w:r>
      <w:r w:rsidR="000879B5">
        <w:t>has massive parallel sequencing ability that generates hundreds of thousands of sequence reads per sample</w:t>
      </w:r>
      <w:r>
        <w:t xml:space="preserve"> </w:t>
      </w:r>
      <w:r w:rsidR="00D10774">
        <w:fldChar w:fldCharType="begin">
          <w:fldData xml:space="preserve">PEVuZE5vdGU+PENpdGU+PEF1dGhvcj5KaTwvQXV0aG9yPjxZZWFyPjIwMTA8L1llYXI+PFJlY051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</w:fldData>
        </w:fldChar>
      </w:r>
      <w:ins w:id="909" w:author="Ram Shrestha" w:date="2014-04-24T07:20:00Z">
        <w:r w:rsidR="00311CED">
          <w:instrText xml:space="preserve"> ADDIN EN.CITE </w:instrText>
        </w:r>
      </w:ins>
      <w:del w:id="910" w:author="Ram Shrestha" w:date="2014-04-24T07:20:00Z">
        <w:r w:rsidR="00061CDA" w:rsidDel="00311CED">
          <w:delInstrText xml:space="preserve"> ADDIN EN.CITE </w:delInstrText>
        </w:r>
        <w:r w:rsidR="00D10774" w:rsidDel="00311CED">
          <w:fldChar w:fldCharType="begin">
            <w:fldData xml:space="preserve">PEVuZE5vdGU+PENpdGU+PEF1dGhvcj5KaTwvQXV0aG9yPjxZZWFyPjIwMTA8L1llYXI+PFJlY051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</w:fldData>
          </w:fldChar>
        </w:r>
        <w:r w:rsidR="00061CDA" w:rsidDel="00311CED">
          <w:delInstrText xml:space="preserve"> ADDIN EN.CITE.DATA </w:delInstrText>
        </w:r>
        <w:r w:rsidR="00D10774" w:rsidDel="00311CED">
          <w:fldChar w:fldCharType="end"/>
        </w:r>
      </w:del>
      <w:ins w:id="911" w:author="Ram Shrestha" w:date="2014-04-24T07:20:00Z">
        <w:r w:rsidR="00311CED">
          <w:fldChar w:fldCharType="begin">
            <w:fldData xml:space="preserve">PEVuZE5vdGU+PENpdGU+PEF1dGhvcj5KaTwvQXV0aG9yPjxZZWFyPjIwMTA8L1llYXI+PFJlY051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</w:fldData>
          </w:fldChar>
        </w:r>
        <w:r w:rsidR="00311CED">
          <w:instrText xml:space="preserve"> ADDIN EN.CITE.DATA </w:instrText>
        </w:r>
        <w:r w:rsidR="00311CED">
          <w:fldChar w:fldCharType="end"/>
        </w:r>
      </w:ins>
      <w:r w:rsidR="00D10774">
        <w:fldChar w:fldCharType="separate"/>
      </w:r>
      <w:r w:rsidR="008964D2">
        <w:rPr>
          <w:noProof/>
        </w:rPr>
        <w:t>(Dudley et al., 2012; Ji et al., 2010)</w:t>
      </w:r>
      <w:r w:rsidR="00D10774">
        <w:fldChar w:fldCharType="end"/>
      </w:r>
      <w:r w:rsidR="000879B5">
        <w:t>.</w:t>
      </w:r>
    </w:p>
    <w:p w:rsidR="001542D1" w:rsidRDefault="001542D1" w:rsidP="00F35359">
      <w:pPr>
        <w:spacing w:line="480" w:lineRule="auto"/>
        <w:jc w:val="both"/>
      </w:pPr>
    </w:p>
    <w:p w:rsidR="001542D1" w:rsidRDefault="00F75E07" w:rsidP="00F35359">
      <w:pPr>
        <w:spacing w:line="480" w:lineRule="auto"/>
        <w:jc w:val="both"/>
      </w:pPr>
      <w:r>
        <w:t xml:space="preserve">At prevalence cutoff 20% for the </w:t>
      </w:r>
      <w:r w:rsidR="00A510FB">
        <w:t>samples</w:t>
      </w:r>
      <w:r w:rsidR="00C27CCE">
        <w:t xml:space="preserve"> (baseline and first line </w:t>
      </w:r>
      <w:r w:rsidR="00B112EC">
        <w:t>VF</w:t>
      </w:r>
      <w:r w:rsidR="001937BF">
        <w:t xml:space="preserve"> samples</w:t>
      </w:r>
      <w:r w:rsidR="00C27CCE">
        <w:t>)</w:t>
      </w:r>
      <w:r w:rsidR="00A510FB">
        <w:t xml:space="preserve"> genotyped using UDPS, </w:t>
      </w:r>
      <w:r w:rsidR="00C27CCE">
        <w:t xml:space="preserve">we compared </w:t>
      </w:r>
      <w:r w:rsidR="00A510FB">
        <w:t xml:space="preserve">the number of samples that were predicted resistant to the number of samples predicted resistant using convention Sanger genotyping method. </w:t>
      </w:r>
      <w:r w:rsidR="00C27CCE">
        <w:t>We found that t</w:t>
      </w:r>
      <w:r w:rsidR="00445EAD">
        <w:t xml:space="preserve">here were no significance observed in the number of samples that were predicted resistant in </w:t>
      </w:r>
      <w:r w:rsidR="00B112EC">
        <w:t>VF</w:t>
      </w:r>
      <w:r w:rsidR="00445EAD">
        <w:t xml:space="preserve"> and </w:t>
      </w:r>
      <w:r w:rsidR="00B112EC">
        <w:t>VS</w:t>
      </w:r>
      <w:r w:rsidR="00445EAD">
        <w:t xml:space="preserve"> from both PMTCT and no-PMTCT groups.</w:t>
      </w:r>
      <w:ins w:id="912" w:author="Ram Shrestha" w:date="2014-04-24T03:34:00Z">
        <w:r w:rsidR="005F785A">
          <w:t xml:space="preserve"> In addition, </w:t>
        </w:r>
      </w:ins>
      <w:ins w:id="913" w:author="Ram Shrestha" w:date="2014-04-24T03:37:00Z">
        <w:r w:rsidR="0049103C">
          <w:t>the number of samples predicted as harboring re</w:t>
        </w:r>
      </w:ins>
      <w:ins w:id="914" w:author="Ram Shrestha" w:date="2014-04-24T03:39:00Z">
        <w:r w:rsidR="0049103C">
          <w:t>s</w:t>
        </w:r>
      </w:ins>
      <w:ins w:id="915" w:author="Ram Shrestha" w:date="2014-04-24T03:37:00Z">
        <w:r w:rsidR="0049103C">
          <w:t xml:space="preserve">istant viral </w:t>
        </w:r>
      </w:ins>
      <w:ins w:id="916" w:author="Ram Shrestha" w:date="2014-04-24T03:38:00Z">
        <w:r w:rsidR="0049103C">
          <w:t>variants</w:t>
        </w:r>
      </w:ins>
      <w:ins w:id="917" w:author="Ram Shrestha" w:date="2014-04-24T03:37:00Z">
        <w:r w:rsidR="0049103C">
          <w:t xml:space="preserve"> </w:t>
        </w:r>
      </w:ins>
      <w:ins w:id="918" w:author="Ram Shrestha" w:date="2014-04-24T03:38:00Z">
        <w:r w:rsidR="0049103C">
          <w:t xml:space="preserve">increased while assessing at 1% prevalence cutoff using UDPS genotypic data. </w:t>
        </w:r>
      </w:ins>
      <w:ins w:id="919" w:author="Ram Shrestha" w:date="2014-04-24T03:37:00Z">
        <w:r w:rsidR="005F785A">
          <w:t xml:space="preserve"> </w:t>
        </w:r>
      </w:ins>
    </w:p>
    <w:p w:rsidR="00A510FB" w:rsidRDefault="00A510FB" w:rsidP="00F35359">
      <w:pPr>
        <w:spacing w:line="480" w:lineRule="auto"/>
        <w:jc w:val="both"/>
      </w:pPr>
    </w:p>
    <w:p w:rsidR="00A510FB" w:rsidRDefault="00FF1B35" w:rsidP="00F35359">
      <w:pPr>
        <w:spacing w:line="480" w:lineRule="auto"/>
        <w:jc w:val="both"/>
      </w:pPr>
      <w:ins w:id="920" w:author="Ram Shrestha" w:date="2014-04-24T03:53:00Z">
        <w:r>
          <w:t xml:space="preserve">Hezhao Ji et al </w:t>
        </w:r>
        <w:r>
          <w:fldChar w:fldCharType="begin">
            <w:fldData xml:space="preserve">PEVuZE5vdGU+PENpdGU+PEF1dGhvcj5KaTwvQXV0aG9yPjxZZWFyPjIwMTE8L1llYXI+PFJlY051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</w:fldData>
          </w:fldChar>
        </w:r>
      </w:ins>
      <w:ins w:id="921" w:author="Ram Shrestha" w:date="2014-04-24T07:20:00Z">
        <w:r w:rsidR="00311CED">
          <w:instrText xml:space="preserve"> ADDIN EN.CITE </w:instrText>
        </w:r>
        <w:r w:rsidR="00311CED">
          <w:fldChar w:fldCharType="begin">
            <w:fldData xml:space="preserve">PEVuZE5vdGU+PENpdGU+PEF1dGhvcj5KaTwvQXV0aG9yPjxZZWFyPjIwMTE8L1llYXI+PFJlY051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</w:fldData>
          </w:fldChar>
        </w:r>
        <w:r w:rsidR="00311CED">
          <w:instrText xml:space="preserve"> ADDIN EN.CITE.DATA </w:instrText>
        </w:r>
        <w:r w:rsidR="00311CED">
          <w:fldChar w:fldCharType="end"/>
        </w:r>
      </w:ins>
      <w:ins w:id="922" w:author="Ram Shrestha" w:date="2014-04-24T03:53:00Z">
        <w:r>
          <w:fldChar w:fldCharType="separate"/>
        </w:r>
        <w:r>
          <w:rPr>
            <w:noProof/>
          </w:rPr>
          <w:t>(Ji et al., 2011)</w:t>
        </w:r>
        <w:r>
          <w:fldChar w:fldCharType="end"/>
        </w:r>
        <w:r>
          <w:t xml:space="preserve"> conducted </w:t>
        </w:r>
      </w:ins>
      <w:ins w:id="923" w:author="Ram Shrestha" w:date="2014-04-24T03:55:00Z">
        <w:r>
          <w:t xml:space="preserve">a study of </w:t>
        </w:r>
      </w:ins>
      <w:ins w:id="924" w:author="Ram Shrestha" w:date="2014-04-24T03:53:00Z">
        <w:r>
          <w:t xml:space="preserve">HIV </w:t>
        </w:r>
      </w:ins>
      <w:ins w:id="925" w:author="Ram Shrestha" w:date="2014-04-24T03:54:00Z">
        <w:r>
          <w:t>surveillance</w:t>
        </w:r>
      </w:ins>
      <w:ins w:id="926" w:author="Ram Shrestha" w:date="2014-04-24T03:53:00Z">
        <w:r>
          <w:t xml:space="preserve"> </w:t>
        </w:r>
      </w:ins>
      <w:ins w:id="927" w:author="Ram Shrestha" w:date="2014-04-24T03:54:00Z">
        <w:r>
          <w:t>on dried blood samples using UDPS</w:t>
        </w:r>
      </w:ins>
      <w:ins w:id="928" w:author="Ram Shrestha" w:date="2014-04-24T03:55:00Z">
        <w:r>
          <w:t xml:space="preserve"> and did a comparative analysis with</w:t>
        </w:r>
      </w:ins>
      <w:del w:id="929" w:author="Ram Shrestha" w:date="2014-04-24T03:53:00Z">
        <w:r w:rsidR="00A510FB" w:rsidDel="00FF1B35">
          <w:delText xml:space="preserve">The </w:delText>
        </w:r>
      </w:del>
      <w:del w:id="930" w:author="Ram Shrestha" w:date="2014-04-24T03:55:00Z">
        <w:r w:rsidR="00A510FB" w:rsidDel="00FF1B35">
          <w:delText>comparative analysis of UDPS and</w:delText>
        </w:r>
      </w:del>
      <w:r w:rsidR="00A510FB">
        <w:t xml:space="preserve"> conventional Sanger genotype method</w:t>
      </w:r>
      <w:ins w:id="931" w:author="Ram Shrestha" w:date="2014-04-24T03:55:00Z">
        <w:r>
          <w:t xml:space="preserve">. Hezhao </w:t>
        </w:r>
      </w:ins>
      <w:ins w:id="932" w:author="Ram Shrestha" w:date="2014-04-24T03:56:00Z">
        <w:r>
          <w:t xml:space="preserve">et al </w:t>
        </w:r>
      </w:ins>
      <w:del w:id="933" w:author="Ram Shrestha" w:date="2014-04-24T03:55:00Z">
        <w:r w:rsidR="00A510FB" w:rsidDel="00FF1B35">
          <w:delText>s</w:delText>
        </w:r>
      </w:del>
      <w:del w:id="934" w:author="Ram Shrestha" w:date="2014-04-24T03:56:00Z">
        <w:r w:rsidR="001F20F1" w:rsidDel="00FF1B35">
          <w:delText xml:space="preserve"> </w:delText>
        </w:r>
        <w:r w:rsidR="00613923" w:rsidDel="00FF1B35">
          <w:delText xml:space="preserve">by </w:delText>
        </w:r>
      </w:del>
      <w:del w:id="935" w:author="Ram Shrestha" w:date="2014-04-24T03:53:00Z">
        <w:r w:rsidR="00613923" w:rsidDel="00FF1B35">
          <w:delText xml:space="preserve">Hezhao Ji et al </w:delText>
        </w:r>
        <w:r w:rsidR="00D10774" w:rsidDel="00FF1B35">
          <w:fldChar w:fldCharType="begin">
            <w:fldData xml:space="preserve">PEVuZE5vdGU+PENpdGU+PEF1dGhvcj5KaTwvQXV0aG9yPjxZZWFyPjIwMTE8L1llYXI+PFJlY051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</w:fldData>
          </w:fldChar>
        </w:r>
        <w:r w:rsidR="00061CDA" w:rsidDel="00FF1B35">
          <w:delInstrText xml:space="preserve"> ADDIN EN.CITE </w:delInstrText>
        </w:r>
        <w:r w:rsidR="00D10774" w:rsidDel="00FF1B35">
          <w:fldChar w:fldCharType="begin">
            <w:fldData xml:space="preserve">PEVuZE5vdGU+PENpdGU+PEF1dGhvcj5KaTwvQXV0aG9yPjxZZWFyPjIwMTE8L1llYXI+PFJlY051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</w:fldData>
          </w:fldChar>
        </w:r>
        <w:r w:rsidR="00061CDA" w:rsidDel="00FF1B35">
          <w:delInstrText xml:space="preserve"> ADDIN EN.CITE.DATA </w:delInstrText>
        </w:r>
        <w:r w:rsidR="00D10774" w:rsidDel="00FF1B35">
          <w:fldChar w:fldCharType="end"/>
        </w:r>
        <w:r w:rsidR="00D10774" w:rsidDel="00FF1B35">
          <w:fldChar w:fldCharType="separate"/>
        </w:r>
        <w:r w:rsidR="008964D2" w:rsidDel="00FF1B35">
          <w:rPr>
            <w:noProof/>
          </w:rPr>
          <w:delText>(Ji et al., 2011)</w:delText>
        </w:r>
        <w:r w:rsidR="00D10774" w:rsidDel="00FF1B35">
          <w:fldChar w:fldCharType="end"/>
        </w:r>
        <w:r w:rsidR="001D3FC9" w:rsidDel="00FF1B35">
          <w:delText xml:space="preserve"> </w:delText>
        </w:r>
      </w:del>
      <w:del w:id="936" w:author="Ram Shrestha" w:date="2014-04-24T03:56:00Z">
        <w:r w:rsidR="003B2F63" w:rsidDel="00FF1B35">
          <w:delText xml:space="preserve">have also </w:delText>
        </w:r>
      </w:del>
      <w:r w:rsidR="001D3FC9">
        <w:t xml:space="preserve">showed that UDPS and Sanger genotyping method </w:t>
      </w:r>
      <w:r w:rsidR="00613923">
        <w:t xml:space="preserve">are highly concordant at genotyping the </w:t>
      </w:r>
      <w:r w:rsidR="001937BF">
        <w:t xml:space="preserve">high level </w:t>
      </w:r>
      <w:r w:rsidR="00613923">
        <w:t xml:space="preserve">HIV drug resistant mutations </w:t>
      </w:r>
      <w:r w:rsidR="001D3FC9">
        <w:t>(99.21% and 99.51%</w:t>
      </w:r>
      <w:r w:rsidR="001937BF">
        <w:t xml:space="preserve"> respectively</w:t>
      </w:r>
      <w:r w:rsidR="001D3FC9">
        <w:t>)</w:t>
      </w:r>
      <w:r w:rsidR="00DF59B0">
        <w:t>.</w:t>
      </w:r>
      <w:ins w:id="937" w:author="Ram Shrestha" w:date="2014-04-24T03:56:00Z">
        <w:r>
          <w:t xml:space="preserve"> The authors found the exceptional </w:t>
        </w:r>
      </w:ins>
      <w:ins w:id="938" w:author="Ram Shrestha" w:date="2014-04-24T03:57:00Z">
        <w:r>
          <w:t>mutation M184I that was only detected by tagged pooled UDPS</w:t>
        </w:r>
      </w:ins>
      <w:ins w:id="939" w:author="Ram Shrestha" w:date="2014-04-24T03:58:00Z">
        <w:r>
          <w:t>.</w:t>
        </w:r>
      </w:ins>
      <w:r w:rsidR="00110E38">
        <w:t xml:space="preserve"> </w:t>
      </w:r>
      <w:ins w:id="940" w:author="Ram Shrestha" w:date="2014-04-24T03:58:00Z">
        <w:r>
          <w:t>In</w:t>
        </w:r>
        <w:r w:rsidR="006D5845">
          <w:t xml:space="preserve"> another study</w:t>
        </w:r>
        <w:r>
          <w:t xml:space="preserve">, </w:t>
        </w:r>
      </w:ins>
      <w:del w:id="941" w:author="Ram Shrestha" w:date="2014-04-24T03:47:00Z">
        <w:r w:rsidR="00110E38" w:rsidDel="0049103C">
          <w:delText xml:space="preserve">Le et al </w:delText>
        </w:r>
        <w:r w:rsidR="00D10774" w:rsidDel="0049103C">
          <w:fldChar w:fldCharType="begin"/>
        </w:r>
        <w:r w:rsidR="00061CDA" w:rsidDel="0049103C">
          <w:delInstrText xml:space="preserve"> ADDIN EN.CITE &lt;EndNote&gt;&lt;Cite&gt;&lt;Author&gt;Le&lt;/Author&gt;&lt;Year&gt;2009&lt;/Year&gt;&lt;RecNum&gt;1546&lt;/RecNum&gt;&lt;record&gt;&lt;rec-number&gt;1546&lt;/rec-number&gt;&lt;foreign-keys&gt;&lt;key app="EN" db-id="fp25zzvrxrd9vke5zxqp9stbssprwstvdddz"&gt;1546&lt;/key&gt;&lt;/foreign-keys&gt;&lt;ref-type name="Journal Article"&gt;17&lt;/ref-type&gt;&lt;contributors&gt;&lt;authors&gt;&lt;author&gt;Le, T.&lt;/author&gt;&lt;author&gt;Chiarella, J.&lt;/author&gt;&lt;author&gt;Simen, B. B.&lt;/author&gt;&lt;author&gt;Hanczaruk, B.&lt;/author&gt;&lt;author&gt;Egholm, M.&lt;/author&gt;&lt;author&gt;Landry, M. L.&lt;/author&gt;&lt;author&gt;Dieckhaus, K.&lt;/author&gt;&lt;author&gt;Rosen, M. I.&lt;/author&gt;&lt;author&gt;Kozal, M. J.&lt;/author&gt;&lt;/authors&gt;&lt;/contributors&gt;&lt;auth-address&gt;Yale University School of Medicine, New Haven, CT, USA. Thuy.Le@yale.edu&lt;/auth-address&gt;&lt;titles&gt;&lt;title&gt;Low-abundance HIV drug-resistant viral variants in treatment-experienced persons correlate with historical antiretroviral use&lt;/title&gt;&lt;secondary-title&gt;PLoS One&lt;/secondary-title&gt;&lt;/titles&gt;&lt;periodical&gt;&lt;full-title&gt;PLoS One&lt;/full-title&gt;&lt;/periodical&gt;&lt;pages&gt;e6079&lt;/pages&gt;&lt;volume&gt;4&lt;/volume&gt;&lt;number&gt;6&lt;/number&gt;&lt;edition&gt;2009/06/30&lt;/edition&gt;&lt;keywords&gt;&lt;keyword&gt;Algorithms&lt;/keyword&gt;&lt;keyword&gt;Anti-HIV Agents/*pharmacology&lt;/keyword&gt;&lt;keyword&gt;Anti-Retroviral Agents/*pharmacology&lt;/keyword&gt;&lt;keyword&gt;DNA, Complementary/metabolism&lt;/keyword&gt;&lt;keyword&gt;*Drug Resistance, Viral&lt;/keyword&gt;&lt;keyword&gt;Genotype&lt;/keyword&gt;&lt;keyword&gt;HIV Infections/*diagnosis/*drug therapy/*virology&lt;/keyword&gt;&lt;keyword&gt;Humans&lt;/keyword&gt;&lt;keyword&gt;Mutation&lt;/keyword&gt;&lt;keyword&gt;Odds Ratio&lt;/keyword&gt;&lt;keyword&gt;Prevalence&lt;/keyword&gt;&lt;keyword&gt;RNA, Viral&lt;/keyword&gt;&lt;keyword&gt;Virus Replication&lt;/keyword&gt;&lt;/keywords&gt;&lt;dates&gt;&lt;year&gt;2009&lt;/year&gt;&lt;/dates&gt;&lt;isbn&gt;1932-6203 (Electronic)&amp;#xD;1932-6203 (Linking)&lt;/isbn&gt;&lt;accession-num&gt;19562031&lt;/accession-num&gt;&lt;urls&gt;&lt;related-urls&gt;&lt;url&gt;http://www.ncbi.nlm.nih.gov/entrez/query.fcgi?cmd=Retrieve&amp;amp;db=PubMed&amp;amp;dopt=Citation&amp;amp;list_uids=19562031&lt;/url&gt;&lt;/related-urls&gt;&lt;/urls&gt;&lt;custom2&gt;2698118&lt;/custom2&gt;&lt;electronic-resource-num&gt;10.1371/journal.pone.0006079&lt;/electronic-resource-num&gt;&lt;language&gt;eng&lt;/language&gt;&lt;/record&gt;&lt;/Cite&gt;&lt;/EndNote&gt;</w:delInstrText>
        </w:r>
        <w:r w:rsidR="00D10774" w:rsidDel="0049103C">
          <w:fldChar w:fldCharType="separate"/>
        </w:r>
        <w:r w:rsidR="00D21E7C" w:rsidDel="0049103C">
          <w:rPr>
            <w:noProof/>
          </w:rPr>
          <w:delText>(Le et al., 2009)</w:delText>
        </w:r>
        <w:r w:rsidR="00D10774" w:rsidDel="0049103C">
          <w:fldChar w:fldCharType="end"/>
        </w:r>
        <w:r w:rsidR="00110E38" w:rsidDel="0049103C">
          <w:delText xml:space="preserve"> observed that UDPS was also able to detect all the drug resistant mutations that were detected by conventional Sanger genotyping </w:delText>
        </w:r>
        <w:commentRangeStart w:id="942"/>
        <w:r w:rsidR="00110E38" w:rsidDel="0049103C">
          <w:delText>method</w:delText>
        </w:r>
        <w:commentRangeEnd w:id="942"/>
        <w:r w:rsidR="00685A58" w:rsidDel="0049103C">
          <w:rPr>
            <w:rStyle w:val="CommentReference"/>
          </w:rPr>
          <w:commentReference w:id="942"/>
        </w:r>
        <w:r w:rsidR="00110E38" w:rsidDel="0049103C">
          <w:delText>.</w:delText>
        </w:r>
      </w:del>
      <w:ins w:id="943" w:author="Ram Shrestha" w:date="2014-04-24T03:40:00Z">
        <w:r w:rsidR="0049103C">
          <w:t xml:space="preserve">Thuy Le et al </w:t>
        </w:r>
      </w:ins>
      <w:ins w:id="944" w:author="Ram Shrestha" w:date="2014-04-24T07:20:00Z">
        <w:r w:rsidR="00311CED">
          <w:fldChar w:fldCharType="begin"/>
        </w:r>
        <w:r w:rsidR="00311CED">
          <w:instrText xml:space="preserve"> ADDIN EN.CITE &lt;EndNote&gt;&lt;Cite&gt;&lt;Author&gt;Le&lt;/Author&gt;&lt;Year&gt;2009&lt;/Year&gt;&lt;RecNum&gt;1546&lt;/RecNum&gt;&lt;record&gt;&lt;rec-number&gt;1546&lt;/rec-number&gt;&lt;foreign-keys&gt;&lt;key app="EN" db-id="fp25zzvrxrd9vke5zxqp9stbssprwstvdddz"&gt;1546&lt;/key&gt;&lt;/foreign-keys&gt;&lt;ref-type name="Journal Article"&gt;17&lt;/ref-type&gt;&lt;contributors&gt;&lt;authors&gt;&lt;author&gt;Le, T.&lt;/author&gt;&lt;author&gt;Chiarella, J.&lt;/author&gt;&lt;author&gt;Simen, B. B.&lt;/author&gt;&lt;author&gt;Hanczaruk, B.&lt;/author&gt;&lt;author&gt;Egholm, M.&lt;/author&gt;&lt;author&gt;Landry, M. L.&lt;/author&gt;&lt;author&gt;Dieckhaus, K.&lt;/author&gt;&lt;author&gt;Rosen, M. I.&lt;/author&gt;&lt;author&gt;Kozal, M. J.&lt;/author&gt;&lt;/authors&gt;&lt;/contributors&gt;&lt;auth-address&gt;Yale University School of Medicine, New Haven, CT, USA. Thuy.Le@yale.edu&lt;/auth-address&gt;&lt;titles&gt;&lt;title&gt;Low-abundance HIV drug-resistant viral variants in treatment-experienced persons correlate with historical antiretroviral use&lt;/title&gt;&lt;secondary-title&gt;PLoS One&lt;/secondary-title&gt;&lt;/titles&gt;&lt;periodical&gt;&lt;full-title&gt;PLoS One&lt;/full-title&gt;&lt;/periodical&gt;&lt;pages&gt;e6079&lt;/pages&gt;&lt;volume&gt;4&lt;/volume&gt;&lt;number&gt;6&lt;/number&gt;&lt;edition&gt;2009/06/30&lt;/edition&gt;&lt;keywords&gt;&lt;keyword&gt;Algorithms&lt;/keyword&gt;&lt;keyword&gt;Anti-HIV Agents/*pharmacology&lt;/keyword&gt;&lt;keyword&gt;Anti-Retroviral Agents/*pharmacology&lt;/keyword&gt;&lt;keyword&gt;DNA, Complementary/metabolism&lt;/keyword&gt;&lt;keyword&gt;*Drug Resistance, Viral&lt;/keyword&gt;&lt;keyword&gt;Genotype&lt;/keyword&gt;&lt;keyword&gt;HIV Infections/*diagnosis/*drug therapy/*virology&lt;/keyword&gt;&lt;keyword&gt;Humans&lt;/keyword&gt;&lt;keyword&gt;Mutation&lt;/keyword&gt;&lt;keyword&gt;Odds Ratio&lt;/keyword&gt;&lt;keyword&gt;Prevalence&lt;/keyword&gt;&lt;keyword&gt;RNA, Viral&lt;/keyword&gt;&lt;keyword&gt;Virus Replication&lt;/keyword&gt;&lt;/keywords&gt;&lt;dates&gt;&lt;year&gt;2009&lt;/year&gt;&lt;/dates&gt;&lt;isbn&gt;1932-6203 (Electronic)&amp;#xD;1932-6203 (Linking)&lt;/isbn&gt;&lt;accession-num&gt;19562031&lt;/accession-num&gt;&lt;urls&gt;&lt;related-urls&gt;&lt;url&gt;http://www.ncbi.nlm.nih.gov/entrez/query.fcgi?cmd=Retrieve&amp;amp;db=PubMed&amp;amp;dopt=Citation&amp;amp;list_uids=19562031&lt;/url&gt;&lt;/related-urls&gt;&lt;/urls&gt;&lt;custom2&gt;2698118&lt;/custom2&gt;&lt;electronic-resource-num&gt;10.1371/journal.pone.0006079&lt;/electronic-resource-num&gt;&lt;language&gt;eng&lt;/language&gt;&lt;/record&gt;&lt;/Cite&gt;&lt;/EndNote&gt;</w:instrText>
        </w:r>
      </w:ins>
      <w:r w:rsidR="00311CED">
        <w:fldChar w:fldCharType="separate"/>
      </w:r>
      <w:ins w:id="945" w:author="Ram Shrestha" w:date="2014-04-24T07:20:00Z">
        <w:r w:rsidR="00311CED">
          <w:rPr>
            <w:noProof/>
          </w:rPr>
          <w:t>(Le et al., 2009)</w:t>
        </w:r>
        <w:r w:rsidR="00311CED">
          <w:fldChar w:fldCharType="end"/>
        </w:r>
      </w:ins>
      <w:ins w:id="946" w:author="Ram Shrestha" w:date="2014-04-24T03:41:00Z">
        <w:r w:rsidR="0049103C">
          <w:t xml:space="preserve"> </w:t>
        </w:r>
      </w:ins>
      <w:ins w:id="947" w:author="Ram Shrestha" w:date="2014-04-24T03:42:00Z">
        <w:r w:rsidR="0049103C">
          <w:t xml:space="preserve">found that </w:t>
        </w:r>
      </w:ins>
      <w:ins w:id="948" w:author="Ram Shrestha" w:date="2014-04-24T03:43:00Z">
        <w:r w:rsidR="0049103C">
          <w:t xml:space="preserve">the DRMs were present in all 22 (100%) of the patients with UDPS method while conventional Sanger </w:t>
        </w:r>
      </w:ins>
      <w:ins w:id="949" w:author="Ram Shrestha" w:date="2014-04-24T03:44:00Z">
        <w:r w:rsidR="0049103C">
          <w:t>method</w:t>
        </w:r>
      </w:ins>
      <w:ins w:id="950" w:author="Ram Shrestha" w:date="2014-04-24T03:43:00Z">
        <w:r w:rsidR="0049103C">
          <w:t xml:space="preserve"> </w:t>
        </w:r>
      </w:ins>
      <w:ins w:id="951" w:author="Ram Shrestha" w:date="2014-04-24T03:44:00Z">
        <w:r w:rsidR="0049103C">
          <w:t>was able to detect DRMs in only 3 patients</w:t>
        </w:r>
      </w:ins>
      <w:ins w:id="952" w:author="Ram Shrestha" w:date="2014-04-24T03:45:00Z">
        <w:r w:rsidR="0049103C">
          <w:t xml:space="preserve">. The authors were studying the </w:t>
        </w:r>
      </w:ins>
      <w:ins w:id="953" w:author="Ram Shrestha" w:date="2014-04-24T03:46:00Z">
        <w:r w:rsidR="0049103C">
          <w:t>implication</w:t>
        </w:r>
      </w:ins>
      <w:ins w:id="954" w:author="Ram Shrestha" w:date="2014-04-24T03:45:00Z">
        <w:r w:rsidR="0049103C">
          <w:t xml:space="preserve"> </w:t>
        </w:r>
      </w:ins>
      <w:ins w:id="955" w:author="Ram Shrestha" w:date="2014-04-24T03:46:00Z">
        <w:r w:rsidR="0049103C">
          <w:t xml:space="preserve">of resistant variants </w:t>
        </w:r>
      </w:ins>
      <w:ins w:id="956" w:author="Ram Shrestha" w:date="2014-04-24T03:48:00Z">
        <w:r w:rsidR="0049103C">
          <w:t>at the time of VF</w:t>
        </w:r>
        <w:r>
          <w:t xml:space="preserve">. While assessing the DRMs, the authors found that 90 of </w:t>
        </w:r>
      </w:ins>
      <w:ins w:id="957" w:author="Ram Shrestha" w:date="2014-04-24T03:49:00Z">
        <w:r>
          <w:t xml:space="preserve">247 DRMs were detected by UDPS method and 95% of the 90 DRMs were not </w:t>
        </w:r>
      </w:ins>
      <w:ins w:id="958" w:author="Ram Shrestha" w:date="2014-04-24T03:50:00Z">
        <w:r>
          <w:t>detected by conventional Sanger genotyping method.</w:t>
        </w:r>
      </w:ins>
      <w:ins w:id="959" w:author="Ram Shrestha" w:date="2014-04-24T04:08:00Z">
        <w:r w:rsidR="00D33A2D">
          <w:t xml:space="preserve"> On average, </w:t>
        </w:r>
      </w:ins>
      <w:ins w:id="960" w:author="Ram Shrestha" w:date="2014-04-24T04:09:00Z">
        <w:r w:rsidR="00D33A2D">
          <w:t xml:space="preserve">four additional mutations were detected per sample </w:t>
        </w:r>
        <w:r w:rsidR="005C6350">
          <w:t>by UDPS method.</w:t>
        </w:r>
      </w:ins>
      <w:ins w:id="961" w:author="Ram Shrestha" w:date="2014-04-24T04:00:00Z">
        <w:r w:rsidR="00D33A2D">
          <w:t xml:space="preserve"> Again, in another study, Liang et al </w:t>
        </w:r>
      </w:ins>
      <w:ins w:id="962" w:author="Ram Shrestha" w:date="2014-04-24T07:20:00Z">
        <w:r w:rsidR="00311CED">
          <w:fldChar w:fldCharType="begin"/>
        </w:r>
        <w:r w:rsidR="00311CED">
          <w:instrText xml:space="preserve"> ADDIN EN.CITE &lt;EndNote&gt;&lt;Cite&gt;&lt;Author&gt;Liang&lt;/Author&gt;&lt;Year&gt;2011&lt;/Year&gt;&lt;RecNum&gt;1522&lt;/RecNum&gt;&lt;record&gt;&lt;rec-number&gt;1522&lt;/rec-number&gt;&lt;foreign-keys&gt;&lt;key app="EN" db-id="fp25zzvrxrd9vke5zxqp9stbssprwstvdddz"&gt;1522&lt;/key&gt;&lt;/foreign-keys&gt;&lt;ref-type name="Journal Article"&gt;17&lt;/ref-type&gt;&lt;contributors&gt;&lt;authors&gt;&lt;author&gt;Liang, B.&lt;/author&gt;&lt;author&gt;Luo, M.&lt;/author&gt;&lt;author&gt;Scott-Herridge, J.&lt;/author&gt;&lt;author&gt;Semeniuk, C.&lt;/author&gt;&lt;author&gt;Mendoza, M.&lt;/author&gt;&lt;author&gt;Capina, R.&lt;/author&gt;&lt;author&gt;Sheardown, B.&lt;/author&gt;&lt;author&gt;Ji, H.&lt;/author&gt;&lt;author&gt;Kimani, J.&lt;/author&gt;&lt;author&gt;Ball, B. T.&lt;/author&gt;&lt;author&gt;Van Domselaar, G.&lt;/author&gt;&lt;author&gt;Graham, M.&lt;/author&gt;&lt;author&gt;Tyler, S.&lt;/author&gt;&lt;author&gt;Jones, S. J.&lt;/author&gt;&lt;author&gt;Plummer, F. A.&lt;/author&gt;&lt;/authors&gt;&lt;/contributors&gt;&lt;auth-address&gt;National Microbiology Laboratory, Public Health Agency of Canada, Winnipeg, Manitoba, Canada. ben.liang@phac-aspc.gc.ca&lt;/auth-address&gt;&lt;titles&gt;&lt;title&gt;A comparison of parallel pyrosequencing and sanger clone-based sequencing and its impact on the characterization of the genetic diversity of HIV-1&lt;/title&gt;&lt;secondary-title&gt;PLoS One&lt;/secondary-title&gt;&lt;/titles&gt;&lt;periodical&gt;&lt;full-title&gt;PLoS One&lt;/full-title&gt;&lt;/periodical&gt;&lt;pages&gt;e26745&lt;/pages&gt;&lt;volume&gt;6&lt;/volume&gt;&lt;number&gt;10&lt;/number&gt;&lt;edition&gt;2011/11/01&lt;/edition&gt;&lt;keywords&gt;&lt;keyword&gt;Base Sequence&lt;/keyword&gt;&lt;keyword&gt;DNA Primers&lt;/keyword&gt;&lt;keyword&gt;Genes, gag&lt;/keyword&gt;&lt;keyword&gt;*Genetic Variation&lt;/keyword&gt;&lt;keyword&gt;HIV-1/*genetics&lt;/keyword&gt;&lt;keyword&gt;Polymerase Chain Reaction/methods&lt;/keyword&gt;&lt;/keywords&gt;&lt;dates&gt;&lt;year&gt;2011&lt;/year&gt;&lt;/dates&gt;&lt;isbn&gt;1932-6203 (Electronic)&amp;#xD;1932-6203 (Linking)&lt;/isbn&gt;&lt;accession-num&gt;22039546&lt;/accession-num&gt;&lt;urls&gt;&lt;related-urls&gt;&lt;url&gt;http://www.ncbi.nlm.nih.gov/entrez/query.fcgi?cmd=Retrieve&amp;amp;db=PubMed&amp;amp;dopt=Citation&amp;amp;list_uids=22039546&lt;/url&gt;&lt;/related-urls&gt;&lt;/urls&gt;&lt;custom2&gt;3198814&lt;/custom2&gt;&lt;electronic-resource-num&gt;10.1371/journal.pone.0026745&amp;#xD;PONE-D-11-10517 [pii]&lt;/electronic-resource-num&gt;&lt;language&gt;eng&lt;/language&gt;&lt;/record&gt;&lt;/Cite&gt;&lt;/EndNote&gt;</w:instrText>
        </w:r>
      </w:ins>
      <w:r w:rsidR="00311CED">
        <w:fldChar w:fldCharType="separate"/>
      </w:r>
      <w:ins w:id="963" w:author="Ram Shrestha" w:date="2014-04-24T07:20:00Z">
        <w:r w:rsidR="00311CED">
          <w:rPr>
            <w:noProof/>
          </w:rPr>
          <w:t>(Liang et al., 2011)</w:t>
        </w:r>
        <w:r w:rsidR="00311CED">
          <w:fldChar w:fldCharType="end"/>
        </w:r>
      </w:ins>
      <w:ins w:id="964" w:author="Ram Shrestha" w:date="2014-04-24T04:00:00Z">
        <w:r w:rsidR="00D33A2D">
          <w:t xml:space="preserve"> </w:t>
        </w:r>
      </w:ins>
      <w:ins w:id="965" w:author="Ram Shrestha" w:date="2014-04-24T04:01:00Z">
        <w:r w:rsidR="00D33A2D">
          <w:t xml:space="preserve">studied the use of UDPS to characterize the HIV-1 genetic diversity and evolution. The authors found </w:t>
        </w:r>
      </w:ins>
      <w:ins w:id="966" w:author="Ram Shrestha" w:date="2014-04-24T04:03:00Z">
        <w:r w:rsidR="00D33A2D">
          <w:t xml:space="preserve">a total of </w:t>
        </w:r>
      </w:ins>
      <w:ins w:id="967" w:author="Ram Shrestha" w:date="2014-04-24T04:02:00Z">
        <w:r w:rsidR="00D33A2D">
          <w:t>14034 variants in HIV</w:t>
        </w:r>
      </w:ins>
      <w:ins w:id="968" w:author="Ram Shrestha" w:date="2014-04-24T04:03:00Z">
        <w:r w:rsidR="00D33A2D">
          <w:t xml:space="preserve"> by UDPS method while only 3632 variants were detected by conventional Sanger method.</w:t>
        </w:r>
      </w:ins>
    </w:p>
    <w:p w:rsidR="002511BF" w:rsidRDefault="002511BF" w:rsidP="00F35359">
      <w:pPr>
        <w:spacing w:line="480" w:lineRule="auto"/>
        <w:jc w:val="both"/>
      </w:pPr>
    </w:p>
    <w:p w:rsidR="006656E6" w:rsidRDefault="00815193" w:rsidP="00F35359">
      <w:pPr>
        <w:pStyle w:val="Heading2"/>
        <w:numPr>
          <w:numberingChange w:id="969" w:author="Ram Shrestha" w:date="2014-04-24T02:47:00Z" w:original="%1:4:0:.%2:6:0:"/>
        </w:numPr>
      </w:pPr>
      <w:r>
        <w:t>Resistance prediction correlates with the time of antiretroviral exposure</w:t>
      </w:r>
    </w:p>
    <w:p w:rsidR="005014DE" w:rsidRDefault="00CA0F1A" w:rsidP="00F35359">
      <w:pPr>
        <w:spacing w:line="480" w:lineRule="auto"/>
        <w:jc w:val="both"/>
      </w:pPr>
      <w:r>
        <w:t xml:space="preserve">The </w:t>
      </w:r>
      <w:r w:rsidR="00815193">
        <w:t>HIV infected individuals</w:t>
      </w:r>
      <w:r>
        <w:t xml:space="preserve"> </w:t>
      </w:r>
      <w:r w:rsidR="00815193">
        <w:t xml:space="preserve">that were exposed to </w:t>
      </w:r>
      <w:r w:rsidR="001F6FA2">
        <w:t xml:space="preserve">nevirapine (NVP) </w:t>
      </w:r>
      <w:r w:rsidR="00815193">
        <w:t xml:space="preserve">through PMTCT had obtained the drug </w:t>
      </w:r>
      <w:r>
        <w:t>at different time points in between 1999 to 2006 whereas the antiretroviral drugs were roll</w:t>
      </w:r>
      <w:r w:rsidR="00EC5BB0">
        <w:t xml:space="preserve">ed </w:t>
      </w:r>
      <w:r>
        <w:t xml:space="preserve">out in South Africa in 2004. </w:t>
      </w:r>
      <w:del w:id="970" w:author="Ram Shrestha" w:date="2014-04-24T04:30:00Z">
        <w:r w:rsidR="007C4935" w:rsidDel="00955378">
          <w:delText>This would mean that among the PMTCT exposed individuals, most of them had time gap of over a year before they underwent antiretroviral therapy.</w:delText>
        </w:r>
      </w:del>
      <w:ins w:id="971" w:author="Ram Shrestha" w:date="2014-04-24T04:33:00Z">
        <w:r w:rsidR="00955378">
          <w:t>The individuals were enrolled for the ART treatment between 2005 and 2006.</w:t>
        </w:r>
      </w:ins>
      <w:ins w:id="972" w:author="Ram Shrestha" w:date="2014-04-24T04:47:00Z">
        <w:r w:rsidR="00D050CD">
          <w:t xml:space="preserve"> We assessed the correlation of nevirapine resistance </w:t>
        </w:r>
      </w:ins>
      <w:ins w:id="973" w:author="Ram Shrestha" w:date="2014-04-24T04:50:00Z">
        <w:r w:rsidR="00D050CD">
          <w:t xml:space="preserve">prediction </w:t>
        </w:r>
      </w:ins>
      <w:ins w:id="974" w:author="Ram Shrestha" w:date="2014-04-24T04:48:00Z">
        <w:r w:rsidR="00D050CD">
          <w:t>in the</w:t>
        </w:r>
      </w:ins>
      <w:ins w:id="975" w:author="Ram Shrestha" w:date="2014-04-24T04:47:00Z">
        <w:r w:rsidR="00D050CD">
          <w:t xml:space="preserve"> </w:t>
        </w:r>
      </w:ins>
      <w:ins w:id="976" w:author="Ram Shrestha" w:date="2014-04-24T04:48:00Z">
        <w:r w:rsidR="00D050CD">
          <w:t xml:space="preserve">samples exposed to single dose nevirapine through PMTCT therapy </w:t>
        </w:r>
      </w:ins>
      <w:ins w:id="977" w:author="Ram Shrestha" w:date="2014-04-24T07:15:00Z">
        <w:r w:rsidR="006D5845">
          <w:t>with</w:t>
        </w:r>
      </w:ins>
      <w:ins w:id="978" w:author="Ram Shrestha" w:date="2014-04-24T04:48:00Z">
        <w:r w:rsidR="00D050CD">
          <w:t xml:space="preserve"> the time of the drug exposure.</w:t>
        </w:r>
      </w:ins>
    </w:p>
    <w:p w:rsidR="007C4935" w:rsidRDefault="007C4935" w:rsidP="00F35359">
      <w:pPr>
        <w:numPr>
          <w:ins w:id="979" w:author="Ram Shrestha" w:date="2014-04-24T04:52:00Z"/>
        </w:numPr>
        <w:spacing w:line="480" w:lineRule="auto"/>
        <w:jc w:val="both"/>
        <w:rPr>
          <w:ins w:id="980" w:author="Ram Shrestha" w:date="2014-04-24T04:52:00Z"/>
        </w:rPr>
      </w:pPr>
    </w:p>
    <w:p w:rsidR="00237036" w:rsidRDefault="00570464" w:rsidP="00F35359">
      <w:pPr>
        <w:spacing w:line="480" w:lineRule="auto"/>
        <w:jc w:val="both"/>
        <w:rPr>
          <w:ins w:id="981" w:author="Ram Shrestha" w:date="2014-04-24T05:56:00Z"/>
        </w:rPr>
      </w:pPr>
      <w:ins w:id="982" w:author="Ram Shrestha" w:date="2014-04-24T04:53:00Z">
        <w:r>
          <w:t xml:space="preserve">A single dose nevirapine is highly used </w:t>
        </w:r>
      </w:ins>
      <w:ins w:id="983" w:author="Ram Shrestha" w:date="2014-04-24T04:54:00Z">
        <w:r>
          <w:t xml:space="preserve">for pregnant mother </w:t>
        </w:r>
      </w:ins>
      <w:ins w:id="984" w:author="Ram Shrestha" w:date="2014-04-24T04:53:00Z">
        <w:r>
          <w:t xml:space="preserve">for HIV prevention </w:t>
        </w:r>
      </w:ins>
      <w:ins w:id="985" w:author="Ram Shrestha" w:date="2014-04-24T04:54:00Z">
        <w:r>
          <w:t xml:space="preserve">from mother to child and is recommended by the World Health Organization </w:t>
        </w:r>
      </w:ins>
      <w:ins w:id="986" w:author="Ram Shrestha" w:date="2014-04-24T07:20:00Z">
        <w:r w:rsidR="00311CED">
          <w:fldChar w:fldCharType="begin"/>
        </w:r>
        <w:r w:rsidR="00311CED">
          <w:instrText xml:space="preserve"> ADDIN EN.CITE &lt;EndNote&gt;&lt;Cite&gt;&lt;Author&gt;WHO&lt;/Author&gt;&lt;Year&gt;2008&lt;/Year&gt;&lt;RecNum&gt;2983&lt;/RecNum&gt;&lt;record&gt;&lt;rec-number&gt;2983&lt;/rec-number&gt;&lt;foreign-keys&gt;&lt;key app="EN" db-id="fp25zzvrxrd9vke5zxqp9stbssprwstvdddz"&gt;2983&lt;/key&gt;&lt;/foreign-keys&gt;&lt;ref-type name="Journal Article"&gt;17&lt;/ref-type&gt;&lt;contributors&gt;&lt;authors&gt;&lt;author&gt;WHO&lt;/author&gt;&lt;/authors&gt;&lt;/contributors&gt;&lt;titles&gt;&lt;title&gt;Towards universal access: scaling up priority HIV/AIDS interventions in the health sector: progress report 2008&lt;/title&gt;&lt;/titles&gt;&lt;dates&gt;&lt;year&gt;2008&lt;/year&gt;&lt;/dates&gt;&lt;orig-pub&gt;Geneva: World Health Organization&lt;/orig-pub&gt;&lt;urls&gt;&lt;/urls&gt;&lt;/record&gt;&lt;/Cite&gt;&lt;/EndNote&gt;</w:instrText>
        </w:r>
      </w:ins>
      <w:r w:rsidR="00311CED">
        <w:fldChar w:fldCharType="separate"/>
      </w:r>
      <w:ins w:id="987" w:author="Ram Shrestha" w:date="2014-04-24T07:20:00Z">
        <w:r w:rsidR="00311CED">
          <w:rPr>
            <w:noProof/>
          </w:rPr>
          <w:t>(WHO, 2008)</w:t>
        </w:r>
        <w:r w:rsidR="00311CED">
          <w:fldChar w:fldCharType="end"/>
        </w:r>
      </w:ins>
      <w:ins w:id="988" w:author="Ram Shrestha" w:date="2014-04-24T04:54:00Z">
        <w:r>
          <w:t xml:space="preserve">. </w:t>
        </w:r>
      </w:ins>
      <w:ins w:id="989" w:author="Ram Shrestha" w:date="2014-04-24T04:59:00Z">
        <w:r>
          <w:t xml:space="preserve">However, </w:t>
        </w:r>
      </w:ins>
      <w:ins w:id="990" w:author="Ram Shrestha" w:date="2014-04-24T05:00:00Z">
        <w:r>
          <w:t xml:space="preserve">a </w:t>
        </w:r>
      </w:ins>
      <w:r w:rsidR="007C4935">
        <w:t xml:space="preserve">number of research publications have shown that the </w:t>
      </w:r>
      <w:del w:id="991" w:author="Ram Shrestha" w:date="2014-04-24T05:00:00Z">
        <w:r w:rsidR="007C4935" w:rsidDel="00570464">
          <w:delText xml:space="preserve">PMTCT </w:delText>
        </w:r>
      </w:del>
      <w:ins w:id="992" w:author="Ram Shrestha" w:date="2014-04-24T05:00:00Z">
        <w:r>
          <w:t xml:space="preserve">single dose nevirapine </w:t>
        </w:r>
      </w:ins>
      <w:r w:rsidR="007C4935">
        <w:t>treatment</w:t>
      </w:r>
      <w:del w:id="993" w:author="Ram Shrestha" w:date="2014-04-24T05:00:00Z">
        <w:r w:rsidR="007C4935" w:rsidDel="00570464">
          <w:delText xml:space="preserve"> with NVP</w:delText>
        </w:r>
      </w:del>
      <w:r w:rsidR="007C4935">
        <w:t xml:space="preserve"> rapidly develops HIV variants with </w:t>
      </w:r>
      <w:del w:id="994" w:author="Ram Shrestha" w:date="2014-04-24T05:00:00Z">
        <w:r w:rsidR="007C4935" w:rsidDel="00570464">
          <w:delText xml:space="preserve">NVP </w:delText>
        </w:r>
      </w:del>
      <w:ins w:id="995" w:author="Ram Shrestha" w:date="2014-04-24T05:00:00Z">
        <w:r>
          <w:t xml:space="preserve">nevirapine </w:t>
        </w:r>
      </w:ins>
      <w:r w:rsidR="007C4935">
        <w:t>resistant mutations</w:t>
      </w:r>
      <w:r w:rsidR="00137FBE">
        <w:t xml:space="preserve"> </w:t>
      </w:r>
      <w:r w:rsidR="00D10774">
        <w:fldChar w:fldCharType="begin">
          <w:fldData xml:space="preserve">PEVuZE5vdGU+PENpdGU+PEF1dGhvcj5QYWxtZXI8L0F1dGhvcj48WWVhcj4yMDA2PC9ZZWFyPjxS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</w:fldData>
        </w:fldChar>
      </w:r>
      <w:ins w:id="996" w:author="Ram Shrestha" w:date="2014-04-24T07:20:00Z">
        <w:r w:rsidR="00311CED">
          <w:instrText xml:space="preserve"> ADDIN EN.CITE </w:instrText>
        </w:r>
      </w:ins>
      <w:del w:id="997" w:author="Ram Shrestha" w:date="2014-04-24T07:20:00Z">
        <w:r w:rsidR="00061CDA" w:rsidDel="00311CED">
          <w:delInstrText xml:space="preserve"> ADDIN EN.CITE </w:delInstrText>
        </w:r>
        <w:r w:rsidR="00D10774" w:rsidDel="00311CED">
          <w:fldChar w:fldCharType="begin">
            <w:fldData xml:space="preserve">PEVuZE5vdGU+PENpdGU+PEF1dGhvcj5QYWxtZXI8L0F1dGhvcj48WWVhcj4yMDA2PC9ZZWFyPjxS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</w:fldData>
          </w:fldChar>
        </w:r>
        <w:r w:rsidR="00061CDA" w:rsidDel="00311CED">
          <w:delInstrText xml:space="preserve"> ADDIN EN.CITE.DATA </w:delInstrText>
        </w:r>
        <w:r w:rsidR="00D10774" w:rsidDel="00311CED">
          <w:fldChar w:fldCharType="end"/>
        </w:r>
      </w:del>
      <w:ins w:id="998" w:author="Ram Shrestha" w:date="2014-04-24T07:20:00Z">
        <w:r w:rsidR="00311CED">
          <w:fldChar w:fldCharType="begin">
            <w:fldData xml:space="preserve">PEVuZE5vdGU+PENpdGU+PEF1dGhvcj5QYWxtZXI8L0F1dGhvcj48WWVhcj4yMDA2PC9ZZWFyPjxS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</w:fldData>
          </w:fldChar>
        </w:r>
        <w:r w:rsidR="00311CED">
          <w:instrText xml:space="preserve"> ADDIN EN.CITE.DATA </w:instrText>
        </w:r>
        <w:r w:rsidR="00311CED">
          <w:fldChar w:fldCharType="end"/>
        </w:r>
      </w:ins>
      <w:r w:rsidR="00D10774">
        <w:fldChar w:fldCharType="separate"/>
      </w:r>
      <w:r w:rsidR="00E171F4">
        <w:rPr>
          <w:noProof/>
        </w:rPr>
        <w:t>(Eshleman et al., 2001; Hudelson et al., 2010; Jackson et al., 2000; Palmer et al., 2006)</w:t>
      </w:r>
      <w:r w:rsidR="00D10774">
        <w:fldChar w:fldCharType="end"/>
      </w:r>
      <w:r w:rsidR="007C4935">
        <w:t>.</w:t>
      </w:r>
      <w:r w:rsidR="00137FBE">
        <w:t xml:space="preserve"> </w:t>
      </w:r>
      <w:ins w:id="999" w:author="Ram Shrestha" w:date="2014-04-24T05:03:00Z">
        <w:r w:rsidR="00237036">
          <w:t xml:space="preserve">The single dose nevirapine is provided </w:t>
        </w:r>
      </w:ins>
      <w:ins w:id="1000" w:author="Ram Shrestha" w:date="2014-04-24T05:04:00Z">
        <w:r w:rsidR="00237036">
          <w:t xml:space="preserve">one time </w:t>
        </w:r>
      </w:ins>
      <w:ins w:id="1001" w:author="Ram Shrestha" w:date="2014-04-24T05:03:00Z">
        <w:r w:rsidR="00237036">
          <w:t>to the pregnant women</w:t>
        </w:r>
      </w:ins>
      <w:ins w:id="1002" w:author="Ram Shrestha" w:date="2014-04-24T05:04:00Z">
        <w:r w:rsidR="00237036">
          <w:t xml:space="preserve"> before labor. The effect of nevirapine decreases in those women in PMTCT therapy as the time goes on</w:t>
        </w:r>
      </w:ins>
      <w:ins w:id="1003" w:author="Ram Shrestha" w:date="2014-04-24T05:08:00Z">
        <w:r w:rsidR="00237036">
          <w:t xml:space="preserve"> and thus </w:t>
        </w:r>
      </w:ins>
      <w:ins w:id="1004" w:author="Ram Shrestha" w:date="2014-04-24T05:14:00Z">
        <w:r w:rsidR="00A22B2B">
          <w:t>nevirapine resistant viral variants decline</w:t>
        </w:r>
      </w:ins>
      <w:ins w:id="1005" w:author="Ram Shrestha" w:date="2014-04-24T05:09:00Z">
        <w:r w:rsidR="00237036">
          <w:t xml:space="preserve"> in them </w:t>
        </w:r>
      </w:ins>
      <w:ins w:id="1006" w:author="Ram Shrestha" w:date="2014-04-24T07:20:00Z">
        <w:r w:rsidR="00311CED">
          <w:fldChar w:fldCharType="begin">
            <w:fldData xml:space="preserve">PEVuZE5vdGU+PENpdGU+PEF1dGhvcj5Fc2hsZW1hbjwvQXV0aG9yPjxZZWFyPjIwMDE8L1llYXI+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</w:fldData>
          </w:fldChar>
        </w:r>
        <w:r w:rsidR="00311CED">
          <w:instrText xml:space="preserve"> ADDIN EN.CITE </w:instrText>
        </w:r>
        <w:r w:rsidR="00311CED">
          <w:fldChar w:fldCharType="begin">
            <w:fldData xml:space="preserve">PEVuZE5vdGU+PENpdGU+PEF1dGhvcj5Fc2hsZW1hbjwvQXV0aG9yPjxZZWFyPjIwMDE8L1llYXI+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</w:fldData>
          </w:fldChar>
        </w:r>
        <w:r w:rsidR="00311CED">
          <w:instrText xml:space="preserve"> ADDIN EN.CITE.DATA </w:instrText>
        </w:r>
        <w:r w:rsidR="00311CED">
          <w:fldChar w:fldCharType="end"/>
        </w:r>
      </w:ins>
      <w:r w:rsidR="00311CED">
        <w:fldChar w:fldCharType="separate"/>
      </w:r>
      <w:ins w:id="1007" w:author="Ram Shrestha" w:date="2014-04-24T07:20:00Z">
        <w:r w:rsidR="00311CED">
          <w:rPr>
            <w:noProof/>
          </w:rPr>
          <w:t>(Eshleman et al., 2001; Kassaye et al., 2007)</w:t>
        </w:r>
        <w:r w:rsidR="00311CED">
          <w:fldChar w:fldCharType="end"/>
        </w:r>
      </w:ins>
      <w:ins w:id="1008" w:author="Ram Shrestha" w:date="2014-04-24T05:04:00Z">
        <w:r w:rsidR="00237036">
          <w:t>.</w:t>
        </w:r>
      </w:ins>
      <w:ins w:id="1009" w:author="Ram Shrestha" w:date="2014-04-24T05:13:00Z">
        <w:r w:rsidR="00A22B2B">
          <w:t xml:space="preserve"> </w:t>
        </w:r>
      </w:ins>
      <w:ins w:id="1010" w:author="Ram Shrestha" w:date="2014-04-24T05:04:00Z">
        <w:r w:rsidR="00237036">
          <w:t xml:space="preserve"> </w:t>
        </w:r>
      </w:ins>
      <w:ins w:id="1011" w:author="Ram Shrestha" w:date="2014-04-24T05:03:00Z">
        <w:r w:rsidR="00A22B2B">
          <w:t xml:space="preserve">However, </w:t>
        </w:r>
      </w:ins>
      <w:ins w:id="1012" w:author="Ram Shrestha" w:date="2014-04-24T05:16:00Z">
        <w:r w:rsidR="00A22B2B">
          <w:t xml:space="preserve">studies have shown the persistence of </w:t>
        </w:r>
      </w:ins>
      <w:ins w:id="1013" w:author="Ram Shrestha" w:date="2014-04-24T05:03:00Z">
        <w:r w:rsidR="00A22B2B">
          <w:t xml:space="preserve">the minor nevirapine resistant variants </w:t>
        </w:r>
      </w:ins>
      <w:ins w:id="1014" w:author="Ram Shrestha" w:date="2014-04-24T07:20:00Z">
        <w:r w:rsidR="00311CED">
          <w:fldChar w:fldCharType="begin">
            <w:fldData xml:space="preserve">PEVuZE5vdGU+PENpdGU+PEF1dGhvcj5GbHlzPC9BdXRob3I+PFllYXI+MjAwNjwvWWVhcj48UmVj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</w:fldData>
          </w:fldChar>
        </w:r>
        <w:r w:rsidR="00311CED">
          <w:instrText xml:space="preserve"> ADDIN EN.CITE </w:instrText>
        </w:r>
        <w:r w:rsidR="00311CED">
          <w:fldChar w:fldCharType="begin">
            <w:fldData xml:space="preserve">PEVuZE5vdGU+PENpdGU+PEF1dGhvcj5GbHlzPC9BdXRob3I+PFllYXI+MjAwNjwvWWVhcj48UmVj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</w:fldData>
          </w:fldChar>
        </w:r>
        <w:r w:rsidR="00311CED">
          <w:instrText xml:space="preserve"> ADDIN EN.CITE.DATA </w:instrText>
        </w:r>
        <w:r w:rsidR="00311CED">
          <w:fldChar w:fldCharType="end"/>
        </w:r>
      </w:ins>
      <w:r w:rsidR="00311CED">
        <w:fldChar w:fldCharType="separate"/>
      </w:r>
      <w:ins w:id="1015" w:author="Ram Shrestha" w:date="2014-04-24T07:20:00Z">
        <w:r w:rsidR="00311CED">
          <w:rPr>
            <w:noProof/>
          </w:rPr>
          <w:t>(Flys et al., 2005; Flys et al., 2006; Loubser et al., 2006; Palmer et al., 2006; Rowley et al., 2010)</w:t>
        </w:r>
        <w:r w:rsidR="00311CED">
          <w:fldChar w:fldCharType="end"/>
        </w:r>
      </w:ins>
      <w:ins w:id="1016" w:author="Ram Shrestha" w:date="2014-04-24T05:17:00Z">
        <w:r w:rsidR="00A22B2B">
          <w:t xml:space="preserve"> and may compromise the subsequent first line therapy that contains the NNRTI drug</w:t>
        </w:r>
      </w:ins>
      <w:ins w:id="1017" w:author="Ram Shrestha" w:date="2014-04-24T05:23:00Z">
        <w:r w:rsidR="00154285">
          <w:t xml:space="preserve"> </w:t>
        </w:r>
      </w:ins>
      <w:ins w:id="1018" w:author="Ram Shrestha" w:date="2014-04-24T07:20:00Z">
        <w:r w:rsidR="00311CED">
          <w:fldChar w:fldCharType="begin">
            <w:fldData xml:space="preserve">PEVuZE5vdGU+PENpdGU+PEF1dGhvcj5DaWFyYW5lbGxvPC9BdXRob3I+PFllYXI+MjAxMTwvWWVh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</w:fldData>
          </w:fldChar>
        </w:r>
        <w:r w:rsidR="00311CED">
          <w:instrText xml:space="preserve"> ADDIN EN.CITE </w:instrText>
        </w:r>
        <w:r w:rsidR="00311CED">
          <w:fldChar w:fldCharType="begin">
            <w:fldData xml:space="preserve">PEVuZE5vdGU+PENpdGU+PEF1dGhvcj5DaWFyYW5lbGxvPC9BdXRob3I+PFllYXI+MjAxMTwvWWVh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</w:fldData>
          </w:fldChar>
        </w:r>
        <w:r w:rsidR="00311CED">
          <w:instrText xml:space="preserve"> ADDIN EN.CITE.DATA </w:instrText>
        </w:r>
        <w:r w:rsidR="00311CED">
          <w:fldChar w:fldCharType="end"/>
        </w:r>
      </w:ins>
      <w:r w:rsidR="00311CED">
        <w:fldChar w:fldCharType="separate"/>
      </w:r>
      <w:ins w:id="1019" w:author="Ram Shrestha" w:date="2014-04-24T07:20:00Z">
        <w:r w:rsidR="00311CED">
          <w:rPr>
            <w:noProof/>
          </w:rPr>
          <w:t>(Boltz et al., 2011; Ciaranello et al., 2011; Jourdain et al., 2004; Lockman et al., 2007; Moorthy et al., 2011)</w:t>
        </w:r>
        <w:r w:rsidR="00311CED">
          <w:fldChar w:fldCharType="end"/>
        </w:r>
      </w:ins>
      <w:ins w:id="1020" w:author="Ram Shrestha" w:date="2014-04-24T05:17:00Z">
        <w:r w:rsidR="00A22B2B">
          <w:t>.</w:t>
        </w:r>
      </w:ins>
      <w:ins w:id="1021" w:author="Ram Shrestha" w:date="2014-04-24T05:30:00Z">
        <w:r w:rsidR="00154285">
          <w:t xml:space="preserve"> </w:t>
        </w:r>
      </w:ins>
      <w:ins w:id="1022" w:author="Ram Shrestha" w:date="2014-04-24T05:31:00Z">
        <w:r w:rsidR="00154285">
          <w:t xml:space="preserve">A study by Chi et al </w:t>
        </w:r>
      </w:ins>
      <w:ins w:id="1023" w:author="Ram Shrestha" w:date="2014-04-24T07:20:00Z">
        <w:r w:rsidR="00311CED">
          <w:fldChar w:fldCharType="begin">
            <w:fldData xml:space="preserve">PEVuZE5vdGU+PENpdGU+PEF1dGhvcj5DaGk8L0F1dGhvcj48WWVhcj4yMDA3PC9ZZWFyPjxSZWNO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</w:fldData>
          </w:fldChar>
        </w:r>
        <w:r w:rsidR="00311CED">
          <w:instrText xml:space="preserve"> ADDIN EN.CITE </w:instrText>
        </w:r>
        <w:r w:rsidR="00311CED">
          <w:fldChar w:fldCharType="begin">
            <w:fldData xml:space="preserve">PEVuZE5vdGU+PENpdGU+PEF1dGhvcj5DaGk8L0F1dGhvcj48WWVhcj4yMDA3PC9ZZWFyPjxSZWNO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</w:fldData>
          </w:fldChar>
        </w:r>
        <w:r w:rsidR="00311CED">
          <w:instrText xml:space="preserve"> ADDIN EN.CITE.DATA </w:instrText>
        </w:r>
        <w:r w:rsidR="00311CED">
          <w:fldChar w:fldCharType="end"/>
        </w:r>
      </w:ins>
      <w:r w:rsidR="00311CED">
        <w:fldChar w:fldCharType="separate"/>
      </w:r>
      <w:ins w:id="1024" w:author="Ram Shrestha" w:date="2014-04-24T07:20:00Z">
        <w:r w:rsidR="00311CED">
          <w:rPr>
            <w:noProof/>
          </w:rPr>
          <w:t>(Chi et al., 2007)</w:t>
        </w:r>
        <w:r w:rsidR="00311CED">
          <w:fldChar w:fldCharType="end"/>
        </w:r>
      </w:ins>
      <w:ins w:id="1025" w:author="Ram Shrestha" w:date="2014-04-24T05:32:00Z">
        <w:r w:rsidR="001B7E9F">
          <w:t xml:space="preserve"> showed the time correlation (</w:t>
        </w:r>
        <w:r w:rsidR="00154285">
          <w:t>less than six months</w:t>
        </w:r>
      </w:ins>
      <w:ins w:id="1026" w:author="Ram Shrestha" w:date="2014-04-24T05:33:00Z">
        <w:r w:rsidR="001B7E9F">
          <w:t>)</w:t>
        </w:r>
      </w:ins>
      <w:ins w:id="1027" w:author="Ram Shrestha" w:date="2014-04-24T05:32:00Z">
        <w:r w:rsidR="00154285">
          <w:t xml:space="preserve"> before </w:t>
        </w:r>
      </w:ins>
      <w:ins w:id="1028" w:author="Ram Shrestha" w:date="2014-04-24T05:33:00Z">
        <w:r w:rsidR="00154285">
          <w:t>initiation</w:t>
        </w:r>
      </w:ins>
      <w:ins w:id="1029" w:author="Ram Shrestha" w:date="2014-04-24T05:32:00Z">
        <w:r w:rsidR="00154285">
          <w:t xml:space="preserve"> </w:t>
        </w:r>
      </w:ins>
      <w:ins w:id="1030" w:author="Ram Shrestha" w:date="2014-04-24T05:33:00Z">
        <w:r w:rsidR="00154285">
          <w:t>of ART treatment</w:t>
        </w:r>
      </w:ins>
      <w:ins w:id="1031" w:author="Ram Shrestha" w:date="2014-04-24T05:34:00Z">
        <w:r w:rsidR="001B7E9F">
          <w:t xml:space="preserve"> as a risk factor that might produce poor treatment outcome.</w:t>
        </w:r>
      </w:ins>
      <w:ins w:id="1032" w:author="Ram Shrestha" w:date="2014-04-24T05:37:00Z">
        <w:r w:rsidR="001B7E9F">
          <w:t xml:space="preserve"> </w:t>
        </w:r>
      </w:ins>
      <w:ins w:id="1033" w:author="Ram Shrestha" w:date="2014-04-24T05:39:00Z">
        <w:r w:rsidR="001B7E9F">
          <w:t>We then</w:t>
        </w:r>
      </w:ins>
      <w:ins w:id="1034" w:author="Ram Shrestha" w:date="2014-04-24T05:37:00Z">
        <w:r w:rsidR="001B7E9F">
          <w:t xml:space="preserve"> assessed the time correlation of nevirapine exposure </w:t>
        </w:r>
      </w:ins>
      <w:ins w:id="1035" w:author="Ram Shrestha" w:date="2014-04-24T05:38:00Z">
        <w:r w:rsidR="001B7E9F">
          <w:t>with</w:t>
        </w:r>
      </w:ins>
      <w:ins w:id="1036" w:author="Ram Shrestha" w:date="2014-04-24T05:37:00Z">
        <w:r w:rsidR="001B7E9F">
          <w:t xml:space="preserve"> resistance </w:t>
        </w:r>
      </w:ins>
      <w:ins w:id="1037" w:author="Ram Shrestha" w:date="2014-04-24T05:38:00Z">
        <w:r w:rsidR="001B7E9F">
          <w:t>prediction</w:t>
        </w:r>
      </w:ins>
      <w:ins w:id="1038" w:author="Ram Shrestha" w:date="2014-04-24T05:37:00Z">
        <w:r w:rsidR="001B7E9F">
          <w:t xml:space="preserve"> </w:t>
        </w:r>
      </w:ins>
      <w:ins w:id="1039" w:author="Ram Shrestha" w:date="2014-04-24T05:34:00Z">
        <w:r w:rsidR="001B7E9F">
          <w:t xml:space="preserve">at different prevalence cutoffs. We </w:t>
        </w:r>
      </w:ins>
      <w:ins w:id="1040" w:author="Ram Shrestha" w:date="2014-04-24T05:41:00Z">
        <w:r w:rsidR="001B7E9F">
          <w:t>observed that at 15% and lower prevalence cutoff, the</w:t>
        </w:r>
        <w:r w:rsidR="001B7E9F" w:rsidRPr="001B7E9F">
          <w:t xml:space="preserve"> prediction of NVP resistance significantly correlates (p &lt; 0.05) with time since NVP exposure</w:t>
        </w:r>
        <w:r w:rsidR="001B7E9F">
          <w:t xml:space="preserve"> (</w:t>
        </w:r>
        <w:r w:rsidR="001B7E9F" w:rsidRPr="001B7E9F">
          <w:rPr>
            <w:b/>
          </w:rPr>
          <w:t>Table 5.3</w:t>
        </w:r>
        <w:r w:rsidR="001B7E9F">
          <w:t>)</w:t>
        </w:r>
        <w:r w:rsidR="001B7E9F" w:rsidRPr="001B7E9F">
          <w:t>.</w:t>
        </w:r>
      </w:ins>
      <w:ins w:id="1041" w:author="Ram Shrestha" w:date="2014-04-24T05:42:00Z">
        <w:r w:rsidR="00C15067">
          <w:t xml:space="preserve"> </w:t>
        </w:r>
      </w:ins>
      <w:ins w:id="1042" w:author="Ram Shrestha" w:date="2014-04-24T05:48:00Z">
        <w:r w:rsidR="009F25CE">
          <w:t xml:space="preserve">We observed that the </w:t>
        </w:r>
      </w:ins>
      <w:ins w:id="1043" w:author="Ram Shrestha" w:date="2014-04-24T05:53:00Z">
        <w:r w:rsidR="009F25CE">
          <w:t xml:space="preserve">baseline nevirapine </w:t>
        </w:r>
      </w:ins>
      <w:ins w:id="1044" w:author="Ram Shrestha" w:date="2014-04-24T05:48:00Z">
        <w:r w:rsidR="009F25CE">
          <w:t>resis</w:t>
        </w:r>
        <w:r w:rsidR="00FC4470">
          <w:t xml:space="preserve">tant prediction in samples from </w:t>
        </w:r>
        <w:r w:rsidR="009F25CE">
          <w:t>individuals</w:t>
        </w:r>
      </w:ins>
      <w:ins w:id="1045" w:author="Ram Shrestha" w:date="2014-04-24T05:55:00Z">
        <w:r w:rsidR="00FC4470">
          <w:t xml:space="preserve"> experiencing PMTCT therapy</w:t>
        </w:r>
      </w:ins>
      <w:ins w:id="1046" w:author="Ram Shrestha" w:date="2014-04-24T05:48:00Z">
        <w:r w:rsidR="009F25CE">
          <w:t xml:space="preserve"> with long </w:t>
        </w:r>
      </w:ins>
      <w:ins w:id="1047" w:author="Ram Shrestha" w:date="2014-04-24T05:51:00Z">
        <w:r w:rsidR="009F25CE">
          <w:t>time gap (close to two years)</w:t>
        </w:r>
      </w:ins>
      <w:ins w:id="1048" w:author="Ram Shrestha" w:date="2014-04-24T05:52:00Z">
        <w:r w:rsidR="009F25CE">
          <w:t xml:space="preserve"> </w:t>
        </w:r>
      </w:ins>
      <w:ins w:id="1049" w:author="Ram Shrestha" w:date="2014-04-24T05:53:00Z">
        <w:r w:rsidR="009F25CE">
          <w:t xml:space="preserve">were </w:t>
        </w:r>
        <w:r w:rsidR="00FC4470">
          <w:t xml:space="preserve">predicted sensitive to the drug while those with </w:t>
        </w:r>
      </w:ins>
      <w:ins w:id="1050" w:author="Ram Shrestha" w:date="2014-04-24T05:56:00Z">
        <w:r w:rsidR="00FC4470">
          <w:t>time gap of six months or less were predicted resistant to the drug.</w:t>
        </w:r>
      </w:ins>
      <w:ins w:id="1051" w:author="Ram Shrestha" w:date="2014-04-24T05:57:00Z">
        <w:r w:rsidR="00FC4470">
          <w:t xml:space="preserve"> </w:t>
        </w:r>
      </w:ins>
      <w:ins w:id="1052" w:author="Ram Shrestha" w:date="2014-04-24T06:00:00Z">
        <w:r w:rsidR="00FC4470">
          <w:t xml:space="preserve">A study by </w:t>
        </w:r>
      </w:ins>
      <w:ins w:id="1053" w:author="Ram Shrestha" w:date="2014-04-24T05:59:00Z">
        <w:r w:rsidR="00FC4470">
          <w:t>Stringer et al</w:t>
        </w:r>
      </w:ins>
      <w:ins w:id="1054" w:author="Ram Shrestha" w:date="2014-04-24T06:00:00Z">
        <w:r w:rsidR="00FC4470">
          <w:t xml:space="preserve"> </w:t>
        </w:r>
      </w:ins>
      <w:ins w:id="1055" w:author="Ram Shrestha" w:date="2014-04-24T07:20:00Z">
        <w:r w:rsidR="00311CED">
          <w:fldChar w:fldCharType="begin">
            <w:fldData xml:space="preserve">PEVuZE5vdGU+PENpdGU+PEF1dGhvcj5TdHJpbmdlcjwvQXV0aG9yPjxZZWFyPjIwMTA8L1llYXI+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</w:fldData>
          </w:fldChar>
        </w:r>
        <w:r w:rsidR="00311CED">
          <w:instrText xml:space="preserve"> ADDIN EN.CITE </w:instrText>
        </w:r>
        <w:r w:rsidR="00311CED">
          <w:fldChar w:fldCharType="begin">
            <w:fldData xml:space="preserve">PEVuZE5vdGU+PENpdGU+PEF1dGhvcj5TdHJpbmdlcjwvQXV0aG9yPjxZZWFyPjIwMTA8L1llYXI+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</w:fldData>
          </w:fldChar>
        </w:r>
        <w:r w:rsidR="00311CED">
          <w:instrText xml:space="preserve"> ADDIN EN.CITE.DATA </w:instrText>
        </w:r>
        <w:r w:rsidR="00311CED">
          <w:fldChar w:fldCharType="end"/>
        </w:r>
      </w:ins>
      <w:r w:rsidR="00311CED">
        <w:fldChar w:fldCharType="separate"/>
      </w:r>
      <w:ins w:id="1056" w:author="Ram Shrestha" w:date="2014-04-24T07:20:00Z">
        <w:r w:rsidR="00311CED">
          <w:rPr>
            <w:noProof/>
          </w:rPr>
          <w:t>(Stringer et al., 2010b)</w:t>
        </w:r>
        <w:r w:rsidR="00311CED">
          <w:fldChar w:fldCharType="end"/>
        </w:r>
      </w:ins>
      <w:ins w:id="1057" w:author="Ram Shrestha" w:date="2014-04-24T06:00:00Z">
        <w:r w:rsidR="00FC4470">
          <w:t xml:space="preserve"> supported our</w:t>
        </w:r>
      </w:ins>
      <w:ins w:id="1058" w:author="Ram Shrestha" w:date="2014-04-24T05:57:00Z">
        <w:r w:rsidR="00FC4470">
          <w:t xml:space="preserve"> observation on correlation between time and resistance prediction. The authors studied </w:t>
        </w:r>
      </w:ins>
      <w:ins w:id="1059" w:author="Ram Shrestha" w:date="2014-04-24T06:01:00Z">
        <w:r w:rsidR="00FC4470">
          <w:t xml:space="preserve">the prevalence of VF </w:t>
        </w:r>
      </w:ins>
      <w:ins w:id="1060" w:author="Ram Shrestha" w:date="2014-04-24T06:02:00Z">
        <w:r w:rsidR="00FC4470">
          <w:t xml:space="preserve">after nevirapine containing first line therapy in the patients experienced with single dose nevirapine. </w:t>
        </w:r>
      </w:ins>
      <w:ins w:id="1061" w:author="Ram Shrestha" w:date="2014-04-24T06:04:00Z">
        <w:r w:rsidR="00512FCD">
          <w:t xml:space="preserve">They observed that </w:t>
        </w:r>
      </w:ins>
      <w:ins w:id="1062" w:author="Ram Shrestha" w:date="2014-04-24T06:25:00Z">
        <w:r w:rsidR="00F04655">
          <w:t xml:space="preserve">the </w:t>
        </w:r>
      </w:ins>
      <w:ins w:id="1063" w:author="Ram Shrestha" w:date="2014-04-24T06:07:00Z">
        <w:r w:rsidR="00512FCD">
          <w:t xml:space="preserve">time elapse between nevirapine exposure and initiation of nevirapine containing ART therapy were correlated. </w:t>
        </w:r>
      </w:ins>
      <w:ins w:id="1064" w:author="Ram Shrestha" w:date="2014-04-24T06:11:00Z">
        <w:r w:rsidR="00512FCD">
          <w:t xml:space="preserve">The authors observed VF in </w:t>
        </w:r>
      </w:ins>
      <w:ins w:id="1065" w:author="Ram Shrestha" w:date="2014-04-24T06:10:00Z">
        <w:r w:rsidR="00512FCD">
          <w:t xml:space="preserve">47 of 116 (40%) of women with six or less months of time elapse, </w:t>
        </w:r>
      </w:ins>
      <w:ins w:id="1066" w:author="Ram Shrestha" w:date="2014-04-24T06:12:00Z">
        <w:r w:rsidR="00512FCD">
          <w:t xml:space="preserve">25 of 67 (37%) of women with seven to 12 months of time elapse and </w:t>
        </w:r>
      </w:ins>
      <w:ins w:id="1067" w:author="Ram Shrestha" w:date="2014-04-24T06:13:00Z">
        <w:r w:rsidR="00512FCD">
          <w:t xml:space="preserve">42 of 172 (24%) of women with more than 12 months of time elapse </w:t>
        </w:r>
      </w:ins>
      <w:ins w:id="1068" w:author="Ram Shrestha" w:date="2014-04-24T06:14:00Z">
        <w:r w:rsidR="00512FCD">
          <w:t>between nevirapine exposure and initiation of nevirapine containing ART therapy.</w:t>
        </w:r>
      </w:ins>
      <w:ins w:id="1069" w:author="Ram Shrestha" w:date="2014-04-24T06:15:00Z">
        <w:r w:rsidR="00E4483C">
          <w:t xml:space="preserve"> Their observation showed that as the </w:t>
        </w:r>
        <w:r w:rsidR="00F04655">
          <w:t>time elapse</w:t>
        </w:r>
      </w:ins>
      <w:ins w:id="1070" w:author="Ram Shrestha" w:date="2014-04-24T06:26:00Z">
        <w:r w:rsidR="00E4483C">
          <w:t>d increased</w:t>
        </w:r>
      </w:ins>
      <w:ins w:id="1071" w:author="Ram Shrestha" w:date="2014-04-24T06:15:00Z">
        <w:r w:rsidR="00F04655">
          <w:t xml:space="preserve">, the rate of VF in nevirapine containing ART was declined. The authors </w:t>
        </w:r>
      </w:ins>
      <w:ins w:id="1072" w:author="Ram Shrestha" w:date="2014-04-24T06:17:00Z">
        <w:r w:rsidR="00F04655">
          <w:t xml:space="preserve">concluded that risk of VF in recent drug exposed patients </w:t>
        </w:r>
      </w:ins>
      <w:ins w:id="1073" w:author="Ram Shrestha" w:date="2014-04-24T06:18:00Z">
        <w:r w:rsidR="00F04655">
          <w:t xml:space="preserve">was high and suggested that </w:t>
        </w:r>
      </w:ins>
      <w:ins w:id="1074" w:author="Ram Shrestha" w:date="2014-04-24T06:20:00Z">
        <w:r w:rsidR="00F04655">
          <w:t xml:space="preserve">nevirapine should not be included in the </w:t>
        </w:r>
      </w:ins>
      <w:ins w:id="1075" w:author="Ram Shrestha" w:date="2014-04-24T06:21:00Z">
        <w:r w:rsidR="00F04655">
          <w:t xml:space="preserve">subsequent </w:t>
        </w:r>
      </w:ins>
      <w:ins w:id="1076" w:author="Ram Shrestha" w:date="2014-04-24T06:20:00Z">
        <w:r w:rsidR="00F04655">
          <w:t xml:space="preserve">first line therapy for </w:t>
        </w:r>
      </w:ins>
      <w:ins w:id="1077" w:author="Ram Shrestha" w:date="2014-04-24T06:19:00Z">
        <w:r w:rsidR="00F04655">
          <w:t xml:space="preserve">the drug exposed patients before </w:t>
        </w:r>
      </w:ins>
      <w:ins w:id="1078" w:author="Ram Shrestha" w:date="2014-04-24T06:21:00Z">
        <w:r w:rsidR="00F04655">
          <w:t xml:space="preserve">12 months of the therapy. The </w:t>
        </w:r>
      </w:ins>
      <w:ins w:id="1079" w:author="Ram Shrestha" w:date="2014-04-24T06:27:00Z">
        <w:r w:rsidR="00E4483C">
          <w:t>authors’</w:t>
        </w:r>
      </w:ins>
      <w:ins w:id="1080" w:author="Ram Shrestha" w:date="2014-04-24T06:21:00Z">
        <w:r w:rsidR="00F04655">
          <w:t xml:space="preserve"> conclusion was highly consistent with our observation of time </w:t>
        </w:r>
      </w:ins>
      <w:ins w:id="1081" w:author="Ram Shrestha" w:date="2014-04-24T06:27:00Z">
        <w:r w:rsidR="00E4483C">
          <w:t>elapse</w:t>
        </w:r>
      </w:ins>
      <w:ins w:id="1082" w:author="Ram Shrestha" w:date="2014-04-24T06:21:00Z">
        <w:r w:rsidR="00F04655">
          <w:t xml:space="preserve"> and resistant prediction.</w:t>
        </w:r>
      </w:ins>
    </w:p>
    <w:p w:rsidR="00545896" w:rsidDel="00F04655" w:rsidRDefault="001F6FA2" w:rsidP="00F35359">
      <w:pPr>
        <w:numPr>
          <w:ins w:id="1083" w:author="Ram Shrestha" w:date="2014-04-24T04:37:00Z"/>
        </w:numPr>
        <w:spacing w:line="480" w:lineRule="auto"/>
        <w:jc w:val="both"/>
        <w:rPr>
          <w:del w:id="1084" w:author="Ram Shrestha" w:date="2014-04-24T06:24:00Z"/>
        </w:rPr>
      </w:pPr>
      <w:del w:id="1085" w:author="Ram Shrestha" w:date="2014-04-24T06:24:00Z">
        <w:r w:rsidDel="00F04655">
          <w:delText xml:space="preserve">On interruption of NVP, the drug related resistant mutations </w:delText>
        </w:r>
        <w:r w:rsidR="00840C21" w:rsidDel="00F04655">
          <w:delText xml:space="preserve">decreases persistently to below 1% after one year </w:delText>
        </w:r>
        <w:r w:rsidR="00D10774" w:rsidDel="00F04655">
          <w:fldChar w:fldCharType="begin">
            <w:fldData xml:space="preserve">PEVuZE5vdGU+PENpdGU+PEF1dGhvcj5Mb3Vic2VyPC9BdXRob3I+PFllYXI+MjAwNjwvWWVhcj48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</w:fldData>
          </w:fldChar>
        </w:r>
        <w:r w:rsidR="00061CDA" w:rsidDel="00F04655">
          <w:delInstrText xml:space="preserve"> ADDIN EN.CITE </w:delInstrText>
        </w:r>
        <w:r w:rsidR="00D10774" w:rsidDel="00F04655">
          <w:fldChar w:fldCharType="begin">
            <w:fldData xml:space="preserve">PEVuZE5vdGU+PENpdGU+PEF1dGhvcj5Mb3Vic2VyPC9BdXRob3I+PFllYXI+MjAwNjwvWWVhcj48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</w:fldData>
          </w:fldChar>
        </w:r>
        <w:r w:rsidR="00061CDA" w:rsidDel="00F04655">
          <w:delInstrText xml:space="preserve"> ADDIN EN.CITE.DATA </w:delInstrText>
        </w:r>
        <w:r w:rsidR="00D10774" w:rsidDel="00F04655">
          <w:fldChar w:fldCharType="end"/>
        </w:r>
        <w:r w:rsidR="00D10774" w:rsidDel="00F04655">
          <w:fldChar w:fldCharType="separate"/>
        </w:r>
        <w:r w:rsidR="00D21E7C" w:rsidDel="00F04655">
          <w:rPr>
            <w:noProof/>
          </w:rPr>
          <w:delText>(Arrive et al., 2007; Eshleman et al., 2001; Hauser et al., 2011; Loubser et al., 2006; Palmer et al., 2006)</w:delText>
        </w:r>
        <w:r w:rsidR="00D10774" w:rsidDel="00F04655">
          <w:fldChar w:fldCharType="end"/>
        </w:r>
        <w:r w:rsidDel="00F04655">
          <w:delText>.</w:delText>
        </w:r>
        <w:r w:rsidR="00545896" w:rsidDel="00F04655">
          <w:delText xml:space="preserve"> This correlated well with our observation that PMTCT treated individuals were predicted susceptible after 674 median days of treatment and were predicted resistant after 172 median days of treatment.</w:delText>
        </w:r>
      </w:del>
    </w:p>
    <w:p w:rsidR="008A24F6" w:rsidRDefault="008A24F6" w:rsidP="00F35359">
      <w:pPr>
        <w:spacing w:line="480" w:lineRule="auto"/>
        <w:jc w:val="both"/>
      </w:pPr>
    </w:p>
    <w:p w:rsidR="00EA01FC" w:rsidDel="00BC698F" w:rsidRDefault="008A24F6" w:rsidP="00F35359">
      <w:pPr>
        <w:pStyle w:val="Heading2"/>
        <w:numPr>
          <w:numberingChange w:id="1086" w:author="Ram Shrestha" w:date="2014-04-24T04:37:00Z" w:original="%1:4:0:.%2:7:0:"/>
        </w:numPr>
        <w:rPr>
          <w:del w:id="1087" w:author="Ram Shrestha" w:date="2014-04-24T06:54:00Z"/>
        </w:rPr>
      </w:pPr>
      <w:del w:id="1088" w:author="Ram Shrestha" w:date="2014-04-24T06:29:00Z">
        <w:r w:rsidDel="00E4483C">
          <w:delText>L</w:delText>
        </w:r>
      </w:del>
      <w:del w:id="1089" w:author="Ram Shrestha" w:date="2014-04-24T06:54:00Z">
        <w:r w:rsidDel="00BC698F">
          <w:delText xml:space="preserve">ow-cost HIV drug resistant test </w:delText>
        </w:r>
      </w:del>
      <w:del w:id="1090" w:author="Ram Shrestha" w:date="2014-04-24T06:29:00Z">
        <w:r w:rsidDel="00E4483C">
          <w:delText xml:space="preserve">using </w:delText>
        </w:r>
      </w:del>
      <w:del w:id="1091" w:author="Ram Shrestha" w:date="2014-04-24T06:28:00Z">
        <w:r w:rsidDel="00E4483C">
          <w:delText xml:space="preserve"> </w:delText>
        </w:r>
      </w:del>
      <w:del w:id="1092" w:author="Ram Shrestha" w:date="2014-04-24T06:51:00Z">
        <w:r w:rsidDel="00BC698F">
          <w:delText xml:space="preserve">system </w:delText>
        </w:r>
      </w:del>
      <w:del w:id="1093" w:author="Ram Shrestha" w:date="2014-04-24T06:54:00Z">
        <w:r w:rsidDel="00BC698F">
          <w:delText>in resource limited settings</w:delText>
        </w:r>
      </w:del>
    </w:p>
    <w:p w:rsidR="000D1D03" w:rsidDel="00BC698F" w:rsidRDefault="00B10189" w:rsidP="00F35359">
      <w:pPr>
        <w:numPr>
          <w:ins w:id="1094" w:author="Ram Shrestha" w:date="2014-04-22T09:22:00Z"/>
        </w:numPr>
        <w:spacing w:line="480" w:lineRule="auto"/>
        <w:jc w:val="both"/>
        <w:rPr>
          <w:del w:id="1095" w:author="Ram Shrestha" w:date="2014-04-24T06:54:00Z"/>
        </w:rPr>
      </w:pPr>
      <w:del w:id="1096" w:author="Ram Shrestha" w:date="2014-04-24T06:54:00Z">
        <w:r w:rsidDel="00BC698F">
          <w:delText xml:space="preserve">We showed that genotypic HIV drug resistance test using conventional Sanger genotyping method is comparable to </w:delText>
        </w:r>
        <w:r w:rsidR="00946729" w:rsidDel="00BC698F">
          <w:delText xml:space="preserve">using </w:delText>
        </w:r>
        <w:r w:rsidDel="00BC698F">
          <w:delText>ultra deep pyrosequencing</w:delText>
        </w:r>
        <w:r w:rsidR="00946729" w:rsidDel="00BC698F">
          <w:delText xml:space="preserve">. </w:delText>
        </w:r>
      </w:del>
      <w:del w:id="1097" w:author="Ram Shrestha" w:date="2014-04-19T12:59:00Z">
        <w:r w:rsidR="00946729" w:rsidDel="00AC6D5B">
          <w:delText>Roche/454 FLX</w:delText>
        </w:r>
      </w:del>
      <w:del w:id="1098" w:author="Ram Shrestha" w:date="2014-04-24T06:54:00Z">
        <w:r w:rsidR="00946729" w:rsidDel="00BC698F">
          <w:delText xml:space="preserve"> and Junior are two widely used UDPS systems. We have also showed that genotypic HIV drug resistance test using FLX and Junior systems are comparable. However, </w:delText>
        </w:r>
      </w:del>
      <w:del w:id="1099" w:author="Ram Shrestha" w:date="2014-04-24T06:31:00Z">
        <w:r w:rsidR="00946729" w:rsidDel="00E4483C">
          <w:delText xml:space="preserve">since </w:delText>
        </w:r>
      </w:del>
      <w:del w:id="1100" w:author="Ram Shrestha" w:date="2014-04-24T06:54:00Z">
        <w:r w:rsidR="00946729" w:rsidDel="00BC698F">
          <w:delText>genotyping cost per sample is much cheaper in Junior than in FLX system.</w:delText>
        </w:r>
      </w:del>
      <w:del w:id="1101" w:author="Ram Shrestha" w:date="2014-04-24T06:36:00Z">
        <w:r w:rsidR="00946729" w:rsidDel="00D57F4A">
          <w:delText xml:space="preserve"> </w:delText>
        </w:r>
      </w:del>
      <w:del w:id="1102" w:author="Ram Shrestha" w:date="2014-04-24T06:54:00Z">
        <w:r w:rsidR="00946729" w:rsidDel="00BC698F">
          <w:delText xml:space="preserve">This would mean that </w:delText>
        </w:r>
      </w:del>
      <w:del w:id="1103" w:author="Ram Shrestha" w:date="2014-04-19T12:59:00Z">
        <w:r w:rsidR="00946729" w:rsidDel="00AC6D5B">
          <w:delText>Roche/454 Junior</w:delText>
        </w:r>
      </w:del>
      <w:del w:id="1104" w:author="Ram Shrestha" w:date="2014-04-24T06:54:00Z">
        <w:r w:rsidR="00946729" w:rsidDel="00BC698F">
          <w:delText xml:space="preserve"> system is an alternative method for low-cost HIV drug resistant test in high HIV prevalent resource limited </w:delText>
        </w:r>
        <w:commentRangeStart w:id="1105"/>
        <w:r w:rsidR="00946729" w:rsidDel="00BC698F">
          <w:delText>settings</w:delText>
        </w:r>
        <w:commentRangeEnd w:id="1105"/>
        <w:r w:rsidR="00287A83" w:rsidDel="00BC698F">
          <w:rPr>
            <w:rStyle w:val="CommentReference"/>
          </w:rPr>
          <w:commentReference w:id="1105"/>
        </w:r>
        <w:r w:rsidR="00946729" w:rsidDel="00BC698F">
          <w:delText>.</w:delText>
        </w:r>
      </w:del>
    </w:p>
    <w:p w:rsidR="00CB697B" w:rsidRDefault="00AB3514" w:rsidP="00F35359">
      <w:pPr>
        <w:spacing w:line="480" w:lineRule="auto"/>
        <w:jc w:val="both"/>
      </w:pPr>
      <w:r>
        <w:br w:type="page"/>
      </w:r>
    </w:p>
    <w:p w:rsidR="00904068" w:rsidRDefault="00904068" w:rsidP="00F35359">
      <w:pPr>
        <w:spacing w:line="480" w:lineRule="auto"/>
      </w:pPr>
    </w:p>
    <w:p w:rsidR="00311CED" w:rsidRPr="00311CED" w:rsidRDefault="00D10774" w:rsidP="00311CED">
      <w:pPr>
        <w:rPr>
          <w:ins w:id="1107" w:author="Ram Shrestha" w:date="2014-04-24T07:20:00Z"/>
          <w:rFonts w:ascii="Cambria" w:hAnsi="Cambria"/>
          <w:noProof/>
          <w:rPrChange w:id="1108" w:author="Ram Shrestha" w:date="2014-04-24T07:20:00Z">
            <w:rPr>
              <w:ins w:id="1109" w:author="Ram Shrestha" w:date="2014-04-24T07:20:00Z"/>
            </w:rPr>
          </w:rPrChange>
        </w:rPr>
        <w:pPrChange w:id="1110" w:author="Ram Shrestha" w:date="2014-04-24T07:20:00Z">
          <w:pPr>
            <w:ind w:left="720" w:hanging="720"/>
          </w:pPr>
        </w:pPrChange>
      </w:pPr>
      <w:r>
        <w:fldChar w:fldCharType="begin"/>
      </w:r>
      <w:r w:rsidR="00904068">
        <w:instrText xml:space="preserve"> ADDIN EN.REFLIST </w:instrText>
      </w:r>
      <w:r>
        <w:fldChar w:fldCharType="separate"/>
      </w:r>
      <w:ins w:id="1111" w:author="Ram Shrestha" w:date="2014-04-24T07:20:00Z">
        <w:r w:rsidR="00311CED" w:rsidRPr="00311CED">
          <w:rPr>
            <w:rFonts w:ascii="Cambria" w:hAnsi="Cambria"/>
            <w:noProof/>
            <w:rPrChange w:id="1112" w:author="Ram Shrestha" w:date="2014-04-24T07:20:00Z">
              <w:rPr/>
            </w:rPrChange>
          </w:rPr>
          <w:t xml:space="preserve">Adje, C, Cheingsong, R, Roels, TH, Maurice, C, Djomand, G, Verbiest, W, Hertogs, K, Larder, B, Monga, B, Peeters, M, Eholie, S, Bissagene, E, Coulibaly, M, Respess, R, Wiktor, SZ, Chorba, T, Nkengasong, JN (2001) High prevalence of genotypic and phenotypic HIV-1 drug-resistant strains among patients receiving antiretroviral therapy in Abidjan, Cote d'Ivoire. </w:t>
        </w:r>
        <w:r w:rsidR="00311CED" w:rsidRPr="00311CED">
          <w:rPr>
            <w:rFonts w:ascii="Cambria" w:hAnsi="Cambria"/>
            <w:i/>
            <w:noProof/>
            <w:rPrChange w:id="1113" w:author="Ram Shrestha" w:date="2014-04-24T07:20:00Z">
              <w:rPr/>
            </w:rPrChange>
          </w:rPr>
          <w:t>J Acquir Immune Defic Syndr</w:t>
        </w:r>
        <w:r w:rsidR="00311CED" w:rsidRPr="00311CED">
          <w:rPr>
            <w:rFonts w:ascii="Cambria" w:hAnsi="Cambria"/>
            <w:noProof/>
            <w:rPrChange w:id="1114" w:author="Ram Shrestha" w:date="2014-04-24T07:20:00Z">
              <w:rPr/>
            </w:rPrChange>
          </w:rPr>
          <w:t xml:space="preserve"> </w:t>
        </w:r>
        <w:r w:rsidR="00311CED" w:rsidRPr="00311CED">
          <w:rPr>
            <w:rFonts w:ascii="Cambria" w:hAnsi="Cambria"/>
            <w:b/>
            <w:noProof/>
            <w:rPrChange w:id="1115" w:author="Ram Shrestha" w:date="2014-04-24T07:20:00Z">
              <w:rPr/>
            </w:rPrChange>
          </w:rPr>
          <w:t>26</w:t>
        </w:r>
        <w:r w:rsidR="00311CED" w:rsidRPr="00311CED">
          <w:rPr>
            <w:rFonts w:ascii="Cambria" w:hAnsi="Cambria"/>
            <w:noProof/>
            <w:rPrChange w:id="1116" w:author="Ram Shrestha" w:date="2014-04-24T07:20:00Z">
              <w:rPr/>
            </w:rPrChange>
          </w:rPr>
          <w:t>: 501-506.</w:t>
        </w:r>
      </w:ins>
    </w:p>
    <w:p w:rsidR="00311CED" w:rsidRPr="00311CED" w:rsidRDefault="00311CED" w:rsidP="00311CED">
      <w:pPr>
        <w:rPr>
          <w:ins w:id="1117" w:author="Ram Shrestha" w:date="2014-04-24T07:20:00Z"/>
          <w:rFonts w:ascii="Cambria" w:hAnsi="Cambria"/>
          <w:noProof/>
          <w:rPrChange w:id="1118" w:author="Ram Shrestha" w:date="2014-04-24T07:20:00Z">
            <w:rPr>
              <w:ins w:id="1119" w:author="Ram Shrestha" w:date="2014-04-24T07:20:00Z"/>
            </w:rPr>
          </w:rPrChange>
        </w:rPr>
        <w:pPrChange w:id="1120" w:author="Ram Shrestha" w:date="2014-04-24T07:20:00Z">
          <w:pPr>
            <w:ind w:left="720" w:hanging="720"/>
          </w:pPr>
        </w:pPrChange>
      </w:pPr>
      <w:ins w:id="1121" w:author="Ram Shrestha" w:date="2014-04-24T07:20:00Z">
        <w:r w:rsidRPr="00311CED">
          <w:rPr>
            <w:rFonts w:ascii="Cambria" w:hAnsi="Cambria"/>
            <w:noProof/>
            <w:rPrChange w:id="1122" w:author="Ram Shrestha" w:date="2014-04-24T07:20:00Z">
              <w:rPr/>
            </w:rPrChange>
          </w:rPr>
          <w:t xml:space="preserve">Adje-Toure, C, Celestin, B, Hanson, D, Roels, TH, Hertogs, K, Larder, B, Diomande, F, Peeters, M, Eholie, S, Lackritz, E, Chorba, T, Nkengasong, JN (2003) Prevalence of genotypic and phenotypic HIV-1 drug-resistant strains among patients who have rebound in viral load while receiving antiretroviral therapy in the UNAIDS-Drug Access Initiative in Abidjan, Cote d'Ivoire. </w:t>
        </w:r>
        <w:r w:rsidRPr="00311CED">
          <w:rPr>
            <w:rFonts w:ascii="Cambria" w:hAnsi="Cambria"/>
            <w:i/>
            <w:noProof/>
            <w:rPrChange w:id="1123" w:author="Ram Shrestha" w:date="2014-04-24T07:20:00Z">
              <w:rPr/>
            </w:rPrChange>
          </w:rPr>
          <w:t>AIDS</w:t>
        </w:r>
        <w:r w:rsidRPr="00311CED">
          <w:rPr>
            <w:rFonts w:ascii="Cambria" w:hAnsi="Cambria"/>
            <w:noProof/>
            <w:rPrChange w:id="1124" w:author="Ram Shrestha" w:date="2014-04-24T07:20:00Z">
              <w:rPr/>
            </w:rPrChange>
          </w:rPr>
          <w:t xml:space="preserve"> </w:t>
        </w:r>
        <w:r w:rsidRPr="00311CED">
          <w:rPr>
            <w:rFonts w:ascii="Cambria" w:hAnsi="Cambria"/>
            <w:b/>
            <w:noProof/>
            <w:rPrChange w:id="1125" w:author="Ram Shrestha" w:date="2014-04-24T07:20:00Z">
              <w:rPr/>
            </w:rPrChange>
          </w:rPr>
          <w:t>17 Suppl 3</w:t>
        </w:r>
        <w:r w:rsidRPr="00311CED">
          <w:rPr>
            <w:rFonts w:ascii="Cambria" w:hAnsi="Cambria"/>
            <w:noProof/>
            <w:rPrChange w:id="1126" w:author="Ram Shrestha" w:date="2014-04-24T07:20:00Z">
              <w:rPr/>
            </w:rPrChange>
          </w:rPr>
          <w:t>: S23-29.</w:t>
        </w:r>
      </w:ins>
    </w:p>
    <w:p w:rsidR="00311CED" w:rsidRPr="00311CED" w:rsidRDefault="00311CED" w:rsidP="00311CED">
      <w:pPr>
        <w:rPr>
          <w:ins w:id="1127" w:author="Ram Shrestha" w:date="2014-04-24T07:20:00Z"/>
          <w:rFonts w:ascii="Cambria" w:hAnsi="Cambria"/>
          <w:noProof/>
          <w:rPrChange w:id="1128" w:author="Ram Shrestha" w:date="2014-04-24T07:20:00Z">
            <w:rPr>
              <w:ins w:id="1129" w:author="Ram Shrestha" w:date="2014-04-24T07:20:00Z"/>
            </w:rPr>
          </w:rPrChange>
        </w:rPr>
        <w:pPrChange w:id="1130" w:author="Ram Shrestha" w:date="2014-04-24T07:20:00Z">
          <w:pPr>
            <w:ind w:left="720" w:hanging="720"/>
          </w:pPr>
        </w:pPrChange>
      </w:pPr>
      <w:ins w:id="1131" w:author="Ram Shrestha" w:date="2014-04-24T07:20:00Z">
        <w:r w:rsidRPr="00311CED">
          <w:rPr>
            <w:rFonts w:ascii="Cambria" w:hAnsi="Cambria"/>
            <w:noProof/>
            <w:rPrChange w:id="1132" w:author="Ram Shrestha" w:date="2014-04-24T07:20:00Z">
              <w:rPr/>
            </w:rPrChange>
          </w:rPr>
          <w:t xml:space="preserve">Aghokeng, AF, Kouanfack, C, Laurent, C, Ebong, E, Atem-Tambe, A, Butel, C, Montavon, C, Mpoudi-Ngole, E, Delaporte, E, Peeters, M (2011) Scale-up of antiretroviral treatment in sub-Saharan Africa is accompanied by increasing HIV-1 drug resistance mutations in drug-naive patients. </w:t>
        </w:r>
        <w:r w:rsidRPr="00311CED">
          <w:rPr>
            <w:rFonts w:ascii="Cambria" w:hAnsi="Cambria"/>
            <w:i/>
            <w:noProof/>
            <w:rPrChange w:id="1133" w:author="Ram Shrestha" w:date="2014-04-24T07:20:00Z">
              <w:rPr/>
            </w:rPrChange>
          </w:rPr>
          <w:t>AIDS</w:t>
        </w:r>
        <w:r w:rsidRPr="00311CED">
          <w:rPr>
            <w:rFonts w:ascii="Cambria" w:hAnsi="Cambria"/>
            <w:noProof/>
            <w:rPrChange w:id="1134" w:author="Ram Shrestha" w:date="2014-04-24T07:20:00Z">
              <w:rPr/>
            </w:rPrChange>
          </w:rPr>
          <w:t xml:space="preserve"> </w:t>
        </w:r>
        <w:r w:rsidRPr="00311CED">
          <w:rPr>
            <w:rFonts w:ascii="Cambria" w:hAnsi="Cambria"/>
            <w:b/>
            <w:noProof/>
            <w:rPrChange w:id="1135" w:author="Ram Shrestha" w:date="2014-04-24T07:20:00Z">
              <w:rPr/>
            </w:rPrChange>
          </w:rPr>
          <w:t>25</w:t>
        </w:r>
        <w:r w:rsidRPr="00311CED">
          <w:rPr>
            <w:rFonts w:ascii="Cambria" w:hAnsi="Cambria"/>
            <w:noProof/>
            <w:rPrChange w:id="1136" w:author="Ram Shrestha" w:date="2014-04-24T07:20:00Z">
              <w:rPr/>
            </w:rPrChange>
          </w:rPr>
          <w:t>: 2183-2188.</w:t>
        </w:r>
      </w:ins>
    </w:p>
    <w:p w:rsidR="00311CED" w:rsidRPr="00311CED" w:rsidRDefault="00311CED" w:rsidP="00311CED">
      <w:pPr>
        <w:rPr>
          <w:ins w:id="1137" w:author="Ram Shrestha" w:date="2014-04-24T07:20:00Z"/>
          <w:rFonts w:ascii="Cambria" w:hAnsi="Cambria"/>
          <w:noProof/>
          <w:rPrChange w:id="1138" w:author="Ram Shrestha" w:date="2014-04-24T07:20:00Z">
            <w:rPr>
              <w:ins w:id="1139" w:author="Ram Shrestha" w:date="2014-04-24T07:20:00Z"/>
            </w:rPr>
          </w:rPrChange>
        </w:rPr>
        <w:pPrChange w:id="1140" w:author="Ram Shrestha" w:date="2014-04-24T07:20:00Z">
          <w:pPr>
            <w:ind w:left="720" w:hanging="720"/>
          </w:pPr>
        </w:pPrChange>
      </w:pPr>
      <w:ins w:id="1141" w:author="Ram Shrestha" w:date="2014-04-24T07:20:00Z">
        <w:r w:rsidRPr="00311CED">
          <w:rPr>
            <w:rFonts w:ascii="Cambria" w:hAnsi="Cambria"/>
            <w:noProof/>
            <w:rPrChange w:id="1142" w:author="Ram Shrestha" w:date="2014-04-24T07:20:00Z">
              <w:rPr/>
            </w:rPrChange>
          </w:rPr>
          <w:t xml:space="preserve">Archer, J, Braverman, MS, Taillon, BE, Desany, B, James, I, Harrigan, PR, Lewis, M, Robertson, DL (2009) Detection of low-frequency pretherapy chemokine (CXC motif) receptor 4 (CXCR4)-using HIV-1 with ultra-deep pyrosequencing. </w:t>
        </w:r>
        <w:r w:rsidRPr="00311CED">
          <w:rPr>
            <w:rFonts w:ascii="Cambria" w:hAnsi="Cambria"/>
            <w:i/>
            <w:noProof/>
            <w:rPrChange w:id="1143" w:author="Ram Shrestha" w:date="2014-04-24T07:20:00Z">
              <w:rPr/>
            </w:rPrChange>
          </w:rPr>
          <w:t>AIDS</w:t>
        </w:r>
        <w:r w:rsidRPr="00311CED">
          <w:rPr>
            <w:rFonts w:ascii="Cambria" w:hAnsi="Cambria"/>
            <w:noProof/>
            <w:rPrChange w:id="1144" w:author="Ram Shrestha" w:date="2014-04-24T07:20:00Z">
              <w:rPr/>
            </w:rPrChange>
          </w:rPr>
          <w:t xml:space="preserve"> </w:t>
        </w:r>
        <w:r w:rsidRPr="00311CED">
          <w:rPr>
            <w:rFonts w:ascii="Cambria" w:hAnsi="Cambria"/>
            <w:b/>
            <w:noProof/>
            <w:rPrChange w:id="1145" w:author="Ram Shrestha" w:date="2014-04-24T07:20:00Z">
              <w:rPr/>
            </w:rPrChange>
          </w:rPr>
          <w:t>23</w:t>
        </w:r>
        <w:r w:rsidRPr="00311CED">
          <w:rPr>
            <w:rFonts w:ascii="Cambria" w:hAnsi="Cambria"/>
            <w:noProof/>
            <w:rPrChange w:id="1146" w:author="Ram Shrestha" w:date="2014-04-24T07:20:00Z">
              <w:rPr/>
            </w:rPrChange>
          </w:rPr>
          <w:t>: 1209-1218.</w:t>
        </w:r>
      </w:ins>
    </w:p>
    <w:p w:rsidR="00311CED" w:rsidRPr="00311CED" w:rsidRDefault="00311CED" w:rsidP="00311CED">
      <w:pPr>
        <w:rPr>
          <w:ins w:id="1147" w:author="Ram Shrestha" w:date="2014-04-24T07:20:00Z"/>
          <w:rFonts w:ascii="Cambria" w:hAnsi="Cambria"/>
          <w:noProof/>
          <w:rPrChange w:id="1148" w:author="Ram Shrestha" w:date="2014-04-24T07:20:00Z">
            <w:rPr>
              <w:ins w:id="1149" w:author="Ram Shrestha" w:date="2014-04-24T07:20:00Z"/>
            </w:rPr>
          </w:rPrChange>
        </w:rPr>
        <w:pPrChange w:id="1150" w:author="Ram Shrestha" w:date="2014-04-24T07:20:00Z">
          <w:pPr>
            <w:ind w:left="720" w:hanging="720"/>
          </w:pPr>
        </w:pPrChange>
      </w:pPr>
      <w:ins w:id="1151" w:author="Ram Shrestha" w:date="2014-04-24T07:20:00Z">
        <w:r w:rsidRPr="00311CED">
          <w:rPr>
            <w:rFonts w:ascii="Cambria" w:hAnsi="Cambria"/>
            <w:noProof/>
            <w:rPrChange w:id="1152" w:author="Ram Shrestha" w:date="2014-04-24T07:20:00Z">
              <w:rPr/>
            </w:rPrChange>
          </w:rPr>
          <w:t xml:space="preserve">Arrive, E, Newell, ML, Ekouevi, DK, Chaix, ML, Thiebaut, R, Masquelier, B, Leroy, V, Perre, PV, Rouzioux, C, Dabis, F (2007) Prevalence of resistance to nevirapine in mothers and children after single-dose exposure to prevent vertical transmission of HIV-1: a meta-analysis. </w:t>
        </w:r>
        <w:r w:rsidRPr="00311CED">
          <w:rPr>
            <w:rFonts w:ascii="Cambria" w:hAnsi="Cambria"/>
            <w:i/>
            <w:noProof/>
            <w:rPrChange w:id="1153" w:author="Ram Shrestha" w:date="2014-04-24T07:20:00Z">
              <w:rPr/>
            </w:rPrChange>
          </w:rPr>
          <w:t>Int J Epidemiol</w:t>
        </w:r>
        <w:r w:rsidRPr="00311CED">
          <w:rPr>
            <w:rFonts w:ascii="Cambria" w:hAnsi="Cambria"/>
            <w:noProof/>
            <w:rPrChange w:id="1154" w:author="Ram Shrestha" w:date="2014-04-24T07:20:00Z">
              <w:rPr/>
            </w:rPrChange>
          </w:rPr>
          <w:t xml:space="preserve"> </w:t>
        </w:r>
        <w:r w:rsidRPr="00311CED">
          <w:rPr>
            <w:rFonts w:ascii="Cambria" w:hAnsi="Cambria"/>
            <w:b/>
            <w:noProof/>
            <w:rPrChange w:id="1155" w:author="Ram Shrestha" w:date="2014-04-24T07:20:00Z">
              <w:rPr/>
            </w:rPrChange>
          </w:rPr>
          <w:t>36</w:t>
        </w:r>
        <w:r w:rsidRPr="00311CED">
          <w:rPr>
            <w:rFonts w:ascii="Cambria" w:hAnsi="Cambria"/>
            <w:noProof/>
            <w:rPrChange w:id="1156" w:author="Ram Shrestha" w:date="2014-04-24T07:20:00Z">
              <w:rPr/>
            </w:rPrChange>
          </w:rPr>
          <w:t>: 1009-1021.</w:t>
        </w:r>
      </w:ins>
    </w:p>
    <w:p w:rsidR="00311CED" w:rsidRPr="00311CED" w:rsidRDefault="00311CED" w:rsidP="00311CED">
      <w:pPr>
        <w:rPr>
          <w:ins w:id="1157" w:author="Ram Shrestha" w:date="2014-04-24T07:20:00Z"/>
          <w:rFonts w:ascii="Cambria" w:hAnsi="Cambria"/>
          <w:noProof/>
          <w:rPrChange w:id="1158" w:author="Ram Shrestha" w:date="2014-04-24T07:20:00Z">
            <w:rPr>
              <w:ins w:id="1159" w:author="Ram Shrestha" w:date="2014-04-24T07:20:00Z"/>
            </w:rPr>
          </w:rPrChange>
        </w:rPr>
        <w:pPrChange w:id="1160" w:author="Ram Shrestha" w:date="2014-04-24T07:20:00Z">
          <w:pPr>
            <w:ind w:left="720" w:hanging="720"/>
          </w:pPr>
        </w:pPrChange>
      </w:pPr>
      <w:ins w:id="1161" w:author="Ram Shrestha" w:date="2014-04-24T07:20:00Z">
        <w:r w:rsidRPr="00311CED">
          <w:rPr>
            <w:rFonts w:ascii="Cambria" w:hAnsi="Cambria"/>
            <w:noProof/>
            <w:rPrChange w:id="1162" w:author="Ram Shrestha" w:date="2014-04-24T07:20:00Z">
              <w:rPr/>
            </w:rPrChange>
          </w:rPr>
          <w:t xml:space="preserve">Audureau, E, Kahn, JG, Besson, MH, Saba, J, Ladner, J (2013) Scaling up prevention of mother-to-child HIV transmission programs in sub-Saharan African countries: a multilevel assessment of site-, program- and country-level determinants of performance. </w:t>
        </w:r>
        <w:r w:rsidRPr="00311CED">
          <w:rPr>
            <w:rFonts w:ascii="Cambria" w:hAnsi="Cambria"/>
            <w:i/>
            <w:noProof/>
            <w:rPrChange w:id="1163" w:author="Ram Shrestha" w:date="2014-04-24T07:20:00Z">
              <w:rPr/>
            </w:rPrChange>
          </w:rPr>
          <w:t>BMC Public Health</w:t>
        </w:r>
        <w:r w:rsidRPr="00311CED">
          <w:rPr>
            <w:rFonts w:ascii="Cambria" w:hAnsi="Cambria"/>
            <w:noProof/>
            <w:rPrChange w:id="1164" w:author="Ram Shrestha" w:date="2014-04-24T07:20:00Z">
              <w:rPr/>
            </w:rPrChange>
          </w:rPr>
          <w:t xml:space="preserve"> </w:t>
        </w:r>
        <w:r w:rsidRPr="00311CED">
          <w:rPr>
            <w:rFonts w:ascii="Cambria" w:hAnsi="Cambria"/>
            <w:b/>
            <w:noProof/>
            <w:rPrChange w:id="1165" w:author="Ram Shrestha" w:date="2014-04-24T07:20:00Z">
              <w:rPr/>
            </w:rPrChange>
          </w:rPr>
          <w:t>13</w:t>
        </w:r>
        <w:r w:rsidRPr="00311CED">
          <w:rPr>
            <w:rFonts w:ascii="Cambria" w:hAnsi="Cambria"/>
            <w:noProof/>
            <w:rPrChange w:id="1166" w:author="Ram Shrestha" w:date="2014-04-24T07:20:00Z">
              <w:rPr/>
            </w:rPrChange>
          </w:rPr>
          <w:t>: 286.</w:t>
        </w:r>
      </w:ins>
    </w:p>
    <w:p w:rsidR="00311CED" w:rsidRPr="00311CED" w:rsidRDefault="00311CED" w:rsidP="00311CED">
      <w:pPr>
        <w:rPr>
          <w:ins w:id="1167" w:author="Ram Shrestha" w:date="2014-04-24T07:20:00Z"/>
          <w:rFonts w:ascii="Cambria" w:hAnsi="Cambria"/>
          <w:noProof/>
          <w:rPrChange w:id="1168" w:author="Ram Shrestha" w:date="2014-04-24T07:20:00Z">
            <w:rPr>
              <w:ins w:id="1169" w:author="Ram Shrestha" w:date="2014-04-24T07:20:00Z"/>
            </w:rPr>
          </w:rPrChange>
        </w:rPr>
        <w:pPrChange w:id="1170" w:author="Ram Shrestha" w:date="2014-04-24T07:20:00Z">
          <w:pPr>
            <w:ind w:left="720" w:hanging="720"/>
          </w:pPr>
        </w:pPrChange>
      </w:pPr>
      <w:ins w:id="1171" w:author="Ram Shrestha" w:date="2014-04-24T07:20:00Z">
        <w:r w:rsidRPr="00311CED">
          <w:rPr>
            <w:rFonts w:ascii="Cambria" w:hAnsi="Cambria"/>
            <w:noProof/>
            <w:rPrChange w:id="1172" w:author="Ram Shrestha" w:date="2014-04-24T07:20:00Z">
              <w:rPr/>
            </w:rPrChange>
          </w:rPr>
          <w:t xml:space="preserve">Balduin M, KD (2011) Low-frequency hiv-1 drug resistance mutations and risk of nnrti-based antiretroviral treatment failure: A systematic review and pooled analysis. </w:t>
        </w:r>
        <w:r w:rsidRPr="00311CED">
          <w:rPr>
            <w:rFonts w:ascii="Cambria" w:hAnsi="Cambria"/>
            <w:i/>
            <w:noProof/>
            <w:rPrChange w:id="1173" w:author="Ram Shrestha" w:date="2014-04-24T07:20:00Z">
              <w:rPr/>
            </w:rPrChange>
          </w:rPr>
          <w:t>JAMA</w:t>
        </w:r>
        <w:r w:rsidRPr="00311CED">
          <w:rPr>
            <w:rFonts w:ascii="Cambria" w:hAnsi="Cambria"/>
            <w:noProof/>
            <w:rPrChange w:id="1174" w:author="Ram Shrestha" w:date="2014-04-24T07:20:00Z">
              <w:rPr/>
            </w:rPrChange>
          </w:rPr>
          <w:t xml:space="preserve"> </w:t>
        </w:r>
        <w:r w:rsidRPr="00311CED">
          <w:rPr>
            <w:rFonts w:ascii="Cambria" w:hAnsi="Cambria"/>
            <w:b/>
            <w:noProof/>
            <w:rPrChange w:id="1175" w:author="Ram Shrestha" w:date="2014-04-24T07:20:00Z">
              <w:rPr/>
            </w:rPrChange>
          </w:rPr>
          <w:t>305</w:t>
        </w:r>
        <w:r w:rsidRPr="00311CED">
          <w:rPr>
            <w:rFonts w:ascii="Cambria" w:hAnsi="Cambria"/>
            <w:noProof/>
            <w:rPrChange w:id="1176" w:author="Ram Shrestha" w:date="2014-04-24T07:20:00Z">
              <w:rPr/>
            </w:rPrChange>
          </w:rPr>
          <w:t>: 1327-1335.</w:t>
        </w:r>
      </w:ins>
    </w:p>
    <w:p w:rsidR="00311CED" w:rsidRPr="00311CED" w:rsidRDefault="00311CED" w:rsidP="00311CED">
      <w:pPr>
        <w:rPr>
          <w:ins w:id="1177" w:author="Ram Shrestha" w:date="2014-04-24T07:20:00Z"/>
          <w:rFonts w:ascii="Cambria" w:hAnsi="Cambria"/>
          <w:noProof/>
          <w:rPrChange w:id="1178" w:author="Ram Shrestha" w:date="2014-04-24T07:20:00Z">
            <w:rPr>
              <w:ins w:id="1179" w:author="Ram Shrestha" w:date="2014-04-24T07:20:00Z"/>
            </w:rPr>
          </w:rPrChange>
        </w:rPr>
        <w:pPrChange w:id="1180" w:author="Ram Shrestha" w:date="2014-04-24T07:20:00Z">
          <w:pPr>
            <w:ind w:left="720" w:hanging="720"/>
          </w:pPr>
        </w:pPrChange>
      </w:pPr>
      <w:ins w:id="1181" w:author="Ram Shrestha" w:date="2014-04-24T07:20:00Z">
        <w:r w:rsidRPr="00311CED">
          <w:rPr>
            <w:rFonts w:ascii="Cambria" w:hAnsi="Cambria"/>
            <w:noProof/>
            <w:rPrChange w:id="1182" w:author="Ram Shrestha" w:date="2014-04-24T07:20:00Z">
              <w:rPr/>
            </w:rPrChange>
          </w:rPr>
          <w:t xml:space="preserve">Bansode, V, McCormack, GP, Crampin, AC, Ngwira, B, Shrestha, RK, French, N, Glynn, JR, Travers, SA (2013) Characterizing the emergence and persistence of drug resistant mutations in HIV-1 subtype C infections using 454 ultra deep pyrosequencing. </w:t>
        </w:r>
        <w:r w:rsidRPr="00311CED">
          <w:rPr>
            <w:rFonts w:ascii="Cambria" w:hAnsi="Cambria"/>
            <w:i/>
            <w:noProof/>
            <w:rPrChange w:id="1183" w:author="Ram Shrestha" w:date="2014-04-24T07:20:00Z">
              <w:rPr/>
            </w:rPrChange>
          </w:rPr>
          <w:t>BMC Infect Dis</w:t>
        </w:r>
        <w:r w:rsidRPr="00311CED">
          <w:rPr>
            <w:rFonts w:ascii="Cambria" w:hAnsi="Cambria"/>
            <w:noProof/>
            <w:rPrChange w:id="1184" w:author="Ram Shrestha" w:date="2014-04-24T07:20:00Z">
              <w:rPr/>
            </w:rPrChange>
          </w:rPr>
          <w:t xml:space="preserve"> </w:t>
        </w:r>
        <w:r w:rsidRPr="00311CED">
          <w:rPr>
            <w:rFonts w:ascii="Cambria" w:hAnsi="Cambria"/>
            <w:b/>
            <w:noProof/>
            <w:rPrChange w:id="1185" w:author="Ram Shrestha" w:date="2014-04-24T07:20:00Z">
              <w:rPr/>
            </w:rPrChange>
          </w:rPr>
          <w:t>13</w:t>
        </w:r>
        <w:r w:rsidRPr="00311CED">
          <w:rPr>
            <w:rFonts w:ascii="Cambria" w:hAnsi="Cambria"/>
            <w:noProof/>
            <w:rPrChange w:id="1186" w:author="Ram Shrestha" w:date="2014-04-24T07:20:00Z">
              <w:rPr/>
            </w:rPrChange>
          </w:rPr>
          <w:t>: 52.</w:t>
        </w:r>
      </w:ins>
    </w:p>
    <w:p w:rsidR="00311CED" w:rsidRPr="00311CED" w:rsidRDefault="00311CED" w:rsidP="00311CED">
      <w:pPr>
        <w:rPr>
          <w:ins w:id="1187" w:author="Ram Shrestha" w:date="2014-04-24T07:20:00Z"/>
          <w:rFonts w:ascii="Cambria" w:hAnsi="Cambria"/>
          <w:noProof/>
          <w:rPrChange w:id="1188" w:author="Ram Shrestha" w:date="2014-04-24T07:20:00Z">
            <w:rPr>
              <w:ins w:id="1189" w:author="Ram Shrestha" w:date="2014-04-24T07:20:00Z"/>
            </w:rPr>
          </w:rPrChange>
        </w:rPr>
        <w:pPrChange w:id="1190" w:author="Ram Shrestha" w:date="2014-04-24T07:20:00Z">
          <w:pPr>
            <w:ind w:left="720" w:hanging="720"/>
          </w:pPr>
        </w:pPrChange>
      </w:pPr>
      <w:ins w:id="1191" w:author="Ram Shrestha" w:date="2014-04-24T07:20:00Z">
        <w:r w:rsidRPr="00311CED">
          <w:rPr>
            <w:rFonts w:ascii="Cambria" w:hAnsi="Cambria"/>
            <w:noProof/>
            <w:rPrChange w:id="1192" w:author="Ram Shrestha" w:date="2014-04-24T07:20:00Z">
              <w:rPr/>
            </w:rPrChange>
          </w:rPr>
          <w:t xml:space="preserve">Bebenek, K, Abbotts, J, Roberts, JD, Wilson, SH, Kunkel, TA (1989) Specificity and mechanism of error-prone replication by human immunodeficiency virus-1 reverse transcriptase. </w:t>
        </w:r>
        <w:r w:rsidRPr="00311CED">
          <w:rPr>
            <w:rFonts w:ascii="Cambria" w:hAnsi="Cambria"/>
            <w:i/>
            <w:noProof/>
            <w:rPrChange w:id="1193" w:author="Ram Shrestha" w:date="2014-04-24T07:20:00Z">
              <w:rPr/>
            </w:rPrChange>
          </w:rPr>
          <w:t>J Biol Chem</w:t>
        </w:r>
        <w:r w:rsidRPr="00311CED">
          <w:rPr>
            <w:rFonts w:ascii="Cambria" w:hAnsi="Cambria"/>
            <w:noProof/>
            <w:rPrChange w:id="1194" w:author="Ram Shrestha" w:date="2014-04-24T07:20:00Z">
              <w:rPr/>
            </w:rPrChange>
          </w:rPr>
          <w:t xml:space="preserve"> </w:t>
        </w:r>
        <w:r w:rsidRPr="00311CED">
          <w:rPr>
            <w:rFonts w:ascii="Cambria" w:hAnsi="Cambria"/>
            <w:b/>
            <w:noProof/>
            <w:rPrChange w:id="1195" w:author="Ram Shrestha" w:date="2014-04-24T07:20:00Z">
              <w:rPr/>
            </w:rPrChange>
          </w:rPr>
          <w:t>264</w:t>
        </w:r>
        <w:r w:rsidRPr="00311CED">
          <w:rPr>
            <w:rFonts w:ascii="Cambria" w:hAnsi="Cambria"/>
            <w:noProof/>
            <w:rPrChange w:id="1196" w:author="Ram Shrestha" w:date="2014-04-24T07:20:00Z">
              <w:rPr/>
            </w:rPrChange>
          </w:rPr>
          <w:t>: 16948-16956.</w:t>
        </w:r>
      </w:ins>
    </w:p>
    <w:p w:rsidR="00311CED" w:rsidRPr="00311CED" w:rsidRDefault="00311CED" w:rsidP="00311CED">
      <w:pPr>
        <w:rPr>
          <w:ins w:id="1197" w:author="Ram Shrestha" w:date="2014-04-24T07:20:00Z"/>
          <w:rFonts w:ascii="Cambria" w:hAnsi="Cambria"/>
          <w:noProof/>
          <w:rPrChange w:id="1198" w:author="Ram Shrestha" w:date="2014-04-24T07:20:00Z">
            <w:rPr>
              <w:ins w:id="1199" w:author="Ram Shrestha" w:date="2014-04-24T07:20:00Z"/>
            </w:rPr>
          </w:rPrChange>
        </w:rPr>
        <w:pPrChange w:id="1200" w:author="Ram Shrestha" w:date="2014-04-24T07:20:00Z">
          <w:pPr>
            <w:ind w:left="720" w:hanging="720"/>
          </w:pPr>
        </w:pPrChange>
      </w:pPr>
      <w:ins w:id="1201" w:author="Ram Shrestha" w:date="2014-04-24T07:20:00Z">
        <w:r w:rsidRPr="00311CED">
          <w:rPr>
            <w:rFonts w:ascii="Cambria" w:hAnsi="Cambria"/>
            <w:noProof/>
            <w:rPrChange w:id="1202" w:author="Ram Shrestha" w:date="2014-04-24T07:20:00Z">
              <w:rPr/>
            </w:rPrChange>
          </w:rPr>
          <w:t xml:space="preserve">Bebenek, K, Abbotts, J, Wilson, SH, Kunkel, TA (1993) Error-prone polymerization by HIV-1 reverse transcriptase. Contribution of template-primer misalignment, miscoding, and termination probability to mutational hot spots. </w:t>
        </w:r>
        <w:r w:rsidRPr="00311CED">
          <w:rPr>
            <w:rFonts w:ascii="Cambria" w:hAnsi="Cambria"/>
            <w:i/>
            <w:noProof/>
            <w:rPrChange w:id="1203" w:author="Ram Shrestha" w:date="2014-04-24T07:20:00Z">
              <w:rPr/>
            </w:rPrChange>
          </w:rPr>
          <w:t>J Biol Chem</w:t>
        </w:r>
        <w:r w:rsidRPr="00311CED">
          <w:rPr>
            <w:rFonts w:ascii="Cambria" w:hAnsi="Cambria"/>
            <w:noProof/>
            <w:rPrChange w:id="1204" w:author="Ram Shrestha" w:date="2014-04-24T07:20:00Z">
              <w:rPr/>
            </w:rPrChange>
          </w:rPr>
          <w:t xml:space="preserve"> </w:t>
        </w:r>
        <w:r w:rsidRPr="00311CED">
          <w:rPr>
            <w:rFonts w:ascii="Cambria" w:hAnsi="Cambria"/>
            <w:b/>
            <w:noProof/>
            <w:rPrChange w:id="1205" w:author="Ram Shrestha" w:date="2014-04-24T07:20:00Z">
              <w:rPr/>
            </w:rPrChange>
          </w:rPr>
          <w:t>268</w:t>
        </w:r>
        <w:r w:rsidRPr="00311CED">
          <w:rPr>
            <w:rFonts w:ascii="Cambria" w:hAnsi="Cambria"/>
            <w:noProof/>
            <w:rPrChange w:id="1206" w:author="Ram Shrestha" w:date="2014-04-24T07:20:00Z">
              <w:rPr/>
            </w:rPrChange>
          </w:rPr>
          <w:t>: 10324-10334.</w:t>
        </w:r>
      </w:ins>
    </w:p>
    <w:p w:rsidR="00311CED" w:rsidRPr="00311CED" w:rsidRDefault="00311CED" w:rsidP="00311CED">
      <w:pPr>
        <w:rPr>
          <w:ins w:id="1207" w:author="Ram Shrestha" w:date="2014-04-24T07:20:00Z"/>
          <w:rFonts w:ascii="Cambria" w:hAnsi="Cambria"/>
          <w:noProof/>
          <w:rPrChange w:id="1208" w:author="Ram Shrestha" w:date="2014-04-24T07:20:00Z">
            <w:rPr>
              <w:ins w:id="1209" w:author="Ram Shrestha" w:date="2014-04-24T07:20:00Z"/>
            </w:rPr>
          </w:rPrChange>
        </w:rPr>
        <w:pPrChange w:id="1210" w:author="Ram Shrestha" w:date="2014-04-24T07:20:00Z">
          <w:pPr>
            <w:ind w:left="720" w:hanging="720"/>
          </w:pPr>
        </w:pPrChange>
      </w:pPr>
      <w:ins w:id="1211" w:author="Ram Shrestha" w:date="2014-04-24T07:20:00Z">
        <w:r w:rsidRPr="00311CED">
          <w:rPr>
            <w:rFonts w:ascii="Cambria" w:hAnsi="Cambria"/>
            <w:noProof/>
            <w:rPrChange w:id="1212" w:author="Ram Shrestha" w:date="2014-04-24T07:20:00Z">
              <w:rPr/>
            </w:rPrChange>
          </w:rPr>
          <w:t xml:space="preserve">Beck, EJ, Vitoria, M, Mandalia, S, Crowley, S, Gilks, CF, Souteyrand, Y (2006) National adult antiretroviral therapy guidelines in resource-limited countries: concordance with 2003 WHO guidelines? </w:t>
        </w:r>
        <w:r w:rsidRPr="00311CED">
          <w:rPr>
            <w:rFonts w:ascii="Cambria" w:hAnsi="Cambria"/>
            <w:i/>
            <w:noProof/>
            <w:rPrChange w:id="1213" w:author="Ram Shrestha" w:date="2014-04-24T07:20:00Z">
              <w:rPr/>
            </w:rPrChange>
          </w:rPr>
          <w:t>AIDS</w:t>
        </w:r>
        <w:r w:rsidRPr="00311CED">
          <w:rPr>
            <w:rFonts w:ascii="Cambria" w:hAnsi="Cambria"/>
            <w:noProof/>
            <w:rPrChange w:id="1214" w:author="Ram Shrestha" w:date="2014-04-24T07:20:00Z">
              <w:rPr/>
            </w:rPrChange>
          </w:rPr>
          <w:t xml:space="preserve"> </w:t>
        </w:r>
        <w:r w:rsidRPr="00311CED">
          <w:rPr>
            <w:rFonts w:ascii="Cambria" w:hAnsi="Cambria"/>
            <w:b/>
            <w:noProof/>
            <w:rPrChange w:id="1215" w:author="Ram Shrestha" w:date="2014-04-24T07:20:00Z">
              <w:rPr/>
            </w:rPrChange>
          </w:rPr>
          <w:t>20</w:t>
        </w:r>
        <w:r w:rsidRPr="00311CED">
          <w:rPr>
            <w:rFonts w:ascii="Cambria" w:hAnsi="Cambria"/>
            <w:noProof/>
            <w:rPrChange w:id="1216" w:author="Ram Shrestha" w:date="2014-04-24T07:20:00Z">
              <w:rPr/>
            </w:rPrChange>
          </w:rPr>
          <w:t>: 1497-1502.</w:t>
        </w:r>
      </w:ins>
    </w:p>
    <w:p w:rsidR="00311CED" w:rsidRPr="00311CED" w:rsidRDefault="00311CED" w:rsidP="00311CED">
      <w:pPr>
        <w:rPr>
          <w:ins w:id="1217" w:author="Ram Shrestha" w:date="2014-04-24T07:20:00Z"/>
          <w:rFonts w:ascii="Cambria" w:hAnsi="Cambria"/>
          <w:noProof/>
          <w:rPrChange w:id="1218" w:author="Ram Shrestha" w:date="2014-04-24T07:20:00Z">
            <w:rPr>
              <w:ins w:id="1219" w:author="Ram Shrestha" w:date="2014-04-24T07:20:00Z"/>
            </w:rPr>
          </w:rPrChange>
        </w:rPr>
        <w:pPrChange w:id="1220" w:author="Ram Shrestha" w:date="2014-04-24T07:20:00Z">
          <w:pPr>
            <w:ind w:left="720" w:hanging="720"/>
          </w:pPr>
        </w:pPrChange>
      </w:pPr>
      <w:ins w:id="1221" w:author="Ram Shrestha" w:date="2014-04-24T07:20:00Z">
        <w:r w:rsidRPr="00311CED">
          <w:rPr>
            <w:rFonts w:ascii="Cambria" w:hAnsi="Cambria"/>
            <w:noProof/>
            <w:rPrChange w:id="1222" w:author="Ram Shrestha" w:date="2014-04-24T07:20:00Z">
              <w:rPr/>
            </w:rPrChange>
          </w:rPr>
          <w:t xml:space="preserve">Berkhout, B, Das, AT, Beerens, N (2001) HIV-1 RNA editing, hypermutation, and error-prone reverse transcription. </w:t>
        </w:r>
        <w:r w:rsidRPr="00311CED">
          <w:rPr>
            <w:rFonts w:ascii="Cambria" w:hAnsi="Cambria"/>
            <w:i/>
            <w:noProof/>
            <w:rPrChange w:id="1223" w:author="Ram Shrestha" w:date="2014-04-24T07:20:00Z">
              <w:rPr/>
            </w:rPrChange>
          </w:rPr>
          <w:t>Science</w:t>
        </w:r>
        <w:r w:rsidRPr="00311CED">
          <w:rPr>
            <w:rFonts w:ascii="Cambria" w:hAnsi="Cambria"/>
            <w:noProof/>
            <w:rPrChange w:id="1224" w:author="Ram Shrestha" w:date="2014-04-24T07:20:00Z">
              <w:rPr/>
            </w:rPrChange>
          </w:rPr>
          <w:t xml:space="preserve"> </w:t>
        </w:r>
        <w:r w:rsidRPr="00311CED">
          <w:rPr>
            <w:rFonts w:ascii="Cambria" w:hAnsi="Cambria"/>
            <w:b/>
            <w:noProof/>
            <w:rPrChange w:id="1225" w:author="Ram Shrestha" w:date="2014-04-24T07:20:00Z">
              <w:rPr/>
            </w:rPrChange>
          </w:rPr>
          <w:t>292</w:t>
        </w:r>
        <w:r w:rsidRPr="00311CED">
          <w:rPr>
            <w:rFonts w:ascii="Cambria" w:hAnsi="Cambria"/>
            <w:noProof/>
            <w:rPrChange w:id="1226" w:author="Ram Shrestha" w:date="2014-04-24T07:20:00Z">
              <w:rPr/>
            </w:rPrChange>
          </w:rPr>
          <w:t>: 7.</w:t>
        </w:r>
      </w:ins>
    </w:p>
    <w:p w:rsidR="00311CED" w:rsidRPr="00311CED" w:rsidRDefault="00311CED" w:rsidP="00311CED">
      <w:pPr>
        <w:rPr>
          <w:ins w:id="1227" w:author="Ram Shrestha" w:date="2014-04-24T07:20:00Z"/>
          <w:rFonts w:ascii="Cambria" w:hAnsi="Cambria"/>
          <w:noProof/>
          <w:rPrChange w:id="1228" w:author="Ram Shrestha" w:date="2014-04-24T07:20:00Z">
            <w:rPr>
              <w:ins w:id="1229" w:author="Ram Shrestha" w:date="2014-04-24T07:20:00Z"/>
            </w:rPr>
          </w:rPrChange>
        </w:rPr>
        <w:pPrChange w:id="1230" w:author="Ram Shrestha" w:date="2014-04-24T07:20:00Z">
          <w:pPr>
            <w:ind w:left="720" w:hanging="720"/>
          </w:pPr>
        </w:pPrChange>
      </w:pPr>
      <w:ins w:id="1231" w:author="Ram Shrestha" w:date="2014-04-24T07:20:00Z">
        <w:r w:rsidRPr="00311CED">
          <w:rPr>
            <w:rFonts w:ascii="Cambria" w:hAnsi="Cambria"/>
            <w:noProof/>
            <w:rPrChange w:id="1232" w:author="Ram Shrestha" w:date="2014-04-24T07:20:00Z">
              <w:rPr/>
            </w:rPrChange>
          </w:rPr>
          <w:t xml:space="preserve">Boltz, VF, Zheng, Y, Lockman, S, Hong, F, Halvas, EK, McIntyre, J, Currier, JS, Chibowa, MC, Kanyama, C, Nair, A, Owino-Ong'or, W, Hughes, M, Coffin, JM, Mellors, JW (2011) Role of low-frequency HIV-1 variants in failure of nevirapine-containing antiviral therapy in women previously exposed to single-dose nevirapine. </w:t>
        </w:r>
        <w:r w:rsidRPr="00311CED">
          <w:rPr>
            <w:rFonts w:ascii="Cambria" w:hAnsi="Cambria"/>
            <w:i/>
            <w:noProof/>
            <w:rPrChange w:id="1233" w:author="Ram Shrestha" w:date="2014-04-24T07:20:00Z">
              <w:rPr/>
            </w:rPrChange>
          </w:rPr>
          <w:t>Proc Natl Acad Sci U S A</w:t>
        </w:r>
        <w:r w:rsidRPr="00311CED">
          <w:rPr>
            <w:rFonts w:ascii="Cambria" w:hAnsi="Cambria"/>
            <w:noProof/>
            <w:rPrChange w:id="1234" w:author="Ram Shrestha" w:date="2014-04-24T07:20:00Z">
              <w:rPr/>
            </w:rPrChange>
          </w:rPr>
          <w:t xml:space="preserve"> </w:t>
        </w:r>
        <w:r w:rsidRPr="00311CED">
          <w:rPr>
            <w:rFonts w:ascii="Cambria" w:hAnsi="Cambria"/>
            <w:b/>
            <w:noProof/>
            <w:rPrChange w:id="1235" w:author="Ram Shrestha" w:date="2014-04-24T07:20:00Z">
              <w:rPr/>
            </w:rPrChange>
          </w:rPr>
          <w:t>108</w:t>
        </w:r>
        <w:r w:rsidRPr="00311CED">
          <w:rPr>
            <w:rFonts w:ascii="Cambria" w:hAnsi="Cambria"/>
            <w:noProof/>
            <w:rPrChange w:id="1236" w:author="Ram Shrestha" w:date="2014-04-24T07:20:00Z">
              <w:rPr/>
            </w:rPrChange>
          </w:rPr>
          <w:t>: 9202-9207.</w:t>
        </w:r>
      </w:ins>
    </w:p>
    <w:p w:rsidR="00311CED" w:rsidRPr="00311CED" w:rsidRDefault="00311CED" w:rsidP="00311CED">
      <w:pPr>
        <w:rPr>
          <w:ins w:id="1237" w:author="Ram Shrestha" w:date="2014-04-24T07:20:00Z"/>
          <w:rFonts w:ascii="Cambria" w:hAnsi="Cambria"/>
          <w:noProof/>
          <w:rPrChange w:id="1238" w:author="Ram Shrestha" w:date="2014-04-24T07:20:00Z">
            <w:rPr>
              <w:ins w:id="1239" w:author="Ram Shrestha" w:date="2014-04-24T07:20:00Z"/>
            </w:rPr>
          </w:rPrChange>
        </w:rPr>
        <w:pPrChange w:id="1240" w:author="Ram Shrestha" w:date="2014-04-24T07:20:00Z">
          <w:pPr>
            <w:ind w:left="720" w:hanging="720"/>
          </w:pPr>
        </w:pPrChange>
      </w:pPr>
      <w:ins w:id="1241" w:author="Ram Shrestha" w:date="2014-04-24T07:20:00Z">
        <w:r w:rsidRPr="00311CED">
          <w:rPr>
            <w:rFonts w:ascii="Cambria" w:hAnsi="Cambria"/>
            <w:noProof/>
            <w:rPrChange w:id="1242" w:author="Ram Shrestha" w:date="2014-04-24T07:20:00Z">
              <w:rPr/>
            </w:rPrChange>
          </w:rPr>
          <w:t xml:space="preserve">Booth, CL, Geretti, AM (2007) Prevalence and determinants of transmitted antiretroviral drug resistance in HIV-1 infection. </w:t>
        </w:r>
        <w:r w:rsidRPr="00311CED">
          <w:rPr>
            <w:rFonts w:ascii="Cambria" w:hAnsi="Cambria"/>
            <w:i/>
            <w:noProof/>
            <w:rPrChange w:id="1243" w:author="Ram Shrestha" w:date="2014-04-24T07:20:00Z">
              <w:rPr/>
            </w:rPrChange>
          </w:rPr>
          <w:t>J Antimicrob Chemother</w:t>
        </w:r>
        <w:r w:rsidRPr="00311CED">
          <w:rPr>
            <w:rFonts w:ascii="Cambria" w:hAnsi="Cambria"/>
            <w:noProof/>
            <w:rPrChange w:id="1244" w:author="Ram Shrestha" w:date="2014-04-24T07:20:00Z">
              <w:rPr/>
            </w:rPrChange>
          </w:rPr>
          <w:t xml:space="preserve"> </w:t>
        </w:r>
        <w:r w:rsidRPr="00311CED">
          <w:rPr>
            <w:rFonts w:ascii="Cambria" w:hAnsi="Cambria"/>
            <w:b/>
            <w:noProof/>
            <w:rPrChange w:id="1245" w:author="Ram Shrestha" w:date="2014-04-24T07:20:00Z">
              <w:rPr/>
            </w:rPrChange>
          </w:rPr>
          <w:t>59</w:t>
        </w:r>
        <w:r w:rsidRPr="00311CED">
          <w:rPr>
            <w:rFonts w:ascii="Cambria" w:hAnsi="Cambria"/>
            <w:noProof/>
            <w:rPrChange w:id="1246" w:author="Ram Shrestha" w:date="2014-04-24T07:20:00Z">
              <w:rPr/>
            </w:rPrChange>
          </w:rPr>
          <w:t>: 1047-1056.</w:t>
        </w:r>
      </w:ins>
    </w:p>
    <w:p w:rsidR="00311CED" w:rsidRPr="00311CED" w:rsidRDefault="00311CED" w:rsidP="00311CED">
      <w:pPr>
        <w:rPr>
          <w:ins w:id="1247" w:author="Ram Shrestha" w:date="2014-04-24T07:20:00Z"/>
          <w:rFonts w:ascii="Cambria" w:hAnsi="Cambria"/>
          <w:noProof/>
          <w:rPrChange w:id="1248" w:author="Ram Shrestha" w:date="2014-04-24T07:20:00Z">
            <w:rPr>
              <w:ins w:id="1249" w:author="Ram Shrestha" w:date="2014-04-24T07:20:00Z"/>
            </w:rPr>
          </w:rPrChange>
        </w:rPr>
        <w:pPrChange w:id="1250" w:author="Ram Shrestha" w:date="2014-04-24T07:20:00Z">
          <w:pPr>
            <w:ind w:left="720" w:hanging="720"/>
          </w:pPr>
        </w:pPrChange>
      </w:pPr>
      <w:ins w:id="1251" w:author="Ram Shrestha" w:date="2014-04-24T07:20:00Z">
        <w:r w:rsidRPr="00311CED">
          <w:rPr>
            <w:rFonts w:ascii="Cambria" w:hAnsi="Cambria"/>
            <w:noProof/>
            <w:rPrChange w:id="1252" w:author="Ram Shrestha" w:date="2014-04-24T07:20:00Z">
              <w:rPr/>
            </w:rPrChange>
          </w:rPr>
          <w:t xml:space="preserve">Chi, BH, Sinkala, M, Stringer, EM, Cantrell, RA, Mtonga, V, Bulterys, M, Zulu, I, Kankasa, C, Wilfert, C, Weidle, PJ, Vermund, SH, Stringer, JS (2007) Early clinical and immune response to NNRTI-based antiretroviral therapy among women with prior exposure to single-dose nevirapine. </w:t>
        </w:r>
        <w:r w:rsidRPr="00311CED">
          <w:rPr>
            <w:rFonts w:ascii="Cambria" w:hAnsi="Cambria"/>
            <w:i/>
            <w:noProof/>
            <w:rPrChange w:id="1253" w:author="Ram Shrestha" w:date="2014-04-24T07:20:00Z">
              <w:rPr/>
            </w:rPrChange>
          </w:rPr>
          <w:t>AIDS</w:t>
        </w:r>
        <w:r w:rsidRPr="00311CED">
          <w:rPr>
            <w:rFonts w:ascii="Cambria" w:hAnsi="Cambria"/>
            <w:noProof/>
            <w:rPrChange w:id="1254" w:author="Ram Shrestha" w:date="2014-04-24T07:20:00Z">
              <w:rPr/>
            </w:rPrChange>
          </w:rPr>
          <w:t xml:space="preserve"> </w:t>
        </w:r>
        <w:r w:rsidRPr="00311CED">
          <w:rPr>
            <w:rFonts w:ascii="Cambria" w:hAnsi="Cambria"/>
            <w:b/>
            <w:noProof/>
            <w:rPrChange w:id="1255" w:author="Ram Shrestha" w:date="2014-04-24T07:20:00Z">
              <w:rPr/>
            </w:rPrChange>
          </w:rPr>
          <w:t>21</w:t>
        </w:r>
        <w:r w:rsidRPr="00311CED">
          <w:rPr>
            <w:rFonts w:ascii="Cambria" w:hAnsi="Cambria"/>
            <w:noProof/>
            <w:rPrChange w:id="1256" w:author="Ram Shrestha" w:date="2014-04-24T07:20:00Z">
              <w:rPr/>
            </w:rPrChange>
          </w:rPr>
          <w:t>: 957-964.</w:t>
        </w:r>
      </w:ins>
    </w:p>
    <w:p w:rsidR="00311CED" w:rsidRPr="00311CED" w:rsidRDefault="00311CED" w:rsidP="00311CED">
      <w:pPr>
        <w:rPr>
          <w:ins w:id="1257" w:author="Ram Shrestha" w:date="2014-04-24T07:20:00Z"/>
          <w:rFonts w:ascii="Cambria" w:hAnsi="Cambria"/>
          <w:noProof/>
          <w:rPrChange w:id="1258" w:author="Ram Shrestha" w:date="2014-04-24T07:20:00Z">
            <w:rPr>
              <w:ins w:id="1259" w:author="Ram Shrestha" w:date="2014-04-24T07:20:00Z"/>
            </w:rPr>
          </w:rPrChange>
        </w:rPr>
        <w:pPrChange w:id="1260" w:author="Ram Shrestha" w:date="2014-04-24T07:20:00Z">
          <w:pPr>
            <w:ind w:left="720" w:hanging="720"/>
          </w:pPr>
        </w:pPrChange>
      </w:pPr>
      <w:ins w:id="1261" w:author="Ram Shrestha" w:date="2014-04-24T07:20:00Z">
        <w:r w:rsidRPr="00311CED">
          <w:rPr>
            <w:rFonts w:ascii="Cambria" w:hAnsi="Cambria"/>
            <w:noProof/>
            <w:rPrChange w:id="1262" w:author="Ram Shrestha" w:date="2014-04-24T07:20:00Z">
              <w:rPr/>
            </w:rPrChange>
          </w:rPr>
          <w:t xml:space="preserve">Chi, BH, Stringer, JS, Moodley, D (2013) Antiretroviral drug regimens to prevent mother-to-child transmission of HIV: a review of scientific, program, and policy advances for sub-Saharan Africa. </w:t>
        </w:r>
        <w:r w:rsidRPr="00311CED">
          <w:rPr>
            <w:rFonts w:ascii="Cambria" w:hAnsi="Cambria"/>
            <w:i/>
            <w:noProof/>
            <w:rPrChange w:id="1263" w:author="Ram Shrestha" w:date="2014-04-24T07:20:00Z">
              <w:rPr/>
            </w:rPrChange>
          </w:rPr>
          <w:t>Curr HIV/AIDS Rep</w:t>
        </w:r>
        <w:r w:rsidRPr="00311CED">
          <w:rPr>
            <w:rFonts w:ascii="Cambria" w:hAnsi="Cambria"/>
            <w:noProof/>
            <w:rPrChange w:id="1264" w:author="Ram Shrestha" w:date="2014-04-24T07:20:00Z">
              <w:rPr/>
            </w:rPrChange>
          </w:rPr>
          <w:t xml:space="preserve"> </w:t>
        </w:r>
        <w:r w:rsidRPr="00311CED">
          <w:rPr>
            <w:rFonts w:ascii="Cambria" w:hAnsi="Cambria"/>
            <w:b/>
            <w:noProof/>
            <w:rPrChange w:id="1265" w:author="Ram Shrestha" w:date="2014-04-24T07:20:00Z">
              <w:rPr/>
            </w:rPrChange>
          </w:rPr>
          <w:t>10</w:t>
        </w:r>
        <w:r w:rsidRPr="00311CED">
          <w:rPr>
            <w:rFonts w:ascii="Cambria" w:hAnsi="Cambria"/>
            <w:noProof/>
            <w:rPrChange w:id="1266" w:author="Ram Shrestha" w:date="2014-04-24T07:20:00Z">
              <w:rPr/>
            </w:rPrChange>
          </w:rPr>
          <w:t>: 124-133.</w:t>
        </w:r>
      </w:ins>
    </w:p>
    <w:p w:rsidR="00311CED" w:rsidRPr="00311CED" w:rsidRDefault="00311CED" w:rsidP="00311CED">
      <w:pPr>
        <w:rPr>
          <w:ins w:id="1267" w:author="Ram Shrestha" w:date="2014-04-24T07:20:00Z"/>
          <w:rFonts w:ascii="Cambria" w:hAnsi="Cambria"/>
          <w:noProof/>
          <w:rPrChange w:id="1268" w:author="Ram Shrestha" w:date="2014-04-24T07:20:00Z">
            <w:rPr>
              <w:ins w:id="1269" w:author="Ram Shrestha" w:date="2014-04-24T07:20:00Z"/>
            </w:rPr>
          </w:rPrChange>
        </w:rPr>
        <w:pPrChange w:id="1270" w:author="Ram Shrestha" w:date="2014-04-24T07:20:00Z">
          <w:pPr>
            <w:ind w:left="720" w:hanging="720"/>
          </w:pPr>
        </w:pPrChange>
      </w:pPr>
      <w:ins w:id="1271" w:author="Ram Shrestha" w:date="2014-04-24T07:20:00Z">
        <w:r w:rsidRPr="00311CED">
          <w:rPr>
            <w:rFonts w:ascii="Cambria" w:hAnsi="Cambria"/>
            <w:noProof/>
            <w:rPrChange w:id="1272" w:author="Ram Shrestha" w:date="2014-04-24T07:20:00Z">
              <w:rPr/>
            </w:rPrChange>
          </w:rPr>
          <w:t xml:space="preserve">Ciaranello, AL, Lockman, S, Freedberg, KA, Hughes, M, Chu, J, Currier, J, Wood, R, Holmes, CB, Pillay, S, Conradie, F, McIntyre, J, Losina, E, Walensky, RP (2011) First-line antiretroviral therapy after single-dose nevirapine exposure in South Africa: a cost-effectiveness analysis of the OCTANE trial. </w:t>
        </w:r>
        <w:r w:rsidRPr="00311CED">
          <w:rPr>
            <w:rFonts w:ascii="Cambria" w:hAnsi="Cambria"/>
            <w:i/>
            <w:noProof/>
            <w:rPrChange w:id="1273" w:author="Ram Shrestha" w:date="2014-04-24T07:20:00Z">
              <w:rPr/>
            </w:rPrChange>
          </w:rPr>
          <w:t>AIDS</w:t>
        </w:r>
        <w:r w:rsidRPr="00311CED">
          <w:rPr>
            <w:rFonts w:ascii="Cambria" w:hAnsi="Cambria"/>
            <w:noProof/>
            <w:rPrChange w:id="1274" w:author="Ram Shrestha" w:date="2014-04-24T07:20:00Z">
              <w:rPr/>
            </w:rPrChange>
          </w:rPr>
          <w:t xml:space="preserve"> </w:t>
        </w:r>
        <w:r w:rsidRPr="00311CED">
          <w:rPr>
            <w:rFonts w:ascii="Cambria" w:hAnsi="Cambria"/>
            <w:b/>
            <w:noProof/>
            <w:rPrChange w:id="1275" w:author="Ram Shrestha" w:date="2014-04-24T07:20:00Z">
              <w:rPr/>
            </w:rPrChange>
          </w:rPr>
          <w:t>25</w:t>
        </w:r>
        <w:r w:rsidRPr="00311CED">
          <w:rPr>
            <w:rFonts w:ascii="Cambria" w:hAnsi="Cambria"/>
            <w:noProof/>
            <w:rPrChange w:id="1276" w:author="Ram Shrestha" w:date="2014-04-24T07:20:00Z">
              <w:rPr/>
            </w:rPrChange>
          </w:rPr>
          <w:t>: 479-492.</w:t>
        </w:r>
      </w:ins>
    </w:p>
    <w:p w:rsidR="00311CED" w:rsidRPr="00311CED" w:rsidRDefault="00311CED" w:rsidP="00311CED">
      <w:pPr>
        <w:rPr>
          <w:ins w:id="1277" w:author="Ram Shrestha" w:date="2014-04-24T07:20:00Z"/>
          <w:rFonts w:ascii="Cambria" w:hAnsi="Cambria"/>
          <w:noProof/>
          <w:rPrChange w:id="1278" w:author="Ram Shrestha" w:date="2014-04-24T07:20:00Z">
            <w:rPr>
              <w:ins w:id="1279" w:author="Ram Shrestha" w:date="2014-04-24T07:20:00Z"/>
            </w:rPr>
          </w:rPrChange>
        </w:rPr>
        <w:pPrChange w:id="1280" w:author="Ram Shrestha" w:date="2014-04-24T07:20:00Z">
          <w:pPr>
            <w:ind w:left="720" w:hanging="720"/>
          </w:pPr>
        </w:pPrChange>
      </w:pPr>
      <w:ins w:id="1281" w:author="Ram Shrestha" w:date="2014-04-24T07:20:00Z">
        <w:r w:rsidRPr="00311CED">
          <w:rPr>
            <w:rFonts w:ascii="Cambria" w:hAnsi="Cambria"/>
            <w:noProof/>
            <w:rPrChange w:id="1282" w:author="Ram Shrestha" w:date="2014-04-24T07:20:00Z">
              <w:rPr/>
            </w:rPrChange>
          </w:rPr>
          <w:t xml:space="preserve">Clavel, F, Hance, AJ (2004) HIV Drug Resistance. </w:t>
        </w:r>
        <w:r w:rsidRPr="00311CED">
          <w:rPr>
            <w:rFonts w:ascii="Cambria" w:hAnsi="Cambria"/>
            <w:i/>
            <w:noProof/>
            <w:rPrChange w:id="1283" w:author="Ram Shrestha" w:date="2014-04-24T07:20:00Z">
              <w:rPr/>
            </w:rPrChange>
          </w:rPr>
          <w:t>New England Journal of Medicine</w:t>
        </w:r>
        <w:r w:rsidRPr="00311CED">
          <w:rPr>
            <w:rFonts w:ascii="Cambria" w:hAnsi="Cambria"/>
            <w:noProof/>
            <w:rPrChange w:id="1284" w:author="Ram Shrestha" w:date="2014-04-24T07:20:00Z">
              <w:rPr/>
            </w:rPrChange>
          </w:rPr>
          <w:t xml:space="preserve"> </w:t>
        </w:r>
        <w:r w:rsidRPr="00311CED">
          <w:rPr>
            <w:rFonts w:ascii="Cambria" w:hAnsi="Cambria"/>
            <w:b/>
            <w:noProof/>
            <w:rPrChange w:id="1285" w:author="Ram Shrestha" w:date="2014-04-24T07:20:00Z">
              <w:rPr/>
            </w:rPrChange>
          </w:rPr>
          <w:t>350</w:t>
        </w:r>
        <w:r w:rsidRPr="00311CED">
          <w:rPr>
            <w:rFonts w:ascii="Cambria" w:hAnsi="Cambria"/>
            <w:noProof/>
            <w:rPrChange w:id="1286" w:author="Ram Shrestha" w:date="2014-04-24T07:20:00Z">
              <w:rPr/>
            </w:rPrChange>
          </w:rPr>
          <w:t>: 1023-1035.</w:t>
        </w:r>
      </w:ins>
    </w:p>
    <w:p w:rsidR="00311CED" w:rsidRPr="00311CED" w:rsidRDefault="00311CED" w:rsidP="00311CED">
      <w:pPr>
        <w:rPr>
          <w:ins w:id="1287" w:author="Ram Shrestha" w:date="2014-04-24T07:20:00Z"/>
          <w:rFonts w:ascii="Cambria" w:hAnsi="Cambria"/>
          <w:noProof/>
          <w:rPrChange w:id="1288" w:author="Ram Shrestha" w:date="2014-04-24T07:20:00Z">
            <w:rPr>
              <w:ins w:id="1289" w:author="Ram Shrestha" w:date="2014-04-24T07:20:00Z"/>
            </w:rPr>
          </w:rPrChange>
        </w:rPr>
        <w:pPrChange w:id="1290" w:author="Ram Shrestha" w:date="2014-04-24T07:20:00Z">
          <w:pPr>
            <w:ind w:left="720" w:hanging="720"/>
          </w:pPr>
        </w:pPrChange>
      </w:pPr>
      <w:ins w:id="1291" w:author="Ram Shrestha" w:date="2014-04-24T07:20:00Z">
        <w:r w:rsidRPr="00311CED">
          <w:rPr>
            <w:rFonts w:ascii="Cambria" w:hAnsi="Cambria"/>
            <w:noProof/>
            <w:rPrChange w:id="1292" w:author="Ram Shrestha" w:date="2014-04-24T07:20:00Z">
              <w:rPr/>
            </w:rPrChange>
          </w:rPr>
          <w:t xml:space="preserve">Connor, EM, Sperling, RS, Gelber, R, Kiselev, P, Scott, G, O'Sullivan, MJ, VanDyke, R, Bey, M, Shearer, W, Jacobson, RL (1994a) Reduction of maternal-infant transmission of human immunodeficiency virus type 1 with zidovudine treatment. </w:t>
        </w:r>
        <w:r w:rsidRPr="00311CED">
          <w:rPr>
            <w:rFonts w:ascii="Cambria" w:hAnsi="Cambria"/>
            <w:i/>
            <w:noProof/>
            <w:rPrChange w:id="1293" w:author="Ram Shrestha" w:date="2014-04-24T07:20:00Z">
              <w:rPr/>
            </w:rPrChange>
          </w:rPr>
          <w:t>New England Journal of Medicine</w:t>
        </w:r>
        <w:r w:rsidRPr="00311CED">
          <w:rPr>
            <w:rFonts w:ascii="Cambria" w:hAnsi="Cambria"/>
            <w:noProof/>
            <w:rPrChange w:id="1294" w:author="Ram Shrestha" w:date="2014-04-24T07:20:00Z">
              <w:rPr/>
            </w:rPrChange>
          </w:rPr>
          <w:t xml:space="preserve"> </w:t>
        </w:r>
        <w:r w:rsidRPr="00311CED">
          <w:rPr>
            <w:rFonts w:ascii="Cambria" w:hAnsi="Cambria"/>
            <w:b/>
            <w:noProof/>
            <w:rPrChange w:id="1295" w:author="Ram Shrestha" w:date="2014-04-24T07:20:00Z">
              <w:rPr/>
            </w:rPrChange>
          </w:rPr>
          <w:t>331</w:t>
        </w:r>
        <w:r w:rsidRPr="00311CED">
          <w:rPr>
            <w:rFonts w:ascii="Cambria" w:hAnsi="Cambria"/>
            <w:noProof/>
            <w:rPrChange w:id="1296" w:author="Ram Shrestha" w:date="2014-04-24T07:20:00Z">
              <w:rPr/>
            </w:rPrChange>
          </w:rPr>
          <w:t>: 1173-1180.</w:t>
        </w:r>
      </w:ins>
    </w:p>
    <w:p w:rsidR="00311CED" w:rsidRPr="00311CED" w:rsidRDefault="00311CED" w:rsidP="00311CED">
      <w:pPr>
        <w:rPr>
          <w:ins w:id="1297" w:author="Ram Shrestha" w:date="2014-04-24T07:20:00Z"/>
          <w:rFonts w:ascii="Cambria" w:hAnsi="Cambria"/>
          <w:noProof/>
          <w:rPrChange w:id="1298" w:author="Ram Shrestha" w:date="2014-04-24T07:20:00Z">
            <w:rPr>
              <w:ins w:id="1299" w:author="Ram Shrestha" w:date="2014-04-24T07:20:00Z"/>
            </w:rPr>
          </w:rPrChange>
        </w:rPr>
        <w:pPrChange w:id="1300" w:author="Ram Shrestha" w:date="2014-04-24T07:20:00Z">
          <w:pPr>
            <w:ind w:left="720" w:hanging="720"/>
          </w:pPr>
        </w:pPrChange>
      </w:pPr>
      <w:ins w:id="1301" w:author="Ram Shrestha" w:date="2014-04-24T07:20:00Z">
        <w:r w:rsidRPr="00311CED">
          <w:rPr>
            <w:rFonts w:ascii="Cambria" w:hAnsi="Cambria"/>
            <w:noProof/>
            <w:rPrChange w:id="1302" w:author="Ram Shrestha" w:date="2014-04-24T07:20:00Z">
              <w:rPr/>
            </w:rPrChange>
          </w:rPr>
          <w:t xml:space="preserve">Connor, EM, Sperling, RS, Gelber, R, Kiselev, P, Scott, G, O'Sullivan, MJ, VanDyke, R, Bey, M, Shearer, W, Jacobson, RL, et al. (1994b) Reduction of maternal-infant transmission of human immunodeficiency virus type 1 with zidovudine treatment. Pediatric AIDS Clinical Trials Group Protocol 076 Study Group. </w:t>
        </w:r>
        <w:r w:rsidRPr="00311CED">
          <w:rPr>
            <w:rFonts w:ascii="Cambria" w:hAnsi="Cambria"/>
            <w:i/>
            <w:noProof/>
            <w:rPrChange w:id="1303" w:author="Ram Shrestha" w:date="2014-04-24T07:20:00Z">
              <w:rPr/>
            </w:rPrChange>
          </w:rPr>
          <w:t>N Engl J Med</w:t>
        </w:r>
        <w:r w:rsidRPr="00311CED">
          <w:rPr>
            <w:rFonts w:ascii="Cambria" w:hAnsi="Cambria"/>
            <w:noProof/>
            <w:rPrChange w:id="1304" w:author="Ram Shrestha" w:date="2014-04-24T07:20:00Z">
              <w:rPr/>
            </w:rPrChange>
          </w:rPr>
          <w:t xml:space="preserve"> </w:t>
        </w:r>
        <w:r w:rsidRPr="00311CED">
          <w:rPr>
            <w:rFonts w:ascii="Cambria" w:hAnsi="Cambria"/>
            <w:b/>
            <w:noProof/>
            <w:rPrChange w:id="1305" w:author="Ram Shrestha" w:date="2014-04-24T07:20:00Z">
              <w:rPr/>
            </w:rPrChange>
          </w:rPr>
          <w:t>331</w:t>
        </w:r>
        <w:r w:rsidRPr="00311CED">
          <w:rPr>
            <w:rFonts w:ascii="Cambria" w:hAnsi="Cambria"/>
            <w:noProof/>
            <w:rPrChange w:id="1306" w:author="Ram Shrestha" w:date="2014-04-24T07:20:00Z">
              <w:rPr/>
            </w:rPrChange>
          </w:rPr>
          <w:t>: 1173-1180.</w:t>
        </w:r>
      </w:ins>
    </w:p>
    <w:p w:rsidR="00311CED" w:rsidRPr="00311CED" w:rsidRDefault="00311CED" w:rsidP="00311CED">
      <w:pPr>
        <w:rPr>
          <w:ins w:id="1307" w:author="Ram Shrestha" w:date="2014-04-24T07:20:00Z"/>
          <w:rFonts w:ascii="Cambria" w:hAnsi="Cambria"/>
          <w:noProof/>
          <w:rPrChange w:id="1308" w:author="Ram Shrestha" w:date="2014-04-24T07:20:00Z">
            <w:rPr>
              <w:ins w:id="1309" w:author="Ram Shrestha" w:date="2014-04-24T07:20:00Z"/>
            </w:rPr>
          </w:rPrChange>
        </w:rPr>
        <w:pPrChange w:id="1310" w:author="Ram Shrestha" w:date="2014-04-24T07:20:00Z">
          <w:pPr>
            <w:ind w:left="720" w:hanging="720"/>
          </w:pPr>
        </w:pPrChange>
      </w:pPr>
      <w:ins w:id="1311" w:author="Ram Shrestha" w:date="2014-04-24T07:20:00Z">
        <w:r w:rsidRPr="00311CED">
          <w:rPr>
            <w:rFonts w:ascii="Cambria" w:hAnsi="Cambria"/>
            <w:noProof/>
            <w:rPrChange w:id="1312" w:author="Ram Shrestha" w:date="2014-04-24T07:20:00Z">
              <w:rPr/>
            </w:rPrChange>
          </w:rPr>
          <w:t xml:space="preserve">Coovadia, A, Hunt, G, Abrams, EJ, Sherman, G, Meyers, T, Barry, G, Malan, E, Marais, B, Stehlau, R, Ledwaba, J, Hammer, SM, Morris, L, Kuhn, L (2009) Persistent minority K103N mutations among women exposed to single-dose nevirapine and virologic response to nonnucleoside reverse-transcriptase inhibitor-based therapy. </w:t>
        </w:r>
        <w:r w:rsidRPr="00311CED">
          <w:rPr>
            <w:rFonts w:ascii="Cambria" w:hAnsi="Cambria"/>
            <w:i/>
            <w:noProof/>
            <w:rPrChange w:id="1313" w:author="Ram Shrestha" w:date="2014-04-24T07:20:00Z">
              <w:rPr/>
            </w:rPrChange>
          </w:rPr>
          <w:t>Clin Infect Dis</w:t>
        </w:r>
        <w:r w:rsidRPr="00311CED">
          <w:rPr>
            <w:rFonts w:ascii="Cambria" w:hAnsi="Cambria"/>
            <w:noProof/>
            <w:rPrChange w:id="1314" w:author="Ram Shrestha" w:date="2014-04-24T07:20:00Z">
              <w:rPr/>
            </w:rPrChange>
          </w:rPr>
          <w:t xml:space="preserve"> </w:t>
        </w:r>
        <w:r w:rsidRPr="00311CED">
          <w:rPr>
            <w:rFonts w:ascii="Cambria" w:hAnsi="Cambria"/>
            <w:b/>
            <w:noProof/>
            <w:rPrChange w:id="1315" w:author="Ram Shrestha" w:date="2014-04-24T07:20:00Z">
              <w:rPr/>
            </w:rPrChange>
          </w:rPr>
          <w:t>48</w:t>
        </w:r>
        <w:r w:rsidRPr="00311CED">
          <w:rPr>
            <w:rFonts w:ascii="Cambria" w:hAnsi="Cambria"/>
            <w:noProof/>
            <w:rPrChange w:id="1316" w:author="Ram Shrestha" w:date="2014-04-24T07:20:00Z">
              <w:rPr/>
            </w:rPrChange>
          </w:rPr>
          <w:t>: 462-472.</w:t>
        </w:r>
      </w:ins>
    </w:p>
    <w:p w:rsidR="00311CED" w:rsidRPr="00311CED" w:rsidRDefault="00311CED" w:rsidP="00311CED">
      <w:pPr>
        <w:rPr>
          <w:ins w:id="1317" w:author="Ram Shrestha" w:date="2014-04-24T07:20:00Z"/>
          <w:rFonts w:ascii="Cambria" w:hAnsi="Cambria"/>
          <w:noProof/>
          <w:rPrChange w:id="1318" w:author="Ram Shrestha" w:date="2014-04-24T07:20:00Z">
            <w:rPr>
              <w:ins w:id="1319" w:author="Ram Shrestha" w:date="2014-04-24T07:20:00Z"/>
            </w:rPr>
          </w:rPrChange>
        </w:rPr>
        <w:pPrChange w:id="1320" w:author="Ram Shrestha" w:date="2014-04-24T07:20:00Z">
          <w:pPr>
            <w:ind w:left="720" w:hanging="720"/>
          </w:pPr>
        </w:pPrChange>
      </w:pPr>
      <w:ins w:id="1321" w:author="Ram Shrestha" w:date="2014-04-24T07:20:00Z">
        <w:r w:rsidRPr="00311CED">
          <w:rPr>
            <w:rFonts w:ascii="Cambria" w:hAnsi="Cambria"/>
            <w:noProof/>
            <w:rPrChange w:id="1322" w:author="Ram Shrestha" w:date="2014-04-24T07:20:00Z">
              <w:rPr/>
            </w:rPrChange>
          </w:rPr>
          <w:t xml:space="preserve">D’Aquila, RT, Schapiro, JM, Brun-Vézinet, Ft, Clotet, B, Conway, B, Demeter, LM, Grant, RM, Johnson, VA, Kuritzkes, DR, Loveday, C (2003) Drug resistance mutations in HIV-1. </w:t>
        </w:r>
        <w:r w:rsidRPr="00311CED">
          <w:rPr>
            <w:rFonts w:ascii="Cambria" w:hAnsi="Cambria"/>
            <w:i/>
            <w:noProof/>
            <w:rPrChange w:id="1323" w:author="Ram Shrestha" w:date="2014-04-24T07:20:00Z">
              <w:rPr/>
            </w:rPrChange>
          </w:rPr>
          <w:t>Top HIV Med</w:t>
        </w:r>
        <w:r w:rsidRPr="00311CED">
          <w:rPr>
            <w:rFonts w:ascii="Cambria" w:hAnsi="Cambria"/>
            <w:noProof/>
            <w:rPrChange w:id="1324" w:author="Ram Shrestha" w:date="2014-04-24T07:20:00Z">
              <w:rPr/>
            </w:rPrChange>
          </w:rPr>
          <w:t xml:space="preserve"> </w:t>
        </w:r>
        <w:r w:rsidRPr="00311CED">
          <w:rPr>
            <w:rFonts w:ascii="Cambria" w:hAnsi="Cambria"/>
            <w:b/>
            <w:noProof/>
            <w:rPrChange w:id="1325" w:author="Ram Shrestha" w:date="2014-04-24T07:20:00Z">
              <w:rPr/>
            </w:rPrChange>
          </w:rPr>
          <w:t>11</w:t>
        </w:r>
        <w:r w:rsidRPr="00311CED">
          <w:rPr>
            <w:rFonts w:ascii="Cambria" w:hAnsi="Cambria"/>
            <w:noProof/>
            <w:rPrChange w:id="1326" w:author="Ram Shrestha" w:date="2014-04-24T07:20:00Z">
              <w:rPr/>
            </w:rPrChange>
          </w:rPr>
          <w:t>: 92–96.</w:t>
        </w:r>
      </w:ins>
    </w:p>
    <w:p w:rsidR="00311CED" w:rsidRPr="00311CED" w:rsidRDefault="00311CED" w:rsidP="00311CED">
      <w:pPr>
        <w:rPr>
          <w:ins w:id="1327" w:author="Ram Shrestha" w:date="2014-04-24T07:20:00Z"/>
          <w:rFonts w:ascii="Cambria" w:hAnsi="Cambria"/>
          <w:noProof/>
          <w:rPrChange w:id="1328" w:author="Ram Shrestha" w:date="2014-04-24T07:20:00Z">
            <w:rPr>
              <w:ins w:id="1329" w:author="Ram Shrestha" w:date="2014-04-24T07:20:00Z"/>
            </w:rPr>
          </w:rPrChange>
        </w:rPr>
        <w:pPrChange w:id="1330" w:author="Ram Shrestha" w:date="2014-04-24T07:20:00Z">
          <w:pPr>
            <w:ind w:left="720" w:hanging="720"/>
          </w:pPr>
        </w:pPrChange>
      </w:pPr>
      <w:ins w:id="1331" w:author="Ram Shrestha" w:date="2014-04-24T07:20:00Z">
        <w:r w:rsidRPr="00311CED">
          <w:rPr>
            <w:rFonts w:ascii="Cambria" w:hAnsi="Cambria"/>
            <w:noProof/>
            <w:rPrChange w:id="1332" w:author="Ram Shrestha" w:date="2014-04-24T07:20:00Z">
              <w:rPr/>
            </w:rPrChange>
          </w:rPr>
          <w:t xml:space="preserve">Devereux, HL, Youle, M, Johnson, MA, Loveday, C (1999) Rapid decline in detectability of HIV-1 drug resistance mutations after stopping therapy. </w:t>
        </w:r>
        <w:r w:rsidRPr="00311CED">
          <w:rPr>
            <w:rFonts w:ascii="Cambria" w:hAnsi="Cambria"/>
            <w:i/>
            <w:noProof/>
            <w:rPrChange w:id="1333" w:author="Ram Shrestha" w:date="2014-04-24T07:20:00Z">
              <w:rPr/>
            </w:rPrChange>
          </w:rPr>
          <w:t>AIDS</w:t>
        </w:r>
        <w:r w:rsidRPr="00311CED">
          <w:rPr>
            <w:rFonts w:ascii="Cambria" w:hAnsi="Cambria"/>
            <w:noProof/>
            <w:rPrChange w:id="1334" w:author="Ram Shrestha" w:date="2014-04-24T07:20:00Z">
              <w:rPr/>
            </w:rPrChange>
          </w:rPr>
          <w:t xml:space="preserve"> </w:t>
        </w:r>
        <w:r w:rsidRPr="00311CED">
          <w:rPr>
            <w:rFonts w:ascii="Cambria" w:hAnsi="Cambria"/>
            <w:b/>
            <w:noProof/>
            <w:rPrChange w:id="1335" w:author="Ram Shrestha" w:date="2014-04-24T07:20:00Z">
              <w:rPr/>
            </w:rPrChange>
          </w:rPr>
          <w:t>13</w:t>
        </w:r>
        <w:r w:rsidRPr="00311CED">
          <w:rPr>
            <w:rFonts w:ascii="Cambria" w:hAnsi="Cambria"/>
            <w:noProof/>
            <w:rPrChange w:id="1336" w:author="Ram Shrestha" w:date="2014-04-24T07:20:00Z">
              <w:rPr/>
            </w:rPrChange>
          </w:rPr>
          <w:t>: F123-127.</w:t>
        </w:r>
      </w:ins>
    </w:p>
    <w:p w:rsidR="00311CED" w:rsidRPr="00311CED" w:rsidRDefault="00311CED" w:rsidP="00311CED">
      <w:pPr>
        <w:rPr>
          <w:ins w:id="1337" w:author="Ram Shrestha" w:date="2014-04-24T07:20:00Z"/>
          <w:rFonts w:ascii="Cambria" w:hAnsi="Cambria"/>
          <w:noProof/>
          <w:rPrChange w:id="1338" w:author="Ram Shrestha" w:date="2014-04-24T07:20:00Z">
            <w:rPr>
              <w:ins w:id="1339" w:author="Ram Shrestha" w:date="2014-04-24T07:20:00Z"/>
            </w:rPr>
          </w:rPrChange>
        </w:rPr>
        <w:pPrChange w:id="1340" w:author="Ram Shrestha" w:date="2014-04-24T07:20:00Z">
          <w:pPr>
            <w:ind w:left="720" w:hanging="720"/>
          </w:pPr>
        </w:pPrChange>
      </w:pPr>
      <w:ins w:id="1341" w:author="Ram Shrestha" w:date="2014-04-24T07:20:00Z">
        <w:r w:rsidRPr="00311CED">
          <w:rPr>
            <w:rFonts w:ascii="Cambria" w:hAnsi="Cambria"/>
            <w:noProof/>
            <w:rPrChange w:id="1342" w:author="Ram Shrestha" w:date="2014-04-24T07:20:00Z">
              <w:rPr/>
            </w:rPrChange>
          </w:rPr>
          <w:t xml:space="preserve">Dudley, DM, Chin, EN, Bimber, BN, Sanabani, SS, Tarosso, LF, Costa, PR, Sauer, MM, Kallas, EG, O'Connor, DH (2012) Low-cost ultra-wide genotyping using Roche/454 pyrosequencing for surveillance of HIV drug resistance. </w:t>
        </w:r>
        <w:r w:rsidRPr="00311CED">
          <w:rPr>
            <w:rFonts w:ascii="Cambria" w:hAnsi="Cambria"/>
            <w:i/>
            <w:noProof/>
            <w:rPrChange w:id="1343" w:author="Ram Shrestha" w:date="2014-04-24T07:20:00Z">
              <w:rPr/>
            </w:rPrChange>
          </w:rPr>
          <w:t>PLoS One</w:t>
        </w:r>
        <w:r w:rsidRPr="00311CED">
          <w:rPr>
            <w:rFonts w:ascii="Cambria" w:hAnsi="Cambria"/>
            <w:noProof/>
            <w:rPrChange w:id="1344" w:author="Ram Shrestha" w:date="2014-04-24T07:20:00Z">
              <w:rPr/>
            </w:rPrChange>
          </w:rPr>
          <w:t xml:space="preserve"> </w:t>
        </w:r>
        <w:r w:rsidRPr="00311CED">
          <w:rPr>
            <w:rFonts w:ascii="Cambria" w:hAnsi="Cambria"/>
            <w:b/>
            <w:noProof/>
            <w:rPrChange w:id="1345" w:author="Ram Shrestha" w:date="2014-04-24T07:20:00Z">
              <w:rPr/>
            </w:rPrChange>
          </w:rPr>
          <w:t>7</w:t>
        </w:r>
        <w:r w:rsidRPr="00311CED">
          <w:rPr>
            <w:rFonts w:ascii="Cambria" w:hAnsi="Cambria"/>
            <w:noProof/>
            <w:rPrChange w:id="1346" w:author="Ram Shrestha" w:date="2014-04-24T07:20:00Z">
              <w:rPr/>
            </w:rPrChange>
          </w:rPr>
          <w:t>: e36494.</w:t>
        </w:r>
      </w:ins>
    </w:p>
    <w:p w:rsidR="00311CED" w:rsidRPr="00311CED" w:rsidRDefault="00311CED" w:rsidP="00311CED">
      <w:pPr>
        <w:rPr>
          <w:ins w:id="1347" w:author="Ram Shrestha" w:date="2014-04-24T07:20:00Z"/>
          <w:rFonts w:ascii="Cambria" w:hAnsi="Cambria"/>
          <w:noProof/>
          <w:rPrChange w:id="1348" w:author="Ram Shrestha" w:date="2014-04-24T07:20:00Z">
            <w:rPr>
              <w:ins w:id="1349" w:author="Ram Shrestha" w:date="2014-04-24T07:20:00Z"/>
            </w:rPr>
          </w:rPrChange>
        </w:rPr>
        <w:pPrChange w:id="1350" w:author="Ram Shrestha" w:date="2014-04-24T07:20:00Z">
          <w:pPr>
            <w:ind w:left="720" w:hanging="720"/>
          </w:pPr>
        </w:pPrChange>
      </w:pPr>
      <w:ins w:id="1351" w:author="Ram Shrestha" w:date="2014-04-24T07:20:00Z">
        <w:r w:rsidRPr="00311CED">
          <w:rPr>
            <w:rFonts w:ascii="Cambria" w:hAnsi="Cambria"/>
            <w:noProof/>
            <w:rPrChange w:id="1352" w:author="Ram Shrestha" w:date="2014-04-24T07:20:00Z">
              <w:rPr/>
            </w:rPrChange>
          </w:rPr>
          <w:t xml:space="preserve">Eshleman, SH, Guay, LA, Mwatha, A, Cunningham, SP, Brown, ER, Musoke, P, Mmiro, F, Jackson, JB (2004) Comparison of nevirapine (NVP) resistance in Ugandan women 7 days vs. 6-8 weeks after single-dose nvp prophylaxis: HIVNET 012. </w:t>
        </w:r>
        <w:r w:rsidRPr="00311CED">
          <w:rPr>
            <w:rFonts w:ascii="Cambria" w:hAnsi="Cambria"/>
            <w:i/>
            <w:noProof/>
            <w:rPrChange w:id="1353" w:author="Ram Shrestha" w:date="2014-04-24T07:20:00Z">
              <w:rPr/>
            </w:rPrChange>
          </w:rPr>
          <w:t>AIDS Res Hum Retroviruses</w:t>
        </w:r>
        <w:r w:rsidRPr="00311CED">
          <w:rPr>
            <w:rFonts w:ascii="Cambria" w:hAnsi="Cambria"/>
            <w:noProof/>
            <w:rPrChange w:id="1354" w:author="Ram Shrestha" w:date="2014-04-24T07:20:00Z">
              <w:rPr/>
            </w:rPrChange>
          </w:rPr>
          <w:t xml:space="preserve"> </w:t>
        </w:r>
        <w:r w:rsidRPr="00311CED">
          <w:rPr>
            <w:rFonts w:ascii="Cambria" w:hAnsi="Cambria"/>
            <w:b/>
            <w:noProof/>
            <w:rPrChange w:id="1355" w:author="Ram Shrestha" w:date="2014-04-24T07:20:00Z">
              <w:rPr/>
            </w:rPrChange>
          </w:rPr>
          <w:t>20</w:t>
        </w:r>
        <w:r w:rsidRPr="00311CED">
          <w:rPr>
            <w:rFonts w:ascii="Cambria" w:hAnsi="Cambria"/>
            <w:noProof/>
            <w:rPrChange w:id="1356" w:author="Ram Shrestha" w:date="2014-04-24T07:20:00Z">
              <w:rPr/>
            </w:rPrChange>
          </w:rPr>
          <w:t>: 595-599.</w:t>
        </w:r>
      </w:ins>
    </w:p>
    <w:p w:rsidR="00311CED" w:rsidRPr="00311CED" w:rsidRDefault="00311CED" w:rsidP="00311CED">
      <w:pPr>
        <w:rPr>
          <w:ins w:id="1357" w:author="Ram Shrestha" w:date="2014-04-24T07:20:00Z"/>
          <w:rFonts w:ascii="Cambria" w:hAnsi="Cambria"/>
          <w:noProof/>
          <w:rPrChange w:id="1358" w:author="Ram Shrestha" w:date="2014-04-24T07:20:00Z">
            <w:rPr>
              <w:ins w:id="1359" w:author="Ram Shrestha" w:date="2014-04-24T07:20:00Z"/>
            </w:rPr>
          </w:rPrChange>
        </w:rPr>
        <w:pPrChange w:id="1360" w:author="Ram Shrestha" w:date="2014-04-24T07:20:00Z">
          <w:pPr>
            <w:ind w:left="720" w:hanging="720"/>
          </w:pPr>
        </w:pPrChange>
      </w:pPr>
      <w:ins w:id="1361" w:author="Ram Shrestha" w:date="2014-04-24T07:20:00Z">
        <w:r w:rsidRPr="00311CED">
          <w:rPr>
            <w:rFonts w:ascii="Cambria" w:hAnsi="Cambria"/>
            <w:noProof/>
            <w:rPrChange w:id="1362" w:author="Ram Shrestha" w:date="2014-04-24T07:20:00Z">
              <w:rPr/>
            </w:rPrChange>
          </w:rPr>
          <w:t xml:space="preserve">Eshleman, SH, Hoover, DR, Chen, S, Hudelson, SE, Guay, LA, Mwatha, A, Fiscus, SA, Mmiro, F, Musoke, P, Jackson, JB, Kumwenda, N, Taha, T (2005) Nevirapine (NVP) resistance in women with HIV-1 subtype C, compared with subtypes A and D, after the administration of single-dose NVP. </w:t>
        </w:r>
        <w:r w:rsidRPr="00311CED">
          <w:rPr>
            <w:rFonts w:ascii="Cambria" w:hAnsi="Cambria"/>
            <w:i/>
            <w:noProof/>
            <w:rPrChange w:id="1363" w:author="Ram Shrestha" w:date="2014-04-24T07:20:00Z">
              <w:rPr/>
            </w:rPrChange>
          </w:rPr>
          <w:t>J Infect Dis</w:t>
        </w:r>
        <w:r w:rsidRPr="00311CED">
          <w:rPr>
            <w:rFonts w:ascii="Cambria" w:hAnsi="Cambria"/>
            <w:noProof/>
            <w:rPrChange w:id="1364" w:author="Ram Shrestha" w:date="2014-04-24T07:20:00Z">
              <w:rPr/>
            </w:rPrChange>
          </w:rPr>
          <w:t xml:space="preserve"> </w:t>
        </w:r>
        <w:r w:rsidRPr="00311CED">
          <w:rPr>
            <w:rFonts w:ascii="Cambria" w:hAnsi="Cambria"/>
            <w:b/>
            <w:noProof/>
            <w:rPrChange w:id="1365" w:author="Ram Shrestha" w:date="2014-04-24T07:20:00Z">
              <w:rPr/>
            </w:rPrChange>
          </w:rPr>
          <w:t>192</w:t>
        </w:r>
        <w:r w:rsidRPr="00311CED">
          <w:rPr>
            <w:rFonts w:ascii="Cambria" w:hAnsi="Cambria"/>
            <w:noProof/>
            <w:rPrChange w:id="1366" w:author="Ram Shrestha" w:date="2014-04-24T07:20:00Z">
              <w:rPr/>
            </w:rPrChange>
          </w:rPr>
          <w:t>: 30-36.</w:t>
        </w:r>
      </w:ins>
    </w:p>
    <w:p w:rsidR="00311CED" w:rsidRPr="00311CED" w:rsidRDefault="00311CED" w:rsidP="00311CED">
      <w:pPr>
        <w:rPr>
          <w:ins w:id="1367" w:author="Ram Shrestha" w:date="2014-04-24T07:20:00Z"/>
          <w:rFonts w:ascii="Cambria" w:hAnsi="Cambria"/>
          <w:noProof/>
          <w:rPrChange w:id="1368" w:author="Ram Shrestha" w:date="2014-04-24T07:20:00Z">
            <w:rPr>
              <w:ins w:id="1369" w:author="Ram Shrestha" w:date="2014-04-24T07:20:00Z"/>
            </w:rPr>
          </w:rPrChange>
        </w:rPr>
        <w:pPrChange w:id="1370" w:author="Ram Shrestha" w:date="2014-04-24T07:20:00Z">
          <w:pPr>
            <w:ind w:left="720" w:hanging="720"/>
          </w:pPr>
        </w:pPrChange>
      </w:pPr>
      <w:ins w:id="1371" w:author="Ram Shrestha" w:date="2014-04-24T07:20:00Z">
        <w:r w:rsidRPr="00311CED">
          <w:rPr>
            <w:rFonts w:ascii="Cambria" w:hAnsi="Cambria"/>
            <w:noProof/>
            <w:rPrChange w:id="1372" w:author="Ram Shrestha" w:date="2014-04-24T07:20:00Z">
              <w:rPr/>
            </w:rPrChange>
          </w:rPr>
          <w:t xml:space="preserve">Eshleman, SH, Mracna, M, Guay, LA, Deseyve, M, Cunningham, S, Mirochnick, M, Musoke, P, Fleming, T, Glenn Fowler, M, Mofenson, LM, Mmiro, F, Jackson, JB (2001) Selection and fading of resistance mutations in women and infants receiving nevirapine to prevent HIV-1 vertical transmission (HIVNET 012). </w:t>
        </w:r>
        <w:r w:rsidRPr="00311CED">
          <w:rPr>
            <w:rFonts w:ascii="Cambria" w:hAnsi="Cambria"/>
            <w:i/>
            <w:noProof/>
            <w:rPrChange w:id="1373" w:author="Ram Shrestha" w:date="2014-04-24T07:20:00Z">
              <w:rPr/>
            </w:rPrChange>
          </w:rPr>
          <w:t>AIDS</w:t>
        </w:r>
        <w:r w:rsidRPr="00311CED">
          <w:rPr>
            <w:rFonts w:ascii="Cambria" w:hAnsi="Cambria"/>
            <w:noProof/>
            <w:rPrChange w:id="1374" w:author="Ram Shrestha" w:date="2014-04-24T07:20:00Z">
              <w:rPr/>
            </w:rPrChange>
          </w:rPr>
          <w:t xml:space="preserve"> </w:t>
        </w:r>
        <w:r w:rsidRPr="00311CED">
          <w:rPr>
            <w:rFonts w:ascii="Cambria" w:hAnsi="Cambria"/>
            <w:b/>
            <w:noProof/>
            <w:rPrChange w:id="1375" w:author="Ram Shrestha" w:date="2014-04-24T07:20:00Z">
              <w:rPr/>
            </w:rPrChange>
          </w:rPr>
          <w:t>15</w:t>
        </w:r>
        <w:r w:rsidRPr="00311CED">
          <w:rPr>
            <w:rFonts w:ascii="Cambria" w:hAnsi="Cambria"/>
            <w:noProof/>
            <w:rPrChange w:id="1376" w:author="Ram Shrestha" w:date="2014-04-24T07:20:00Z">
              <w:rPr/>
            </w:rPrChange>
          </w:rPr>
          <w:t>: 1951-1957.</w:t>
        </w:r>
      </w:ins>
    </w:p>
    <w:p w:rsidR="00311CED" w:rsidRPr="00311CED" w:rsidRDefault="00311CED" w:rsidP="00311CED">
      <w:pPr>
        <w:rPr>
          <w:ins w:id="1377" w:author="Ram Shrestha" w:date="2014-04-24T07:20:00Z"/>
          <w:rFonts w:ascii="Cambria" w:hAnsi="Cambria"/>
          <w:noProof/>
          <w:rPrChange w:id="1378" w:author="Ram Shrestha" w:date="2014-04-24T07:20:00Z">
            <w:rPr>
              <w:ins w:id="1379" w:author="Ram Shrestha" w:date="2014-04-24T07:20:00Z"/>
            </w:rPr>
          </w:rPrChange>
        </w:rPr>
        <w:pPrChange w:id="1380" w:author="Ram Shrestha" w:date="2014-04-24T07:20:00Z">
          <w:pPr>
            <w:ind w:left="720" w:hanging="720"/>
          </w:pPr>
        </w:pPrChange>
      </w:pPr>
      <w:ins w:id="1381" w:author="Ram Shrestha" w:date="2014-04-24T07:20:00Z">
        <w:r w:rsidRPr="00311CED">
          <w:rPr>
            <w:rFonts w:ascii="Cambria" w:hAnsi="Cambria"/>
            <w:noProof/>
            <w:rPrChange w:id="1382" w:author="Ram Shrestha" w:date="2014-04-24T07:20:00Z">
              <w:rPr/>
            </w:rPrChange>
          </w:rPr>
          <w:t xml:space="preserve">Ferradini, L, Jeannin, A, Pinoges, L, Izopet, J, Odhiambo, D, Mankhambo, L, Karungi, G, Szumilin, E, Balandine, S, Fedida, G, Carrieri, MP, Spire, B, Ford, N, Tassie, JM, Guerin, PJ, Brasher, C (2006) Scaling up of highly active antiretroviral therapy in a rural district of Malawi: an effectiveness assessment. </w:t>
        </w:r>
        <w:r w:rsidRPr="00311CED">
          <w:rPr>
            <w:rFonts w:ascii="Cambria" w:hAnsi="Cambria"/>
            <w:i/>
            <w:noProof/>
            <w:rPrChange w:id="1383" w:author="Ram Shrestha" w:date="2014-04-24T07:20:00Z">
              <w:rPr/>
            </w:rPrChange>
          </w:rPr>
          <w:t>Lancet</w:t>
        </w:r>
        <w:r w:rsidRPr="00311CED">
          <w:rPr>
            <w:rFonts w:ascii="Cambria" w:hAnsi="Cambria"/>
            <w:noProof/>
            <w:rPrChange w:id="1384" w:author="Ram Shrestha" w:date="2014-04-24T07:20:00Z">
              <w:rPr/>
            </w:rPrChange>
          </w:rPr>
          <w:t xml:space="preserve"> </w:t>
        </w:r>
        <w:r w:rsidRPr="00311CED">
          <w:rPr>
            <w:rFonts w:ascii="Cambria" w:hAnsi="Cambria"/>
            <w:b/>
            <w:noProof/>
            <w:rPrChange w:id="1385" w:author="Ram Shrestha" w:date="2014-04-24T07:20:00Z">
              <w:rPr/>
            </w:rPrChange>
          </w:rPr>
          <w:t>367</w:t>
        </w:r>
        <w:r w:rsidRPr="00311CED">
          <w:rPr>
            <w:rFonts w:ascii="Cambria" w:hAnsi="Cambria"/>
            <w:noProof/>
            <w:rPrChange w:id="1386" w:author="Ram Shrestha" w:date="2014-04-24T07:20:00Z">
              <w:rPr/>
            </w:rPrChange>
          </w:rPr>
          <w:t>: 1335-1342.</w:t>
        </w:r>
      </w:ins>
    </w:p>
    <w:p w:rsidR="00311CED" w:rsidRPr="00311CED" w:rsidRDefault="00311CED" w:rsidP="00311CED">
      <w:pPr>
        <w:rPr>
          <w:ins w:id="1387" w:author="Ram Shrestha" w:date="2014-04-24T07:20:00Z"/>
          <w:rFonts w:ascii="Cambria" w:hAnsi="Cambria"/>
          <w:noProof/>
          <w:rPrChange w:id="1388" w:author="Ram Shrestha" w:date="2014-04-24T07:20:00Z">
            <w:rPr>
              <w:ins w:id="1389" w:author="Ram Shrestha" w:date="2014-04-24T07:20:00Z"/>
            </w:rPr>
          </w:rPrChange>
        </w:rPr>
        <w:pPrChange w:id="1390" w:author="Ram Shrestha" w:date="2014-04-24T07:20:00Z">
          <w:pPr>
            <w:ind w:left="720" w:hanging="720"/>
          </w:pPr>
        </w:pPrChange>
      </w:pPr>
      <w:ins w:id="1391" w:author="Ram Shrestha" w:date="2014-04-24T07:20:00Z">
        <w:r w:rsidRPr="00311CED">
          <w:rPr>
            <w:rFonts w:ascii="Cambria" w:hAnsi="Cambria"/>
            <w:noProof/>
            <w:rPrChange w:id="1392" w:author="Ram Shrestha" w:date="2014-04-24T07:20:00Z">
              <w:rPr/>
            </w:rPrChange>
          </w:rPr>
          <w:t xml:space="preserve">Flys, T, Nissley, DV, Claasen, CW, Jones, D, Shi, C, Guay, LA, Musoke, P, Mmiro, F, Strathern, JN, Jackson, JB, Eshleman, JR, Eshleman, SH (2005) Sensitive drug-resistance assays reveal long-term persistence of HIV-1 variants with the K103N nevirapine (NVP) resistance mutation in some women and infants after the administration of single-dose NVP: HIVNET 012. </w:t>
        </w:r>
        <w:r w:rsidRPr="00311CED">
          <w:rPr>
            <w:rFonts w:ascii="Cambria" w:hAnsi="Cambria"/>
            <w:i/>
            <w:noProof/>
            <w:rPrChange w:id="1393" w:author="Ram Shrestha" w:date="2014-04-24T07:20:00Z">
              <w:rPr/>
            </w:rPrChange>
          </w:rPr>
          <w:t>J Infect Dis</w:t>
        </w:r>
        <w:r w:rsidRPr="00311CED">
          <w:rPr>
            <w:rFonts w:ascii="Cambria" w:hAnsi="Cambria"/>
            <w:noProof/>
            <w:rPrChange w:id="1394" w:author="Ram Shrestha" w:date="2014-04-24T07:20:00Z">
              <w:rPr/>
            </w:rPrChange>
          </w:rPr>
          <w:t xml:space="preserve"> </w:t>
        </w:r>
        <w:r w:rsidRPr="00311CED">
          <w:rPr>
            <w:rFonts w:ascii="Cambria" w:hAnsi="Cambria"/>
            <w:b/>
            <w:noProof/>
            <w:rPrChange w:id="1395" w:author="Ram Shrestha" w:date="2014-04-24T07:20:00Z">
              <w:rPr/>
            </w:rPrChange>
          </w:rPr>
          <w:t>192</w:t>
        </w:r>
        <w:r w:rsidRPr="00311CED">
          <w:rPr>
            <w:rFonts w:ascii="Cambria" w:hAnsi="Cambria"/>
            <w:noProof/>
            <w:rPrChange w:id="1396" w:author="Ram Shrestha" w:date="2014-04-24T07:20:00Z">
              <w:rPr/>
            </w:rPrChange>
          </w:rPr>
          <w:t>: 24-29.</w:t>
        </w:r>
      </w:ins>
    </w:p>
    <w:p w:rsidR="00311CED" w:rsidRPr="00311CED" w:rsidRDefault="00311CED" w:rsidP="00311CED">
      <w:pPr>
        <w:rPr>
          <w:ins w:id="1397" w:author="Ram Shrestha" w:date="2014-04-24T07:20:00Z"/>
          <w:rFonts w:ascii="Cambria" w:hAnsi="Cambria"/>
          <w:noProof/>
          <w:rPrChange w:id="1398" w:author="Ram Shrestha" w:date="2014-04-24T07:20:00Z">
            <w:rPr>
              <w:ins w:id="1399" w:author="Ram Shrestha" w:date="2014-04-24T07:20:00Z"/>
            </w:rPr>
          </w:rPrChange>
        </w:rPr>
        <w:pPrChange w:id="1400" w:author="Ram Shrestha" w:date="2014-04-24T07:20:00Z">
          <w:pPr>
            <w:ind w:left="720" w:hanging="720"/>
          </w:pPr>
        </w:pPrChange>
      </w:pPr>
      <w:ins w:id="1401" w:author="Ram Shrestha" w:date="2014-04-24T07:20:00Z">
        <w:r w:rsidRPr="00311CED">
          <w:rPr>
            <w:rFonts w:ascii="Cambria" w:hAnsi="Cambria"/>
            <w:noProof/>
            <w:rPrChange w:id="1402" w:author="Ram Shrestha" w:date="2014-04-24T07:20:00Z">
              <w:rPr/>
            </w:rPrChange>
          </w:rPr>
          <w:t xml:space="preserve">Flys, TS, Chen, S, Jones, DC, Hoover, DR, Church, JD, Fiscus, SA, Mwatha, A, Guay, LA, Mmiro, F, Musoke, P, Kumwenda, N, Taha, TE, Jackson, JB, Eshleman, SH (2006) Quantitative analysis of HIV-1 variants with the K103N resistance mutation after single-dose nevirapine in women with HIV-1 subtypes A, C, and D. </w:t>
        </w:r>
        <w:r w:rsidRPr="00311CED">
          <w:rPr>
            <w:rFonts w:ascii="Cambria" w:hAnsi="Cambria"/>
            <w:i/>
            <w:noProof/>
            <w:rPrChange w:id="1403" w:author="Ram Shrestha" w:date="2014-04-24T07:20:00Z">
              <w:rPr/>
            </w:rPrChange>
          </w:rPr>
          <w:t>J Acquir Immune Defic Syndr</w:t>
        </w:r>
        <w:r w:rsidRPr="00311CED">
          <w:rPr>
            <w:rFonts w:ascii="Cambria" w:hAnsi="Cambria"/>
            <w:noProof/>
            <w:rPrChange w:id="1404" w:author="Ram Shrestha" w:date="2014-04-24T07:20:00Z">
              <w:rPr/>
            </w:rPrChange>
          </w:rPr>
          <w:t xml:space="preserve"> </w:t>
        </w:r>
        <w:r w:rsidRPr="00311CED">
          <w:rPr>
            <w:rFonts w:ascii="Cambria" w:hAnsi="Cambria"/>
            <w:b/>
            <w:noProof/>
            <w:rPrChange w:id="1405" w:author="Ram Shrestha" w:date="2014-04-24T07:20:00Z">
              <w:rPr/>
            </w:rPrChange>
          </w:rPr>
          <w:t>42</w:t>
        </w:r>
        <w:r w:rsidRPr="00311CED">
          <w:rPr>
            <w:rFonts w:ascii="Cambria" w:hAnsi="Cambria"/>
            <w:noProof/>
            <w:rPrChange w:id="1406" w:author="Ram Shrestha" w:date="2014-04-24T07:20:00Z">
              <w:rPr/>
            </w:rPrChange>
          </w:rPr>
          <w:t>: 610-613.</w:t>
        </w:r>
      </w:ins>
    </w:p>
    <w:p w:rsidR="00311CED" w:rsidRPr="00311CED" w:rsidRDefault="00311CED" w:rsidP="00311CED">
      <w:pPr>
        <w:rPr>
          <w:ins w:id="1407" w:author="Ram Shrestha" w:date="2014-04-24T07:20:00Z"/>
          <w:rFonts w:ascii="Cambria" w:hAnsi="Cambria"/>
          <w:noProof/>
          <w:rPrChange w:id="1408" w:author="Ram Shrestha" w:date="2014-04-24T07:20:00Z">
            <w:rPr>
              <w:ins w:id="1409" w:author="Ram Shrestha" w:date="2014-04-24T07:20:00Z"/>
            </w:rPr>
          </w:rPrChange>
        </w:rPr>
        <w:pPrChange w:id="1410" w:author="Ram Shrestha" w:date="2014-04-24T07:20:00Z">
          <w:pPr>
            <w:ind w:left="720" w:hanging="720"/>
          </w:pPr>
        </w:pPrChange>
      </w:pPr>
      <w:ins w:id="1411" w:author="Ram Shrestha" w:date="2014-04-24T07:20:00Z">
        <w:r w:rsidRPr="00311CED">
          <w:rPr>
            <w:rFonts w:ascii="Cambria" w:hAnsi="Cambria"/>
            <w:noProof/>
            <w:rPrChange w:id="1412" w:author="Ram Shrestha" w:date="2014-04-24T07:20:00Z">
              <w:rPr/>
            </w:rPrChange>
          </w:rPr>
          <w:t xml:space="preserve">Gianella, S, Delport, W, Pacold, ME, Young, JA, Choi, JY, Little, SJ, Richman, DD, Kosakovsky Pond, SL, Smith, DM (2011) Detection of minority resistance during early HIV-1 infection: natural variation and spurious detection rather than transmission and evolution of multiple viral variants. </w:t>
        </w:r>
        <w:r w:rsidRPr="00311CED">
          <w:rPr>
            <w:rFonts w:ascii="Cambria" w:hAnsi="Cambria"/>
            <w:i/>
            <w:noProof/>
            <w:rPrChange w:id="1413" w:author="Ram Shrestha" w:date="2014-04-24T07:20:00Z">
              <w:rPr/>
            </w:rPrChange>
          </w:rPr>
          <w:t>J Virol</w:t>
        </w:r>
        <w:r w:rsidRPr="00311CED">
          <w:rPr>
            <w:rFonts w:ascii="Cambria" w:hAnsi="Cambria"/>
            <w:noProof/>
            <w:rPrChange w:id="1414" w:author="Ram Shrestha" w:date="2014-04-24T07:20:00Z">
              <w:rPr/>
            </w:rPrChange>
          </w:rPr>
          <w:t xml:space="preserve"> </w:t>
        </w:r>
        <w:r w:rsidRPr="00311CED">
          <w:rPr>
            <w:rFonts w:ascii="Cambria" w:hAnsi="Cambria"/>
            <w:b/>
            <w:noProof/>
            <w:rPrChange w:id="1415" w:author="Ram Shrestha" w:date="2014-04-24T07:20:00Z">
              <w:rPr/>
            </w:rPrChange>
          </w:rPr>
          <w:t>85</w:t>
        </w:r>
        <w:r w:rsidRPr="00311CED">
          <w:rPr>
            <w:rFonts w:ascii="Cambria" w:hAnsi="Cambria"/>
            <w:noProof/>
            <w:rPrChange w:id="1416" w:author="Ram Shrestha" w:date="2014-04-24T07:20:00Z">
              <w:rPr/>
            </w:rPrChange>
          </w:rPr>
          <w:t>: 8359-8367.</w:t>
        </w:r>
      </w:ins>
    </w:p>
    <w:p w:rsidR="00311CED" w:rsidRPr="00311CED" w:rsidRDefault="00311CED" w:rsidP="00311CED">
      <w:pPr>
        <w:rPr>
          <w:ins w:id="1417" w:author="Ram Shrestha" w:date="2014-04-24T07:20:00Z"/>
          <w:rFonts w:ascii="Cambria" w:hAnsi="Cambria"/>
          <w:noProof/>
          <w:rPrChange w:id="1418" w:author="Ram Shrestha" w:date="2014-04-24T07:20:00Z">
            <w:rPr>
              <w:ins w:id="1419" w:author="Ram Shrestha" w:date="2014-04-24T07:20:00Z"/>
            </w:rPr>
          </w:rPrChange>
        </w:rPr>
        <w:pPrChange w:id="1420" w:author="Ram Shrestha" w:date="2014-04-24T07:20:00Z">
          <w:pPr>
            <w:ind w:left="720" w:hanging="720"/>
          </w:pPr>
        </w:pPrChange>
      </w:pPr>
      <w:ins w:id="1421" w:author="Ram Shrestha" w:date="2014-04-24T07:20:00Z">
        <w:r w:rsidRPr="00311CED">
          <w:rPr>
            <w:rFonts w:ascii="Cambria" w:hAnsi="Cambria"/>
            <w:noProof/>
            <w:rPrChange w:id="1422" w:author="Ram Shrestha" w:date="2014-04-24T07:20:00Z">
              <w:rPr/>
            </w:rPrChange>
          </w:rPr>
          <w:t xml:space="preserve">Gilks, CF, Crowley, S, Ekpini, R, Gove, S, Perriens, J, Souteyrand, Y, Sutherland, D, Vitoria, M, Guerma, T, De Cock, K (2006) The WHO public-health approach to antiretroviral treatment against HIV in resource-limited settings. </w:t>
        </w:r>
        <w:r w:rsidRPr="00311CED">
          <w:rPr>
            <w:rFonts w:ascii="Cambria" w:hAnsi="Cambria"/>
            <w:i/>
            <w:noProof/>
            <w:rPrChange w:id="1423" w:author="Ram Shrestha" w:date="2014-04-24T07:20:00Z">
              <w:rPr/>
            </w:rPrChange>
          </w:rPr>
          <w:t>Lancet</w:t>
        </w:r>
        <w:r w:rsidRPr="00311CED">
          <w:rPr>
            <w:rFonts w:ascii="Cambria" w:hAnsi="Cambria"/>
            <w:noProof/>
            <w:rPrChange w:id="1424" w:author="Ram Shrestha" w:date="2014-04-24T07:20:00Z">
              <w:rPr/>
            </w:rPrChange>
          </w:rPr>
          <w:t xml:space="preserve"> </w:t>
        </w:r>
        <w:r w:rsidRPr="00311CED">
          <w:rPr>
            <w:rFonts w:ascii="Cambria" w:hAnsi="Cambria"/>
            <w:b/>
            <w:noProof/>
            <w:rPrChange w:id="1425" w:author="Ram Shrestha" w:date="2014-04-24T07:20:00Z">
              <w:rPr/>
            </w:rPrChange>
          </w:rPr>
          <w:t>368</w:t>
        </w:r>
        <w:r w:rsidRPr="00311CED">
          <w:rPr>
            <w:rFonts w:ascii="Cambria" w:hAnsi="Cambria"/>
            <w:noProof/>
            <w:rPrChange w:id="1426" w:author="Ram Shrestha" w:date="2014-04-24T07:20:00Z">
              <w:rPr/>
            </w:rPrChange>
          </w:rPr>
          <w:t>: 505-510.</w:t>
        </w:r>
      </w:ins>
    </w:p>
    <w:p w:rsidR="00311CED" w:rsidRPr="00311CED" w:rsidRDefault="00311CED" w:rsidP="00311CED">
      <w:pPr>
        <w:rPr>
          <w:ins w:id="1427" w:author="Ram Shrestha" w:date="2014-04-24T07:20:00Z"/>
          <w:rFonts w:ascii="Cambria" w:hAnsi="Cambria"/>
          <w:noProof/>
          <w:rPrChange w:id="1428" w:author="Ram Shrestha" w:date="2014-04-24T07:20:00Z">
            <w:rPr>
              <w:ins w:id="1429" w:author="Ram Shrestha" w:date="2014-04-24T07:20:00Z"/>
            </w:rPr>
          </w:rPrChange>
        </w:rPr>
        <w:pPrChange w:id="1430" w:author="Ram Shrestha" w:date="2014-04-24T07:20:00Z">
          <w:pPr>
            <w:ind w:left="720" w:hanging="720"/>
          </w:pPr>
        </w:pPrChange>
      </w:pPr>
      <w:ins w:id="1431" w:author="Ram Shrestha" w:date="2014-04-24T07:20:00Z">
        <w:r w:rsidRPr="00311CED">
          <w:rPr>
            <w:rFonts w:ascii="Cambria" w:hAnsi="Cambria"/>
            <w:noProof/>
            <w:rPrChange w:id="1432" w:author="Ram Shrestha" w:date="2014-04-24T07:20:00Z">
              <w:rPr/>
            </w:rPrChange>
          </w:rPr>
          <w:t xml:space="preserve">Gilles, A, Meglecz, E, Pech, N, Ferreira, S, Malausa, T, Martin, JF (2011) Accuracy and quality assessment of 454 GS-FLX Titanium pyrosequencing. </w:t>
        </w:r>
        <w:r w:rsidRPr="00311CED">
          <w:rPr>
            <w:rFonts w:ascii="Cambria" w:hAnsi="Cambria"/>
            <w:i/>
            <w:noProof/>
            <w:rPrChange w:id="1433" w:author="Ram Shrestha" w:date="2014-04-24T07:20:00Z">
              <w:rPr/>
            </w:rPrChange>
          </w:rPr>
          <w:t>BMC Genomics</w:t>
        </w:r>
        <w:r w:rsidRPr="00311CED">
          <w:rPr>
            <w:rFonts w:ascii="Cambria" w:hAnsi="Cambria"/>
            <w:noProof/>
            <w:rPrChange w:id="1434" w:author="Ram Shrestha" w:date="2014-04-24T07:20:00Z">
              <w:rPr/>
            </w:rPrChange>
          </w:rPr>
          <w:t xml:space="preserve"> </w:t>
        </w:r>
        <w:r w:rsidRPr="00311CED">
          <w:rPr>
            <w:rFonts w:ascii="Cambria" w:hAnsi="Cambria"/>
            <w:b/>
            <w:noProof/>
            <w:rPrChange w:id="1435" w:author="Ram Shrestha" w:date="2014-04-24T07:20:00Z">
              <w:rPr/>
            </w:rPrChange>
          </w:rPr>
          <w:t>12</w:t>
        </w:r>
        <w:r w:rsidRPr="00311CED">
          <w:rPr>
            <w:rFonts w:ascii="Cambria" w:hAnsi="Cambria"/>
            <w:noProof/>
            <w:rPrChange w:id="1436" w:author="Ram Shrestha" w:date="2014-04-24T07:20:00Z">
              <w:rPr/>
            </w:rPrChange>
          </w:rPr>
          <w:t>: 245.</w:t>
        </w:r>
      </w:ins>
    </w:p>
    <w:p w:rsidR="00311CED" w:rsidRPr="00311CED" w:rsidRDefault="00311CED" w:rsidP="00311CED">
      <w:pPr>
        <w:rPr>
          <w:ins w:id="1437" w:author="Ram Shrestha" w:date="2014-04-24T07:20:00Z"/>
          <w:rFonts w:ascii="Cambria" w:hAnsi="Cambria"/>
          <w:noProof/>
          <w:rPrChange w:id="1438" w:author="Ram Shrestha" w:date="2014-04-24T07:20:00Z">
            <w:rPr>
              <w:ins w:id="1439" w:author="Ram Shrestha" w:date="2014-04-24T07:20:00Z"/>
            </w:rPr>
          </w:rPrChange>
        </w:rPr>
        <w:pPrChange w:id="1440" w:author="Ram Shrestha" w:date="2014-04-24T07:20:00Z">
          <w:pPr>
            <w:ind w:left="720" w:hanging="720"/>
          </w:pPr>
        </w:pPrChange>
      </w:pPr>
      <w:ins w:id="1441" w:author="Ram Shrestha" w:date="2014-04-24T07:20:00Z">
        <w:r w:rsidRPr="00311CED">
          <w:rPr>
            <w:rFonts w:ascii="Cambria" w:hAnsi="Cambria"/>
            <w:noProof/>
            <w:rPrChange w:id="1442" w:author="Ram Shrestha" w:date="2014-04-24T07:20:00Z">
              <w:rPr/>
            </w:rPrChange>
          </w:rPr>
          <w:t xml:space="preserve">Guay, LA, Musoke, P, Fleming, T, Bagenda, D, Allen, M, Nakabiito, C, Sherman, J, Bakaki, P, Ducar, C, Deseyve, M, Emel, L, Mirochnick, M, Fowler, MG, Mofenson, L, Miotti, P, Dransfield, K, Bray, D, Mmiro, F, Jackson, JB (1999) Intrapartum and neonatal single-dose nevirapine compared with zidovudine for prevention of mother-to-child transmission of HIV-1 in Kampala, Uganda: HIVNET 012 randomised trial. </w:t>
        </w:r>
        <w:r w:rsidRPr="00311CED">
          <w:rPr>
            <w:rFonts w:ascii="Cambria" w:hAnsi="Cambria"/>
            <w:i/>
            <w:noProof/>
            <w:rPrChange w:id="1443" w:author="Ram Shrestha" w:date="2014-04-24T07:20:00Z">
              <w:rPr/>
            </w:rPrChange>
          </w:rPr>
          <w:t>Lancet</w:t>
        </w:r>
        <w:r w:rsidRPr="00311CED">
          <w:rPr>
            <w:rFonts w:ascii="Cambria" w:hAnsi="Cambria"/>
            <w:noProof/>
            <w:rPrChange w:id="1444" w:author="Ram Shrestha" w:date="2014-04-24T07:20:00Z">
              <w:rPr/>
            </w:rPrChange>
          </w:rPr>
          <w:t xml:space="preserve"> </w:t>
        </w:r>
        <w:r w:rsidRPr="00311CED">
          <w:rPr>
            <w:rFonts w:ascii="Cambria" w:hAnsi="Cambria"/>
            <w:b/>
            <w:noProof/>
            <w:rPrChange w:id="1445" w:author="Ram Shrestha" w:date="2014-04-24T07:20:00Z">
              <w:rPr/>
            </w:rPrChange>
          </w:rPr>
          <w:t>354</w:t>
        </w:r>
        <w:r w:rsidRPr="00311CED">
          <w:rPr>
            <w:rFonts w:ascii="Cambria" w:hAnsi="Cambria"/>
            <w:noProof/>
            <w:rPrChange w:id="1446" w:author="Ram Shrestha" w:date="2014-04-24T07:20:00Z">
              <w:rPr/>
            </w:rPrChange>
          </w:rPr>
          <w:t>: 795-802.</w:t>
        </w:r>
      </w:ins>
    </w:p>
    <w:p w:rsidR="00311CED" w:rsidRPr="00311CED" w:rsidRDefault="00311CED" w:rsidP="00311CED">
      <w:pPr>
        <w:rPr>
          <w:ins w:id="1447" w:author="Ram Shrestha" w:date="2014-04-24T07:20:00Z"/>
          <w:rFonts w:ascii="Cambria" w:hAnsi="Cambria"/>
          <w:noProof/>
          <w:rPrChange w:id="1448" w:author="Ram Shrestha" w:date="2014-04-24T07:20:00Z">
            <w:rPr>
              <w:ins w:id="1449" w:author="Ram Shrestha" w:date="2014-04-24T07:20:00Z"/>
            </w:rPr>
          </w:rPrChange>
        </w:rPr>
        <w:pPrChange w:id="1450" w:author="Ram Shrestha" w:date="2014-04-24T07:20:00Z">
          <w:pPr>
            <w:ind w:left="720" w:hanging="720"/>
          </w:pPr>
        </w:pPrChange>
      </w:pPr>
      <w:ins w:id="1451" w:author="Ram Shrestha" w:date="2014-04-24T07:20:00Z">
        <w:r w:rsidRPr="00311CED">
          <w:rPr>
            <w:rFonts w:ascii="Cambria" w:hAnsi="Cambria"/>
            <w:noProof/>
            <w:rPrChange w:id="1452" w:author="Ram Shrestha" w:date="2014-04-24T07:20:00Z">
              <w:rPr/>
            </w:rPrChange>
          </w:rPr>
          <w:t xml:space="preserve">Gupta, RK, Hill, A, Sawyer, AW, Cozzi-Lepri, A, von Wyl, V, Yerly, S, Lima, VD, Gunthard, HF, Gilks, C, Pillay, D (2009) Virological monitoring and resistance to first-line highly active antiretroviral therapy in adults infected with HIV-1 treated under WHO guidelines: a systematic review and meta-analysis. </w:t>
        </w:r>
        <w:r w:rsidRPr="00311CED">
          <w:rPr>
            <w:rFonts w:ascii="Cambria" w:hAnsi="Cambria"/>
            <w:i/>
            <w:noProof/>
            <w:rPrChange w:id="1453" w:author="Ram Shrestha" w:date="2014-04-24T07:20:00Z">
              <w:rPr/>
            </w:rPrChange>
          </w:rPr>
          <w:t>Lancet Infect Dis</w:t>
        </w:r>
        <w:r w:rsidRPr="00311CED">
          <w:rPr>
            <w:rFonts w:ascii="Cambria" w:hAnsi="Cambria"/>
            <w:noProof/>
            <w:rPrChange w:id="1454" w:author="Ram Shrestha" w:date="2014-04-24T07:20:00Z">
              <w:rPr/>
            </w:rPrChange>
          </w:rPr>
          <w:t xml:space="preserve"> </w:t>
        </w:r>
        <w:r w:rsidRPr="00311CED">
          <w:rPr>
            <w:rFonts w:ascii="Cambria" w:hAnsi="Cambria"/>
            <w:b/>
            <w:noProof/>
            <w:rPrChange w:id="1455" w:author="Ram Shrestha" w:date="2014-04-24T07:20:00Z">
              <w:rPr/>
            </w:rPrChange>
          </w:rPr>
          <w:t>9</w:t>
        </w:r>
        <w:r w:rsidRPr="00311CED">
          <w:rPr>
            <w:rFonts w:ascii="Cambria" w:hAnsi="Cambria"/>
            <w:noProof/>
            <w:rPrChange w:id="1456" w:author="Ram Shrestha" w:date="2014-04-24T07:20:00Z">
              <w:rPr/>
            </w:rPrChange>
          </w:rPr>
          <w:t>: 409-417.</w:t>
        </w:r>
      </w:ins>
    </w:p>
    <w:p w:rsidR="00311CED" w:rsidRPr="00311CED" w:rsidRDefault="00311CED" w:rsidP="00311CED">
      <w:pPr>
        <w:rPr>
          <w:ins w:id="1457" w:author="Ram Shrestha" w:date="2014-04-24T07:20:00Z"/>
          <w:rFonts w:ascii="Cambria" w:hAnsi="Cambria"/>
          <w:noProof/>
          <w:rPrChange w:id="1458" w:author="Ram Shrestha" w:date="2014-04-24T07:20:00Z">
            <w:rPr>
              <w:ins w:id="1459" w:author="Ram Shrestha" w:date="2014-04-24T07:20:00Z"/>
            </w:rPr>
          </w:rPrChange>
        </w:rPr>
        <w:pPrChange w:id="1460" w:author="Ram Shrestha" w:date="2014-04-24T07:20:00Z">
          <w:pPr>
            <w:ind w:left="720" w:hanging="720"/>
          </w:pPr>
        </w:pPrChange>
      </w:pPr>
      <w:ins w:id="1461" w:author="Ram Shrestha" w:date="2014-04-24T07:20:00Z">
        <w:r w:rsidRPr="00311CED">
          <w:rPr>
            <w:rFonts w:ascii="Cambria" w:hAnsi="Cambria"/>
            <w:noProof/>
            <w:rPrChange w:id="1462" w:author="Ram Shrestha" w:date="2014-04-24T07:20:00Z">
              <w:rPr/>
            </w:rPrChange>
          </w:rPr>
          <w:t xml:space="preserve">Hamers, RL, Schuurman, R, Sigaloff, KC, Wallis, CL, Kityo, C, Siwale, M, Mandaliya, K, Ive, P, Botes, ME, Wellington, M, Osibogun, A, Wit, FW, van Vugt, M, Stevens, WS, de Wit, TF (2012) Effect of pretreatment HIV-1 drug resistance on immunological, virological, and drug-resistance outcomes of first-line antiretroviral treatment in sub-Saharan Africa: a multicentre cohort study. </w:t>
        </w:r>
        <w:r w:rsidRPr="00311CED">
          <w:rPr>
            <w:rFonts w:ascii="Cambria" w:hAnsi="Cambria"/>
            <w:i/>
            <w:noProof/>
            <w:rPrChange w:id="1463" w:author="Ram Shrestha" w:date="2014-04-24T07:20:00Z">
              <w:rPr/>
            </w:rPrChange>
          </w:rPr>
          <w:t>Lancet Infect Dis</w:t>
        </w:r>
        <w:r w:rsidRPr="00311CED">
          <w:rPr>
            <w:rFonts w:ascii="Cambria" w:hAnsi="Cambria"/>
            <w:noProof/>
            <w:rPrChange w:id="1464" w:author="Ram Shrestha" w:date="2014-04-24T07:20:00Z">
              <w:rPr/>
            </w:rPrChange>
          </w:rPr>
          <w:t xml:space="preserve"> </w:t>
        </w:r>
        <w:r w:rsidRPr="00311CED">
          <w:rPr>
            <w:rFonts w:ascii="Cambria" w:hAnsi="Cambria"/>
            <w:b/>
            <w:noProof/>
            <w:rPrChange w:id="1465" w:author="Ram Shrestha" w:date="2014-04-24T07:20:00Z">
              <w:rPr/>
            </w:rPrChange>
          </w:rPr>
          <w:t>12</w:t>
        </w:r>
        <w:r w:rsidRPr="00311CED">
          <w:rPr>
            <w:rFonts w:ascii="Cambria" w:hAnsi="Cambria"/>
            <w:noProof/>
            <w:rPrChange w:id="1466" w:author="Ram Shrestha" w:date="2014-04-24T07:20:00Z">
              <w:rPr/>
            </w:rPrChange>
          </w:rPr>
          <w:t>: 307-317.</w:t>
        </w:r>
      </w:ins>
    </w:p>
    <w:p w:rsidR="00311CED" w:rsidRPr="00311CED" w:rsidRDefault="00311CED" w:rsidP="00311CED">
      <w:pPr>
        <w:rPr>
          <w:ins w:id="1467" w:author="Ram Shrestha" w:date="2014-04-24T07:20:00Z"/>
          <w:rFonts w:ascii="Cambria" w:hAnsi="Cambria"/>
          <w:noProof/>
          <w:rPrChange w:id="1468" w:author="Ram Shrestha" w:date="2014-04-24T07:20:00Z">
            <w:rPr>
              <w:ins w:id="1469" w:author="Ram Shrestha" w:date="2014-04-24T07:20:00Z"/>
            </w:rPr>
          </w:rPrChange>
        </w:rPr>
        <w:pPrChange w:id="1470" w:author="Ram Shrestha" w:date="2014-04-24T07:20:00Z">
          <w:pPr>
            <w:ind w:left="720" w:hanging="720"/>
          </w:pPr>
        </w:pPrChange>
      </w:pPr>
      <w:ins w:id="1471" w:author="Ram Shrestha" w:date="2014-04-24T07:20:00Z">
        <w:r w:rsidRPr="00311CED">
          <w:rPr>
            <w:rFonts w:ascii="Cambria" w:hAnsi="Cambria"/>
            <w:noProof/>
            <w:rPrChange w:id="1472" w:author="Ram Shrestha" w:date="2014-04-24T07:20:00Z">
              <w:rPr/>
            </w:rPrChange>
          </w:rPr>
          <w:t xml:space="preserve">Hamers, RL, Siwale, M, Wallis, CL, Labib, M, van Hasselt, R, Stevens, WS, Schuurman, R, Wensing, AM, Van Vugt, M, Rinke de Wit, TF (2010) HIV-1 drug resistance mutations are present in six percent of persons initiating antiretroviral therapy in Lusaka, Zambia. </w:t>
        </w:r>
        <w:r w:rsidRPr="00311CED">
          <w:rPr>
            <w:rFonts w:ascii="Cambria" w:hAnsi="Cambria"/>
            <w:i/>
            <w:noProof/>
            <w:rPrChange w:id="1473" w:author="Ram Shrestha" w:date="2014-04-24T07:20:00Z">
              <w:rPr/>
            </w:rPrChange>
          </w:rPr>
          <w:t>J Acquir Immune Defic Syndr</w:t>
        </w:r>
        <w:r w:rsidRPr="00311CED">
          <w:rPr>
            <w:rFonts w:ascii="Cambria" w:hAnsi="Cambria"/>
            <w:noProof/>
            <w:rPrChange w:id="1474" w:author="Ram Shrestha" w:date="2014-04-24T07:20:00Z">
              <w:rPr/>
            </w:rPrChange>
          </w:rPr>
          <w:t xml:space="preserve"> </w:t>
        </w:r>
        <w:r w:rsidRPr="00311CED">
          <w:rPr>
            <w:rFonts w:ascii="Cambria" w:hAnsi="Cambria"/>
            <w:b/>
            <w:noProof/>
            <w:rPrChange w:id="1475" w:author="Ram Shrestha" w:date="2014-04-24T07:20:00Z">
              <w:rPr/>
            </w:rPrChange>
          </w:rPr>
          <w:t>55</w:t>
        </w:r>
        <w:r w:rsidRPr="00311CED">
          <w:rPr>
            <w:rFonts w:ascii="Cambria" w:hAnsi="Cambria"/>
            <w:noProof/>
            <w:rPrChange w:id="1476" w:author="Ram Shrestha" w:date="2014-04-24T07:20:00Z">
              <w:rPr/>
            </w:rPrChange>
          </w:rPr>
          <w:t>: 95-101.</w:t>
        </w:r>
      </w:ins>
    </w:p>
    <w:p w:rsidR="00311CED" w:rsidRPr="00311CED" w:rsidRDefault="00311CED" w:rsidP="00311CED">
      <w:pPr>
        <w:rPr>
          <w:ins w:id="1477" w:author="Ram Shrestha" w:date="2014-04-24T07:20:00Z"/>
          <w:rFonts w:ascii="Cambria" w:hAnsi="Cambria"/>
          <w:noProof/>
          <w:rPrChange w:id="1478" w:author="Ram Shrestha" w:date="2014-04-24T07:20:00Z">
            <w:rPr>
              <w:ins w:id="1479" w:author="Ram Shrestha" w:date="2014-04-24T07:20:00Z"/>
            </w:rPr>
          </w:rPrChange>
        </w:rPr>
        <w:pPrChange w:id="1480" w:author="Ram Shrestha" w:date="2014-04-24T07:20:00Z">
          <w:pPr>
            <w:ind w:left="720" w:hanging="720"/>
          </w:pPr>
        </w:pPrChange>
      </w:pPr>
      <w:ins w:id="1481" w:author="Ram Shrestha" w:date="2014-04-24T07:20:00Z">
        <w:r w:rsidRPr="00311CED">
          <w:rPr>
            <w:rFonts w:ascii="Cambria" w:hAnsi="Cambria"/>
            <w:noProof/>
            <w:rPrChange w:id="1482" w:author="Ram Shrestha" w:date="2014-04-24T07:20:00Z">
              <w:rPr/>
            </w:rPrChange>
          </w:rPr>
          <w:t xml:space="preserve">Hauser, A, Mugenyi, K, Kabasinguzi, R, Kuecherer, C, Harms, G, Kunz, A (2011) Emergence and persistence of minor drug-resistant HIV-1 variants in Ugandan women after nevirapine single-dose prophylaxis. </w:t>
        </w:r>
        <w:r w:rsidRPr="00311CED">
          <w:rPr>
            <w:rFonts w:ascii="Cambria" w:hAnsi="Cambria"/>
            <w:i/>
            <w:noProof/>
            <w:rPrChange w:id="1483" w:author="Ram Shrestha" w:date="2014-04-24T07:20:00Z">
              <w:rPr/>
            </w:rPrChange>
          </w:rPr>
          <w:t>PLoS One</w:t>
        </w:r>
        <w:r w:rsidRPr="00311CED">
          <w:rPr>
            <w:rFonts w:ascii="Cambria" w:hAnsi="Cambria"/>
            <w:noProof/>
            <w:rPrChange w:id="1484" w:author="Ram Shrestha" w:date="2014-04-24T07:20:00Z">
              <w:rPr/>
            </w:rPrChange>
          </w:rPr>
          <w:t xml:space="preserve"> </w:t>
        </w:r>
        <w:r w:rsidRPr="00311CED">
          <w:rPr>
            <w:rFonts w:ascii="Cambria" w:hAnsi="Cambria"/>
            <w:b/>
            <w:noProof/>
            <w:rPrChange w:id="1485" w:author="Ram Shrestha" w:date="2014-04-24T07:20:00Z">
              <w:rPr/>
            </w:rPrChange>
          </w:rPr>
          <w:t>6</w:t>
        </w:r>
        <w:r w:rsidRPr="00311CED">
          <w:rPr>
            <w:rFonts w:ascii="Cambria" w:hAnsi="Cambria"/>
            <w:noProof/>
            <w:rPrChange w:id="1486" w:author="Ram Shrestha" w:date="2014-04-24T07:20:00Z">
              <w:rPr/>
            </w:rPrChange>
          </w:rPr>
          <w:t>: e20357.</w:t>
        </w:r>
      </w:ins>
    </w:p>
    <w:p w:rsidR="00311CED" w:rsidRPr="00311CED" w:rsidRDefault="00311CED" w:rsidP="00311CED">
      <w:pPr>
        <w:rPr>
          <w:ins w:id="1487" w:author="Ram Shrestha" w:date="2014-04-24T07:20:00Z"/>
          <w:rFonts w:ascii="Cambria" w:hAnsi="Cambria"/>
          <w:noProof/>
          <w:rPrChange w:id="1488" w:author="Ram Shrestha" w:date="2014-04-24T07:20:00Z">
            <w:rPr>
              <w:ins w:id="1489" w:author="Ram Shrestha" w:date="2014-04-24T07:20:00Z"/>
            </w:rPr>
          </w:rPrChange>
        </w:rPr>
        <w:pPrChange w:id="1490" w:author="Ram Shrestha" w:date="2014-04-24T07:20:00Z">
          <w:pPr>
            <w:ind w:left="720" w:hanging="720"/>
          </w:pPr>
        </w:pPrChange>
      </w:pPr>
      <w:ins w:id="1491" w:author="Ram Shrestha" w:date="2014-04-24T07:20:00Z">
        <w:r w:rsidRPr="00311CED">
          <w:rPr>
            <w:rFonts w:ascii="Cambria" w:hAnsi="Cambria"/>
            <w:noProof/>
            <w:rPrChange w:id="1492" w:author="Ram Shrestha" w:date="2014-04-24T07:20:00Z">
              <w:rPr/>
            </w:rPrChange>
          </w:rPr>
          <w:t xml:space="preserve">Havlir, DV, Eastman, S, Gamst, A, Richman, DD (1996) Nevirapine-resistant human immunodeficiency virus: kinetics of replication and estimated prevalence in untreated patients. </w:t>
        </w:r>
        <w:r w:rsidRPr="00311CED">
          <w:rPr>
            <w:rFonts w:ascii="Cambria" w:hAnsi="Cambria"/>
            <w:i/>
            <w:noProof/>
            <w:rPrChange w:id="1493" w:author="Ram Shrestha" w:date="2014-04-24T07:20:00Z">
              <w:rPr/>
            </w:rPrChange>
          </w:rPr>
          <w:t>J Virol</w:t>
        </w:r>
        <w:r w:rsidRPr="00311CED">
          <w:rPr>
            <w:rFonts w:ascii="Cambria" w:hAnsi="Cambria"/>
            <w:noProof/>
            <w:rPrChange w:id="1494" w:author="Ram Shrestha" w:date="2014-04-24T07:20:00Z">
              <w:rPr/>
            </w:rPrChange>
          </w:rPr>
          <w:t xml:space="preserve"> </w:t>
        </w:r>
        <w:r w:rsidRPr="00311CED">
          <w:rPr>
            <w:rFonts w:ascii="Cambria" w:hAnsi="Cambria"/>
            <w:b/>
            <w:noProof/>
            <w:rPrChange w:id="1495" w:author="Ram Shrestha" w:date="2014-04-24T07:20:00Z">
              <w:rPr/>
            </w:rPrChange>
          </w:rPr>
          <w:t>70</w:t>
        </w:r>
        <w:r w:rsidRPr="00311CED">
          <w:rPr>
            <w:rFonts w:ascii="Cambria" w:hAnsi="Cambria"/>
            <w:noProof/>
            <w:rPrChange w:id="1496" w:author="Ram Shrestha" w:date="2014-04-24T07:20:00Z">
              <w:rPr/>
            </w:rPrChange>
          </w:rPr>
          <w:t>: 7894-7899.</w:t>
        </w:r>
      </w:ins>
    </w:p>
    <w:p w:rsidR="00311CED" w:rsidRPr="00311CED" w:rsidRDefault="00311CED" w:rsidP="00311CED">
      <w:pPr>
        <w:rPr>
          <w:ins w:id="1497" w:author="Ram Shrestha" w:date="2014-04-24T07:20:00Z"/>
          <w:rFonts w:ascii="Cambria" w:hAnsi="Cambria"/>
          <w:noProof/>
          <w:rPrChange w:id="1498" w:author="Ram Shrestha" w:date="2014-04-24T07:20:00Z">
            <w:rPr>
              <w:ins w:id="1499" w:author="Ram Shrestha" w:date="2014-04-24T07:20:00Z"/>
            </w:rPr>
          </w:rPrChange>
        </w:rPr>
        <w:pPrChange w:id="1500" w:author="Ram Shrestha" w:date="2014-04-24T07:20:00Z">
          <w:pPr>
            <w:ind w:left="720" w:hanging="720"/>
          </w:pPr>
        </w:pPrChange>
      </w:pPr>
      <w:ins w:id="1501" w:author="Ram Shrestha" w:date="2014-04-24T07:20:00Z">
        <w:r w:rsidRPr="00311CED">
          <w:rPr>
            <w:rFonts w:ascii="Cambria" w:hAnsi="Cambria"/>
            <w:noProof/>
            <w:rPrChange w:id="1502" w:author="Ram Shrestha" w:date="2014-04-24T07:20:00Z">
              <w:rPr/>
            </w:rPrChange>
          </w:rPr>
          <w:t xml:space="preserve">Hedskog, C, Mild, M, Jernberg, J, Sherwood, E, Bratt, G, Leitner, T, Lundeberg, J, Andersson, B, Albert, J (2010) Dynamics of HIV-1 quasispecies during antiviral treatment dissected using ultra-deep pyrosequencing. </w:t>
        </w:r>
        <w:r w:rsidRPr="00311CED">
          <w:rPr>
            <w:rFonts w:ascii="Cambria" w:hAnsi="Cambria"/>
            <w:i/>
            <w:noProof/>
            <w:rPrChange w:id="1503" w:author="Ram Shrestha" w:date="2014-04-24T07:20:00Z">
              <w:rPr/>
            </w:rPrChange>
          </w:rPr>
          <w:t>PLoS One</w:t>
        </w:r>
        <w:r w:rsidRPr="00311CED">
          <w:rPr>
            <w:rFonts w:ascii="Cambria" w:hAnsi="Cambria"/>
            <w:noProof/>
            <w:rPrChange w:id="1504" w:author="Ram Shrestha" w:date="2014-04-24T07:20:00Z">
              <w:rPr/>
            </w:rPrChange>
          </w:rPr>
          <w:t xml:space="preserve"> </w:t>
        </w:r>
        <w:r w:rsidRPr="00311CED">
          <w:rPr>
            <w:rFonts w:ascii="Cambria" w:hAnsi="Cambria"/>
            <w:b/>
            <w:noProof/>
            <w:rPrChange w:id="1505" w:author="Ram Shrestha" w:date="2014-04-24T07:20:00Z">
              <w:rPr/>
            </w:rPrChange>
          </w:rPr>
          <w:t>5</w:t>
        </w:r>
        <w:r w:rsidRPr="00311CED">
          <w:rPr>
            <w:rFonts w:ascii="Cambria" w:hAnsi="Cambria"/>
            <w:noProof/>
            <w:rPrChange w:id="1506" w:author="Ram Shrestha" w:date="2014-04-24T07:20:00Z">
              <w:rPr/>
            </w:rPrChange>
          </w:rPr>
          <w:t>: e11345.</w:t>
        </w:r>
      </w:ins>
    </w:p>
    <w:p w:rsidR="00311CED" w:rsidRPr="00311CED" w:rsidRDefault="00311CED" w:rsidP="00311CED">
      <w:pPr>
        <w:rPr>
          <w:ins w:id="1507" w:author="Ram Shrestha" w:date="2014-04-24T07:20:00Z"/>
          <w:rFonts w:ascii="Cambria" w:hAnsi="Cambria"/>
          <w:noProof/>
          <w:rPrChange w:id="1508" w:author="Ram Shrestha" w:date="2014-04-24T07:20:00Z">
            <w:rPr>
              <w:ins w:id="1509" w:author="Ram Shrestha" w:date="2014-04-24T07:20:00Z"/>
            </w:rPr>
          </w:rPrChange>
        </w:rPr>
        <w:pPrChange w:id="1510" w:author="Ram Shrestha" w:date="2014-04-24T07:20:00Z">
          <w:pPr>
            <w:ind w:left="720" w:hanging="720"/>
          </w:pPr>
        </w:pPrChange>
      </w:pPr>
      <w:ins w:id="1511" w:author="Ram Shrestha" w:date="2014-04-24T07:20:00Z">
        <w:r w:rsidRPr="00311CED">
          <w:rPr>
            <w:rFonts w:ascii="Cambria" w:hAnsi="Cambria"/>
            <w:noProof/>
            <w:rPrChange w:id="1512" w:author="Ram Shrestha" w:date="2014-04-24T07:20:00Z">
              <w:rPr/>
            </w:rPrChange>
          </w:rPr>
          <w:t xml:space="preserve">Hoffmann, C, Minkah, N, Leipzig, J, Wang, G, Arens, MQ, Tebas, P, Bushman, FD (2007) DNA bar coding and pyrosequencing to identify rare HIV drug resistance mutations. </w:t>
        </w:r>
        <w:r w:rsidRPr="00311CED">
          <w:rPr>
            <w:rFonts w:ascii="Cambria" w:hAnsi="Cambria"/>
            <w:i/>
            <w:noProof/>
            <w:rPrChange w:id="1513" w:author="Ram Shrestha" w:date="2014-04-24T07:20:00Z">
              <w:rPr/>
            </w:rPrChange>
          </w:rPr>
          <w:t>Nucleic Acids Res</w:t>
        </w:r>
        <w:r w:rsidRPr="00311CED">
          <w:rPr>
            <w:rFonts w:ascii="Cambria" w:hAnsi="Cambria"/>
            <w:noProof/>
            <w:rPrChange w:id="1514" w:author="Ram Shrestha" w:date="2014-04-24T07:20:00Z">
              <w:rPr/>
            </w:rPrChange>
          </w:rPr>
          <w:t xml:space="preserve"> </w:t>
        </w:r>
        <w:r w:rsidRPr="00311CED">
          <w:rPr>
            <w:rFonts w:ascii="Cambria" w:hAnsi="Cambria"/>
            <w:b/>
            <w:noProof/>
            <w:rPrChange w:id="1515" w:author="Ram Shrestha" w:date="2014-04-24T07:20:00Z">
              <w:rPr/>
            </w:rPrChange>
          </w:rPr>
          <w:t>35</w:t>
        </w:r>
        <w:r w:rsidRPr="00311CED">
          <w:rPr>
            <w:rFonts w:ascii="Cambria" w:hAnsi="Cambria"/>
            <w:noProof/>
            <w:rPrChange w:id="1516" w:author="Ram Shrestha" w:date="2014-04-24T07:20:00Z">
              <w:rPr/>
            </w:rPrChange>
          </w:rPr>
          <w:t>: e91.</w:t>
        </w:r>
      </w:ins>
    </w:p>
    <w:p w:rsidR="00311CED" w:rsidRPr="00311CED" w:rsidRDefault="00311CED" w:rsidP="00311CED">
      <w:pPr>
        <w:rPr>
          <w:ins w:id="1517" w:author="Ram Shrestha" w:date="2014-04-24T07:20:00Z"/>
          <w:rFonts w:ascii="Cambria" w:hAnsi="Cambria"/>
          <w:noProof/>
          <w:rPrChange w:id="1518" w:author="Ram Shrestha" w:date="2014-04-24T07:20:00Z">
            <w:rPr>
              <w:ins w:id="1519" w:author="Ram Shrestha" w:date="2014-04-24T07:20:00Z"/>
            </w:rPr>
          </w:rPrChange>
        </w:rPr>
        <w:pPrChange w:id="1520" w:author="Ram Shrestha" w:date="2014-04-24T07:20:00Z">
          <w:pPr>
            <w:ind w:left="720" w:hanging="720"/>
          </w:pPr>
        </w:pPrChange>
      </w:pPr>
      <w:ins w:id="1521" w:author="Ram Shrestha" w:date="2014-04-24T07:20:00Z">
        <w:r w:rsidRPr="00311CED">
          <w:rPr>
            <w:rFonts w:ascii="Cambria" w:hAnsi="Cambria"/>
            <w:noProof/>
            <w:rPrChange w:id="1522" w:author="Ram Shrestha" w:date="2014-04-24T07:20:00Z">
              <w:rPr/>
            </w:rPrChange>
          </w:rPr>
          <w:t xml:space="preserve">Hudelson, SE, McConnell, MS, Bagenda, D, Piwowar-Manning, E, Parsons, TL, Nolan, ML, Bakaki, PM, Thigpen, MC, Mubiru, M, Fowler, MG, Eshleman, SH (2010) Emergence and persistence of nevirapine resistance in breast milk after single-dose nevirapine administration. </w:t>
        </w:r>
        <w:r w:rsidRPr="00311CED">
          <w:rPr>
            <w:rFonts w:ascii="Cambria" w:hAnsi="Cambria"/>
            <w:i/>
            <w:noProof/>
            <w:rPrChange w:id="1523" w:author="Ram Shrestha" w:date="2014-04-24T07:20:00Z">
              <w:rPr/>
            </w:rPrChange>
          </w:rPr>
          <w:t>AIDS</w:t>
        </w:r>
        <w:r w:rsidRPr="00311CED">
          <w:rPr>
            <w:rFonts w:ascii="Cambria" w:hAnsi="Cambria"/>
            <w:noProof/>
            <w:rPrChange w:id="1524" w:author="Ram Shrestha" w:date="2014-04-24T07:20:00Z">
              <w:rPr/>
            </w:rPrChange>
          </w:rPr>
          <w:t xml:space="preserve"> </w:t>
        </w:r>
        <w:r w:rsidRPr="00311CED">
          <w:rPr>
            <w:rFonts w:ascii="Cambria" w:hAnsi="Cambria"/>
            <w:b/>
            <w:noProof/>
            <w:rPrChange w:id="1525" w:author="Ram Shrestha" w:date="2014-04-24T07:20:00Z">
              <w:rPr/>
            </w:rPrChange>
          </w:rPr>
          <w:t>24</w:t>
        </w:r>
        <w:r w:rsidRPr="00311CED">
          <w:rPr>
            <w:rFonts w:ascii="Cambria" w:hAnsi="Cambria"/>
            <w:noProof/>
            <w:rPrChange w:id="1526" w:author="Ram Shrestha" w:date="2014-04-24T07:20:00Z">
              <w:rPr/>
            </w:rPrChange>
          </w:rPr>
          <w:t>: 557-561.</w:t>
        </w:r>
      </w:ins>
    </w:p>
    <w:p w:rsidR="00311CED" w:rsidRPr="00311CED" w:rsidRDefault="00311CED" w:rsidP="00311CED">
      <w:pPr>
        <w:rPr>
          <w:ins w:id="1527" w:author="Ram Shrestha" w:date="2014-04-24T07:20:00Z"/>
          <w:rFonts w:ascii="Cambria" w:hAnsi="Cambria"/>
          <w:noProof/>
          <w:rPrChange w:id="1528" w:author="Ram Shrestha" w:date="2014-04-24T07:20:00Z">
            <w:rPr>
              <w:ins w:id="1529" w:author="Ram Shrestha" w:date="2014-04-24T07:20:00Z"/>
            </w:rPr>
          </w:rPrChange>
        </w:rPr>
        <w:pPrChange w:id="1530" w:author="Ram Shrestha" w:date="2014-04-24T07:20:00Z">
          <w:pPr>
            <w:ind w:left="720" w:hanging="720"/>
          </w:pPr>
        </w:pPrChange>
      </w:pPr>
      <w:ins w:id="1531" w:author="Ram Shrestha" w:date="2014-04-24T07:20:00Z">
        <w:r w:rsidRPr="00311CED">
          <w:rPr>
            <w:rFonts w:ascii="Cambria" w:hAnsi="Cambria"/>
            <w:noProof/>
            <w:rPrChange w:id="1532" w:author="Ram Shrestha" w:date="2014-04-24T07:20:00Z">
              <w:rPr/>
            </w:rPrChange>
          </w:rPr>
          <w:t xml:space="preserve">Huse, SM, Huber, JA, Morrison, HG, Sogin, ML, Welch, DM (2007) Accuracy and quality of massively parallel DNA pyrosequencing. </w:t>
        </w:r>
        <w:r w:rsidRPr="00311CED">
          <w:rPr>
            <w:rFonts w:ascii="Cambria" w:hAnsi="Cambria"/>
            <w:i/>
            <w:noProof/>
            <w:rPrChange w:id="1533" w:author="Ram Shrestha" w:date="2014-04-24T07:20:00Z">
              <w:rPr/>
            </w:rPrChange>
          </w:rPr>
          <w:t>Genome biol</w:t>
        </w:r>
        <w:r w:rsidRPr="00311CED">
          <w:rPr>
            <w:rFonts w:ascii="Cambria" w:hAnsi="Cambria"/>
            <w:noProof/>
            <w:rPrChange w:id="1534" w:author="Ram Shrestha" w:date="2014-04-24T07:20:00Z">
              <w:rPr/>
            </w:rPrChange>
          </w:rPr>
          <w:t xml:space="preserve"> </w:t>
        </w:r>
        <w:r w:rsidRPr="00311CED">
          <w:rPr>
            <w:rFonts w:ascii="Cambria" w:hAnsi="Cambria"/>
            <w:b/>
            <w:noProof/>
            <w:rPrChange w:id="1535" w:author="Ram Shrestha" w:date="2014-04-24T07:20:00Z">
              <w:rPr/>
            </w:rPrChange>
          </w:rPr>
          <w:t>8</w:t>
        </w:r>
        <w:r w:rsidRPr="00311CED">
          <w:rPr>
            <w:rFonts w:ascii="Cambria" w:hAnsi="Cambria"/>
            <w:noProof/>
            <w:rPrChange w:id="1536" w:author="Ram Shrestha" w:date="2014-04-24T07:20:00Z">
              <w:rPr/>
            </w:rPrChange>
          </w:rPr>
          <w:t>: R143.</w:t>
        </w:r>
      </w:ins>
    </w:p>
    <w:p w:rsidR="00311CED" w:rsidRPr="00311CED" w:rsidRDefault="00311CED" w:rsidP="00311CED">
      <w:pPr>
        <w:rPr>
          <w:ins w:id="1537" w:author="Ram Shrestha" w:date="2014-04-24T07:20:00Z"/>
          <w:rFonts w:ascii="Cambria" w:hAnsi="Cambria"/>
          <w:noProof/>
          <w:rPrChange w:id="1538" w:author="Ram Shrestha" w:date="2014-04-24T07:20:00Z">
            <w:rPr>
              <w:ins w:id="1539" w:author="Ram Shrestha" w:date="2014-04-24T07:20:00Z"/>
            </w:rPr>
          </w:rPrChange>
        </w:rPr>
        <w:pPrChange w:id="1540" w:author="Ram Shrestha" w:date="2014-04-24T07:20:00Z">
          <w:pPr>
            <w:ind w:left="720" w:hanging="720"/>
          </w:pPr>
        </w:pPrChange>
      </w:pPr>
      <w:ins w:id="1541" w:author="Ram Shrestha" w:date="2014-04-24T07:20:00Z">
        <w:r w:rsidRPr="00311CED">
          <w:rPr>
            <w:rFonts w:ascii="Cambria" w:hAnsi="Cambria"/>
            <w:noProof/>
            <w:rPrChange w:id="1542" w:author="Ram Shrestha" w:date="2014-04-24T07:20:00Z">
              <w:rPr/>
            </w:rPrChange>
          </w:rPr>
          <w:t xml:space="preserve">Izopet, J, Souyris, C, Hance, A, Sandres-Saune, K, Alvarez, M, Pasquier, C, Clavel, F, Puel, J, Massip, P (2002) Evolution of human immunodeficiency virus type 1 populations after resumption of therapy following treatment interruption and shift in resistance genotype. </w:t>
        </w:r>
        <w:r w:rsidRPr="00311CED">
          <w:rPr>
            <w:rFonts w:ascii="Cambria" w:hAnsi="Cambria"/>
            <w:i/>
            <w:noProof/>
            <w:rPrChange w:id="1543" w:author="Ram Shrestha" w:date="2014-04-24T07:20:00Z">
              <w:rPr/>
            </w:rPrChange>
          </w:rPr>
          <w:t>J Infect Dis</w:t>
        </w:r>
        <w:r w:rsidRPr="00311CED">
          <w:rPr>
            <w:rFonts w:ascii="Cambria" w:hAnsi="Cambria"/>
            <w:noProof/>
            <w:rPrChange w:id="1544" w:author="Ram Shrestha" w:date="2014-04-24T07:20:00Z">
              <w:rPr/>
            </w:rPrChange>
          </w:rPr>
          <w:t xml:space="preserve"> </w:t>
        </w:r>
        <w:r w:rsidRPr="00311CED">
          <w:rPr>
            <w:rFonts w:ascii="Cambria" w:hAnsi="Cambria"/>
            <w:b/>
            <w:noProof/>
            <w:rPrChange w:id="1545" w:author="Ram Shrestha" w:date="2014-04-24T07:20:00Z">
              <w:rPr/>
            </w:rPrChange>
          </w:rPr>
          <w:t>185</w:t>
        </w:r>
        <w:r w:rsidRPr="00311CED">
          <w:rPr>
            <w:rFonts w:ascii="Cambria" w:hAnsi="Cambria"/>
            <w:noProof/>
            <w:rPrChange w:id="1546" w:author="Ram Shrestha" w:date="2014-04-24T07:20:00Z">
              <w:rPr/>
            </w:rPrChange>
          </w:rPr>
          <w:t>: 1506-1510.</w:t>
        </w:r>
      </w:ins>
    </w:p>
    <w:p w:rsidR="00311CED" w:rsidRPr="00311CED" w:rsidRDefault="00311CED" w:rsidP="00311CED">
      <w:pPr>
        <w:rPr>
          <w:ins w:id="1547" w:author="Ram Shrestha" w:date="2014-04-24T07:20:00Z"/>
          <w:rFonts w:ascii="Cambria" w:hAnsi="Cambria"/>
          <w:noProof/>
          <w:rPrChange w:id="1548" w:author="Ram Shrestha" w:date="2014-04-24T07:20:00Z">
            <w:rPr>
              <w:ins w:id="1549" w:author="Ram Shrestha" w:date="2014-04-24T07:20:00Z"/>
            </w:rPr>
          </w:rPrChange>
        </w:rPr>
        <w:pPrChange w:id="1550" w:author="Ram Shrestha" w:date="2014-04-24T07:20:00Z">
          <w:pPr>
            <w:ind w:left="720" w:hanging="720"/>
          </w:pPr>
        </w:pPrChange>
      </w:pPr>
      <w:ins w:id="1551" w:author="Ram Shrestha" w:date="2014-04-24T07:20:00Z">
        <w:r w:rsidRPr="00311CED">
          <w:rPr>
            <w:rFonts w:ascii="Cambria" w:hAnsi="Cambria"/>
            <w:noProof/>
            <w:rPrChange w:id="1552" w:author="Ram Shrestha" w:date="2014-04-24T07:20:00Z">
              <w:rPr/>
            </w:rPrChange>
          </w:rPr>
          <w:t xml:space="preserve">Jackson, JB, Becker-Pergola, G, Guay, LA, Musoke, P, Mracna, M, Fowler, MG, Mofenson, LM, Mirochnick, M, Mmiro, F, Eshleman, SH (2000) Identification of the K103N resistance mutation in Ugandan women receiving nevirapine to prevent HIV-1 vertical transmission. </w:t>
        </w:r>
        <w:r w:rsidRPr="00311CED">
          <w:rPr>
            <w:rFonts w:ascii="Cambria" w:hAnsi="Cambria"/>
            <w:i/>
            <w:noProof/>
            <w:rPrChange w:id="1553" w:author="Ram Shrestha" w:date="2014-04-24T07:20:00Z">
              <w:rPr/>
            </w:rPrChange>
          </w:rPr>
          <w:t>AIDS</w:t>
        </w:r>
        <w:r w:rsidRPr="00311CED">
          <w:rPr>
            <w:rFonts w:ascii="Cambria" w:hAnsi="Cambria"/>
            <w:noProof/>
            <w:rPrChange w:id="1554" w:author="Ram Shrestha" w:date="2014-04-24T07:20:00Z">
              <w:rPr/>
            </w:rPrChange>
          </w:rPr>
          <w:t xml:space="preserve"> </w:t>
        </w:r>
        <w:r w:rsidRPr="00311CED">
          <w:rPr>
            <w:rFonts w:ascii="Cambria" w:hAnsi="Cambria"/>
            <w:b/>
            <w:noProof/>
            <w:rPrChange w:id="1555" w:author="Ram Shrestha" w:date="2014-04-24T07:20:00Z">
              <w:rPr/>
            </w:rPrChange>
          </w:rPr>
          <w:t>14</w:t>
        </w:r>
        <w:r w:rsidRPr="00311CED">
          <w:rPr>
            <w:rFonts w:ascii="Cambria" w:hAnsi="Cambria"/>
            <w:noProof/>
            <w:rPrChange w:id="1556" w:author="Ram Shrestha" w:date="2014-04-24T07:20:00Z">
              <w:rPr/>
            </w:rPrChange>
          </w:rPr>
          <w:t>: F111-115.</w:t>
        </w:r>
      </w:ins>
    </w:p>
    <w:p w:rsidR="00311CED" w:rsidRPr="00311CED" w:rsidRDefault="00311CED" w:rsidP="00311CED">
      <w:pPr>
        <w:rPr>
          <w:ins w:id="1557" w:author="Ram Shrestha" w:date="2014-04-24T07:20:00Z"/>
          <w:rFonts w:ascii="Cambria" w:hAnsi="Cambria"/>
          <w:noProof/>
          <w:rPrChange w:id="1558" w:author="Ram Shrestha" w:date="2014-04-24T07:20:00Z">
            <w:rPr>
              <w:ins w:id="1559" w:author="Ram Shrestha" w:date="2014-04-24T07:20:00Z"/>
            </w:rPr>
          </w:rPrChange>
        </w:rPr>
        <w:pPrChange w:id="1560" w:author="Ram Shrestha" w:date="2014-04-24T07:20:00Z">
          <w:pPr>
            <w:ind w:left="720" w:hanging="720"/>
          </w:pPr>
        </w:pPrChange>
      </w:pPr>
      <w:ins w:id="1561" w:author="Ram Shrestha" w:date="2014-04-24T07:20:00Z">
        <w:r w:rsidRPr="00311CED">
          <w:rPr>
            <w:rFonts w:ascii="Cambria" w:hAnsi="Cambria"/>
            <w:noProof/>
            <w:rPrChange w:id="1562" w:author="Ram Shrestha" w:date="2014-04-24T07:20:00Z">
              <w:rPr/>
            </w:rPrChange>
          </w:rPr>
          <w:t xml:space="preserve">Jackson, JB, Musoke, P, Fleming, T, Guay, LA, Bagenda, D, Allen, M, Nakabiito, C, Sherman, J, Bakaki, P, Owor, M, Ducar, C, Deseyve, M, Mwatha, A, Emel, L, Duefield, C, Mirochnick, M, Fowler, MG, Mofenson, L, Miotti, P, Gigliotti, M, Bray, D, Mmiro, F (2003) Intrapartum and neonatal single-dose nevirapine compared with zidovudine for prevention of mother-to-child transmission of HIV-1 in Kampala, Uganda: 18-month follow-up of the HIVNET 012 randomised trial. </w:t>
        </w:r>
        <w:r w:rsidRPr="00311CED">
          <w:rPr>
            <w:rFonts w:ascii="Cambria" w:hAnsi="Cambria"/>
            <w:i/>
            <w:noProof/>
            <w:rPrChange w:id="1563" w:author="Ram Shrestha" w:date="2014-04-24T07:20:00Z">
              <w:rPr/>
            </w:rPrChange>
          </w:rPr>
          <w:t>Lancet</w:t>
        </w:r>
        <w:r w:rsidRPr="00311CED">
          <w:rPr>
            <w:rFonts w:ascii="Cambria" w:hAnsi="Cambria"/>
            <w:noProof/>
            <w:rPrChange w:id="1564" w:author="Ram Shrestha" w:date="2014-04-24T07:20:00Z">
              <w:rPr/>
            </w:rPrChange>
          </w:rPr>
          <w:t xml:space="preserve"> </w:t>
        </w:r>
        <w:r w:rsidRPr="00311CED">
          <w:rPr>
            <w:rFonts w:ascii="Cambria" w:hAnsi="Cambria"/>
            <w:b/>
            <w:noProof/>
            <w:rPrChange w:id="1565" w:author="Ram Shrestha" w:date="2014-04-24T07:20:00Z">
              <w:rPr/>
            </w:rPrChange>
          </w:rPr>
          <w:t>362</w:t>
        </w:r>
        <w:r w:rsidRPr="00311CED">
          <w:rPr>
            <w:rFonts w:ascii="Cambria" w:hAnsi="Cambria"/>
            <w:noProof/>
            <w:rPrChange w:id="1566" w:author="Ram Shrestha" w:date="2014-04-24T07:20:00Z">
              <w:rPr/>
            </w:rPrChange>
          </w:rPr>
          <w:t>: 859-868.</w:t>
        </w:r>
      </w:ins>
    </w:p>
    <w:p w:rsidR="00311CED" w:rsidRPr="00311CED" w:rsidRDefault="00311CED" w:rsidP="00311CED">
      <w:pPr>
        <w:rPr>
          <w:ins w:id="1567" w:author="Ram Shrestha" w:date="2014-04-24T07:20:00Z"/>
          <w:rFonts w:ascii="Cambria" w:hAnsi="Cambria"/>
          <w:noProof/>
          <w:rPrChange w:id="1568" w:author="Ram Shrestha" w:date="2014-04-24T07:20:00Z">
            <w:rPr>
              <w:ins w:id="1569" w:author="Ram Shrestha" w:date="2014-04-24T07:20:00Z"/>
            </w:rPr>
          </w:rPrChange>
        </w:rPr>
        <w:pPrChange w:id="1570" w:author="Ram Shrestha" w:date="2014-04-24T07:20:00Z">
          <w:pPr>
            <w:ind w:left="720" w:hanging="720"/>
          </w:pPr>
        </w:pPrChange>
      </w:pPr>
      <w:ins w:id="1571" w:author="Ram Shrestha" w:date="2014-04-24T07:20:00Z">
        <w:r w:rsidRPr="00311CED">
          <w:rPr>
            <w:rFonts w:ascii="Cambria" w:hAnsi="Cambria"/>
            <w:noProof/>
            <w:rPrChange w:id="1572" w:author="Ram Shrestha" w:date="2014-04-24T07:20:00Z">
              <w:rPr/>
            </w:rPrChange>
          </w:rPr>
          <w:t xml:space="preserve">Ji, H, Li, Y, Graham, M, Liang, BB, Pilon, R, Tyson, S, Peters, G, Tyler, S, Merks, H, Bertagnolio, S, Soto-Ramirez, L, Sandstrom, P, Brooks, J (2011) Next-generation sequencing of dried blood spot specimens: a novel approach to HIV drug-resistance surveillance. </w:t>
        </w:r>
        <w:r w:rsidRPr="00311CED">
          <w:rPr>
            <w:rFonts w:ascii="Cambria" w:hAnsi="Cambria"/>
            <w:i/>
            <w:noProof/>
            <w:rPrChange w:id="1573" w:author="Ram Shrestha" w:date="2014-04-24T07:20:00Z">
              <w:rPr/>
            </w:rPrChange>
          </w:rPr>
          <w:t>Antivir Ther</w:t>
        </w:r>
        <w:r w:rsidRPr="00311CED">
          <w:rPr>
            <w:rFonts w:ascii="Cambria" w:hAnsi="Cambria"/>
            <w:noProof/>
            <w:rPrChange w:id="1574" w:author="Ram Shrestha" w:date="2014-04-24T07:20:00Z">
              <w:rPr/>
            </w:rPrChange>
          </w:rPr>
          <w:t xml:space="preserve"> </w:t>
        </w:r>
        <w:r w:rsidRPr="00311CED">
          <w:rPr>
            <w:rFonts w:ascii="Cambria" w:hAnsi="Cambria"/>
            <w:b/>
            <w:noProof/>
            <w:rPrChange w:id="1575" w:author="Ram Shrestha" w:date="2014-04-24T07:20:00Z">
              <w:rPr/>
            </w:rPrChange>
          </w:rPr>
          <w:t>16</w:t>
        </w:r>
        <w:r w:rsidRPr="00311CED">
          <w:rPr>
            <w:rFonts w:ascii="Cambria" w:hAnsi="Cambria"/>
            <w:noProof/>
            <w:rPrChange w:id="1576" w:author="Ram Shrestha" w:date="2014-04-24T07:20:00Z">
              <w:rPr/>
            </w:rPrChange>
          </w:rPr>
          <w:t>: 871-878.</w:t>
        </w:r>
      </w:ins>
    </w:p>
    <w:p w:rsidR="00311CED" w:rsidRPr="00311CED" w:rsidRDefault="00311CED" w:rsidP="00311CED">
      <w:pPr>
        <w:rPr>
          <w:ins w:id="1577" w:author="Ram Shrestha" w:date="2014-04-24T07:20:00Z"/>
          <w:rFonts w:ascii="Cambria" w:hAnsi="Cambria"/>
          <w:noProof/>
          <w:rPrChange w:id="1578" w:author="Ram Shrestha" w:date="2014-04-24T07:20:00Z">
            <w:rPr>
              <w:ins w:id="1579" w:author="Ram Shrestha" w:date="2014-04-24T07:20:00Z"/>
            </w:rPr>
          </w:rPrChange>
        </w:rPr>
        <w:pPrChange w:id="1580" w:author="Ram Shrestha" w:date="2014-04-24T07:20:00Z">
          <w:pPr>
            <w:ind w:left="720" w:hanging="720"/>
          </w:pPr>
        </w:pPrChange>
      </w:pPr>
      <w:ins w:id="1581" w:author="Ram Shrestha" w:date="2014-04-24T07:20:00Z">
        <w:r w:rsidRPr="00311CED">
          <w:rPr>
            <w:rFonts w:ascii="Cambria" w:hAnsi="Cambria"/>
            <w:noProof/>
            <w:rPrChange w:id="1582" w:author="Ram Shrestha" w:date="2014-04-24T07:20:00Z">
              <w:rPr/>
            </w:rPrChange>
          </w:rPr>
          <w:t xml:space="preserve">Ji, H, Liang, B, Li, Y, Van Domselaar, G, Graham, M, Tyler, S, Merks, H, Sandstrom, P, Brooks, J (2012) Low abundance drug resistance variants in transmitted HIV drug resistance surveillance specimens identified using tagged pooled pyrosequencing. </w:t>
        </w:r>
        <w:r w:rsidRPr="00311CED">
          <w:rPr>
            <w:rFonts w:ascii="Cambria" w:hAnsi="Cambria"/>
            <w:i/>
            <w:noProof/>
            <w:rPrChange w:id="1583" w:author="Ram Shrestha" w:date="2014-04-24T07:20:00Z">
              <w:rPr/>
            </w:rPrChange>
          </w:rPr>
          <w:t>J Virol Methods</w:t>
        </w:r>
        <w:r w:rsidRPr="00311CED">
          <w:rPr>
            <w:rFonts w:ascii="Cambria" w:hAnsi="Cambria"/>
            <w:noProof/>
            <w:rPrChange w:id="1584" w:author="Ram Shrestha" w:date="2014-04-24T07:20:00Z">
              <w:rPr/>
            </w:rPrChange>
          </w:rPr>
          <w:t xml:space="preserve"> </w:t>
        </w:r>
        <w:r w:rsidRPr="00311CED">
          <w:rPr>
            <w:rFonts w:ascii="Cambria" w:hAnsi="Cambria"/>
            <w:b/>
            <w:noProof/>
            <w:rPrChange w:id="1585" w:author="Ram Shrestha" w:date="2014-04-24T07:20:00Z">
              <w:rPr/>
            </w:rPrChange>
          </w:rPr>
          <w:t>187</w:t>
        </w:r>
        <w:r w:rsidRPr="00311CED">
          <w:rPr>
            <w:rFonts w:ascii="Cambria" w:hAnsi="Cambria"/>
            <w:noProof/>
            <w:rPrChange w:id="1586" w:author="Ram Shrestha" w:date="2014-04-24T07:20:00Z">
              <w:rPr/>
            </w:rPrChange>
          </w:rPr>
          <w:t>: 314-320.</w:t>
        </w:r>
      </w:ins>
    </w:p>
    <w:p w:rsidR="00311CED" w:rsidRPr="00311CED" w:rsidRDefault="00311CED" w:rsidP="00311CED">
      <w:pPr>
        <w:rPr>
          <w:ins w:id="1587" w:author="Ram Shrestha" w:date="2014-04-24T07:20:00Z"/>
          <w:rFonts w:ascii="Cambria" w:hAnsi="Cambria"/>
          <w:noProof/>
          <w:rPrChange w:id="1588" w:author="Ram Shrestha" w:date="2014-04-24T07:20:00Z">
            <w:rPr>
              <w:ins w:id="1589" w:author="Ram Shrestha" w:date="2014-04-24T07:20:00Z"/>
            </w:rPr>
          </w:rPrChange>
        </w:rPr>
        <w:pPrChange w:id="1590" w:author="Ram Shrestha" w:date="2014-04-24T07:20:00Z">
          <w:pPr>
            <w:ind w:left="720" w:hanging="720"/>
          </w:pPr>
        </w:pPrChange>
      </w:pPr>
      <w:ins w:id="1591" w:author="Ram Shrestha" w:date="2014-04-24T07:20:00Z">
        <w:r w:rsidRPr="00311CED">
          <w:rPr>
            <w:rFonts w:ascii="Cambria" w:hAnsi="Cambria"/>
            <w:noProof/>
            <w:rPrChange w:id="1592" w:author="Ram Shrestha" w:date="2014-04-24T07:20:00Z">
              <w:rPr/>
            </w:rPrChange>
          </w:rPr>
          <w:t xml:space="preserve">Ji, H, Masse, N, Tyler, S, Liang, B, Li, Y, Merks, H, Graham, M, Sandstrom, P, Brooks, J (2010) HIV drug resistance surveillance using pooled pyrosequencing. </w:t>
        </w:r>
        <w:r w:rsidRPr="00311CED">
          <w:rPr>
            <w:rFonts w:ascii="Cambria" w:hAnsi="Cambria"/>
            <w:i/>
            <w:noProof/>
            <w:rPrChange w:id="1593" w:author="Ram Shrestha" w:date="2014-04-24T07:20:00Z">
              <w:rPr/>
            </w:rPrChange>
          </w:rPr>
          <w:t>PLoS One</w:t>
        </w:r>
        <w:r w:rsidRPr="00311CED">
          <w:rPr>
            <w:rFonts w:ascii="Cambria" w:hAnsi="Cambria"/>
            <w:noProof/>
            <w:rPrChange w:id="1594" w:author="Ram Shrestha" w:date="2014-04-24T07:20:00Z">
              <w:rPr/>
            </w:rPrChange>
          </w:rPr>
          <w:t xml:space="preserve"> </w:t>
        </w:r>
        <w:r w:rsidRPr="00311CED">
          <w:rPr>
            <w:rFonts w:ascii="Cambria" w:hAnsi="Cambria"/>
            <w:b/>
            <w:noProof/>
            <w:rPrChange w:id="1595" w:author="Ram Shrestha" w:date="2014-04-24T07:20:00Z">
              <w:rPr/>
            </w:rPrChange>
          </w:rPr>
          <w:t>5</w:t>
        </w:r>
        <w:r w:rsidRPr="00311CED">
          <w:rPr>
            <w:rFonts w:ascii="Cambria" w:hAnsi="Cambria"/>
            <w:noProof/>
            <w:rPrChange w:id="1596" w:author="Ram Shrestha" w:date="2014-04-24T07:20:00Z">
              <w:rPr/>
            </w:rPrChange>
          </w:rPr>
          <w:t>: e9263.</w:t>
        </w:r>
      </w:ins>
    </w:p>
    <w:p w:rsidR="00311CED" w:rsidRPr="00311CED" w:rsidRDefault="00311CED" w:rsidP="00311CED">
      <w:pPr>
        <w:rPr>
          <w:ins w:id="1597" w:author="Ram Shrestha" w:date="2014-04-24T07:20:00Z"/>
          <w:rFonts w:ascii="Cambria" w:hAnsi="Cambria"/>
          <w:noProof/>
          <w:rPrChange w:id="1598" w:author="Ram Shrestha" w:date="2014-04-24T07:20:00Z">
            <w:rPr>
              <w:ins w:id="1599" w:author="Ram Shrestha" w:date="2014-04-24T07:20:00Z"/>
            </w:rPr>
          </w:rPrChange>
        </w:rPr>
        <w:pPrChange w:id="1600" w:author="Ram Shrestha" w:date="2014-04-24T07:20:00Z">
          <w:pPr>
            <w:ind w:left="720" w:hanging="720"/>
          </w:pPr>
        </w:pPrChange>
      </w:pPr>
      <w:ins w:id="1601" w:author="Ram Shrestha" w:date="2014-04-24T07:20:00Z">
        <w:r w:rsidRPr="00311CED">
          <w:rPr>
            <w:rFonts w:ascii="Cambria" w:hAnsi="Cambria"/>
            <w:noProof/>
            <w:rPrChange w:id="1602" w:author="Ram Shrestha" w:date="2014-04-24T07:20:00Z">
              <w:rPr/>
            </w:rPrChange>
          </w:rPr>
          <w:t xml:space="preserve">Ji, JP, Loeb, LA (1992) Fidelity of HIV-1 reverse transcriptase copying RNA in vitro. </w:t>
        </w:r>
        <w:r w:rsidRPr="00311CED">
          <w:rPr>
            <w:rFonts w:ascii="Cambria" w:hAnsi="Cambria"/>
            <w:i/>
            <w:noProof/>
            <w:rPrChange w:id="1603" w:author="Ram Shrestha" w:date="2014-04-24T07:20:00Z">
              <w:rPr/>
            </w:rPrChange>
          </w:rPr>
          <w:t>Biochemistry</w:t>
        </w:r>
        <w:r w:rsidRPr="00311CED">
          <w:rPr>
            <w:rFonts w:ascii="Cambria" w:hAnsi="Cambria"/>
            <w:noProof/>
            <w:rPrChange w:id="1604" w:author="Ram Shrestha" w:date="2014-04-24T07:20:00Z">
              <w:rPr/>
            </w:rPrChange>
          </w:rPr>
          <w:t xml:space="preserve"> </w:t>
        </w:r>
        <w:r w:rsidRPr="00311CED">
          <w:rPr>
            <w:rFonts w:ascii="Cambria" w:hAnsi="Cambria"/>
            <w:b/>
            <w:noProof/>
            <w:rPrChange w:id="1605" w:author="Ram Shrestha" w:date="2014-04-24T07:20:00Z">
              <w:rPr/>
            </w:rPrChange>
          </w:rPr>
          <w:t>31</w:t>
        </w:r>
        <w:r w:rsidRPr="00311CED">
          <w:rPr>
            <w:rFonts w:ascii="Cambria" w:hAnsi="Cambria"/>
            <w:noProof/>
            <w:rPrChange w:id="1606" w:author="Ram Shrestha" w:date="2014-04-24T07:20:00Z">
              <w:rPr/>
            </w:rPrChange>
          </w:rPr>
          <w:t>: 954-958.</w:t>
        </w:r>
      </w:ins>
    </w:p>
    <w:p w:rsidR="00311CED" w:rsidRPr="00311CED" w:rsidRDefault="00311CED" w:rsidP="00311CED">
      <w:pPr>
        <w:rPr>
          <w:ins w:id="1607" w:author="Ram Shrestha" w:date="2014-04-24T07:20:00Z"/>
          <w:rFonts w:ascii="Cambria" w:hAnsi="Cambria"/>
          <w:noProof/>
          <w:rPrChange w:id="1608" w:author="Ram Shrestha" w:date="2014-04-24T07:20:00Z">
            <w:rPr>
              <w:ins w:id="1609" w:author="Ram Shrestha" w:date="2014-04-24T07:20:00Z"/>
            </w:rPr>
          </w:rPrChange>
        </w:rPr>
        <w:pPrChange w:id="1610" w:author="Ram Shrestha" w:date="2014-04-24T07:20:00Z">
          <w:pPr>
            <w:ind w:left="720" w:hanging="720"/>
          </w:pPr>
        </w:pPrChange>
      </w:pPr>
      <w:ins w:id="1611" w:author="Ram Shrestha" w:date="2014-04-24T07:20:00Z">
        <w:r w:rsidRPr="00311CED">
          <w:rPr>
            <w:rFonts w:ascii="Cambria" w:hAnsi="Cambria"/>
            <w:noProof/>
            <w:rPrChange w:id="1612" w:author="Ram Shrestha" w:date="2014-04-24T07:20:00Z">
              <w:rPr/>
            </w:rPrChange>
          </w:rPr>
          <w:t xml:space="preserve">Johnson, JA, Li, J-F, Wei, X, Lipscomb, J, Irlbeck, D, Craig, C, Smith, A, Bennett, DE, Monsour, M, Sandstrom, P, Lanier, ER, Heneine, W (2008) Minority HIV-1 Drug Resistance Mutations Are Present in Antiretroviral Treatment–Naïve Populations and Associate with Reduced Treatment Efficacy. </w:t>
        </w:r>
        <w:r w:rsidRPr="00311CED">
          <w:rPr>
            <w:rFonts w:ascii="Cambria" w:hAnsi="Cambria"/>
            <w:i/>
            <w:noProof/>
            <w:rPrChange w:id="1613" w:author="Ram Shrestha" w:date="2014-04-24T07:20:00Z">
              <w:rPr/>
            </w:rPrChange>
          </w:rPr>
          <w:t>PLoS Med</w:t>
        </w:r>
        <w:r w:rsidRPr="00311CED">
          <w:rPr>
            <w:rFonts w:ascii="Cambria" w:hAnsi="Cambria"/>
            <w:noProof/>
            <w:rPrChange w:id="1614" w:author="Ram Shrestha" w:date="2014-04-24T07:20:00Z">
              <w:rPr/>
            </w:rPrChange>
          </w:rPr>
          <w:t xml:space="preserve"> </w:t>
        </w:r>
        <w:r w:rsidRPr="00311CED">
          <w:rPr>
            <w:rFonts w:ascii="Cambria" w:hAnsi="Cambria"/>
            <w:b/>
            <w:noProof/>
            <w:rPrChange w:id="1615" w:author="Ram Shrestha" w:date="2014-04-24T07:20:00Z">
              <w:rPr/>
            </w:rPrChange>
          </w:rPr>
          <w:t>5</w:t>
        </w:r>
        <w:r w:rsidRPr="00311CED">
          <w:rPr>
            <w:rFonts w:ascii="Cambria" w:hAnsi="Cambria"/>
            <w:noProof/>
            <w:rPrChange w:id="1616" w:author="Ram Shrestha" w:date="2014-04-24T07:20:00Z">
              <w:rPr/>
            </w:rPrChange>
          </w:rPr>
          <w:t>: e158.</w:t>
        </w:r>
      </w:ins>
    </w:p>
    <w:p w:rsidR="00311CED" w:rsidRPr="00311CED" w:rsidRDefault="00311CED" w:rsidP="00311CED">
      <w:pPr>
        <w:rPr>
          <w:ins w:id="1617" w:author="Ram Shrestha" w:date="2014-04-24T07:20:00Z"/>
          <w:rFonts w:ascii="Cambria" w:hAnsi="Cambria"/>
          <w:noProof/>
          <w:rPrChange w:id="1618" w:author="Ram Shrestha" w:date="2014-04-24T07:20:00Z">
            <w:rPr>
              <w:ins w:id="1619" w:author="Ram Shrestha" w:date="2014-04-24T07:20:00Z"/>
            </w:rPr>
          </w:rPrChange>
        </w:rPr>
        <w:pPrChange w:id="1620" w:author="Ram Shrestha" w:date="2014-04-24T07:20:00Z">
          <w:pPr>
            <w:ind w:left="720" w:hanging="720"/>
          </w:pPr>
        </w:pPrChange>
      </w:pPr>
      <w:ins w:id="1621" w:author="Ram Shrestha" w:date="2014-04-24T07:20:00Z">
        <w:r w:rsidRPr="00311CED">
          <w:rPr>
            <w:rFonts w:ascii="Cambria" w:hAnsi="Cambria"/>
            <w:noProof/>
            <w:rPrChange w:id="1622" w:author="Ram Shrestha" w:date="2014-04-24T07:20:00Z">
              <w:rPr/>
            </w:rPrChange>
          </w:rPr>
          <w:t xml:space="preserve">Jourdain, G, Ngo-Giang-Huong, N, Le Coeur, S, Bowonwatanuwong, C, Kantipong, P, Leechanachai, P, Ariyadej, S, Leenasirimakul, P, Hammer, S, Lallemant, M (2004) Intrapartum exposure to nevirapine and subsequent maternal responses to nevirapine-based antiretroviral therapy. </w:t>
        </w:r>
        <w:r w:rsidRPr="00311CED">
          <w:rPr>
            <w:rFonts w:ascii="Cambria" w:hAnsi="Cambria"/>
            <w:i/>
            <w:noProof/>
            <w:rPrChange w:id="1623" w:author="Ram Shrestha" w:date="2014-04-24T07:20:00Z">
              <w:rPr/>
            </w:rPrChange>
          </w:rPr>
          <w:t>N Engl J Med</w:t>
        </w:r>
        <w:r w:rsidRPr="00311CED">
          <w:rPr>
            <w:rFonts w:ascii="Cambria" w:hAnsi="Cambria"/>
            <w:noProof/>
            <w:rPrChange w:id="1624" w:author="Ram Shrestha" w:date="2014-04-24T07:20:00Z">
              <w:rPr/>
            </w:rPrChange>
          </w:rPr>
          <w:t xml:space="preserve"> </w:t>
        </w:r>
        <w:r w:rsidRPr="00311CED">
          <w:rPr>
            <w:rFonts w:ascii="Cambria" w:hAnsi="Cambria"/>
            <w:b/>
            <w:noProof/>
            <w:rPrChange w:id="1625" w:author="Ram Shrestha" w:date="2014-04-24T07:20:00Z">
              <w:rPr/>
            </w:rPrChange>
          </w:rPr>
          <w:t>351</w:t>
        </w:r>
        <w:r w:rsidRPr="00311CED">
          <w:rPr>
            <w:rFonts w:ascii="Cambria" w:hAnsi="Cambria"/>
            <w:noProof/>
            <w:rPrChange w:id="1626" w:author="Ram Shrestha" w:date="2014-04-24T07:20:00Z">
              <w:rPr/>
            </w:rPrChange>
          </w:rPr>
          <w:t>: 229-240.</w:t>
        </w:r>
      </w:ins>
    </w:p>
    <w:p w:rsidR="00311CED" w:rsidRPr="00311CED" w:rsidRDefault="00311CED" w:rsidP="00311CED">
      <w:pPr>
        <w:rPr>
          <w:ins w:id="1627" w:author="Ram Shrestha" w:date="2014-04-24T07:20:00Z"/>
          <w:rFonts w:ascii="Cambria" w:hAnsi="Cambria"/>
          <w:noProof/>
          <w:rPrChange w:id="1628" w:author="Ram Shrestha" w:date="2014-04-24T07:20:00Z">
            <w:rPr>
              <w:ins w:id="1629" w:author="Ram Shrestha" w:date="2014-04-24T07:20:00Z"/>
            </w:rPr>
          </w:rPrChange>
        </w:rPr>
        <w:pPrChange w:id="1630" w:author="Ram Shrestha" w:date="2014-04-24T07:20:00Z">
          <w:pPr>
            <w:ind w:left="720" w:hanging="720"/>
          </w:pPr>
        </w:pPrChange>
      </w:pPr>
      <w:ins w:id="1631" w:author="Ram Shrestha" w:date="2014-04-24T07:20:00Z">
        <w:r w:rsidRPr="00311CED">
          <w:rPr>
            <w:rFonts w:ascii="Cambria" w:hAnsi="Cambria"/>
            <w:noProof/>
            <w:rPrChange w:id="1632" w:author="Ram Shrestha" w:date="2014-04-24T07:20:00Z">
              <w:rPr/>
            </w:rPrChange>
          </w:rPr>
          <w:t xml:space="preserve">Kantor, R, Katzenstein, D (2004) Drug resistance in non-subtype B HIV-1. </w:t>
        </w:r>
        <w:r w:rsidRPr="00311CED">
          <w:rPr>
            <w:rFonts w:ascii="Cambria" w:hAnsi="Cambria"/>
            <w:i/>
            <w:noProof/>
            <w:rPrChange w:id="1633" w:author="Ram Shrestha" w:date="2014-04-24T07:20:00Z">
              <w:rPr/>
            </w:rPrChange>
          </w:rPr>
          <w:t>Journal of Clinical Virology</w:t>
        </w:r>
        <w:r w:rsidRPr="00311CED">
          <w:rPr>
            <w:rFonts w:ascii="Cambria" w:hAnsi="Cambria"/>
            <w:noProof/>
            <w:rPrChange w:id="1634" w:author="Ram Shrestha" w:date="2014-04-24T07:20:00Z">
              <w:rPr/>
            </w:rPrChange>
          </w:rPr>
          <w:t xml:space="preserve"> </w:t>
        </w:r>
        <w:r w:rsidRPr="00311CED">
          <w:rPr>
            <w:rFonts w:ascii="Cambria" w:hAnsi="Cambria"/>
            <w:b/>
            <w:noProof/>
            <w:rPrChange w:id="1635" w:author="Ram Shrestha" w:date="2014-04-24T07:20:00Z">
              <w:rPr/>
            </w:rPrChange>
          </w:rPr>
          <w:t>29</w:t>
        </w:r>
        <w:r w:rsidRPr="00311CED">
          <w:rPr>
            <w:rFonts w:ascii="Cambria" w:hAnsi="Cambria"/>
            <w:noProof/>
            <w:rPrChange w:id="1636" w:author="Ram Shrestha" w:date="2014-04-24T07:20:00Z">
              <w:rPr/>
            </w:rPrChange>
          </w:rPr>
          <w:t>: 152-159.</w:t>
        </w:r>
      </w:ins>
    </w:p>
    <w:p w:rsidR="00311CED" w:rsidRPr="00311CED" w:rsidRDefault="00311CED" w:rsidP="00311CED">
      <w:pPr>
        <w:rPr>
          <w:ins w:id="1637" w:author="Ram Shrestha" w:date="2014-04-24T07:20:00Z"/>
          <w:rFonts w:ascii="Cambria" w:hAnsi="Cambria"/>
          <w:noProof/>
          <w:rPrChange w:id="1638" w:author="Ram Shrestha" w:date="2014-04-24T07:20:00Z">
            <w:rPr>
              <w:ins w:id="1639" w:author="Ram Shrestha" w:date="2014-04-24T07:20:00Z"/>
            </w:rPr>
          </w:rPrChange>
        </w:rPr>
        <w:pPrChange w:id="1640" w:author="Ram Shrestha" w:date="2014-04-24T07:20:00Z">
          <w:pPr>
            <w:ind w:left="720" w:hanging="720"/>
          </w:pPr>
        </w:pPrChange>
      </w:pPr>
      <w:ins w:id="1641" w:author="Ram Shrestha" w:date="2014-04-24T07:20:00Z">
        <w:r w:rsidRPr="00311CED">
          <w:rPr>
            <w:rFonts w:ascii="Cambria" w:hAnsi="Cambria"/>
            <w:noProof/>
            <w:rPrChange w:id="1642" w:author="Ram Shrestha" w:date="2014-04-24T07:20:00Z">
              <w:rPr/>
            </w:rPrChange>
          </w:rPr>
          <w:t xml:space="preserve">Kassaye, S, Lee, E, Kantor, R, Johnston, E, Winters, M, Zijenah, L, Mateta, P, Katzenstein, D (2007) Drug resistance in plasma and breast milk after single-dose nevirapine in subtype C HIV type 1: population and clonal sequence analysis. </w:t>
        </w:r>
        <w:r w:rsidRPr="00311CED">
          <w:rPr>
            <w:rFonts w:ascii="Cambria" w:hAnsi="Cambria"/>
            <w:i/>
            <w:noProof/>
            <w:rPrChange w:id="1643" w:author="Ram Shrestha" w:date="2014-04-24T07:20:00Z">
              <w:rPr/>
            </w:rPrChange>
          </w:rPr>
          <w:t>AIDS Res Hum Retroviruses</w:t>
        </w:r>
        <w:r w:rsidRPr="00311CED">
          <w:rPr>
            <w:rFonts w:ascii="Cambria" w:hAnsi="Cambria"/>
            <w:noProof/>
            <w:rPrChange w:id="1644" w:author="Ram Shrestha" w:date="2014-04-24T07:20:00Z">
              <w:rPr/>
            </w:rPrChange>
          </w:rPr>
          <w:t xml:space="preserve"> </w:t>
        </w:r>
        <w:r w:rsidRPr="00311CED">
          <w:rPr>
            <w:rFonts w:ascii="Cambria" w:hAnsi="Cambria"/>
            <w:b/>
            <w:noProof/>
            <w:rPrChange w:id="1645" w:author="Ram Shrestha" w:date="2014-04-24T07:20:00Z">
              <w:rPr/>
            </w:rPrChange>
          </w:rPr>
          <w:t>23</w:t>
        </w:r>
        <w:r w:rsidRPr="00311CED">
          <w:rPr>
            <w:rFonts w:ascii="Cambria" w:hAnsi="Cambria"/>
            <w:noProof/>
            <w:rPrChange w:id="1646" w:author="Ram Shrestha" w:date="2014-04-24T07:20:00Z">
              <w:rPr/>
            </w:rPrChange>
          </w:rPr>
          <w:t>: 1055-1061.</w:t>
        </w:r>
      </w:ins>
    </w:p>
    <w:p w:rsidR="00311CED" w:rsidRPr="00311CED" w:rsidRDefault="00311CED" w:rsidP="00311CED">
      <w:pPr>
        <w:rPr>
          <w:ins w:id="1647" w:author="Ram Shrestha" w:date="2014-04-24T07:20:00Z"/>
          <w:rFonts w:ascii="Cambria" w:hAnsi="Cambria"/>
          <w:noProof/>
          <w:rPrChange w:id="1648" w:author="Ram Shrestha" w:date="2014-04-24T07:20:00Z">
            <w:rPr>
              <w:ins w:id="1649" w:author="Ram Shrestha" w:date="2014-04-24T07:20:00Z"/>
            </w:rPr>
          </w:rPrChange>
        </w:rPr>
        <w:pPrChange w:id="1650" w:author="Ram Shrestha" w:date="2014-04-24T07:20:00Z">
          <w:pPr>
            <w:ind w:left="720" w:hanging="720"/>
          </w:pPr>
        </w:pPrChange>
      </w:pPr>
      <w:ins w:id="1651" w:author="Ram Shrestha" w:date="2014-04-24T07:20:00Z">
        <w:r w:rsidRPr="00311CED">
          <w:rPr>
            <w:rFonts w:ascii="Cambria" w:hAnsi="Cambria"/>
            <w:noProof/>
            <w:rPrChange w:id="1652" w:author="Ram Shrestha" w:date="2014-04-24T07:20:00Z">
              <w:rPr/>
            </w:rPrChange>
          </w:rPr>
          <w:t xml:space="preserve">Kellam, P, Boucher, CA, Tijnagel, JM, Larder, BA (1994) Zidovudine treatment results in the selection of human immunodeficiency virus type 1 variants whose genotypes confer increasing levels of drug resistance. </w:t>
        </w:r>
        <w:r w:rsidRPr="00311CED">
          <w:rPr>
            <w:rFonts w:ascii="Cambria" w:hAnsi="Cambria"/>
            <w:i/>
            <w:noProof/>
            <w:rPrChange w:id="1653" w:author="Ram Shrestha" w:date="2014-04-24T07:20:00Z">
              <w:rPr/>
            </w:rPrChange>
          </w:rPr>
          <w:t>J Gen Virol</w:t>
        </w:r>
        <w:r w:rsidRPr="00311CED">
          <w:rPr>
            <w:rFonts w:ascii="Cambria" w:hAnsi="Cambria"/>
            <w:noProof/>
            <w:rPrChange w:id="1654" w:author="Ram Shrestha" w:date="2014-04-24T07:20:00Z">
              <w:rPr/>
            </w:rPrChange>
          </w:rPr>
          <w:t xml:space="preserve"> </w:t>
        </w:r>
        <w:r w:rsidRPr="00311CED">
          <w:rPr>
            <w:rFonts w:ascii="Cambria" w:hAnsi="Cambria"/>
            <w:b/>
            <w:noProof/>
            <w:rPrChange w:id="1655" w:author="Ram Shrestha" w:date="2014-04-24T07:20:00Z">
              <w:rPr/>
            </w:rPrChange>
          </w:rPr>
          <w:t>75 ( Pt 2)</w:t>
        </w:r>
        <w:r w:rsidRPr="00311CED">
          <w:rPr>
            <w:rFonts w:ascii="Cambria" w:hAnsi="Cambria"/>
            <w:noProof/>
            <w:rPrChange w:id="1656" w:author="Ram Shrestha" w:date="2014-04-24T07:20:00Z">
              <w:rPr/>
            </w:rPrChange>
          </w:rPr>
          <w:t>: 341-351.</w:t>
        </w:r>
      </w:ins>
    </w:p>
    <w:p w:rsidR="00311CED" w:rsidRPr="00311CED" w:rsidRDefault="00311CED" w:rsidP="00311CED">
      <w:pPr>
        <w:rPr>
          <w:ins w:id="1657" w:author="Ram Shrestha" w:date="2014-04-24T07:20:00Z"/>
          <w:rFonts w:ascii="Cambria" w:hAnsi="Cambria"/>
          <w:noProof/>
          <w:rPrChange w:id="1658" w:author="Ram Shrestha" w:date="2014-04-24T07:20:00Z">
            <w:rPr>
              <w:ins w:id="1659" w:author="Ram Shrestha" w:date="2014-04-24T07:20:00Z"/>
            </w:rPr>
          </w:rPrChange>
        </w:rPr>
        <w:pPrChange w:id="1660" w:author="Ram Shrestha" w:date="2014-04-24T07:20:00Z">
          <w:pPr>
            <w:ind w:left="720" w:hanging="720"/>
          </w:pPr>
        </w:pPrChange>
      </w:pPr>
      <w:ins w:id="1661" w:author="Ram Shrestha" w:date="2014-04-24T07:20:00Z">
        <w:r w:rsidRPr="00311CED">
          <w:rPr>
            <w:rFonts w:ascii="Cambria" w:hAnsi="Cambria"/>
            <w:noProof/>
            <w:rPrChange w:id="1662" w:author="Ram Shrestha" w:date="2014-04-24T07:20:00Z">
              <w:rPr/>
            </w:rPrChange>
          </w:rPr>
          <w:t xml:space="preserve">Lallemant, M, Jourdain, G, Le Coeur, S, Mary, JY, Ngo-Giang-Huong, N, Koetsawang, S, Kanshana, S, McIntosh, K, Thaineua, V (2004) Single-dose perinatal nevirapine plus standard zidovudine to prevent mother-to-child transmission of HIV-1 in Thailand. </w:t>
        </w:r>
        <w:r w:rsidRPr="00311CED">
          <w:rPr>
            <w:rFonts w:ascii="Cambria" w:hAnsi="Cambria"/>
            <w:i/>
            <w:noProof/>
            <w:rPrChange w:id="1663" w:author="Ram Shrestha" w:date="2014-04-24T07:20:00Z">
              <w:rPr/>
            </w:rPrChange>
          </w:rPr>
          <w:t>N Engl J Med</w:t>
        </w:r>
        <w:r w:rsidRPr="00311CED">
          <w:rPr>
            <w:rFonts w:ascii="Cambria" w:hAnsi="Cambria"/>
            <w:noProof/>
            <w:rPrChange w:id="1664" w:author="Ram Shrestha" w:date="2014-04-24T07:20:00Z">
              <w:rPr/>
            </w:rPrChange>
          </w:rPr>
          <w:t xml:space="preserve"> </w:t>
        </w:r>
        <w:r w:rsidRPr="00311CED">
          <w:rPr>
            <w:rFonts w:ascii="Cambria" w:hAnsi="Cambria"/>
            <w:b/>
            <w:noProof/>
            <w:rPrChange w:id="1665" w:author="Ram Shrestha" w:date="2014-04-24T07:20:00Z">
              <w:rPr/>
            </w:rPrChange>
          </w:rPr>
          <w:t>351</w:t>
        </w:r>
        <w:r w:rsidRPr="00311CED">
          <w:rPr>
            <w:rFonts w:ascii="Cambria" w:hAnsi="Cambria"/>
            <w:noProof/>
            <w:rPrChange w:id="1666" w:author="Ram Shrestha" w:date="2014-04-24T07:20:00Z">
              <w:rPr/>
            </w:rPrChange>
          </w:rPr>
          <w:t>: 217-228.</w:t>
        </w:r>
      </w:ins>
    </w:p>
    <w:p w:rsidR="00311CED" w:rsidRPr="00311CED" w:rsidRDefault="00311CED" w:rsidP="00311CED">
      <w:pPr>
        <w:rPr>
          <w:ins w:id="1667" w:author="Ram Shrestha" w:date="2014-04-24T07:20:00Z"/>
          <w:rFonts w:ascii="Cambria" w:hAnsi="Cambria"/>
          <w:noProof/>
          <w:rPrChange w:id="1668" w:author="Ram Shrestha" w:date="2014-04-24T07:20:00Z">
            <w:rPr>
              <w:ins w:id="1669" w:author="Ram Shrestha" w:date="2014-04-24T07:20:00Z"/>
            </w:rPr>
          </w:rPrChange>
        </w:rPr>
        <w:pPrChange w:id="1670" w:author="Ram Shrestha" w:date="2014-04-24T07:20:00Z">
          <w:pPr>
            <w:ind w:left="720" w:hanging="720"/>
          </w:pPr>
        </w:pPrChange>
      </w:pPr>
      <w:ins w:id="1671" w:author="Ram Shrestha" w:date="2014-04-24T07:20:00Z">
        <w:r w:rsidRPr="00311CED">
          <w:rPr>
            <w:rFonts w:ascii="Cambria" w:hAnsi="Cambria"/>
            <w:noProof/>
            <w:rPrChange w:id="1672" w:author="Ram Shrestha" w:date="2014-04-24T07:20:00Z">
              <w:rPr/>
            </w:rPrChange>
          </w:rPr>
          <w:t xml:space="preserve">Larder, BA, Darby, G, Richman, DD (1989) HIV with reduced sensitivity to zidovudine (AZT) isolated during prolonged therapy. </w:t>
        </w:r>
        <w:r w:rsidRPr="00311CED">
          <w:rPr>
            <w:rFonts w:ascii="Cambria" w:hAnsi="Cambria"/>
            <w:i/>
            <w:noProof/>
            <w:rPrChange w:id="1673" w:author="Ram Shrestha" w:date="2014-04-24T07:20:00Z">
              <w:rPr/>
            </w:rPrChange>
          </w:rPr>
          <w:t>Science</w:t>
        </w:r>
        <w:r w:rsidRPr="00311CED">
          <w:rPr>
            <w:rFonts w:ascii="Cambria" w:hAnsi="Cambria"/>
            <w:noProof/>
            <w:rPrChange w:id="1674" w:author="Ram Shrestha" w:date="2014-04-24T07:20:00Z">
              <w:rPr/>
            </w:rPrChange>
          </w:rPr>
          <w:t xml:space="preserve"> </w:t>
        </w:r>
        <w:r w:rsidRPr="00311CED">
          <w:rPr>
            <w:rFonts w:ascii="Cambria" w:hAnsi="Cambria"/>
            <w:b/>
            <w:noProof/>
            <w:rPrChange w:id="1675" w:author="Ram Shrestha" w:date="2014-04-24T07:20:00Z">
              <w:rPr/>
            </w:rPrChange>
          </w:rPr>
          <w:t>243</w:t>
        </w:r>
        <w:r w:rsidRPr="00311CED">
          <w:rPr>
            <w:rFonts w:ascii="Cambria" w:hAnsi="Cambria"/>
            <w:noProof/>
            <w:rPrChange w:id="1676" w:author="Ram Shrestha" w:date="2014-04-24T07:20:00Z">
              <w:rPr/>
            </w:rPrChange>
          </w:rPr>
          <w:t>: 1731-1734.</w:t>
        </w:r>
      </w:ins>
    </w:p>
    <w:p w:rsidR="00311CED" w:rsidRPr="00311CED" w:rsidRDefault="00311CED" w:rsidP="00311CED">
      <w:pPr>
        <w:rPr>
          <w:ins w:id="1677" w:author="Ram Shrestha" w:date="2014-04-24T07:20:00Z"/>
          <w:rFonts w:ascii="Cambria" w:hAnsi="Cambria"/>
          <w:noProof/>
          <w:rPrChange w:id="1678" w:author="Ram Shrestha" w:date="2014-04-24T07:20:00Z">
            <w:rPr>
              <w:ins w:id="1679" w:author="Ram Shrestha" w:date="2014-04-24T07:20:00Z"/>
            </w:rPr>
          </w:rPrChange>
        </w:rPr>
        <w:pPrChange w:id="1680" w:author="Ram Shrestha" w:date="2014-04-24T07:20:00Z">
          <w:pPr>
            <w:ind w:left="720" w:hanging="720"/>
          </w:pPr>
        </w:pPrChange>
      </w:pPr>
      <w:ins w:id="1681" w:author="Ram Shrestha" w:date="2014-04-24T07:20:00Z">
        <w:r w:rsidRPr="00311CED">
          <w:rPr>
            <w:rFonts w:ascii="Cambria" w:hAnsi="Cambria"/>
            <w:noProof/>
            <w:rPrChange w:id="1682" w:author="Ram Shrestha" w:date="2014-04-24T07:20:00Z">
              <w:rPr/>
            </w:rPrChange>
          </w:rPr>
          <w:t xml:space="preserve">Larder, BA, Kellam, P, Kemp, SD (1991) Zidovudine resistance predicted by direct detection of mutations in DNA from HIV-infected lymphocytes. </w:t>
        </w:r>
        <w:r w:rsidRPr="00311CED">
          <w:rPr>
            <w:rFonts w:ascii="Cambria" w:hAnsi="Cambria"/>
            <w:i/>
            <w:noProof/>
            <w:rPrChange w:id="1683" w:author="Ram Shrestha" w:date="2014-04-24T07:20:00Z">
              <w:rPr/>
            </w:rPrChange>
          </w:rPr>
          <w:t>AIDS</w:t>
        </w:r>
        <w:r w:rsidRPr="00311CED">
          <w:rPr>
            <w:rFonts w:ascii="Cambria" w:hAnsi="Cambria"/>
            <w:noProof/>
            <w:rPrChange w:id="1684" w:author="Ram Shrestha" w:date="2014-04-24T07:20:00Z">
              <w:rPr/>
            </w:rPrChange>
          </w:rPr>
          <w:t xml:space="preserve"> </w:t>
        </w:r>
        <w:r w:rsidRPr="00311CED">
          <w:rPr>
            <w:rFonts w:ascii="Cambria" w:hAnsi="Cambria"/>
            <w:b/>
            <w:noProof/>
            <w:rPrChange w:id="1685" w:author="Ram Shrestha" w:date="2014-04-24T07:20:00Z">
              <w:rPr/>
            </w:rPrChange>
          </w:rPr>
          <w:t>5</w:t>
        </w:r>
        <w:r w:rsidRPr="00311CED">
          <w:rPr>
            <w:rFonts w:ascii="Cambria" w:hAnsi="Cambria"/>
            <w:noProof/>
            <w:rPrChange w:id="1686" w:author="Ram Shrestha" w:date="2014-04-24T07:20:00Z">
              <w:rPr/>
            </w:rPrChange>
          </w:rPr>
          <w:t>: 137-144.</w:t>
        </w:r>
      </w:ins>
    </w:p>
    <w:p w:rsidR="00311CED" w:rsidRPr="00311CED" w:rsidRDefault="00311CED" w:rsidP="00311CED">
      <w:pPr>
        <w:rPr>
          <w:ins w:id="1687" w:author="Ram Shrestha" w:date="2014-04-24T07:20:00Z"/>
          <w:rFonts w:ascii="Cambria" w:hAnsi="Cambria"/>
          <w:noProof/>
          <w:rPrChange w:id="1688" w:author="Ram Shrestha" w:date="2014-04-24T07:20:00Z">
            <w:rPr>
              <w:ins w:id="1689" w:author="Ram Shrestha" w:date="2014-04-24T07:20:00Z"/>
            </w:rPr>
          </w:rPrChange>
        </w:rPr>
        <w:pPrChange w:id="1690" w:author="Ram Shrestha" w:date="2014-04-24T07:20:00Z">
          <w:pPr>
            <w:ind w:left="720" w:hanging="720"/>
          </w:pPr>
        </w:pPrChange>
      </w:pPr>
      <w:ins w:id="1691" w:author="Ram Shrestha" w:date="2014-04-24T07:20:00Z">
        <w:r w:rsidRPr="00311CED">
          <w:rPr>
            <w:rFonts w:ascii="Cambria" w:hAnsi="Cambria"/>
            <w:noProof/>
            <w:rPrChange w:id="1692" w:author="Ram Shrestha" w:date="2014-04-24T07:20:00Z">
              <w:rPr/>
            </w:rPrChange>
          </w:rPr>
          <w:t xml:space="preserve">Larder, BA, Kemp, SD (1989) Multiple mutations in HIV-1 reverse transcriptase confer high-level resistance to zidovudine (AZT). </w:t>
        </w:r>
        <w:r w:rsidRPr="00311CED">
          <w:rPr>
            <w:rFonts w:ascii="Cambria" w:hAnsi="Cambria"/>
            <w:i/>
            <w:noProof/>
            <w:rPrChange w:id="1693" w:author="Ram Shrestha" w:date="2014-04-24T07:20:00Z">
              <w:rPr/>
            </w:rPrChange>
          </w:rPr>
          <w:t>Science</w:t>
        </w:r>
        <w:r w:rsidRPr="00311CED">
          <w:rPr>
            <w:rFonts w:ascii="Cambria" w:hAnsi="Cambria"/>
            <w:noProof/>
            <w:rPrChange w:id="1694" w:author="Ram Shrestha" w:date="2014-04-24T07:20:00Z">
              <w:rPr/>
            </w:rPrChange>
          </w:rPr>
          <w:t xml:space="preserve"> </w:t>
        </w:r>
        <w:r w:rsidRPr="00311CED">
          <w:rPr>
            <w:rFonts w:ascii="Cambria" w:hAnsi="Cambria"/>
            <w:b/>
            <w:noProof/>
            <w:rPrChange w:id="1695" w:author="Ram Shrestha" w:date="2014-04-24T07:20:00Z">
              <w:rPr/>
            </w:rPrChange>
          </w:rPr>
          <w:t>246</w:t>
        </w:r>
        <w:r w:rsidRPr="00311CED">
          <w:rPr>
            <w:rFonts w:ascii="Cambria" w:hAnsi="Cambria"/>
            <w:noProof/>
            <w:rPrChange w:id="1696" w:author="Ram Shrestha" w:date="2014-04-24T07:20:00Z">
              <w:rPr/>
            </w:rPrChange>
          </w:rPr>
          <w:t>: 1155-1158.</w:t>
        </w:r>
      </w:ins>
    </w:p>
    <w:p w:rsidR="00311CED" w:rsidRPr="00311CED" w:rsidRDefault="00311CED" w:rsidP="00311CED">
      <w:pPr>
        <w:rPr>
          <w:ins w:id="1697" w:author="Ram Shrestha" w:date="2014-04-24T07:20:00Z"/>
          <w:rFonts w:ascii="Cambria" w:hAnsi="Cambria"/>
          <w:noProof/>
          <w:rPrChange w:id="1698" w:author="Ram Shrestha" w:date="2014-04-24T07:20:00Z">
            <w:rPr>
              <w:ins w:id="1699" w:author="Ram Shrestha" w:date="2014-04-24T07:20:00Z"/>
            </w:rPr>
          </w:rPrChange>
        </w:rPr>
        <w:pPrChange w:id="1700" w:author="Ram Shrestha" w:date="2014-04-24T07:20:00Z">
          <w:pPr>
            <w:ind w:left="720" w:hanging="720"/>
          </w:pPr>
        </w:pPrChange>
      </w:pPr>
      <w:ins w:id="1701" w:author="Ram Shrestha" w:date="2014-04-24T07:20:00Z">
        <w:r w:rsidRPr="00311CED">
          <w:rPr>
            <w:rFonts w:ascii="Cambria" w:hAnsi="Cambria"/>
            <w:noProof/>
            <w:rPrChange w:id="1702" w:author="Ram Shrestha" w:date="2014-04-24T07:20:00Z">
              <w:rPr/>
            </w:rPrChange>
          </w:rPr>
          <w:t xml:space="preserve">Larder, BA, Kohli, A, Kellam, P, Kemp, SD, Kronick, M, Henfrey, RD (1993) Quantitative detection of HIV-1 drug resistance mutations by automated DNA sequencing. </w:t>
        </w:r>
        <w:r w:rsidRPr="00311CED">
          <w:rPr>
            <w:rFonts w:ascii="Cambria" w:hAnsi="Cambria"/>
            <w:i/>
            <w:noProof/>
            <w:rPrChange w:id="1703" w:author="Ram Shrestha" w:date="2014-04-24T07:20:00Z">
              <w:rPr/>
            </w:rPrChange>
          </w:rPr>
          <w:t>Nature</w:t>
        </w:r>
        <w:r w:rsidRPr="00311CED">
          <w:rPr>
            <w:rFonts w:ascii="Cambria" w:hAnsi="Cambria"/>
            <w:noProof/>
            <w:rPrChange w:id="1704" w:author="Ram Shrestha" w:date="2014-04-24T07:20:00Z">
              <w:rPr/>
            </w:rPrChange>
          </w:rPr>
          <w:t xml:space="preserve"> </w:t>
        </w:r>
        <w:r w:rsidRPr="00311CED">
          <w:rPr>
            <w:rFonts w:ascii="Cambria" w:hAnsi="Cambria"/>
            <w:b/>
            <w:noProof/>
            <w:rPrChange w:id="1705" w:author="Ram Shrestha" w:date="2014-04-24T07:20:00Z">
              <w:rPr/>
            </w:rPrChange>
          </w:rPr>
          <w:t>365</w:t>
        </w:r>
        <w:r w:rsidRPr="00311CED">
          <w:rPr>
            <w:rFonts w:ascii="Cambria" w:hAnsi="Cambria"/>
            <w:noProof/>
            <w:rPrChange w:id="1706" w:author="Ram Shrestha" w:date="2014-04-24T07:20:00Z">
              <w:rPr/>
            </w:rPrChange>
          </w:rPr>
          <w:t>: 671-673.</w:t>
        </w:r>
      </w:ins>
    </w:p>
    <w:p w:rsidR="00311CED" w:rsidRPr="00311CED" w:rsidRDefault="00311CED" w:rsidP="00311CED">
      <w:pPr>
        <w:rPr>
          <w:ins w:id="1707" w:author="Ram Shrestha" w:date="2014-04-24T07:20:00Z"/>
          <w:rFonts w:ascii="Cambria" w:hAnsi="Cambria"/>
          <w:noProof/>
          <w:rPrChange w:id="1708" w:author="Ram Shrestha" w:date="2014-04-24T07:20:00Z">
            <w:rPr>
              <w:ins w:id="1709" w:author="Ram Shrestha" w:date="2014-04-24T07:20:00Z"/>
            </w:rPr>
          </w:rPrChange>
        </w:rPr>
        <w:pPrChange w:id="1710" w:author="Ram Shrestha" w:date="2014-04-24T07:20:00Z">
          <w:pPr>
            <w:ind w:left="720" w:hanging="720"/>
          </w:pPr>
        </w:pPrChange>
      </w:pPr>
      <w:ins w:id="1711" w:author="Ram Shrestha" w:date="2014-04-24T07:20:00Z">
        <w:r w:rsidRPr="00311CED">
          <w:rPr>
            <w:rFonts w:ascii="Cambria" w:hAnsi="Cambria"/>
            <w:noProof/>
            <w:rPrChange w:id="1712" w:author="Ram Shrestha" w:date="2014-04-24T07:20:00Z">
              <w:rPr/>
            </w:rPrChange>
          </w:rPr>
          <w:t xml:space="preserve">Larder, BA, Purifoy, DJM, Powell, KL, Darby, G (1987) Site-specific mutagenesis of AIDS virus reverse transcriptase.  </w:t>
        </w:r>
        <w:r w:rsidRPr="00311CED">
          <w:rPr>
            <w:rFonts w:ascii="Cambria" w:hAnsi="Cambria"/>
            <w:b/>
            <w:noProof/>
            <w:rPrChange w:id="1713" w:author="Ram Shrestha" w:date="2014-04-24T07:20:00Z">
              <w:rPr/>
            </w:rPrChange>
          </w:rPr>
          <w:t>327</w:t>
        </w:r>
        <w:r w:rsidRPr="00311CED">
          <w:rPr>
            <w:rFonts w:ascii="Cambria" w:hAnsi="Cambria"/>
            <w:noProof/>
            <w:rPrChange w:id="1714" w:author="Ram Shrestha" w:date="2014-04-24T07:20:00Z">
              <w:rPr/>
            </w:rPrChange>
          </w:rPr>
          <w:t>: 716-717.</w:t>
        </w:r>
      </w:ins>
    </w:p>
    <w:p w:rsidR="00311CED" w:rsidRPr="00311CED" w:rsidRDefault="00311CED" w:rsidP="00311CED">
      <w:pPr>
        <w:rPr>
          <w:ins w:id="1715" w:author="Ram Shrestha" w:date="2014-04-24T07:20:00Z"/>
          <w:rFonts w:ascii="Cambria" w:hAnsi="Cambria"/>
          <w:noProof/>
          <w:rPrChange w:id="1716" w:author="Ram Shrestha" w:date="2014-04-24T07:20:00Z">
            <w:rPr>
              <w:ins w:id="1717" w:author="Ram Shrestha" w:date="2014-04-24T07:20:00Z"/>
            </w:rPr>
          </w:rPrChange>
        </w:rPr>
        <w:pPrChange w:id="1718" w:author="Ram Shrestha" w:date="2014-04-24T07:20:00Z">
          <w:pPr>
            <w:ind w:left="720" w:hanging="720"/>
          </w:pPr>
        </w:pPrChange>
      </w:pPr>
      <w:ins w:id="1719" w:author="Ram Shrestha" w:date="2014-04-24T07:20:00Z">
        <w:r w:rsidRPr="00311CED">
          <w:rPr>
            <w:rFonts w:ascii="Cambria" w:hAnsi="Cambria"/>
            <w:noProof/>
            <w:rPrChange w:id="1720" w:author="Ram Shrestha" w:date="2014-04-24T07:20:00Z">
              <w:rPr/>
            </w:rPrChange>
          </w:rPr>
          <w:t xml:space="preserve">Lataillade, M, Chiarella, J, Yang, R, Schnittman, S, Wirtz, V, Uy, J, Seekins, D, Krystal, M, Mancini, M, McGrath, D, Simen, B, Egholm, M, Kozal, M (2010) Prevalence and clinical significance of HIV drug resistance mutations by ultra-deep sequencing in antiretroviral-naive subjects in the CASTLE study. </w:t>
        </w:r>
        <w:r w:rsidRPr="00311CED">
          <w:rPr>
            <w:rFonts w:ascii="Cambria" w:hAnsi="Cambria"/>
            <w:i/>
            <w:noProof/>
            <w:rPrChange w:id="1721" w:author="Ram Shrestha" w:date="2014-04-24T07:20:00Z">
              <w:rPr/>
            </w:rPrChange>
          </w:rPr>
          <w:t>PLoS One</w:t>
        </w:r>
        <w:r w:rsidRPr="00311CED">
          <w:rPr>
            <w:rFonts w:ascii="Cambria" w:hAnsi="Cambria"/>
            <w:noProof/>
            <w:rPrChange w:id="1722" w:author="Ram Shrestha" w:date="2014-04-24T07:20:00Z">
              <w:rPr/>
            </w:rPrChange>
          </w:rPr>
          <w:t xml:space="preserve"> </w:t>
        </w:r>
        <w:r w:rsidRPr="00311CED">
          <w:rPr>
            <w:rFonts w:ascii="Cambria" w:hAnsi="Cambria"/>
            <w:b/>
            <w:noProof/>
            <w:rPrChange w:id="1723" w:author="Ram Shrestha" w:date="2014-04-24T07:20:00Z">
              <w:rPr/>
            </w:rPrChange>
          </w:rPr>
          <w:t>5</w:t>
        </w:r>
        <w:r w:rsidRPr="00311CED">
          <w:rPr>
            <w:rFonts w:ascii="Cambria" w:hAnsi="Cambria"/>
            <w:noProof/>
            <w:rPrChange w:id="1724" w:author="Ram Shrestha" w:date="2014-04-24T07:20:00Z">
              <w:rPr/>
            </w:rPrChange>
          </w:rPr>
          <w:t>: e10952.</w:t>
        </w:r>
      </w:ins>
    </w:p>
    <w:p w:rsidR="00311CED" w:rsidRPr="00311CED" w:rsidRDefault="00311CED" w:rsidP="00311CED">
      <w:pPr>
        <w:rPr>
          <w:ins w:id="1725" w:author="Ram Shrestha" w:date="2014-04-24T07:20:00Z"/>
          <w:rFonts w:ascii="Cambria" w:hAnsi="Cambria"/>
          <w:noProof/>
          <w:rPrChange w:id="1726" w:author="Ram Shrestha" w:date="2014-04-24T07:20:00Z">
            <w:rPr>
              <w:ins w:id="1727" w:author="Ram Shrestha" w:date="2014-04-24T07:20:00Z"/>
            </w:rPr>
          </w:rPrChange>
        </w:rPr>
        <w:pPrChange w:id="1728" w:author="Ram Shrestha" w:date="2014-04-24T07:20:00Z">
          <w:pPr>
            <w:ind w:left="720" w:hanging="720"/>
          </w:pPr>
        </w:pPrChange>
      </w:pPr>
      <w:ins w:id="1729" w:author="Ram Shrestha" w:date="2014-04-24T07:20:00Z">
        <w:r w:rsidRPr="00311CED">
          <w:rPr>
            <w:rFonts w:ascii="Cambria" w:hAnsi="Cambria"/>
            <w:noProof/>
            <w:rPrChange w:id="1730" w:author="Ram Shrestha" w:date="2014-04-24T07:20:00Z">
              <w:rPr/>
            </w:rPrChange>
          </w:rPr>
          <w:t xml:space="preserve">Le, T, Chiarella, J, Simen, BB, Hanczaruk, B, Egholm, M, Landry, ML, Dieckhaus, K, Rosen, MI, Kozal, MJ (2009) Low-abundance HIV drug-resistant viral variants in treatment-experienced persons correlate with historical antiretroviral use. </w:t>
        </w:r>
        <w:r w:rsidRPr="00311CED">
          <w:rPr>
            <w:rFonts w:ascii="Cambria" w:hAnsi="Cambria"/>
            <w:i/>
            <w:noProof/>
            <w:rPrChange w:id="1731" w:author="Ram Shrestha" w:date="2014-04-24T07:20:00Z">
              <w:rPr/>
            </w:rPrChange>
          </w:rPr>
          <w:t>PLoS One</w:t>
        </w:r>
        <w:r w:rsidRPr="00311CED">
          <w:rPr>
            <w:rFonts w:ascii="Cambria" w:hAnsi="Cambria"/>
            <w:noProof/>
            <w:rPrChange w:id="1732" w:author="Ram Shrestha" w:date="2014-04-24T07:20:00Z">
              <w:rPr/>
            </w:rPrChange>
          </w:rPr>
          <w:t xml:space="preserve"> </w:t>
        </w:r>
        <w:r w:rsidRPr="00311CED">
          <w:rPr>
            <w:rFonts w:ascii="Cambria" w:hAnsi="Cambria"/>
            <w:b/>
            <w:noProof/>
            <w:rPrChange w:id="1733" w:author="Ram Shrestha" w:date="2014-04-24T07:20:00Z">
              <w:rPr/>
            </w:rPrChange>
          </w:rPr>
          <w:t>4</w:t>
        </w:r>
        <w:r w:rsidRPr="00311CED">
          <w:rPr>
            <w:rFonts w:ascii="Cambria" w:hAnsi="Cambria"/>
            <w:noProof/>
            <w:rPrChange w:id="1734" w:author="Ram Shrestha" w:date="2014-04-24T07:20:00Z">
              <w:rPr/>
            </w:rPrChange>
          </w:rPr>
          <w:t>: e6079.</w:t>
        </w:r>
      </w:ins>
    </w:p>
    <w:p w:rsidR="00311CED" w:rsidRPr="00311CED" w:rsidRDefault="00311CED" w:rsidP="00311CED">
      <w:pPr>
        <w:rPr>
          <w:ins w:id="1735" w:author="Ram Shrestha" w:date="2014-04-24T07:20:00Z"/>
          <w:rFonts w:ascii="Cambria" w:hAnsi="Cambria"/>
          <w:noProof/>
          <w:rPrChange w:id="1736" w:author="Ram Shrestha" w:date="2014-04-24T07:20:00Z">
            <w:rPr>
              <w:ins w:id="1737" w:author="Ram Shrestha" w:date="2014-04-24T07:20:00Z"/>
            </w:rPr>
          </w:rPrChange>
        </w:rPr>
        <w:pPrChange w:id="1738" w:author="Ram Shrestha" w:date="2014-04-24T07:20:00Z">
          <w:pPr>
            <w:ind w:left="720" w:hanging="720"/>
          </w:pPr>
        </w:pPrChange>
      </w:pPr>
      <w:ins w:id="1739" w:author="Ram Shrestha" w:date="2014-04-24T07:20:00Z">
        <w:r w:rsidRPr="00311CED">
          <w:rPr>
            <w:rFonts w:ascii="Cambria" w:hAnsi="Cambria"/>
            <w:noProof/>
            <w:rPrChange w:id="1740" w:author="Ram Shrestha" w:date="2014-04-24T07:20:00Z">
              <w:rPr/>
            </w:rPrChange>
          </w:rPr>
          <w:t xml:space="preserve">Lehman, DA, Wamalwa, DC, McCoy, CO, Matsen, FA, Langat, A, Chohan, BH, Benki-Nugent, S, Custers-Allen, R, Bushman, FD, John-Stewart, GC, Overbaugh, J (2012) Low-frequency nevirapine resistance at multiple sites may predict treatment failure in infants on nevirapine-based treatment. </w:t>
        </w:r>
        <w:r w:rsidRPr="00311CED">
          <w:rPr>
            <w:rFonts w:ascii="Cambria" w:hAnsi="Cambria"/>
            <w:i/>
            <w:noProof/>
            <w:rPrChange w:id="1741" w:author="Ram Shrestha" w:date="2014-04-24T07:20:00Z">
              <w:rPr/>
            </w:rPrChange>
          </w:rPr>
          <w:t>J Acquir Immune Defic Syndr</w:t>
        </w:r>
        <w:r w:rsidRPr="00311CED">
          <w:rPr>
            <w:rFonts w:ascii="Cambria" w:hAnsi="Cambria"/>
            <w:noProof/>
            <w:rPrChange w:id="1742" w:author="Ram Shrestha" w:date="2014-04-24T07:20:00Z">
              <w:rPr/>
            </w:rPrChange>
          </w:rPr>
          <w:t xml:space="preserve"> </w:t>
        </w:r>
        <w:r w:rsidRPr="00311CED">
          <w:rPr>
            <w:rFonts w:ascii="Cambria" w:hAnsi="Cambria"/>
            <w:b/>
            <w:noProof/>
            <w:rPrChange w:id="1743" w:author="Ram Shrestha" w:date="2014-04-24T07:20:00Z">
              <w:rPr/>
            </w:rPrChange>
          </w:rPr>
          <w:t>60</w:t>
        </w:r>
        <w:r w:rsidRPr="00311CED">
          <w:rPr>
            <w:rFonts w:ascii="Cambria" w:hAnsi="Cambria"/>
            <w:noProof/>
            <w:rPrChange w:id="1744" w:author="Ram Shrestha" w:date="2014-04-24T07:20:00Z">
              <w:rPr/>
            </w:rPrChange>
          </w:rPr>
          <w:t>: 225-233.</w:t>
        </w:r>
      </w:ins>
    </w:p>
    <w:p w:rsidR="00311CED" w:rsidRPr="00311CED" w:rsidRDefault="00311CED" w:rsidP="00311CED">
      <w:pPr>
        <w:rPr>
          <w:ins w:id="1745" w:author="Ram Shrestha" w:date="2014-04-24T07:20:00Z"/>
          <w:rFonts w:ascii="Cambria" w:hAnsi="Cambria"/>
          <w:noProof/>
          <w:rPrChange w:id="1746" w:author="Ram Shrestha" w:date="2014-04-24T07:20:00Z">
            <w:rPr>
              <w:ins w:id="1747" w:author="Ram Shrestha" w:date="2014-04-24T07:20:00Z"/>
            </w:rPr>
          </w:rPrChange>
        </w:rPr>
        <w:pPrChange w:id="1748" w:author="Ram Shrestha" w:date="2014-04-24T07:20:00Z">
          <w:pPr>
            <w:ind w:left="720" w:hanging="720"/>
          </w:pPr>
        </w:pPrChange>
      </w:pPr>
      <w:ins w:id="1749" w:author="Ram Shrestha" w:date="2014-04-24T07:20:00Z">
        <w:r w:rsidRPr="00311CED">
          <w:rPr>
            <w:rFonts w:ascii="Cambria" w:hAnsi="Cambria"/>
            <w:noProof/>
            <w:rPrChange w:id="1750" w:author="Ram Shrestha" w:date="2014-04-24T07:20:00Z">
              <w:rPr/>
            </w:rPrChange>
          </w:rPr>
          <w:t xml:space="preserve">Leitner, T, Halapi, E, Scarlatti, G, Rossi, P, Albert, J, Fenyo, EM, Uhlen, M (1993) Analysis of heterogeneous viral populations by direct DNA sequencing. </w:t>
        </w:r>
        <w:r w:rsidRPr="00311CED">
          <w:rPr>
            <w:rFonts w:ascii="Cambria" w:hAnsi="Cambria"/>
            <w:i/>
            <w:noProof/>
            <w:rPrChange w:id="1751" w:author="Ram Shrestha" w:date="2014-04-24T07:20:00Z">
              <w:rPr/>
            </w:rPrChange>
          </w:rPr>
          <w:t>Biotechniques</w:t>
        </w:r>
        <w:r w:rsidRPr="00311CED">
          <w:rPr>
            <w:rFonts w:ascii="Cambria" w:hAnsi="Cambria"/>
            <w:noProof/>
            <w:rPrChange w:id="1752" w:author="Ram Shrestha" w:date="2014-04-24T07:20:00Z">
              <w:rPr/>
            </w:rPrChange>
          </w:rPr>
          <w:t xml:space="preserve"> </w:t>
        </w:r>
        <w:r w:rsidRPr="00311CED">
          <w:rPr>
            <w:rFonts w:ascii="Cambria" w:hAnsi="Cambria"/>
            <w:b/>
            <w:noProof/>
            <w:rPrChange w:id="1753" w:author="Ram Shrestha" w:date="2014-04-24T07:20:00Z">
              <w:rPr/>
            </w:rPrChange>
          </w:rPr>
          <w:t>15</w:t>
        </w:r>
        <w:r w:rsidRPr="00311CED">
          <w:rPr>
            <w:rFonts w:ascii="Cambria" w:hAnsi="Cambria"/>
            <w:noProof/>
            <w:rPrChange w:id="1754" w:author="Ram Shrestha" w:date="2014-04-24T07:20:00Z">
              <w:rPr/>
            </w:rPrChange>
          </w:rPr>
          <w:t>: 120-127.</w:t>
        </w:r>
      </w:ins>
    </w:p>
    <w:p w:rsidR="00311CED" w:rsidRPr="00311CED" w:rsidRDefault="00311CED" w:rsidP="00311CED">
      <w:pPr>
        <w:rPr>
          <w:ins w:id="1755" w:author="Ram Shrestha" w:date="2014-04-24T07:20:00Z"/>
          <w:rFonts w:ascii="Cambria" w:hAnsi="Cambria"/>
          <w:noProof/>
          <w:rPrChange w:id="1756" w:author="Ram Shrestha" w:date="2014-04-24T07:20:00Z">
            <w:rPr>
              <w:ins w:id="1757" w:author="Ram Shrestha" w:date="2014-04-24T07:20:00Z"/>
            </w:rPr>
          </w:rPrChange>
        </w:rPr>
        <w:pPrChange w:id="1758" w:author="Ram Shrestha" w:date="2014-04-24T07:20:00Z">
          <w:pPr>
            <w:ind w:left="720" w:hanging="720"/>
          </w:pPr>
        </w:pPrChange>
      </w:pPr>
      <w:ins w:id="1759" w:author="Ram Shrestha" w:date="2014-04-24T07:20:00Z">
        <w:r w:rsidRPr="00311CED">
          <w:rPr>
            <w:rFonts w:ascii="Cambria" w:hAnsi="Cambria"/>
            <w:noProof/>
            <w:rPrChange w:id="1760" w:author="Ram Shrestha" w:date="2014-04-24T07:20:00Z">
              <w:rPr/>
            </w:rPrChange>
          </w:rPr>
          <w:t xml:space="preserve">Liang, B, Luo, M, Scott-Herridge, J, Semeniuk, C, Mendoza, M, Capina, R, Sheardown, B, Ji, H, Kimani, J, Ball, BT, Van Domselaar, G, Graham, M, Tyler, S, Jones, SJ, Plummer, FA (2011) A comparison of parallel pyrosequencing and sanger clone-based sequencing and its impact on the characterization of the genetic diversity of HIV-1. </w:t>
        </w:r>
        <w:r w:rsidRPr="00311CED">
          <w:rPr>
            <w:rFonts w:ascii="Cambria" w:hAnsi="Cambria"/>
            <w:i/>
            <w:noProof/>
            <w:rPrChange w:id="1761" w:author="Ram Shrestha" w:date="2014-04-24T07:20:00Z">
              <w:rPr/>
            </w:rPrChange>
          </w:rPr>
          <w:t>PLoS One</w:t>
        </w:r>
        <w:r w:rsidRPr="00311CED">
          <w:rPr>
            <w:rFonts w:ascii="Cambria" w:hAnsi="Cambria"/>
            <w:noProof/>
            <w:rPrChange w:id="1762" w:author="Ram Shrestha" w:date="2014-04-24T07:20:00Z">
              <w:rPr/>
            </w:rPrChange>
          </w:rPr>
          <w:t xml:space="preserve"> </w:t>
        </w:r>
        <w:r w:rsidRPr="00311CED">
          <w:rPr>
            <w:rFonts w:ascii="Cambria" w:hAnsi="Cambria"/>
            <w:b/>
            <w:noProof/>
            <w:rPrChange w:id="1763" w:author="Ram Shrestha" w:date="2014-04-24T07:20:00Z">
              <w:rPr/>
            </w:rPrChange>
          </w:rPr>
          <w:t>6</w:t>
        </w:r>
        <w:r w:rsidRPr="00311CED">
          <w:rPr>
            <w:rFonts w:ascii="Cambria" w:hAnsi="Cambria"/>
            <w:noProof/>
            <w:rPrChange w:id="1764" w:author="Ram Shrestha" w:date="2014-04-24T07:20:00Z">
              <w:rPr/>
            </w:rPrChange>
          </w:rPr>
          <w:t>: e26745.</w:t>
        </w:r>
      </w:ins>
    </w:p>
    <w:p w:rsidR="00311CED" w:rsidRPr="00311CED" w:rsidRDefault="00311CED" w:rsidP="00311CED">
      <w:pPr>
        <w:rPr>
          <w:ins w:id="1765" w:author="Ram Shrestha" w:date="2014-04-24T07:20:00Z"/>
          <w:rFonts w:ascii="Cambria" w:hAnsi="Cambria"/>
          <w:noProof/>
          <w:rPrChange w:id="1766" w:author="Ram Shrestha" w:date="2014-04-24T07:20:00Z">
            <w:rPr>
              <w:ins w:id="1767" w:author="Ram Shrestha" w:date="2014-04-24T07:20:00Z"/>
            </w:rPr>
          </w:rPrChange>
        </w:rPr>
        <w:pPrChange w:id="1768" w:author="Ram Shrestha" w:date="2014-04-24T07:20:00Z">
          <w:pPr>
            <w:ind w:left="720" w:hanging="720"/>
          </w:pPr>
        </w:pPrChange>
      </w:pPr>
      <w:ins w:id="1769" w:author="Ram Shrestha" w:date="2014-04-24T07:20:00Z">
        <w:r w:rsidRPr="00311CED">
          <w:rPr>
            <w:rFonts w:ascii="Cambria" w:hAnsi="Cambria"/>
            <w:noProof/>
            <w:rPrChange w:id="1770" w:author="Ram Shrestha" w:date="2014-04-24T07:20:00Z">
              <w:rPr/>
            </w:rPrChange>
          </w:rPr>
          <w:t xml:space="preserve">Liu, TF, Shafer, RW (2006) Web resources for HIV type 1 genotypic-resistance test interpretation. </w:t>
        </w:r>
        <w:r w:rsidRPr="00311CED">
          <w:rPr>
            <w:rFonts w:ascii="Cambria" w:hAnsi="Cambria"/>
            <w:i/>
            <w:noProof/>
            <w:rPrChange w:id="1771" w:author="Ram Shrestha" w:date="2014-04-24T07:20:00Z">
              <w:rPr/>
            </w:rPrChange>
          </w:rPr>
          <w:t>Clin Infect Dis</w:t>
        </w:r>
        <w:r w:rsidRPr="00311CED">
          <w:rPr>
            <w:rFonts w:ascii="Cambria" w:hAnsi="Cambria"/>
            <w:noProof/>
            <w:rPrChange w:id="1772" w:author="Ram Shrestha" w:date="2014-04-24T07:20:00Z">
              <w:rPr/>
            </w:rPrChange>
          </w:rPr>
          <w:t xml:space="preserve"> </w:t>
        </w:r>
        <w:r w:rsidRPr="00311CED">
          <w:rPr>
            <w:rFonts w:ascii="Cambria" w:hAnsi="Cambria"/>
            <w:b/>
            <w:noProof/>
            <w:rPrChange w:id="1773" w:author="Ram Shrestha" w:date="2014-04-24T07:20:00Z">
              <w:rPr/>
            </w:rPrChange>
          </w:rPr>
          <w:t>42</w:t>
        </w:r>
        <w:r w:rsidRPr="00311CED">
          <w:rPr>
            <w:rFonts w:ascii="Cambria" w:hAnsi="Cambria"/>
            <w:noProof/>
            <w:rPrChange w:id="1774" w:author="Ram Shrestha" w:date="2014-04-24T07:20:00Z">
              <w:rPr/>
            </w:rPrChange>
          </w:rPr>
          <w:t>: 1608-1618.</w:t>
        </w:r>
      </w:ins>
    </w:p>
    <w:p w:rsidR="00311CED" w:rsidRPr="00311CED" w:rsidRDefault="00311CED" w:rsidP="00311CED">
      <w:pPr>
        <w:rPr>
          <w:ins w:id="1775" w:author="Ram Shrestha" w:date="2014-04-24T07:20:00Z"/>
          <w:rFonts w:ascii="Cambria" w:hAnsi="Cambria"/>
          <w:noProof/>
          <w:rPrChange w:id="1776" w:author="Ram Shrestha" w:date="2014-04-24T07:20:00Z">
            <w:rPr>
              <w:ins w:id="1777" w:author="Ram Shrestha" w:date="2014-04-24T07:20:00Z"/>
            </w:rPr>
          </w:rPrChange>
        </w:rPr>
        <w:pPrChange w:id="1778" w:author="Ram Shrestha" w:date="2014-04-24T07:20:00Z">
          <w:pPr>
            <w:ind w:left="720" w:hanging="720"/>
          </w:pPr>
        </w:pPrChange>
      </w:pPr>
      <w:ins w:id="1779" w:author="Ram Shrestha" w:date="2014-04-24T07:20:00Z">
        <w:r w:rsidRPr="00311CED">
          <w:rPr>
            <w:rFonts w:ascii="Cambria" w:hAnsi="Cambria"/>
            <w:noProof/>
            <w:rPrChange w:id="1780" w:author="Ram Shrestha" w:date="2014-04-24T07:20:00Z">
              <w:rPr/>
            </w:rPrChange>
          </w:rPr>
          <w:t xml:space="preserve">Lockman, S, Shapiro, RL, Smeaton, LM, Wester, C, Thior, I, Stevens, L, Chand, F, Makhema, J, Moffat, C, Asmelash, A, Ndase, P, Arimi, P, van Widenfelt, E, Mazhani, L, Novitsky, V, Lagakos, S, Essex, M (2007) Response to antiretroviral therapy after a single, peripartum dose of nevirapine. </w:t>
        </w:r>
        <w:r w:rsidRPr="00311CED">
          <w:rPr>
            <w:rFonts w:ascii="Cambria" w:hAnsi="Cambria"/>
            <w:i/>
            <w:noProof/>
            <w:rPrChange w:id="1781" w:author="Ram Shrestha" w:date="2014-04-24T07:20:00Z">
              <w:rPr/>
            </w:rPrChange>
          </w:rPr>
          <w:t>N Engl J Med</w:t>
        </w:r>
        <w:r w:rsidRPr="00311CED">
          <w:rPr>
            <w:rFonts w:ascii="Cambria" w:hAnsi="Cambria"/>
            <w:noProof/>
            <w:rPrChange w:id="1782" w:author="Ram Shrestha" w:date="2014-04-24T07:20:00Z">
              <w:rPr/>
            </w:rPrChange>
          </w:rPr>
          <w:t xml:space="preserve"> </w:t>
        </w:r>
        <w:r w:rsidRPr="00311CED">
          <w:rPr>
            <w:rFonts w:ascii="Cambria" w:hAnsi="Cambria"/>
            <w:b/>
            <w:noProof/>
            <w:rPrChange w:id="1783" w:author="Ram Shrestha" w:date="2014-04-24T07:20:00Z">
              <w:rPr/>
            </w:rPrChange>
          </w:rPr>
          <w:t>356</w:t>
        </w:r>
        <w:r w:rsidRPr="00311CED">
          <w:rPr>
            <w:rFonts w:ascii="Cambria" w:hAnsi="Cambria"/>
            <w:noProof/>
            <w:rPrChange w:id="1784" w:author="Ram Shrestha" w:date="2014-04-24T07:20:00Z">
              <w:rPr/>
            </w:rPrChange>
          </w:rPr>
          <w:t>: 135-147.</w:t>
        </w:r>
      </w:ins>
    </w:p>
    <w:p w:rsidR="00311CED" w:rsidRPr="00311CED" w:rsidRDefault="00311CED" w:rsidP="00311CED">
      <w:pPr>
        <w:rPr>
          <w:ins w:id="1785" w:author="Ram Shrestha" w:date="2014-04-24T07:20:00Z"/>
          <w:rFonts w:ascii="Cambria" w:hAnsi="Cambria"/>
          <w:noProof/>
          <w:rPrChange w:id="1786" w:author="Ram Shrestha" w:date="2014-04-24T07:20:00Z">
            <w:rPr>
              <w:ins w:id="1787" w:author="Ram Shrestha" w:date="2014-04-24T07:20:00Z"/>
            </w:rPr>
          </w:rPrChange>
        </w:rPr>
        <w:pPrChange w:id="1788" w:author="Ram Shrestha" w:date="2014-04-24T07:20:00Z">
          <w:pPr>
            <w:ind w:left="720" w:hanging="720"/>
          </w:pPr>
        </w:pPrChange>
      </w:pPr>
      <w:ins w:id="1789" w:author="Ram Shrestha" w:date="2014-04-24T07:20:00Z">
        <w:r w:rsidRPr="00311CED">
          <w:rPr>
            <w:rFonts w:ascii="Cambria" w:hAnsi="Cambria"/>
            <w:noProof/>
            <w:rPrChange w:id="1790" w:author="Ram Shrestha" w:date="2014-04-24T07:20:00Z">
              <w:rPr/>
            </w:rPrChange>
          </w:rPr>
          <w:t xml:space="preserve">Loubser, S, Balfe, P, Sherman, G, Hammer, S, Kuhn, L, Morris, L (2006) Decay of K103N mutants in cellular DNA and plasma RNA after single-dose nevirapine to reduce mother-to-child HIV transmission. </w:t>
        </w:r>
        <w:r w:rsidRPr="00311CED">
          <w:rPr>
            <w:rFonts w:ascii="Cambria" w:hAnsi="Cambria"/>
            <w:i/>
            <w:noProof/>
            <w:rPrChange w:id="1791" w:author="Ram Shrestha" w:date="2014-04-24T07:20:00Z">
              <w:rPr/>
            </w:rPrChange>
          </w:rPr>
          <w:t>AIDS</w:t>
        </w:r>
        <w:r w:rsidRPr="00311CED">
          <w:rPr>
            <w:rFonts w:ascii="Cambria" w:hAnsi="Cambria"/>
            <w:noProof/>
            <w:rPrChange w:id="1792" w:author="Ram Shrestha" w:date="2014-04-24T07:20:00Z">
              <w:rPr/>
            </w:rPrChange>
          </w:rPr>
          <w:t xml:space="preserve"> </w:t>
        </w:r>
        <w:r w:rsidRPr="00311CED">
          <w:rPr>
            <w:rFonts w:ascii="Cambria" w:hAnsi="Cambria"/>
            <w:b/>
            <w:noProof/>
            <w:rPrChange w:id="1793" w:author="Ram Shrestha" w:date="2014-04-24T07:20:00Z">
              <w:rPr/>
            </w:rPrChange>
          </w:rPr>
          <w:t>20</w:t>
        </w:r>
        <w:r w:rsidRPr="00311CED">
          <w:rPr>
            <w:rFonts w:ascii="Cambria" w:hAnsi="Cambria"/>
            <w:noProof/>
            <w:rPrChange w:id="1794" w:author="Ram Shrestha" w:date="2014-04-24T07:20:00Z">
              <w:rPr/>
            </w:rPrChange>
          </w:rPr>
          <w:t>: 995-1002.</w:t>
        </w:r>
      </w:ins>
    </w:p>
    <w:p w:rsidR="00311CED" w:rsidRPr="00311CED" w:rsidRDefault="00311CED" w:rsidP="00311CED">
      <w:pPr>
        <w:rPr>
          <w:ins w:id="1795" w:author="Ram Shrestha" w:date="2014-04-24T07:20:00Z"/>
          <w:rFonts w:ascii="Cambria" w:hAnsi="Cambria"/>
          <w:noProof/>
          <w:rPrChange w:id="1796" w:author="Ram Shrestha" w:date="2014-04-24T07:20:00Z">
            <w:rPr>
              <w:ins w:id="1797" w:author="Ram Shrestha" w:date="2014-04-24T07:20:00Z"/>
            </w:rPr>
          </w:rPrChange>
        </w:rPr>
        <w:pPrChange w:id="1798" w:author="Ram Shrestha" w:date="2014-04-24T07:20:00Z">
          <w:pPr>
            <w:ind w:left="720" w:hanging="720"/>
          </w:pPr>
        </w:pPrChange>
      </w:pPr>
      <w:ins w:id="1799" w:author="Ram Shrestha" w:date="2014-04-24T07:20:00Z">
        <w:r w:rsidRPr="00311CED">
          <w:rPr>
            <w:rFonts w:ascii="Cambria" w:hAnsi="Cambria"/>
            <w:noProof/>
            <w:rPrChange w:id="1800" w:author="Ram Shrestha" w:date="2014-04-24T07:20:00Z">
              <w:rPr/>
            </w:rPrChange>
          </w:rPr>
          <w:t xml:space="preserve">Marconi, VC, Sunpath, H, Lu, Z, Gordon, M, Koranteng-Apeagyei, K, Hampton, J, Carpenter, S, Giddy, J, Ross, D, Holst, H, Losina, E, Walker, BD, Kuritzkes, DR (2008) Prevalence of HIV-1 drug resistance after failure of a first highly active antiretroviral therapy regimen in KwaZulu Natal, South Africa. </w:t>
        </w:r>
        <w:r w:rsidRPr="00311CED">
          <w:rPr>
            <w:rFonts w:ascii="Cambria" w:hAnsi="Cambria"/>
            <w:i/>
            <w:noProof/>
            <w:rPrChange w:id="1801" w:author="Ram Shrestha" w:date="2014-04-24T07:20:00Z">
              <w:rPr/>
            </w:rPrChange>
          </w:rPr>
          <w:t>Clin Infect Dis</w:t>
        </w:r>
        <w:r w:rsidRPr="00311CED">
          <w:rPr>
            <w:rFonts w:ascii="Cambria" w:hAnsi="Cambria"/>
            <w:noProof/>
            <w:rPrChange w:id="1802" w:author="Ram Shrestha" w:date="2014-04-24T07:20:00Z">
              <w:rPr/>
            </w:rPrChange>
          </w:rPr>
          <w:t xml:space="preserve"> </w:t>
        </w:r>
        <w:r w:rsidRPr="00311CED">
          <w:rPr>
            <w:rFonts w:ascii="Cambria" w:hAnsi="Cambria"/>
            <w:b/>
            <w:noProof/>
            <w:rPrChange w:id="1803" w:author="Ram Shrestha" w:date="2014-04-24T07:20:00Z">
              <w:rPr/>
            </w:rPrChange>
          </w:rPr>
          <w:t>46</w:t>
        </w:r>
        <w:r w:rsidRPr="00311CED">
          <w:rPr>
            <w:rFonts w:ascii="Cambria" w:hAnsi="Cambria"/>
            <w:noProof/>
            <w:rPrChange w:id="1804" w:author="Ram Shrestha" w:date="2014-04-24T07:20:00Z">
              <w:rPr/>
            </w:rPrChange>
          </w:rPr>
          <w:t>: 1589-1597.</w:t>
        </w:r>
      </w:ins>
    </w:p>
    <w:p w:rsidR="00311CED" w:rsidRPr="00311CED" w:rsidRDefault="00311CED" w:rsidP="00311CED">
      <w:pPr>
        <w:rPr>
          <w:ins w:id="1805" w:author="Ram Shrestha" w:date="2014-04-24T07:20:00Z"/>
          <w:rFonts w:ascii="Cambria" w:hAnsi="Cambria"/>
          <w:noProof/>
          <w:rPrChange w:id="1806" w:author="Ram Shrestha" w:date="2014-04-24T07:20:00Z">
            <w:rPr>
              <w:ins w:id="1807" w:author="Ram Shrestha" w:date="2014-04-24T07:20:00Z"/>
            </w:rPr>
          </w:rPrChange>
        </w:rPr>
        <w:pPrChange w:id="1808" w:author="Ram Shrestha" w:date="2014-04-24T07:20:00Z">
          <w:pPr>
            <w:ind w:left="720" w:hanging="720"/>
          </w:pPr>
        </w:pPrChange>
      </w:pPr>
      <w:ins w:id="1809" w:author="Ram Shrestha" w:date="2014-04-24T07:20:00Z">
        <w:r w:rsidRPr="00311CED">
          <w:rPr>
            <w:rFonts w:ascii="Cambria" w:hAnsi="Cambria"/>
            <w:noProof/>
            <w:rPrChange w:id="1810" w:author="Ram Shrestha" w:date="2014-04-24T07:20:00Z">
              <w:rPr/>
            </w:rPrChange>
          </w:rPr>
          <w:t xml:space="preserve">Martinson, NA, Morris, L, Gray, G, Moodley, D, Pillay, V, Cohen, S, Dhlamini, P, Puren, A, Bhayroo, S, Steyn, J, McIntyre, JA (2007) Selection and persistence of viral resistance in HIV-infected children after exposure to single-dose nevirapine. </w:t>
        </w:r>
        <w:r w:rsidRPr="00311CED">
          <w:rPr>
            <w:rFonts w:ascii="Cambria" w:hAnsi="Cambria"/>
            <w:i/>
            <w:noProof/>
            <w:rPrChange w:id="1811" w:author="Ram Shrestha" w:date="2014-04-24T07:20:00Z">
              <w:rPr/>
            </w:rPrChange>
          </w:rPr>
          <w:t>J Acquir Immune Defic Syndr</w:t>
        </w:r>
        <w:r w:rsidRPr="00311CED">
          <w:rPr>
            <w:rFonts w:ascii="Cambria" w:hAnsi="Cambria"/>
            <w:noProof/>
            <w:rPrChange w:id="1812" w:author="Ram Shrestha" w:date="2014-04-24T07:20:00Z">
              <w:rPr/>
            </w:rPrChange>
          </w:rPr>
          <w:t xml:space="preserve"> </w:t>
        </w:r>
        <w:r w:rsidRPr="00311CED">
          <w:rPr>
            <w:rFonts w:ascii="Cambria" w:hAnsi="Cambria"/>
            <w:b/>
            <w:noProof/>
            <w:rPrChange w:id="1813" w:author="Ram Shrestha" w:date="2014-04-24T07:20:00Z">
              <w:rPr/>
            </w:rPrChange>
          </w:rPr>
          <w:t>44</w:t>
        </w:r>
        <w:r w:rsidRPr="00311CED">
          <w:rPr>
            <w:rFonts w:ascii="Cambria" w:hAnsi="Cambria"/>
            <w:noProof/>
            <w:rPrChange w:id="1814" w:author="Ram Shrestha" w:date="2014-04-24T07:20:00Z">
              <w:rPr/>
            </w:rPrChange>
          </w:rPr>
          <w:t>: 148-153.</w:t>
        </w:r>
      </w:ins>
    </w:p>
    <w:p w:rsidR="00311CED" w:rsidRPr="00311CED" w:rsidRDefault="00311CED" w:rsidP="00311CED">
      <w:pPr>
        <w:rPr>
          <w:ins w:id="1815" w:author="Ram Shrestha" w:date="2014-04-24T07:20:00Z"/>
          <w:rFonts w:ascii="Cambria" w:hAnsi="Cambria"/>
          <w:noProof/>
          <w:rPrChange w:id="1816" w:author="Ram Shrestha" w:date="2014-04-24T07:20:00Z">
            <w:rPr>
              <w:ins w:id="1817" w:author="Ram Shrestha" w:date="2014-04-24T07:20:00Z"/>
            </w:rPr>
          </w:rPrChange>
        </w:rPr>
        <w:pPrChange w:id="1818" w:author="Ram Shrestha" w:date="2014-04-24T07:20:00Z">
          <w:pPr>
            <w:ind w:left="720" w:hanging="720"/>
          </w:pPr>
        </w:pPrChange>
      </w:pPr>
      <w:ins w:id="1819" w:author="Ram Shrestha" w:date="2014-04-24T07:20:00Z">
        <w:r w:rsidRPr="00311CED">
          <w:rPr>
            <w:rFonts w:ascii="Cambria" w:hAnsi="Cambria"/>
            <w:noProof/>
            <w:rPrChange w:id="1820" w:author="Ram Shrestha" w:date="2014-04-24T07:20:00Z">
              <w:rPr/>
            </w:rPrChange>
          </w:rPr>
          <w:t xml:space="preserve">Metzner, KJ, Giulieri, SG, Knoepfel, SA, Rauch, P, Burgisser, P, Yerly, S, Gunthard, HF, Cavassini, M (2009) Minority quasispecies of drug-resistant HIV-1 that lead to early therapy failure in treatment-naive and -adherent patients. </w:t>
        </w:r>
        <w:r w:rsidRPr="00311CED">
          <w:rPr>
            <w:rFonts w:ascii="Cambria" w:hAnsi="Cambria"/>
            <w:i/>
            <w:noProof/>
            <w:rPrChange w:id="1821" w:author="Ram Shrestha" w:date="2014-04-24T07:20:00Z">
              <w:rPr/>
            </w:rPrChange>
          </w:rPr>
          <w:t>Clin Infect Dis</w:t>
        </w:r>
        <w:r w:rsidRPr="00311CED">
          <w:rPr>
            <w:rFonts w:ascii="Cambria" w:hAnsi="Cambria"/>
            <w:noProof/>
            <w:rPrChange w:id="1822" w:author="Ram Shrestha" w:date="2014-04-24T07:20:00Z">
              <w:rPr/>
            </w:rPrChange>
          </w:rPr>
          <w:t xml:space="preserve"> </w:t>
        </w:r>
        <w:r w:rsidRPr="00311CED">
          <w:rPr>
            <w:rFonts w:ascii="Cambria" w:hAnsi="Cambria"/>
            <w:b/>
            <w:noProof/>
            <w:rPrChange w:id="1823" w:author="Ram Shrestha" w:date="2014-04-24T07:20:00Z">
              <w:rPr/>
            </w:rPrChange>
          </w:rPr>
          <w:t>48</w:t>
        </w:r>
        <w:r w:rsidRPr="00311CED">
          <w:rPr>
            <w:rFonts w:ascii="Cambria" w:hAnsi="Cambria"/>
            <w:noProof/>
            <w:rPrChange w:id="1824" w:author="Ram Shrestha" w:date="2014-04-24T07:20:00Z">
              <w:rPr/>
            </w:rPrChange>
          </w:rPr>
          <w:t>: 239-247.</w:t>
        </w:r>
      </w:ins>
    </w:p>
    <w:p w:rsidR="00311CED" w:rsidRPr="00311CED" w:rsidRDefault="00311CED" w:rsidP="00311CED">
      <w:pPr>
        <w:rPr>
          <w:ins w:id="1825" w:author="Ram Shrestha" w:date="2014-04-24T07:20:00Z"/>
          <w:rFonts w:ascii="Cambria" w:hAnsi="Cambria"/>
          <w:noProof/>
          <w:rPrChange w:id="1826" w:author="Ram Shrestha" w:date="2014-04-24T07:20:00Z">
            <w:rPr>
              <w:ins w:id="1827" w:author="Ram Shrestha" w:date="2014-04-24T07:20:00Z"/>
            </w:rPr>
          </w:rPrChange>
        </w:rPr>
        <w:pPrChange w:id="1828" w:author="Ram Shrestha" w:date="2014-04-24T07:20:00Z">
          <w:pPr>
            <w:ind w:left="720" w:hanging="720"/>
          </w:pPr>
        </w:pPrChange>
      </w:pPr>
      <w:ins w:id="1829" w:author="Ram Shrestha" w:date="2014-04-24T07:20:00Z">
        <w:r w:rsidRPr="00311CED">
          <w:rPr>
            <w:rFonts w:ascii="Cambria" w:hAnsi="Cambria"/>
            <w:noProof/>
            <w:rPrChange w:id="1830" w:author="Ram Shrestha" w:date="2014-04-24T07:20:00Z">
              <w:rPr/>
            </w:rPrChange>
          </w:rPr>
          <w:t xml:space="preserve">Moorthy, A, Kuhn, L, Coovadia, A, Meyers, T, Strehlau, R, Sherman, G, Tsai, WY, Chen, YH, Abrams, EJ, Persaud, D (2011) Induction therapy with protease-inhibitors modifies the effect of nevirapine resistance on virologic response to nevirapine-based HAART in children. </w:t>
        </w:r>
        <w:r w:rsidRPr="00311CED">
          <w:rPr>
            <w:rFonts w:ascii="Cambria" w:hAnsi="Cambria"/>
            <w:i/>
            <w:noProof/>
            <w:rPrChange w:id="1831" w:author="Ram Shrestha" w:date="2014-04-24T07:20:00Z">
              <w:rPr/>
            </w:rPrChange>
          </w:rPr>
          <w:t>Clin Infect Dis</w:t>
        </w:r>
        <w:r w:rsidRPr="00311CED">
          <w:rPr>
            <w:rFonts w:ascii="Cambria" w:hAnsi="Cambria"/>
            <w:noProof/>
            <w:rPrChange w:id="1832" w:author="Ram Shrestha" w:date="2014-04-24T07:20:00Z">
              <w:rPr/>
            </w:rPrChange>
          </w:rPr>
          <w:t xml:space="preserve"> </w:t>
        </w:r>
        <w:r w:rsidRPr="00311CED">
          <w:rPr>
            <w:rFonts w:ascii="Cambria" w:hAnsi="Cambria"/>
            <w:b/>
            <w:noProof/>
            <w:rPrChange w:id="1833" w:author="Ram Shrestha" w:date="2014-04-24T07:20:00Z">
              <w:rPr/>
            </w:rPrChange>
          </w:rPr>
          <w:t>52</w:t>
        </w:r>
        <w:r w:rsidRPr="00311CED">
          <w:rPr>
            <w:rFonts w:ascii="Cambria" w:hAnsi="Cambria"/>
            <w:noProof/>
            <w:rPrChange w:id="1834" w:author="Ram Shrestha" w:date="2014-04-24T07:20:00Z">
              <w:rPr/>
            </w:rPrChange>
          </w:rPr>
          <w:t>: 514-521.</w:t>
        </w:r>
      </w:ins>
    </w:p>
    <w:p w:rsidR="00311CED" w:rsidRPr="00311CED" w:rsidRDefault="00311CED" w:rsidP="00311CED">
      <w:pPr>
        <w:rPr>
          <w:ins w:id="1835" w:author="Ram Shrestha" w:date="2014-04-24T07:20:00Z"/>
          <w:rFonts w:ascii="Cambria" w:hAnsi="Cambria"/>
          <w:noProof/>
          <w:rPrChange w:id="1836" w:author="Ram Shrestha" w:date="2014-04-24T07:20:00Z">
            <w:rPr>
              <w:ins w:id="1837" w:author="Ram Shrestha" w:date="2014-04-24T07:20:00Z"/>
            </w:rPr>
          </w:rPrChange>
        </w:rPr>
        <w:pPrChange w:id="1838" w:author="Ram Shrestha" w:date="2014-04-24T07:20:00Z">
          <w:pPr>
            <w:ind w:left="720" w:hanging="720"/>
          </w:pPr>
        </w:pPrChange>
      </w:pPr>
      <w:ins w:id="1839" w:author="Ram Shrestha" w:date="2014-04-24T07:20:00Z">
        <w:r w:rsidRPr="00311CED">
          <w:rPr>
            <w:rFonts w:ascii="Cambria" w:hAnsi="Cambria"/>
            <w:noProof/>
            <w:rPrChange w:id="1840" w:author="Ram Shrestha" w:date="2014-04-24T07:20:00Z">
              <w:rPr/>
            </w:rPrChange>
          </w:rPr>
          <w:t xml:space="preserve">Palmer, S, Boltz, V, Martinson, N, Maldarelli, F, Gray, G, McIntyre, J, Mellors, J, Morris, L, Coffin, J (2006) Persistence of nevirapine-resistant HIV-1 in women after single-dose nevirapine therapy for prevention of maternal-to-fetal HIV-1 transmission. </w:t>
        </w:r>
        <w:r w:rsidRPr="00311CED">
          <w:rPr>
            <w:rFonts w:ascii="Cambria" w:hAnsi="Cambria"/>
            <w:i/>
            <w:noProof/>
            <w:rPrChange w:id="1841" w:author="Ram Shrestha" w:date="2014-04-24T07:20:00Z">
              <w:rPr/>
            </w:rPrChange>
          </w:rPr>
          <w:t>Proc Natl Acad Sci U S A</w:t>
        </w:r>
        <w:r w:rsidRPr="00311CED">
          <w:rPr>
            <w:rFonts w:ascii="Cambria" w:hAnsi="Cambria"/>
            <w:noProof/>
            <w:rPrChange w:id="1842" w:author="Ram Shrestha" w:date="2014-04-24T07:20:00Z">
              <w:rPr/>
            </w:rPrChange>
          </w:rPr>
          <w:t xml:space="preserve"> </w:t>
        </w:r>
        <w:r w:rsidRPr="00311CED">
          <w:rPr>
            <w:rFonts w:ascii="Cambria" w:hAnsi="Cambria"/>
            <w:b/>
            <w:noProof/>
            <w:rPrChange w:id="1843" w:author="Ram Shrestha" w:date="2014-04-24T07:20:00Z">
              <w:rPr/>
            </w:rPrChange>
          </w:rPr>
          <w:t>103</w:t>
        </w:r>
        <w:r w:rsidRPr="00311CED">
          <w:rPr>
            <w:rFonts w:ascii="Cambria" w:hAnsi="Cambria"/>
            <w:noProof/>
            <w:rPrChange w:id="1844" w:author="Ram Shrestha" w:date="2014-04-24T07:20:00Z">
              <w:rPr/>
            </w:rPrChange>
          </w:rPr>
          <w:t>: 7094-7099.</w:t>
        </w:r>
      </w:ins>
    </w:p>
    <w:p w:rsidR="00311CED" w:rsidRPr="00311CED" w:rsidRDefault="00311CED" w:rsidP="00311CED">
      <w:pPr>
        <w:rPr>
          <w:ins w:id="1845" w:author="Ram Shrestha" w:date="2014-04-24T07:20:00Z"/>
          <w:rFonts w:ascii="Cambria" w:hAnsi="Cambria"/>
          <w:noProof/>
          <w:rPrChange w:id="1846" w:author="Ram Shrestha" w:date="2014-04-24T07:20:00Z">
            <w:rPr>
              <w:ins w:id="1847" w:author="Ram Shrestha" w:date="2014-04-24T07:20:00Z"/>
            </w:rPr>
          </w:rPrChange>
        </w:rPr>
        <w:pPrChange w:id="1848" w:author="Ram Shrestha" w:date="2014-04-24T07:20:00Z">
          <w:pPr>
            <w:ind w:left="720" w:hanging="720"/>
          </w:pPr>
        </w:pPrChange>
      </w:pPr>
      <w:ins w:id="1849" w:author="Ram Shrestha" w:date="2014-04-24T07:20:00Z">
        <w:r w:rsidRPr="00311CED">
          <w:rPr>
            <w:rFonts w:ascii="Cambria" w:hAnsi="Cambria"/>
            <w:noProof/>
            <w:rPrChange w:id="1850" w:author="Ram Shrestha" w:date="2014-04-24T07:20:00Z">
              <w:rPr/>
            </w:rPrChange>
          </w:rPr>
          <w:t xml:space="preserve">Partaledis, JA, Yamaguchi, K, Tisdale, M, Blair, EE, Falcione, C, Maschera, B, Myers, RE, Pazhanisamy, S, Futer, O, Cullinan, AB (1995) In vitro selection and characterization of human immunodeficiency virus type 1 (HIV-1) isolates with reduced sensitivity to hydroxyethylamino sulfonamide inhibitors of HIV-1 aspartyl protease. </w:t>
        </w:r>
        <w:r w:rsidRPr="00311CED">
          <w:rPr>
            <w:rFonts w:ascii="Cambria" w:hAnsi="Cambria"/>
            <w:i/>
            <w:noProof/>
            <w:rPrChange w:id="1851" w:author="Ram Shrestha" w:date="2014-04-24T07:20:00Z">
              <w:rPr/>
            </w:rPrChange>
          </w:rPr>
          <w:t>Journal of Virology</w:t>
        </w:r>
        <w:r w:rsidRPr="00311CED">
          <w:rPr>
            <w:rFonts w:ascii="Cambria" w:hAnsi="Cambria"/>
            <w:noProof/>
            <w:rPrChange w:id="1852" w:author="Ram Shrestha" w:date="2014-04-24T07:20:00Z">
              <w:rPr/>
            </w:rPrChange>
          </w:rPr>
          <w:t xml:space="preserve"> </w:t>
        </w:r>
        <w:r w:rsidRPr="00311CED">
          <w:rPr>
            <w:rFonts w:ascii="Cambria" w:hAnsi="Cambria"/>
            <w:b/>
            <w:noProof/>
            <w:rPrChange w:id="1853" w:author="Ram Shrestha" w:date="2014-04-24T07:20:00Z">
              <w:rPr/>
            </w:rPrChange>
          </w:rPr>
          <w:t>69</w:t>
        </w:r>
        <w:r w:rsidRPr="00311CED">
          <w:rPr>
            <w:rFonts w:ascii="Cambria" w:hAnsi="Cambria"/>
            <w:noProof/>
            <w:rPrChange w:id="1854" w:author="Ram Shrestha" w:date="2014-04-24T07:20:00Z">
              <w:rPr/>
            </w:rPrChange>
          </w:rPr>
          <w:t>: 5228-5235.</w:t>
        </w:r>
      </w:ins>
    </w:p>
    <w:p w:rsidR="00311CED" w:rsidRPr="00311CED" w:rsidRDefault="00311CED" w:rsidP="00311CED">
      <w:pPr>
        <w:rPr>
          <w:ins w:id="1855" w:author="Ram Shrestha" w:date="2014-04-24T07:20:00Z"/>
          <w:rFonts w:ascii="Cambria" w:hAnsi="Cambria"/>
          <w:noProof/>
          <w:rPrChange w:id="1856" w:author="Ram Shrestha" w:date="2014-04-24T07:20:00Z">
            <w:rPr>
              <w:ins w:id="1857" w:author="Ram Shrestha" w:date="2014-04-24T07:20:00Z"/>
            </w:rPr>
          </w:rPrChange>
        </w:rPr>
        <w:pPrChange w:id="1858" w:author="Ram Shrestha" w:date="2014-04-24T07:20:00Z">
          <w:pPr>
            <w:ind w:left="720" w:hanging="720"/>
          </w:pPr>
        </w:pPrChange>
      </w:pPr>
      <w:ins w:id="1859" w:author="Ram Shrestha" w:date="2014-04-24T07:20:00Z">
        <w:r w:rsidRPr="00311CED">
          <w:rPr>
            <w:rFonts w:ascii="Cambria" w:hAnsi="Cambria"/>
            <w:noProof/>
            <w:rPrChange w:id="1860" w:author="Ram Shrestha" w:date="2014-04-24T07:20:00Z">
              <w:rPr/>
            </w:rPrChange>
          </w:rPr>
          <w:t xml:space="preserve">Phillips, AN, Cambiano, V, Nakagawa, F, Brown, AE, Lampe, F, Rodger, A, Miners, A, Elford, J, Hart, G, Johnson, AM, Lundgren, J, Delpech, VC (2013) Increased HIV incidence in men who have sex with men despite high levels of ART-induced viral suppression: analysis of an extensively documented epidemic. </w:t>
        </w:r>
        <w:r w:rsidRPr="00311CED">
          <w:rPr>
            <w:rFonts w:ascii="Cambria" w:hAnsi="Cambria"/>
            <w:i/>
            <w:noProof/>
            <w:rPrChange w:id="1861" w:author="Ram Shrestha" w:date="2014-04-24T07:20:00Z">
              <w:rPr/>
            </w:rPrChange>
          </w:rPr>
          <w:t>PLoS One</w:t>
        </w:r>
        <w:r w:rsidRPr="00311CED">
          <w:rPr>
            <w:rFonts w:ascii="Cambria" w:hAnsi="Cambria"/>
            <w:noProof/>
            <w:rPrChange w:id="1862" w:author="Ram Shrestha" w:date="2014-04-24T07:20:00Z">
              <w:rPr/>
            </w:rPrChange>
          </w:rPr>
          <w:t xml:space="preserve"> </w:t>
        </w:r>
        <w:r w:rsidRPr="00311CED">
          <w:rPr>
            <w:rFonts w:ascii="Cambria" w:hAnsi="Cambria"/>
            <w:b/>
            <w:noProof/>
            <w:rPrChange w:id="1863" w:author="Ram Shrestha" w:date="2014-04-24T07:20:00Z">
              <w:rPr/>
            </w:rPrChange>
          </w:rPr>
          <w:t>8</w:t>
        </w:r>
        <w:r w:rsidRPr="00311CED">
          <w:rPr>
            <w:rFonts w:ascii="Cambria" w:hAnsi="Cambria"/>
            <w:noProof/>
            <w:rPrChange w:id="1864" w:author="Ram Shrestha" w:date="2014-04-24T07:20:00Z">
              <w:rPr/>
            </w:rPrChange>
          </w:rPr>
          <w:t>: e55312.</w:t>
        </w:r>
      </w:ins>
    </w:p>
    <w:p w:rsidR="00311CED" w:rsidRPr="00311CED" w:rsidRDefault="00311CED" w:rsidP="00311CED">
      <w:pPr>
        <w:rPr>
          <w:ins w:id="1865" w:author="Ram Shrestha" w:date="2014-04-24T07:20:00Z"/>
          <w:rFonts w:ascii="Cambria" w:hAnsi="Cambria"/>
          <w:noProof/>
          <w:rPrChange w:id="1866" w:author="Ram Shrestha" w:date="2014-04-24T07:20:00Z">
            <w:rPr>
              <w:ins w:id="1867" w:author="Ram Shrestha" w:date="2014-04-24T07:20:00Z"/>
            </w:rPr>
          </w:rPrChange>
        </w:rPr>
        <w:pPrChange w:id="1868" w:author="Ram Shrestha" w:date="2014-04-24T07:20:00Z">
          <w:pPr>
            <w:ind w:left="720" w:hanging="720"/>
          </w:pPr>
        </w:pPrChange>
      </w:pPr>
      <w:ins w:id="1869" w:author="Ram Shrestha" w:date="2014-04-24T07:20:00Z">
        <w:r w:rsidRPr="00311CED">
          <w:rPr>
            <w:rFonts w:ascii="Cambria" w:hAnsi="Cambria"/>
            <w:noProof/>
            <w:rPrChange w:id="1870" w:author="Ram Shrestha" w:date="2014-04-24T07:20:00Z">
              <w:rPr/>
            </w:rPrChange>
          </w:rPr>
          <w:t xml:space="preserve">Preston, BD, Poiesz, BJ, Loeb, LA (1988) Fidelity of HIV-1 reverse transcriptase. </w:t>
        </w:r>
        <w:r w:rsidRPr="00311CED">
          <w:rPr>
            <w:rFonts w:ascii="Cambria" w:hAnsi="Cambria"/>
            <w:i/>
            <w:noProof/>
            <w:rPrChange w:id="1871" w:author="Ram Shrestha" w:date="2014-04-24T07:20:00Z">
              <w:rPr/>
            </w:rPrChange>
          </w:rPr>
          <w:t>Science</w:t>
        </w:r>
        <w:r w:rsidRPr="00311CED">
          <w:rPr>
            <w:rFonts w:ascii="Cambria" w:hAnsi="Cambria"/>
            <w:noProof/>
            <w:rPrChange w:id="1872" w:author="Ram Shrestha" w:date="2014-04-24T07:20:00Z">
              <w:rPr/>
            </w:rPrChange>
          </w:rPr>
          <w:t xml:space="preserve"> </w:t>
        </w:r>
        <w:r w:rsidRPr="00311CED">
          <w:rPr>
            <w:rFonts w:ascii="Cambria" w:hAnsi="Cambria"/>
            <w:b/>
            <w:noProof/>
            <w:rPrChange w:id="1873" w:author="Ram Shrestha" w:date="2014-04-24T07:20:00Z">
              <w:rPr/>
            </w:rPrChange>
          </w:rPr>
          <w:t>242</w:t>
        </w:r>
        <w:r w:rsidRPr="00311CED">
          <w:rPr>
            <w:rFonts w:ascii="Cambria" w:hAnsi="Cambria"/>
            <w:noProof/>
            <w:rPrChange w:id="1874" w:author="Ram Shrestha" w:date="2014-04-24T07:20:00Z">
              <w:rPr/>
            </w:rPrChange>
          </w:rPr>
          <w:t>: 1168-1171.</w:t>
        </w:r>
      </w:ins>
    </w:p>
    <w:p w:rsidR="00311CED" w:rsidRPr="00311CED" w:rsidRDefault="00311CED" w:rsidP="00311CED">
      <w:pPr>
        <w:rPr>
          <w:ins w:id="1875" w:author="Ram Shrestha" w:date="2014-04-24T07:20:00Z"/>
          <w:rFonts w:ascii="Cambria" w:hAnsi="Cambria"/>
          <w:noProof/>
          <w:rPrChange w:id="1876" w:author="Ram Shrestha" w:date="2014-04-24T07:20:00Z">
            <w:rPr>
              <w:ins w:id="1877" w:author="Ram Shrestha" w:date="2014-04-24T07:20:00Z"/>
            </w:rPr>
          </w:rPrChange>
        </w:rPr>
        <w:pPrChange w:id="1878" w:author="Ram Shrestha" w:date="2014-04-24T07:20:00Z">
          <w:pPr>
            <w:ind w:left="720" w:hanging="720"/>
          </w:pPr>
        </w:pPrChange>
      </w:pPr>
      <w:ins w:id="1879" w:author="Ram Shrestha" w:date="2014-04-24T07:20:00Z">
        <w:r w:rsidRPr="00311CED">
          <w:rPr>
            <w:rFonts w:ascii="Cambria" w:hAnsi="Cambria"/>
            <w:noProof/>
            <w:rPrChange w:id="1880" w:author="Ram Shrestha" w:date="2014-04-24T07:20:00Z">
              <w:rPr/>
            </w:rPrChange>
          </w:rPr>
          <w:t xml:space="preserve">Rhee, SY, Gonzales, MJ, Kantor, R, Betts, BJ, Ravela, J, Shafer, RW (2003) Human immunodeficiency virus reverse transcriptase and protease sequence database. </w:t>
        </w:r>
        <w:r w:rsidRPr="00311CED">
          <w:rPr>
            <w:rFonts w:ascii="Cambria" w:hAnsi="Cambria"/>
            <w:i/>
            <w:noProof/>
            <w:rPrChange w:id="1881" w:author="Ram Shrestha" w:date="2014-04-24T07:20:00Z">
              <w:rPr/>
            </w:rPrChange>
          </w:rPr>
          <w:t>Nucleic Acids Res</w:t>
        </w:r>
        <w:r w:rsidRPr="00311CED">
          <w:rPr>
            <w:rFonts w:ascii="Cambria" w:hAnsi="Cambria"/>
            <w:noProof/>
            <w:rPrChange w:id="1882" w:author="Ram Shrestha" w:date="2014-04-24T07:20:00Z">
              <w:rPr/>
            </w:rPrChange>
          </w:rPr>
          <w:t xml:space="preserve"> </w:t>
        </w:r>
        <w:r w:rsidRPr="00311CED">
          <w:rPr>
            <w:rFonts w:ascii="Cambria" w:hAnsi="Cambria"/>
            <w:b/>
            <w:noProof/>
            <w:rPrChange w:id="1883" w:author="Ram Shrestha" w:date="2014-04-24T07:20:00Z">
              <w:rPr/>
            </w:rPrChange>
          </w:rPr>
          <w:t>31</w:t>
        </w:r>
        <w:r w:rsidRPr="00311CED">
          <w:rPr>
            <w:rFonts w:ascii="Cambria" w:hAnsi="Cambria"/>
            <w:noProof/>
            <w:rPrChange w:id="1884" w:author="Ram Shrestha" w:date="2014-04-24T07:20:00Z">
              <w:rPr/>
            </w:rPrChange>
          </w:rPr>
          <w:t>: 298-303.</w:t>
        </w:r>
      </w:ins>
    </w:p>
    <w:p w:rsidR="00311CED" w:rsidRPr="00311CED" w:rsidRDefault="00311CED" w:rsidP="00311CED">
      <w:pPr>
        <w:rPr>
          <w:ins w:id="1885" w:author="Ram Shrestha" w:date="2014-04-24T07:20:00Z"/>
          <w:rFonts w:ascii="Cambria" w:hAnsi="Cambria"/>
          <w:noProof/>
          <w:rPrChange w:id="1886" w:author="Ram Shrestha" w:date="2014-04-24T07:20:00Z">
            <w:rPr>
              <w:ins w:id="1887" w:author="Ram Shrestha" w:date="2014-04-24T07:20:00Z"/>
            </w:rPr>
          </w:rPrChange>
        </w:rPr>
        <w:pPrChange w:id="1888" w:author="Ram Shrestha" w:date="2014-04-24T07:20:00Z">
          <w:pPr>
            <w:ind w:left="720" w:hanging="720"/>
          </w:pPr>
        </w:pPrChange>
      </w:pPr>
      <w:ins w:id="1889" w:author="Ram Shrestha" w:date="2014-04-24T07:20:00Z">
        <w:r w:rsidRPr="00311CED">
          <w:rPr>
            <w:rFonts w:ascii="Cambria" w:hAnsi="Cambria"/>
            <w:noProof/>
            <w:rPrChange w:id="1890" w:author="Ram Shrestha" w:date="2014-04-24T07:20:00Z">
              <w:rPr/>
            </w:rPrChange>
          </w:rPr>
          <w:t xml:space="preserve">Richman, DD, Havlir, D, Corbeil, J, Looney, D, Ignacio, C, Spector, SA, Sullivan, J, Cheeseman, S, Barringer, K, Pauletti, D, et al. (1994) Nevirapine resistance mutations of human immunodeficiency virus type 1 selected during therapy. </w:t>
        </w:r>
        <w:r w:rsidRPr="00311CED">
          <w:rPr>
            <w:rFonts w:ascii="Cambria" w:hAnsi="Cambria"/>
            <w:i/>
            <w:noProof/>
            <w:rPrChange w:id="1891" w:author="Ram Shrestha" w:date="2014-04-24T07:20:00Z">
              <w:rPr/>
            </w:rPrChange>
          </w:rPr>
          <w:t>J Virol</w:t>
        </w:r>
        <w:r w:rsidRPr="00311CED">
          <w:rPr>
            <w:rFonts w:ascii="Cambria" w:hAnsi="Cambria"/>
            <w:noProof/>
            <w:rPrChange w:id="1892" w:author="Ram Shrestha" w:date="2014-04-24T07:20:00Z">
              <w:rPr/>
            </w:rPrChange>
          </w:rPr>
          <w:t xml:space="preserve"> </w:t>
        </w:r>
        <w:r w:rsidRPr="00311CED">
          <w:rPr>
            <w:rFonts w:ascii="Cambria" w:hAnsi="Cambria"/>
            <w:b/>
            <w:noProof/>
            <w:rPrChange w:id="1893" w:author="Ram Shrestha" w:date="2014-04-24T07:20:00Z">
              <w:rPr/>
            </w:rPrChange>
          </w:rPr>
          <w:t>68</w:t>
        </w:r>
        <w:r w:rsidRPr="00311CED">
          <w:rPr>
            <w:rFonts w:ascii="Cambria" w:hAnsi="Cambria"/>
            <w:noProof/>
            <w:rPrChange w:id="1894" w:author="Ram Shrestha" w:date="2014-04-24T07:20:00Z">
              <w:rPr/>
            </w:rPrChange>
          </w:rPr>
          <w:t>: 1660-1666.</w:t>
        </w:r>
      </w:ins>
    </w:p>
    <w:p w:rsidR="00311CED" w:rsidRPr="00311CED" w:rsidRDefault="00311CED" w:rsidP="00311CED">
      <w:pPr>
        <w:rPr>
          <w:ins w:id="1895" w:author="Ram Shrestha" w:date="2014-04-24T07:20:00Z"/>
          <w:rFonts w:ascii="Cambria" w:hAnsi="Cambria"/>
          <w:noProof/>
          <w:rPrChange w:id="1896" w:author="Ram Shrestha" w:date="2014-04-24T07:20:00Z">
            <w:rPr>
              <w:ins w:id="1897" w:author="Ram Shrestha" w:date="2014-04-24T07:20:00Z"/>
            </w:rPr>
          </w:rPrChange>
        </w:rPr>
        <w:pPrChange w:id="1898" w:author="Ram Shrestha" w:date="2014-04-24T07:20:00Z">
          <w:pPr>
            <w:ind w:left="720" w:hanging="720"/>
          </w:pPr>
        </w:pPrChange>
      </w:pPr>
      <w:ins w:id="1899" w:author="Ram Shrestha" w:date="2014-04-24T07:20:00Z">
        <w:r w:rsidRPr="00311CED">
          <w:rPr>
            <w:rFonts w:ascii="Cambria" w:hAnsi="Cambria"/>
            <w:noProof/>
            <w:rPrChange w:id="1900" w:author="Ram Shrestha" w:date="2014-04-24T07:20:00Z">
              <w:rPr/>
            </w:rPrChange>
          </w:rPr>
          <w:t xml:space="preserve">Robbins, GK, De Gruttola, V, Shafer, RW, Smeaton, LM, Snyder, SW, Pettinelli, C, Dube, MP, Fischl, MA, Pollard, RB, Delapenha, R, Gedeon, L, van der Horst, C, Murphy, RL, Becker, MI, D'Aquila, RT, Vella, S, Merigan, TC, Hirsch, MS (2003) Comparison of sequential three-drug regimens as initial therapy for HIV-1 infection. </w:t>
        </w:r>
        <w:r w:rsidRPr="00311CED">
          <w:rPr>
            <w:rFonts w:ascii="Cambria" w:hAnsi="Cambria"/>
            <w:i/>
            <w:noProof/>
            <w:rPrChange w:id="1901" w:author="Ram Shrestha" w:date="2014-04-24T07:20:00Z">
              <w:rPr/>
            </w:rPrChange>
          </w:rPr>
          <w:t>N Engl J Med</w:t>
        </w:r>
        <w:r w:rsidRPr="00311CED">
          <w:rPr>
            <w:rFonts w:ascii="Cambria" w:hAnsi="Cambria"/>
            <w:noProof/>
            <w:rPrChange w:id="1902" w:author="Ram Shrestha" w:date="2014-04-24T07:20:00Z">
              <w:rPr/>
            </w:rPrChange>
          </w:rPr>
          <w:t xml:space="preserve"> </w:t>
        </w:r>
        <w:r w:rsidRPr="00311CED">
          <w:rPr>
            <w:rFonts w:ascii="Cambria" w:hAnsi="Cambria"/>
            <w:b/>
            <w:noProof/>
            <w:rPrChange w:id="1903" w:author="Ram Shrestha" w:date="2014-04-24T07:20:00Z">
              <w:rPr/>
            </w:rPrChange>
          </w:rPr>
          <w:t>349</w:t>
        </w:r>
        <w:r w:rsidRPr="00311CED">
          <w:rPr>
            <w:rFonts w:ascii="Cambria" w:hAnsi="Cambria"/>
            <w:noProof/>
            <w:rPrChange w:id="1904" w:author="Ram Shrestha" w:date="2014-04-24T07:20:00Z">
              <w:rPr/>
            </w:rPrChange>
          </w:rPr>
          <w:t>: 2293-2303.</w:t>
        </w:r>
      </w:ins>
    </w:p>
    <w:p w:rsidR="00311CED" w:rsidRPr="00311CED" w:rsidRDefault="00311CED" w:rsidP="00311CED">
      <w:pPr>
        <w:rPr>
          <w:ins w:id="1905" w:author="Ram Shrestha" w:date="2014-04-24T07:20:00Z"/>
          <w:rFonts w:ascii="Cambria" w:hAnsi="Cambria"/>
          <w:noProof/>
          <w:rPrChange w:id="1906" w:author="Ram Shrestha" w:date="2014-04-24T07:20:00Z">
            <w:rPr>
              <w:ins w:id="1907" w:author="Ram Shrestha" w:date="2014-04-24T07:20:00Z"/>
            </w:rPr>
          </w:rPrChange>
        </w:rPr>
        <w:pPrChange w:id="1908" w:author="Ram Shrestha" w:date="2014-04-24T07:20:00Z">
          <w:pPr>
            <w:ind w:left="720" w:hanging="720"/>
          </w:pPr>
        </w:pPrChange>
      </w:pPr>
      <w:ins w:id="1909" w:author="Ram Shrestha" w:date="2014-04-24T07:20:00Z">
        <w:r w:rsidRPr="00311CED">
          <w:rPr>
            <w:rFonts w:ascii="Cambria" w:hAnsi="Cambria"/>
            <w:noProof/>
            <w:rPrChange w:id="1910" w:author="Ram Shrestha" w:date="2014-04-24T07:20:00Z">
              <w:rPr/>
            </w:rPrChange>
          </w:rPr>
          <w:t xml:space="preserve">Roberts, JD, Bebenek, K, Kunkel, TA (1988) The accuracy of reverse transcriptase from HIV-1. </w:t>
        </w:r>
        <w:r w:rsidRPr="00311CED">
          <w:rPr>
            <w:rFonts w:ascii="Cambria" w:hAnsi="Cambria"/>
            <w:i/>
            <w:noProof/>
            <w:rPrChange w:id="1911" w:author="Ram Shrestha" w:date="2014-04-24T07:20:00Z">
              <w:rPr/>
            </w:rPrChange>
          </w:rPr>
          <w:t>Science</w:t>
        </w:r>
        <w:r w:rsidRPr="00311CED">
          <w:rPr>
            <w:rFonts w:ascii="Cambria" w:hAnsi="Cambria"/>
            <w:noProof/>
            <w:rPrChange w:id="1912" w:author="Ram Shrestha" w:date="2014-04-24T07:20:00Z">
              <w:rPr/>
            </w:rPrChange>
          </w:rPr>
          <w:t xml:space="preserve"> </w:t>
        </w:r>
        <w:r w:rsidRPr="00311CED">
          <w:rPr>
            <w:rFonts w:ascii="Cambria" w:hAnsi="Cambria"/>
            <w:b/>
            <w:noProof/>
            <w:rPrChange w:id="1913" w:author="Ram Shrestha" w:date="2014-04-24T07:20:00Z">
              <w:rPr/>
            </w:rPrChange>
          </w:rPr>
          <w:t>242</w:t>
        </w:r>
        <w:r w:rsidRPr="00311CED">
          <w:rPr>
            <w:rFonts w:ascii="Cambria" w:hAnsi="Cambria"/>
            <w:noProof/>
            <w:rPrChange w:id="1914" w:author="Ram Shrestha" w:date="2014-04-24T07:20:00Z">
              <w:rPr/>
            </w:rPrChange>
          </w:rPr>
          <w:t>: 1171-1173.</w:t>
        </w:r>
      </w:ins>
    </w:p>
    <w:p w:rsidR="00311CED" w:rsidRPr="00311CED" w:rsidRDefault="00311CED" w:rsidP="00311CED">
      <w:pPr>
        <w:rPr>
          <w:ins w:id="1915" w:author="Ram Shrestha" w:date="2014-04-24T07:20:00Z"/>
          <w:rFonts w:ascii="Cambria" w:hAnsi="Cambria"/>
          <w:noProof/>
          <w:rPrChange w:id="1916" w:author="Ram Shrestha" w:date="2014-04-24T07:20:00Z">
            <w:rPr>
              <w:ins w:id="1917" w:author="Ram Shrestha" w:date="2014-04-24T07:20:00Z"/>
            </w:rPr>
          </w:rPrChange>
        </w:rPr>
        <w:pPrChange w:id="1918" w:author="Ram Shrestha" w:date="2014-04-24T07:20:00Z">
          <w:pPr>
            <w:ind w:left="720" w:hanging="720"/>
          </w:pPr>
        </w:pPrChange>
      </w:pPr>
      <w:ins w:id="1919" w:author="Ram Shrestha" w:date="2014-04-24T07:20:00Z">
        <w:r w:rsidRPr="00311CED">
          <w:rPr>
            <w:rFonts w:ascii="Cambria" w:hAnsi="Cambria"/>
            <w:noProof/>
            <w:rPrChange w:id="1920" w:author="Ram Shrestha" w:date="2014-04-24T07:20:00Z">
              <w:rPr/>
            </w:rPrChange>
          </w:rPr>
          <w:t xml:space="preserve">Rowley, CF, Boutwell, CL, Lee, EJ, MacLeod, IJ, Ribaudo, HJ, Essex, M, Lockman, S (2010) Ultrasensitive detection of minor drug-resistant variants for HIV after nevirapine exposure using allele-specific PCR: clinical significance. </w:t>
        </w:r>
        <w:r w:rsidRPr="00311CED">
          <w:rPr>
            <w:rFonts w:ascii="Cambria" w:hAnsi="Cambria"/>
            <w:i/>
            <w:noProof/>
            <w:rPrChange w:id="1921" w:author="Ram Shrestha" w:date="2014-04-24T07:20:00Z">
              <w:rPr/>
            </w:rPrChange>
          </w:rPr>
          <w:t>AIDS Res Hum Retroviruses</w:t>
        </w:r>
        <w:r w:rsidRPr="00311CED">
          <w:rPr>
            <w:rFonts w:ascii="Cambria" w:hAnsi="Cambria"/>
            <w:noProof/>
            <w:rPrChange w:id="1922" w:author="Ram Shrestha" w:date="2014-04-24T07:20:00Z">
              <w:rPr/>
            </w:rPrChange>
          </w:rPr>
          <w:t xml:space="preserve"> </w:t>
        </w:r>
        <w:r w:rsidRPr="00311CED">
          <w:rPr>
            <w:rFonts w:ascii="Cambria" w:hAnsi="Cambria"/>
            <w:b/>
            <w:noProof/>
            <w:rPrChange w:id="1923" w:author="Ram Shrestha" w:date="2014-04-24T07:20:00Z">
              <w:rPr/>
            </w:rPrChange>
          </w:rPr>
          <w:t>26</w:t>
        </w:r>
        <w:r w:rsidRPr="00311CED">
          <w:rPr>
            <w:rFonts w:ascii="Cambria" w:hAnsi="Cambria"/>
            <w:noProof/>
            <w:rPrChange w:id="1924" w:author="Ram Shrestha" w:date="2014-04-24T07:20:00Z">
              <w:rPr/>
            </w:rPrChange>
          </w:rPr>
          <w:t>: 293-300.</w:t>
        </w:r>
      </w:ins>
    </w:p>
    <w:p w:rsidR="00311CED" w:rsidRPr="00311CED" w:rsidRDefault="00311CED" w:rsidP="00311CED">
      <w:pPr>
        <w:rPr>
          <w:ins w:id="1925" w:author="Ram Shrestha" w:date="2014-04-24T07:20:00Z"/>
          <w:rFonts w:ascii="Cambria" w:hAnsi="Cambria"/>
          <w:noProof/>
          <w:rPrChange w:id="1926" w:author="Ram Shrestha" w:date="2014-04-24T07:20:00Z">
            <w:rPr>
              <w:ins w:id="1927" w:author="Ram Shrestha" w:date="2014-04-24T07:20:00Z"/>
            </w:rPr>
          </w:rPrChange>
        </w:rPr>
        <w:pPrChange w:id="1928" w:author="Ram Shrestha" w:date="2014-04-24T07:20:00Z">
          <w:pPr>
            <w:ind w:left="720" w:hanging="720"/>
          </w:pPr>
        </w:pPrChange>
      </w:pPr>
      <w:ins w:id="1929" w:author="Ram Shrestha" w:date="2014-04-24T07:20:00Z">
        <w:r w:rsidRPr="00311CED">
          <w:rPr>
            <w:rFonts w:ascii="Cambria" w:hAnsi="Cambria"/>
            <w:noProof/>
            <w:rPrChange w:id="1930" w:author="Ram Shrestha" w:date="2014-04-24T07:20:00Z">
              <w:rPr/>
            </w:rPrChange>
          </w:rPr>
          <w:t xml:space="preserve">Sanne, I, Orrell, C, Fox, MP, Conradie, F, Ive, P, Zeinecker, J, Cornell, M, Heiberg, C, Ingram, C, Panchia, R, Rassool, M, Gonin, R, Stevens, W, Truter, H, Dehlinger, M, van der Horst, C, McIntyre, J, Wood, R (2010) Nurse versus doctor management of HIV-infected patients receiving antiretroviral therapy (CIPRA-SA): a randomised non-inferiority trial. </w:t>
        </w:r>
        <w:r w:rsidRPr="00311CED">
          <w:rPr>
            <w:rFonts w:ascii="Cambria" w:hAnsi="Cambria"/>
            <w:i/>
            <w:noProof/>
            <w:rPrChange w:id="1931" w:author="Ram Shrestha" w:date="2014-04-24T07:20:00Z">
              <w:rPr/>
            </w:rPrChange>
          </w:rPr>
          <w:t>Lancet</w:t>
        </w:r>
        <w:r w:rsidRPr="00311CED">
          <w:rPr>
            <w:rFonts w:ascii="Cambria" w:hAnsi="Cambria"/>
            <w:noProof/>
            <w:rPrChange w:id="1932" w:author="Ram Shrestha" w:date="2014-04-24T07:20:00Z">
              <w:rPr/>
            </w:rPrChange>
          </w:rPr>
          <w:t xml:space="preserve"> </w:t>
        </w:r>
        <w:r w:rsidRPr="00311CED">
          <w:rPr>
            <w:rFonts w:ascii="Cambria" w:hAnsi="Cambria"/>
            <w:b/>
            <w:noProof/>
            <w:rPrChange w:id="1933" w:author="Ram Shrestha" w:date="2014-04-24T07:20:00Z">
              <w:rPr/>
            </w:rPrChange>
          </w:rPr>
          <w:t>376</w:t>
        </w:r>
        <w:r w:rsidRPr="00311CED">
          <w:rPr>
            <w:rFonts w:ascii="Cambria" w:hAnsi="Cambria"/>
            <w:noProof/>
            <w:rPrChange w:id="1934" w:author="Ram Shrestha" w:date="2014-04-24T07:20:00Z">
              <w:rPr/>
            </w:rPrChange>
          </w:rPr>
          <w:t>: 33-40.</w:t>
        </w:r>
      </w:ins>
    </w:p>
    <w:p w:rsidR="00311CED" w:rsidRPr="00311CED" w:rsidRDefault="00311CED" w:rsidP="00311CED">
      <w:pPr>
        <w:rPr>
          <w:ins w:id="1935" w:author="Ram Shrestha" w:date="2014-04-24T07:20:00Z"/>
          <w:rFonts w:ascii="Cambria" w:hAnsi="Cambria"/>
          <w:noProof/>
          <w:rPrChange w:id="1936" w:author="Ram Shrestha" w:date="2014-04-24T07:20:00Z">
            <w:rPr>
              <w:ins w:id="1937" w:author="Ram Shrestha" w:date="2014-04-24T07:20:00Z"/>
            </w:rPr>
          </w:rPrChange>
        </w:rPr>
        <w:pPrChange w:id="1938" w:author="Ram Shrestha" w:date="2014-04-24T07:20:00Z">
          <w:pPr>
            <w:ind w:left="720" w:hanging="720"/>
          </w:pPr>
        </w:pPrChange>
      </w:pPr>
      <w:ins w:id="1939" w:author="Ram Shrestha" w:date="2014-04-24T07:20:00Z">
        <w:r w:rsidRPr="00311CED">
          <w:rPr>
            <w:rFonts w:ascii="Cambria" w:hAnsi="Cambria"/>
            <w:noProof/>
            <w:rPrChange w:id="1940" w:author="Ram Shrestha" w:date="2014-04-24T07:20:00Z">
              <w:rPr/>
            </w:rPrChange>
          </w:rPr>
          <w:t xml:space="preserve">Schmitt, MW, Kennedy, SR, Salk, JJ, Fox, EJ, Hiatt, JB, Loeb, LA (2012) Detection of ultra-rare mutations by next-generation sequencing. </w:t>
        </w:r>
        <w:r w:rsidRPr="00311CED">
          <w:rPr>
            <w:rFonts w:ascii="Cambria" w:hAnsi="Cambria"/>
            <w:i/>
            <w:noProof/>
            <w:rPrChange w:id="1941" w:author="Ram Shrestha" w:date="2014-04-24T07:20:00Z">
              <w:rPr/>
            </w:rPrChange>
          </w:rPr>
          <w:t>Proc Natl Acad Sci U S A</w:t>
        </w:r>
        <w:r w:rsidRPr="00311CED">
          <w:rPr>
            <w:rFonts w:ascii="Cambria" w:hAnsi="Cambria"/>
            <w:noProof/>
            <w:rPrChange w:id="1942" w:author="Ram Shrestha" w:date="2014-04-24T07:20:00Z">
              <w:rPr/>
            </w:rPrChange>
          </w:rPr>
          <w:t xml:space="preserve"> </w:t>
        </w:r>
        <w:r w:rsidRPr="00311CED">
          <w:rPr>
            <w:rFonts w:ascii="Cambria" w:hAnsi="Cambria"/>
            <w:b/>
            <w:noProof/>
            <w:rPrChange w:id="1943" w:author="Ram Shrestha" w:date="2014-04-24T07:20:00Z">
              <w:rPr/>
            </w:rPrChange>
          </w:rPr>
          <w:t>109</w:t>
        </w:r>
        <w:r w:rsidRPr="00311CED">
          <w:rPr>
            <w:rFonts w:ascii="Cambria" w:hAnsi="Cambria"/>
            <w:noProof/>
            <w:rPrChange w:id="1944" w:author="Ram Shrestha" w:date="2014-04-24T07:20:00Z">
              <w:rPr/>
            </w:rPrChange>
          </w:rPr>
          <w:t>: 14508-14513.</w:t>
        </w:r>
      </w:ins>
    </w:p>
    <w:p w:rsidR="00311CED" w:rsidRPr="00311CED" w:rsidRDefault="00311CED" w:rsidP="00311CED">
      <w:pPr>
        <w:rPr>
          <w:ins w:id="1945" w:author="Ram Shrestha" w:date="2014-04-24T07:20:00Z"/>
          <w:rFonts w:ascii="Cambria" w:hAnsi="Cambria"/>
          <w:noProof/>
          <w:rPrChange w:id="1946" w:author="Ram Shrestha" w:date="2014-04-24T07:20:00Z">
            <w:rPr>
              <w:ins w:id="1947" w:author="Ram Shrestha" w:date="2014-04-24T07:20:00Z"/>
            </w:rPr>
          </w:rPrChange>
        </w:rPr>
        <w:pPrChange w:id="1948" w:author="Ram Shrestha" w:date="2014-04-24T07:20:00Z">
          <w:pPr>
            <w:ind w:left="720" w:hanging="720"/>
          </w:pPr>
        </w:pPrChange>
      </w:pPr>
      <w:ins w:id="1949" w:author="Ram Shrestha" w:date="2014-04-24T07:20:00Z">
        <w:r w:rsidRPr="00311CED">
          <w:rPr>
            <w:rFonts w:ascii="Cambria" w:hAnsi="Cambria"/>
            <w:noProof/>
            <w:rPrChange w:id="1950" w:author="Ram Shrestha" w:date="2014-04-24T07:20:00Z">
              <w:rPr/>
            </w:rPrChange>
          </w:rPr>
          <w:t xml:space="preserve">Schuurman, R, Demeter, L, Reichelderfer, P, Tijnagel, J, de Groot, T, Boucher, C (1999) Worldwide evaluation of DNA sequencing approaches for identification of drug resistance mutations in the human immunodeficiency virus type 1 reverse transcriptase. </w:t>
        </w:r>
        <w:r w:rsidRPr="00311CED">
          <w:rPr>
            <w:rFonts w:ascii="Cambria" w:hAnsi="Cambria"/>
            <w:i/>
            <w:noProof/>
            <w:rPrChange w:id="1951" w:author="Ram Shrestha" w:date="2014-04-24T07:20:00Z">
              <w:rPr/>
            </w:rPrChange>
          </w:rPr>
          <w:t>J Clin Microbiol</w:t>
        </w:r>
        <w:r w:rsidRPr="00311CED">
          <w:rPr>
            <w:rFonts w:ascii="Cambria" w:hAnsi="Cambria"/>
            <w:noProof/>
            <w:rPrChange w:id="1952" w:author="Ram Shrestha" w:date="2014-04-24T07:20:00Z">
              <w:rPr/>
            </w:rPrChange>
          </w:rPr>
          <w:t xml:space="preserve"> </w:t>
        </w:r>
        <w:r w:rsidRPr="00311CED">
          <w:rPr>
            <w:rFonts w:ascii="Cambria" w:hAnsi="Cambria"/>
            <w:b/>
            <w:noProof/>
            <w:rPrChange w:id="1953" w:author="Ram Shrestha" w:date="2014-04-24T07:20:00Z">
              <w:rPr/>
            </w:rPrChange>
          </w:rPr>
          <w:t>37</w:t>
        </w:r>
        <w:r w:rsidRPr="00311CED">
          <w:rPr>
            <w:rFonts w:ascii="Cambria" w:hAnsi="Cambria"/>
            <w:noProof/>
            <w:rPrChange w:id="1954" w:author="Ram Shrestha" w:date="2014-04-24T07:20:00Z">
              <w:rPr/>
            </w:rPrChange>
          </w:rPr>
          <w:t>: 2291-2296.</w:t>
        </w:r>
      </w:ins>
    </w:p>
    <w:p w:rsidR="00311CED" w:rsidRPr="00311CED" w:rsidRDefault="00311CED" w:rsidP="00311CED">
      <w:pPr>
        <w:rPr>
          <w:ins w:id="1955" w:author="Ram Shrestha" w:date="2014-04-24T07:20:00Z"/>
          <w:rFonts w:ascii="Cambria" w:hAnsi="Cambria"/>
          <w:noProof/>
          <w:rPrChange w:id="1956" w:author="Ram Shrestha" w:date="2014-04-24T07:20:00Z">
            <w:rPr>
              <w:ins w:id="1957" w:author="Ram Shrestha" w:date="2014-04-24T07:20:00Z"/>
            </w:rPr>
          </w:rPrChange>
        </w:rPr>
        <w:pPrChange w:id="1958" w:author="Ram Shrestha" w:date="2014-04-24T07:20:00Z">
          <w:pPr>
            <w:ind w:left="720" w:hanging="720"/>
          </w:pPr>
        </w:pPrChange>
      </w:pPr>
      <w:ins w:id="1959" w:author="Ram Shrestha" w:date="2014-04-24T07:20:00Z">
        <w:r w:rsidRPr="00311CED">
          <w:rPr>
            <w:rFonts w:ascii="Cambria" w:hAnsi="Cambria"/>
            <w:noProof/>
            <w:rPrChange w:id="1960" w:author="Ram Shrestha" w:date="2014-04-24T07:20:00Z">
              <w:rPr/>
            </w:rPrChange>
          </w:rPr>
          <w:t xml:space="preserve">Sebastian, J, Faruki, H (2004) Update on HIV resistance and resistance testing. </w:t>
        </w:r>
        <w:r w:rsidRPr="00311CED">
          <w:rPr>
            <w:rFonts w:ascii="Cambria" w:hAnsi="Cambria"/>
            <w:i/>
            <w:noProof/>
            <w:rPrChange w:id="1961" w:author="Ram Shrestha" w:date="2014-04-24T07:20:00Z">
              <w:rPr/>
            </w:rPrChange>
          </w:rPr>
          <w:t>Medicinal Research Reviews</w:t>
        </w:r>
        <w:r w:rsidRPr="00311CED">
          <w:rPr>
            <w:rFonts w:ascii="Cambria" w:hAnsi="Cambria"/>
            <w:noProof/>
            <w:rPrChange w:id="1962" w:author="Ram Shrestha" w:date="2014-04-24T07:20:00Z">
              <w:rPr/>
            </w:rPrChange>
          </w:rPr>
          <w:t xml:space="preserve"> </w:t>
        </w:r>
        <w:r w:rsidRPr="00311CED">
          <w:rPr>
            <w:rFonts w:ascii="Cambria" w:hAnsi="Cambria"/>
            <w:b/>
            <w:noProof/>
            <w:rPrChange w:id="1963" w:author="Ram Shrestha" w:date="2014-04-24T07:20:00Z">
              <w:rPr/>
            </w:rPrChange>
          </w:rPr>
          <w:t>24</w:t>
        </w:r>
        <w:r w:rsidRPr="00311CED">
          <w:rPr>
            <w:rFonts w:ascii="Cambria" w:hAnsi="Cambria"/>
            <w:noProof/>
            <w:rPrChange w:id="1964" w:author="Ram Shrestha" w:date="2014-04-24T07:20:00Z">
              <w:rPr/>
            </w:rPrChange>
          </w:rPr>
          <w:t>: 115–125.</w:t>
        </w:r>
      </w:ins>
    </w:p>
    <w:p w:rsidR="00311CED" w:rsidRPr="00311CED" w:rsidRDefault="00311CED" w:rsidP="00311CED">
      <w:pPr>
        <w:rPr>
          <w:ins w:id="1965" w:author="Ram Shrestha" w:date="2014-04-24T07:20:00Z"/>
          <w:rFonts w:ascii="Cambria" w:hAnsi="Cambria"/>
          <w:noProof/>
          <w:rPrChange w:id="1966" w:author="Ram Shrestha" w:date="2014-04-24T07:20:00Z">
            <w:rPr>
              <w:ins w:id="1967" w:author="Ram Shrestha" w:date="2014-04-24T07:20:00Z"/>
            </w:rPr>
          </w:rPrChange>
        </w:rPr>
        <w:pPrChange w:id="1968" w:author="Ram Shrestha" w:date="2014-04-24T07:20:00Z">
          <w:pPr>
            <w:ind w:left="720" w:hanging="720"/>
          </w:pPr>
        </w:pPrChange>
      </w:pPr>
      <w:ins w:id="1969" w:author="Ram Shrestha" w:date="2014-04-24T07:20:00Z">
        <w:r w:rsidRPr="00311CED">
          <w:rPr>
            <w:rFonts w:ascii="Cambria" w:hAnsi="Cambria"/>
            <w:noProof/>
            <w:rPrChange w:id="1970" w:author="Ram Shrestha" w:date="2014-04-24T07:20:00Z">
              <w:rPr/>
            </w:rPrChange>
          </w:rPr>
          <w:t xml:space="preserve">Shafer, RW (2006) Rationale and uses of a public HIV drug-resistance database. </w:t>
        </w:r>
        <w:r w:rsidRPr="00311CED">
          <w:rPr>
            <w:rFonts w:ascii="Cambria" w:hAnsi="Cambria"/>
            <w:i/>
            <w:noProof/>
            <w:rPrChange w:id="1971" w:author="Ram Shrestha" w:date="2014-04-24T07:20:00Z">
              <w:rPr/>
            </w:rPrChange>
          </w:rPr>
          <w:t>J Infect Dis</w:t>
        </w:r>
        <w:r w:rsidRPr="00311CED">
          <w:rPr>
            <w:rFonts w:ascii="Cambria" w:hAnsi="Cambria"/>
            <w:noProof/>
            <w:rPrChange w:id="1972" w:author="Ram Shrestha" w:date="2014-04-24T07:20:00Z">
              <w:rPr/>
            </w:rPrChange>
          </w:rPr>
          <w:t xml:space="preserve"> </w:t>
        </w:r>
        <w:r w:rsidRPr="00311CED">
          <w:rPr>
            <w:rFonts w:ascii="Cambria" w:hAnsi="Cambria"/>
            <w:b/>
            <w:noProof/>
            <w:rPrChange w:id="1973" w:author="Ram Shrestha" w:date="2014-04-24T07:20:00Z">
              <w:rPr/>
            </w:rPrChange>
          </w:rPr>
          <w:t>194 Suppl 1</w:t>
        </w:r>
        <w:r w:rsidRPr="00311CED">
          <w:rPr>
            <w:rFonts w:ascii="Cambria" w:hAnsi="Cambria"/>
            <w:noProof/>
            <w:rPrChange w:id="1974" w:author="Ram Shrestha" w:date="2014-04-24T07:20:00Z">
              <w:rPr/>
            </w:rPrChange>
          </w:rPr>
          <w:t>: S51-58.</w:t>
        </w:r>
      </w:ins>
    </w:p>
    <w:p w:rsidR="00311CED" w:rsidRPr="00311CED" w:rsidRDefault="00311CED" w:rsidP="00311CED">
      <w:pPr>
        <w:rPr>
          <w:ins w:id="1975" w:author="Ram Shrestha" w:date="2014-04-24T07:20:00Z"/>
          <w:rFonts w:ascii="Cambria" w:hAnsi="Cambria"/>
          <w:noProof/>
          <w:rPrChange w:id="1976" w:author="Ram Shrestha" w:date="2014-04-24T07:20:00Z">
            <w:rPr>
              <w:ins w:id="1977" w:author="Ram Shrestha" w:date="2014-04-24T07:20:00Z"/>
            </w:rPr>
          </w:rPrChange>
        </w:rPr>
        <w:pPrChange w:id="1978" w:author="Ram Shrestha" w:date="2014-04-24T07:20:00Z">
          <w:pPr>
            <w:ind w:left="720" w:hanging="720"/>
          </w:pPr>
        </w:pPrChange>
      </w:pPr>
      <w:ins w:id="1979" w:author="Ram Shrestha" w:date="2014-04-24T07:20:00Z">
        <w:r w:rsidRPr="00311CED">
          <w:rPr>
            <w:rFonts w:ascii="Cambria" w:hAnsi="Cambria"/>
            <w:noProof/>
            <w:rPrChange w:id="1980" w:author="Ram Shrestha" w:date="2014-04-24T07:20:00Z">
              <w:rPr/>
            </w:rPrChange>
          </w:rPr>
          <w:t xml:space="preserve">Shafer, RW, Smeaton, LM, Robbins, GK, De Gruttola, V, Snyder, SW, D'Aquila, RT, Johnson, VA, Morse, GD, Nokta, MA, Martinez, AI, Gripshover, BM, Kaul, P, Haubrich, R, Swingle, M, McCarty, SD, Vella, S, Hirsch, MS, Merigan, TC (2003) Comparison of four-drug regimens and pairs of sequential three-drug regimens as initial therapy for HIV-1 infection. </w:t>
        </w:r>
        <w:r w:rsidRPr="00311CED">
          <w:rPr>
            <w:rFonts w:ascii="Cambria" w:hAnsi="Cambria"/>
            <w:i/>
            <w:noProof/>
            <w:rPrChange w:id="1981" w:author="Ram Shrestha" w:date="2014-04-24T07:20:00Z">
              <w:rPr/>
            </w:rPrChange>
          </w:rPr>
          <w:t>N Engl J Med</w:t>
        </w:r>
        <w:r w:rsidRPr="00311CED">
          <w:rPr>
            <w:rFonts w:ascii="Cambria" w:hAnsi="Cambria"/>
            <w:noProof/>
            <w:rPrChange w:id="1982" w:author="Ram Shrestha" w:date="2014-04-24T07:20:00Z">
              <w:rPr/>
            </w:rPrChange>
          </w:rPr>
          <w:t xml:space="preserve"> </w:t>
        </w:r>
        <w:r w:rsidRPr="00311CED">
          <w:rPr>
            <w:rFonts w:ascii="Cambria" w:hAnsi="Cambria"/>
            <w:b/>
            <w:noProof/>
            <w:rPrChange w:id="1983" w:author="Ram Shrestha" w:date="2014-04-24T07:20:00Z">
              <w:rPr/>
            </w:rPrChange>
          </w:rPr>
          <w:t>349</w:t>
        </w:r>
        <w:r w:rsidRPr="00311CED">
          <w:rPr>
            <w:rFonts w:ascii="Cambria" w:hAnsi="Cambria"/>
            <w:noProof/>
            <w:rPrChange w:id="1984" w:author="Ram Shrestha" w:date="2014-04-24T07:20:00Z">
              <w:rPr/>
            </w:rPrChange>
          </w:rPr>
          <w:t>: 2304-2315.</w:t>
        </w:r>
      </w:ins>
    </w:p>
    <w:p w:rsidR="00311CED" w:rsidRPr="00311CED" w:rsidRDefault="00311CED" w:rsidP="00311CED">
      <w:pPr>
        <w:rPr>
          <w:ins w:id="1985" w:author="Ram Shrestha" w:date="2014-04-24T07:20:00Z"/>
          <w:rFonts w:ascii="Cambria" w:hAnsi="Cambria"/>
          <w:noProof/>
          <w:rPrChange w:id="1986" w:author="Ram Shrestha" w:date="2014-04-24T07:20:00Z">
            <w:rPr>
              <w:ins w:id="1987" w:author="Ram Shrestha" w:date="2014-04-24T07:20:00Z"/>
            </w:rPr>
          </w:rPrChange>
        </w:rPr>
        <w:pPrChange w:id="1988" w:author="Ram Shrestha" w:date="2014-04-24T07:20:00Z">
          <w:pPr>
            <w:ind w:left="720" w:hanging="720"/>
          </w:pPr>
        </w:pPrChange>
      </w:pPr>
      <w:ins w:id="1989" w:author="Ram Shrestha" w:date="2014-04-24T07:20:00Z">
        <w:r w:rsidRPr="00311CED">
          <w:rPr>
            <w:rFonts w:ascii="Cambria" w:hAnsi="Cambria"/>
            <w:noProof/>
            <w:rPrChange w:id="1990" w:author="Ram Shrestha" w:date="2014-04-24T07:20:00Z">
              <w:rPr/>
            </w:rPrChange>
          </w:rPr>
          <w:t xml:space="preserve">Shapiro, RL, Hughes, MD, Ogwu, A, Kitch, D, Lockman, S, Moffat, C, Makhema, J, Moyo, S, Thior, I, McIntosh, K, van Widenfelt, E, Leidner, J, Powis, K, Asmelash, A, Tumbare, E, Zwerski, S, Sharma, U, Handelsman, E, Mburu, K, Jayeoba, O, Moko, E, Souda, S, Lubega, E, Akhtar, M, Wester, C, Tuomola, R, Snowden, W, Martinez-Tristani, M, Mazhani, L, Essex, M (2010) Antiretroviral regimens in pregnancy and breast-feeding in Botswana. </w:t>
        </w:r>
        <w:r w:rsidRPr="00311CED">
          <w:rPr>
            <w:rFonts w:ascii="Cambria" w:hAnsi="Cambria"/>
            <w:i/>
            <w:noProof/>
            <w:rPrChange w:id="1991" w:author="Ram Shrestha" w:date="2014-04-24T07:20:00Z">
              <w:rPr/>
            </w:rPrChange>
          </w:rPr>
          <w:t>N Engl J Med</w:t>
        </w:r>
        <w:r w:rsidRPr="00311CED">
          <w:rPr>
            <w:rFonts w:ascii="Cambria" w:hAnsi="Cambria"/>
            <w:noProof/>
            <w:rPrChange w:id="1992" w:author="Ram Shrestha" w:date="2014-04-24T07:20:00Z">
              <w:rPr/>
            </w:rPrChange>
          </w:rPr>
          <w:t xml:space="preserve"> </w:t>
        </w:r>
        <w:r w:rsidRPr="00311CED">
          <w:rPr>
            <w:rFonts w:ascii="Cambria" w:hAnsi="Cambria"/>
            <w:b/>
            <w:noProof/>
            <w:rPrChange w:id="1993" w:author="Ram Shrestha" w:date="2014-04-24T07:20:00Z">
              <w:rPr/>
            </w:rPrChange>
          </w:rPr>
          <w:t>362</w:t>
        </w:r>
        <w:r w:rsidRPr="00311CED">
          <w:rPr>
            <w:rFonts w:ascii="Cambria" w:hAnsi="Cambria"/>
            <w:noProof/>
            <w:rPrChange w:id="1994" w:author="Ram Shrestha" w:date="2014-04-24T07:20:00Z">
              <w:rPr/>
            </w:rPrChange>
          </w:rPr>
          <w:t>: 2282-2294.</w:t>
        </w:r>
      </w:ins>
    </w:p>
    <w:p w:rsidR="00311CED" w:rsidRPr="00311CED" w:rsidRDefault="00311CED" w:rsidP="00311CED">
      <w:pPr>
        <w:rPr>
          <w:ins w:id="1995" w:author="Ram Shrestha" w:date="2014-04-24T07:20:00Z"/>
          <w:rFonts w:ascii="Cambria" w:hAnsi="Cambria"/>
          <w:noProof/>
          <w:rPrChange w:id="1996" w:author="Ram Shrestha" w:date="2014-04-24T07:20:00Z">
            <w:rPr>
              <w:ins w:id="1997" w:author="Ram Shrestha" w:date="2014-04-24T07:20:00Z"/>
            </w:rPr>
          </w:rPrChange>
        </w:rPr>
        <w:pPrChange w:id="1998" w:author="Ram Shrestha" w:date="2014-04-24T07:20:00Z">
          <w:pPr>
            <w:ind w:left="720" w:hanging="720"/>
          </w:pPr>
        </w:pPrChange>
      </w:pPr>
      <w:ins w:id="1999" w:author="Ram Shrestha" w:date="2014-04-24T07:20:00Z">
        <w:r w:rsidRPr="00311CED">
          <w:rPr>
            <w:rFonts w:ascii="Cambria" w:hAnsi="Cambria"/>
            <w:noProof/>
            <w:rPrChange w:id="2000" w:author="Ram Shrestha" w:date="2014-04-24T07:20:00Z">
              <w:rPr/>
            </w:rPrChange>
          </w:rPr>
          <w:t>Simen, BB, Huppler Hullsiek, K, Novak, RM, MacArthur, RD, Baxter, JD, Huang, C, Lubeski, C, Turenchalk, GS, Braverman, MS, Desany, B (2007) Prevalence of low abundant drug-resistant variants by ultra-deep sequencing in chronically HIV-infected antiretroviral (ARV)-naıve patients and the impact on virological outcomes. In: 16th International HIV Drug Resistance Workshop Barbados.</w:t>
        </w:r>
      </w:ins>
    </w:p>
    <w:p w:rsidR="00311CED" w:rsidRPr="00311CED" w:rsidRDefault="00311CED" w:rsidP="00311CED">
      <w:pPr>
        <w:rPr>
          <w:ins w:id="2001" w:author="Ram Shrestha" w:date="2014-04-24T07:20:00Z"/>
          <w:rFonts w:ascii="Cambria" w:hAnsi="Cambria"/>
          <w:noProof/>
          <w:rPrChange w:id="2002" w:author="Ram Shrestha" w:date="2014-04-24T07:20:00Z">
            <w:rPr>
              <w:ins w:id="2003" w:author="Ram Shrestha" w:date="2014-04-24T07:20:00Z"/>
            </w:rPr>
          </w:rPrChange>
        </w:rPr>
        <w:pPrChange w:id="2004" w:author="Ram Shrestha" w:date="2014-04-24T07:20:00Z">
          <w:pPr>
            <w:ind w:left="720" w:hanging="720"/>
          </w:pPr>
        </w:pPrChange>
      </w:pPr>
      <w:ins w:id="2005" w:author="Ram Shrestha" w:date="2014-04-24T07:20:00Z">
        <w:r w:rsidRPr="00311CED">
          <w:rPr>
            <w:rFonts w:ascii="Cambria" w:hAnsi="Cambria"/>
            <w:noProof/>
            <w:rPrChange w:id="2006" w:author="Ram Shrestha" w:date="2014-04-24T07:20:00Z">
              <w:rPr/>
            </w:rPrChange>
          </w:rPr>
          <w:t xml:space="preserve">Simen, BB, Simons, JF, Hullsiek, KH, Novak, RM, MacArthur, RD, Baxter, JD, Huang, C, Lubeski, C, Turenchalk, GS, Braverman, MS, Desany, B, Rothberg, JM, Egholm, M (2009) Low-Abundance Drug-Resistant Viral Variants in Chronically HIV-Infected, Antiretroviral Treatment–Naive Patients Significantly Impact Treatment Outcomes. </w:t>
        </w:r>
        <w:r w:rsidRPr="00311CED">
          <w:rPr>
            <w:rFonts w:ascii="Cambria" w:hAnsi="Cambria"/>
            <w:i/>
            <w:noProof/>
            <w:rPrChange w:id="2007" w:author="Ram Shrestha" w:date="2014-04-24T07:20:00Z">
              <w:rPr/>
            </w:rPrChange>
          </w:rPr>
          <w:t>Journal of Infectious Diseases</w:t>
        </w:r>
        <w:r w:rsidRPr="00311CED">
          <w:rPr>
            <w:rFonts w:ascii="Cambria" w:hAnsi="Cambria"/>
            <w:noProof/>
            <w:rPrChange w:id="2008" w:author="Ram Shrestha" w:date="2014-04-24T07:20:00Z">
              <w:rPr/>
            </w:rPrChange>
          </w:rPr>
          <w:t xml:space="preserve"> </w:t>
        </w:r>
        <w:r w:rsidRPr="00311CED">
          <w:rPr>
            <w:rFonts w:ascii="Cambria" w:hAnsi="Cambria"/>
            <w:b/>
            <w:noProof/>
            <w:rPrChange w:id="2009" w:author="Ram Shrestha" w:date="2014-04-24T07:20:00Z">
              <w:rPr/>
            </w:rPrChange>
          </w:rPr>
          <w:t>199</w:t>
        </w:r>
        <w:r w:rsidRPr="00311CED">
          <w:rPr>
            <w:rFonts w:ascii="Cambria" w:hAnsi="Cambria"/>
            <w:noProof/>
            <w:rPrChange w:id="2010" w:author="Ram Shrestha" w:date="2014-04-24T07:20:00Z">
              <w:rPr/>
            </w:rPrChange>
          </w:rPr>
          <w:t>: 693-701.</w:t>
        </w:r>
      </w:ins>
    </w:p>
    <w:p w:rsidR="00311CED" w:rsidRPr="00311CED" w:rsidRDefault="00311CED" w:rsidP="00311CED">
      <w:pPr>
        <w:rPr>
          <w:ins w:id="2011" w:author="Ram Shrestha" w:date="2014-04-24T07:20:00Z"/>
          <w:rFonts w:ascii="Cambria" w:hAnsi="Cambria"/>
          <w:noProof/>
          <w:rPrChange w:id="2012" w:author="Ram Shrestha" w:date="2014-04-24T07:20:00Z">
            <w:rPr>
              <w:ins w:id="2013" w:author="Ram Shrestha" w:date="2014-04-24T07:20:00Z"/>
            </w:rPr>
          </w:rPrChange>
        </w:rPr>
        <w:pPrChange w:id="2014" w:author="Ram Shrestha" w:date="2014-04-24T07:20:00Z">
          <w:pPr>
            <w:ind w:left="720" w:hanging="720"/>
          </w:pPr>
        </w:pPrChange>
      </w:pPr>
      <w:ins w:id="2015" w:author="Ram Shrestha" w:date="2014-04-24T07:20:00Z">
        <w:r w:rsidRPr="00311CED">
          <w:rPr>
            <w:rFonts w:ascii="Cambria" w:hAnsi="Cambria"/>
            <w:noProof/>
            <w:rPrChange w:id="2016" w:author="Ram Shrestha" w:date="2014-04-24T07:20:00Z">
              <w:rPr/>
            </w:rPrChange>
          </w:rPr>
          <w:t xml:space="preserve">Stringer, EM, Ekouevi, DK, Coetzee, D, Tih, PM, Creek, TL, Stinson, K, Giganti, MJ, Welty, TK, Chintu, N, Chi, BH, Wilfert, CM, Shaffer, N, Dabis, F, Stringer, JS (2010a) Coverage of nevirapine-based services to prevent mother-to-child HIV transmission in 4 African countries. </w:t>
        </w:r>
        <w:r w:rsidRPr="00311CED">
          <w:rPr>
            <w:rFonts w:ascii="Cambria" w:hAnsi="Cambria"/>
            <w:i/>
            <w:noProof/>
            <w:rPrChange w:id="2017" w:author="Ram Shrestha" w:date="2014-04-24T07:20:00Z">
              <w:rPr/>
            </w:rPrChange>
          </w:rPr>
          <w:t>JAMA</w:t>
        </w:r>
        <w:r w:rsidRPr="00311CED">
          <w:rPr>
            <w:rFonts w:ascii="Cambria" w:hAnsi="Cambria"/>
            <w:noProof/>
            <w:rPrChange w:id="2018" w:author="Ram Shrestha" w:date="2014-04-24T07:20:00Z">
              <w:rPr/>
            </w:rPrChange>
          </w:rPr>
          <w:t xml:space="preserve"> </w:t>
        </w:r>
        <w:r w:rsidRPr="00311CED">
          <w:rPr>
            <w:rFonts w:ascii="Cambria" w:hAnsi="Cambria"/>
            <w:b/>
            <w:noProof/>
            <w:rPrChange w:id="2019" w:author="Ram Shrestha" w:date="2014-04-24T07:20:00Z">
              <w:rPr/>
            </w:rPrChange>
          </w:rPr>
          <w:t>304</w:t>
        </w:r>
        <w:r w:rsidRPr="00311CED">
          <w:rPr>
            <w:rFonts w:ascii="Cambria" w:hAnsi="Cambria"/>
            <w:noProof/>
            <w:rPrChange w:id="2020" w:author="Ram Shrestha" w:date="2014-04-24T07:20:00Z">
              <w:rPr/>
            </w:rPrChange>
          </w:rPr>
          <w:t>: 293-302.</w:t>
        </w:r>
      </w:ins>
    </w:p>
    <w:p w:rsidR="00311CED" w:rsidRPr="00311CED" w:rsidRDefault="00311CED" w:rsidP="00311CED">
      <w:pPr>
        <w:rPr>
          <w:ins w:id="2021" w:author="Ram Shrestha" w:date="2014-04-24T07:20:00Z"/>
          <w:rFonts w:ascii="Cambria" w:hAnsi="Cambria"/>
          <w:noProof/>
          <w:rPrChange w:id="2022" w:author="Ram Shrestha" w:date="2014-04-24T07:20:00Z">
            <w:rPr>
              <w:ins w:id="2023" w:author="Ram Shrestha" w:date="2014-04-24T07:20:00Z"/>
            </w:rPr>
          </w:rPrChange>
        </w:rPr>
        <w:pPrChange w:id="2024" w:author="Ram Shrestha" w:date="2014-04-24T07:20:00Z">
          <w:pPr>
            <w:ind w:left="720" w:hanging="720"/>
          </w:pPr>
        </w:pPrChange>
      </w:pPr>
      <w:ins w:id="2025" w:author="Ram Shrestha" w:date="2014-04-24T07:20:00Z">
        <w:r w:rsidRPr="00311CED">
          <w:rPr>
            <w:rFonts w:ascii="Cambria" w:hAnsi="Cambria"/>
            <w:noProof/>
            <w:rPrChange w:id="2026" w:author="Ram Shrestha" w:date="2014-04-24T07:20:00Z">
              <w:rPr/>
            </w:rPrChange>
          </w:rPr>
          <w:t xml:space="preserve">Stringer, JS, McConnell, MS, Kiarie, J, Bolu, O, Anekthananon, T, Jariyasethpong, T, Potter, D, Mutsotso, W, Borkowf, CB, Mbori-Ngacha, D, Muiruri, P, Ong'ech, JO, Zulu, I, Njobvu, L, Jetsawang, B, Pathak, S, Bulterys, M, Shaffer, N, Weidle, PJ (2010b) Effectiveness of non-nucleoside reverse-transcriptase inhibitor-based antiretroviral therapy in women previously exposed to a single intrapartum dose of nevirapine: a multi-country, prospective cohort study. </w:t>
        </w:r>
        <w:r w:rsidRPr="00311CED">
          <w:rPr>
            <w:rFonts w:ascii="Cambria" w:hAnsi="Cambria"/>
            <w:i/>
            <w:noProof/>
            <w:rPrChange w:id="2027" w:author="Ram Shrestha" w:date="2014-04-24T07:20:00Z">
              <w:rPr/>
            </w:rPrChange>
          </w:rPr>
          <w:t>PLoS Med</w:t>
        </w:r>
        <w:r w:rsidRPr="00311CED">
          <w:rPr>
            <w:rFonts w:ascii="Cambria" w:hAnsi="Cambria"/>
            <w:noProof/>
            <w:rPrChange w:id="2028" w:author="Ram Shrestha" w:date="2014-04-24T07:20:00Z">
              <w:rPr/>
            </w:rPrChange>
          </w:rPr>
          <w:t xml:space="preserve"> </w:t>
        </w:r>
        <w:r w:rsidRPr="00311CED">
          <w:rPr>
            <w:rFonts w:ascii="Cambria" w:hAnsi="Cambria"/>
            <w:b/>
            <w:noProof/>
            <w:rPrChange w:id="2029" w:author="Ram Shrestha" w:date="2014-04-24T07:20:00Z">
              <w:rPr/>
            </w:rPrChange>
          </w:rPr>
          <w:t>7</w:t>
        </w:r>
        <w:r w:rsidRPr="00311CED">
          <w:rPr>
            <w:rFonts w:ascii="Cambria" w:hAnsi="Cambria"/>
            <w:noProof/>
            <w:rPrChange w:id="2030" w:author="Ram Shrestha" w:date="2014-04-24T07:20:00Z">
              <w:rPr/>
            </w:rPrChange>
          </w:rPr>
          <w:t>: e1000233.</w:t>
        </w:r>
      </w:ins>
    </w:p>
    <w:p w:rsidR="00311CED" w:rsidRPr="00311CED" w:rsidRDefault="00311CED" w:rsidP="00311CED">
      <w:pPr>
        <w:rPr>
          <w:ins w:id="2031" w:author="Ram Shrestha" w:date="2014-04-24T07:20:00Z"/>
          <w:rFonts w:ascii="Cambria" w:hAnsi="Cambria"/>
          <w:noProof/>
          <w:rPrChange w:id="2032" w:author="Ram Shrestha" w:date="2014-04-24T07:20:00Z">
            <w:rPr>
              <w:ins w:id="2033" w:author="Ram Shrestha" w:date="2014-04-24T07:20:00Z"/>
            </w:rPr>
          </w:rPrChange>
        </w:rPr>
        <w:pPrChange w:id="2034" w:author="Ram Shrestha" w:date="2014-04-24T07:20:00Z">
          <w:pPr>
            <w:ind w:left="720" w:hanging="720"/>
          </w:pPr>
        </w:pPrChange>
      </w:pPr>
      <w:ins w:id="2035" w:author="Ram Shrestha" w:date="2014-04-24T07:20:00Z">
        <w:r w:rsidRPr="00311CED">
          <w:rPr>
            <w:rFonts w:ascii="Cambria" w:hAnsi="Cambria"/>
            <w:noProof/>
            <w:rPrChange w:id="2036" w:author="Ram Shrestha" w:date="2014-04-24T07:20:00Z">
              <w:rPr/>
            </w:rPrChange>
          </w:rPr>
          <w:t xml:space="preserve">Stringer, JS, Zulu, I, Levy, J, Stringer, EM, Mwango, A, Chi, BH, Mtonga, V, Reid, S, Cantrell, RA, Bulterys, M, Saag, MS, Marlink, RG, Mwinga, A, Ellerbrock, TV, Sinkala, M (2006) Rapid scale-up of antiretroviral therapy at primary care sites in Zambia: feasibility and early outcomes. </w:t>
        </w:r>
        <w:r w:rsidRPr="00311CED">
          <w:rPr>
            <w:rFonts w:ascii="Cambria" w:hAnsi="Cambria"/>
            <w:i/>
            <w:noProof/>
            <w:rPrChange w:id="2037" w:author="Ram Shrestha" w:date="2014-04-24T07:20:00Z">
              <w:rPr/>
            </w:rPrChange>
          </w:rPr>
          <w:t>JAMA</w:t>
        </w:r>
        <w:r w:rsidRPr="00311CED">
          <w:rPr>
            <w:rFonts w:ascii="Cambria" w:hAnsi="Cambria"/>
            <w:noProof/>
            <w:rPrChange w:id="2038" w:author="Ram Shrestha" w:date="2014-04-24T07:20:00Z">
              <w:rPr/>
            </w:rPrChange>
          </w:rPr>
          <w:t xml:space="preserve"> </w:t>
        </w:r>
        <w:r w:rsidRPr="00311CED">
          <w:rPr>
            <w:rFonts w:ascii="Cambria" w:hAnsi="Cambria"/>
            <w:b/>
            <w:noProof/>
            <w:rPrChange w:id="2039" w:author="Ram Shrestha" w:date="2014-04-24T07:20:00Z">
              <w:rPr/>
            </w:rPrChange>
          </w:rPr>
          <w:t>296</w:t>
        </w:r>
        <w:r w:rsidRPr="00311CED">
          <w:rPr>
            <w:rFonts w:ascii="Cambria" w:hAnsi="Cambria"/>
            <w:noProof/>
            <w:rPrChange w:id="2040" w:author="Ram Shrestha" w:date="2014-04-24T07:20:00Z">
              <w:rPr/>
            </w:rPrChange>
          </w:rPr>
          <w:t>: 782-793.</w:t>
        </w:r>
      </w:ins>
    </w:p>
    <w:p w:rsidR="00311CED" w:rsidRPr="00311CED" w:rsidRDefault="00311CED" w:rsidP="00311CED">
      <w:pPr>
        <w:rPr>
          <w:ins w:id="2041" w:author="Ram Shrestha" w:date="2014-04-24T07:20:00Z"/>
          <w:rFonts w:ascii="Cambria" w:hAnsi="Cambria"/>
          <w:noProof/>
          <w:rPrChange w:id="2042" w:author="Ram Shrestha" w:date="2014-04-24T07:20:00Z">
            <w:rPr>
              <w:ins w:id="2043" w:author="Ram Shrestha" w:date="2014-04-24T07:20:00Z"/>
            </w:rPr>
          </w:rPrChange>
        </w:rPr>
        <w:pPrChange w:id="2044" w:author="Ram Shrestha" w:date="2014-04-24T07:20:00Z">
          <w:pPr>
            <w:ind w:left="720" w:hanging="720"/>
          </w:pPr>
        </w:pPrChange>
      </w:pPr>
      <w:ins w:id="2045" w:author="Ram Shrestha" w:date="2014-04-24T07:20:00Z">
        <w:r w:rsidRPr="00311CED">
          <w:rPr>
            <w:rFonts w:ascii="Cambria" w:hAnsi="Cambria"/>
            <w:noProof/>
            <w:rPrChange w:id="2046" w:author="Ram Shrestha" w:date="2014-04-24T07:20:00Z">
              <w:rPr/>
            </w:rPrChange>
          </w:rPr>
          <w:t xml:space="preserve">Tisdale, M, Kemp, SD, Parry, NR, Larder, BA (1993) Rapid in vitro selection of human immunodeficiency virus type 1 resistant to 3'-thiacytidine inhibitors due to a mutation in the YMDD region of reverse transcriptase. </w:t>
        </w:r>
        <w:r w:rsidRPr="00311CED">
          <w:rPr>
            <w:rFonts w:ascii="Cambria" w:hAnsi="Cambria"/>
            <w:i/>
            <w:noProof/>
            <w:rPrChange w:id="2047" w:author="Ram Shrestha" w:date="2014-04-24T07:20:00Z">
              <w:rPr/>
            </w:rPrChange>
          </w:rPr>
          <w:t>Proc Natl Acad Sci U S A</w:t>
        </w:r>
        <w:r w:rsidRPr="00311CED">
          <w:rPr>
            <w:rFonts w:ascii="Cambria" w:hAnsi="Cambria"/>
            <w:noProof/>
            <w:rPrChange w:id="2048" w:author="Ram Shrestha" w:date="2014-04-24T07:20:00Z">
              <w:rPr/>
            </w:rPrChange>
          </w:rPr>
          <w:t xml:space="preserve"> </w:t>
        </w:r>
        <w:r w:rsidRPr="00311CED">
          <w:rPr>
            <w:rFonts w:ascii="Cambria" w:hAnsi="Cambria"/>
            <w:b/>
            <w:noProof/>
            <w:rPrChange w:id="2049" w:author="Ram Shrestha" w:date="2014-04-24T07:20:00Z">
              <w:rPr/>
            </w:rPrChange>
          </w:rPr>
          <w:t>90</w:t>
        </w:r>
        <w:r w:rsidRPr="00311CED">
          <w:rPr>
            <w:rFonts w:ascii="Cambria" w:hAnsi="Cambria"/>
            <w:noProof/>
            <w:rPrChange w:id="2050" w:author="Ram Shrestha" w:date="2014-04-24T07:20:00Z">
              <w:rPr/>
            </w:rPrChange>
          </w:rPr>
          <w:t>: 5653-5656.</w:t>
        </w:r>
      </w:ins>
    </w:p>
    <w:p w:rsidR="00311CED" w:rsidRPr="00311CED" w:rsidRDefault="00311CED" w:rsidP="00311CED">
      <w:pPr>
        <w:rPr>
          <w:ins w:id="2051" w:author="Ram Shrestha" w:date="2014-04-24T07:20:00Z"/>
          <w:rFonts w:ascii="Cambria" w:hAnsi="Cambria"/>
          <w:noProof/>
          <w:rPrChange w:id="2052" w:author="Ram Shrestha" w:date="2014-04-24T07:20:00Z">
            <w:rPr>
              <w:ins w:id="2053" w:author="Ram Shrestha" w:date="2014-04-24T07:20:00Z"/>
            </w:rPr>
          </w:rPrChange>
        </w:rPr>
        <w:pPrChange w:id="2054" w:author="Ram Shrestha" w:date="2014-04-24T07:20:00Z">
          <w:pPr>
            <w:ind w:left="720" w:hanging="720"/>
          </w:pPr>
        </w:pPrChange>
      </w:pPr>
      <w:ins w:id="2055" w:author="Ram Shrestha" w:date="2014-04-24T07:20:00Z">
        <w:r w:rsidRPr="00311CED">
          <w:rPr>
            <w:rFonts w:ascii="Cambria" w:hAnsi="Cambria"/>
            <w:noProof/>
            <w:rPrChange w:id="2056" w:author="Ram Shrestha" w:date="2014-04-24T07:20:00Z">
              <w:rPr/>
            </w:rPrChange>
          </w:rPr>
          <w:t>UNAIDS (2012) Global Report 2012: UNAIDS Report on the Global AIDS Epidemic. ebookpartnership. com.</w:t>
        </w:r>
      </w:ins>
    </w:p>
    <w:p w:rsidR="00311CED" w:rsidRPr="00311CED" w:rsidRDefault="00311CED" w:rsidP="00311CED">
      <w:pPr>
        <w:rPr>
          <w:ins w:id="2057" w:author="Ram Shrestha" w:date="2014-04-24T07:20:00Z"/>
          <w:rFonts w:ascii="Cambria" w:hAnsi="Cambria"/>
          <w:noProof/>
          <w:rPrChange w:id="2058" w:author="Ram Shrestha" w:date="2014-04-24T07:20:00Z">
            <w:rPr>
              <w:ins w:id="2059" w:author="Ram Shrestha" w:date="2014-04-24T07:20:00Z"/>
            </w:rPr>
          </w:rPrChange>
        </w:rPr>
        <w:pPrChange w:id="2060" w:author="Ram Shrestha" w:date="2014-04-24T07:20:00Z">
          <w:pPr>
            <w:ind w:left="720" w:hanging="720"/>
          </w:pPr>
        </w:pPrChange>
      </w:pPr>
      <w:ins w:id="2061" w:author="Ram Shrestha" w:date="2014-04-24T07:20:00Z">
        <w:r w:rsidRPr="00311CED">
          <w:rPr>
            <w:rFonts w:ascii="Cambria" w:hAnsi="Cambria"/>
            <w:noProof/>
            <w:rPrChange w:id="2062" w:author="Ram Shrestha" w:date="2014-04-24T07:20:00Z">
              <w:rPr/>
            </w:rPrChange>
          </w:rPr>
          <w:t xml:space="preserve">Van Laethem, K, Van Vaerenbergh, K, Schmit, JC, Sprecher, S, Hermans, P, De Vroey, V, Schuurman, R, Harrer, T, Witvrouw, M, Van Wijngaerden, E, Stuyver, L, Van Ranst, M, Desmyter, J, De Clercq, E, Vandamme, AM (1999) Phenotypic assays and sequencing are less sensitive than point mutation assays for detection of resistance in mixed HIV-1 genotypic populations. </w:t>
        </w:r>
        <w:r w:rsidRPr="00311CED">
          <w:rPr>
            <w:rFonts w:ascii="Cambria" w:hAnsi="Cambria"/>
            <w:i/>
            <w:noProof/>
            <w:rPrChange w:id="2063" w:author="Ram Shrestha" w:date="2014-04-24T07:20:00Z">
              <w:rPr/>
            </w:rPrChange>
          </w:rPr>
          <w:t>J Acquir Immune Defic Syndr</w:t>
        </w:r>
        <w:r w:rsidRPr="00311CED">
          <w:rPr>
            <w:rFonts w:ascii="Cambria" w:hAnsi="Cambria"/>
            <w:noProof/>
            <w:rPrChange w:id="2064" w:author="Ram Shrestha" w:date="2014-04-24T07:20:00Z">
              <w:rPr/>
            </w:rPrChange>
          </w:rPr>
          <w:t xml:space="preserve"> </w:t>
        </w:r>
        <w:r w:rsidRPr="00311CED">
          <w:rPr>
            <w:rFonts w:ascii="Cambria" w:hAnsi="Cambria"/>
            <w:b/>
            <w:noProof/>
            <w:rPrChange w:id="2065" w:author="Ram Shrestha" w:date="2014-04-24T07:20:00Z">
              <w:rPr/>
            </w:rPrChange>
          </w:rPr>
          <w:t>22</w:t>
        </w:r>
        <w:r w:rsidRPr="00311CED">
          <w:rPr>
            <w:rFonts w:ascii="Cambria" w:hAnsi="Cambria"/>
            <w:noProof/>
            <w:rPrChange w:id="2066" w:author="Ram Shrestha" w:date="2014-04-24T07:20:00Z">
              <w:rPr/>
            </w:rPrChange>
          </w:rPr>
          <w:t>: 107-118.</w:t>
        </w:r>
      </w:ins>
    </w:p>
    <w:p w:rsidR="00311CED" w:rsidRPr="00311CED" w:rsidRDefault="00311CED" w:rsidP="00311CED">
      <w:pPr>
        <w:rPr>
          <w:ins w:id="2067" w:author="Ram Shrestha" w:date="2014-04-24T07:20:00Z"/>
          <w:rFonts w:ascii="Cambria" w:hAnsi="Cambria"/>
          <w:noProof/>
          <w:rPrChange w:id="2068" w:author="Ram Shrestha" w:date="2014-04-24T07:20:00Z">
            <w:rPr>
              <w:ins w:id="2069" w:author="Ram Shrestha" w:date="2014-04-24T07:20:00Z"/>
            </w:rPr>
          </w:rPrChange>
        </w:rPr>
        <w:pPrChange w:id="2070" w:author="Ram Shrestha" w:date="2014-04-24T07:20:00Z">
          <w:pPr>
            <w:ind w:left="720" w:hanging="720"/>
          </w:pPr>
        </w:pPrChange>
      </w:pPr>
      <w:ins w:id="2071" w:author="Ram Shrestha" w:date="2014-04-24T07:20:00Z">
        <w:r w:rsidRPr="00311CED">
          <w:rPr>
            <w:rFonts w:ascii="Cambria" w:hAnsi="Cambria"/>
            <w:noProof/>
            <w:rPrChange w:id="2072" w:author="Ram Shrestha" w:date="2014-04-24T07:20:00Z">
              <w:rPr/>
            </w:rPrChange>
          </w:rPr>
          <w:t xml:space="preserve">van Leeuwen, R, Katlama, C, Murphy, RL, Squires, K, Gatell, J, Horban, A, Clotet, B, Staszewski, S, van Eeden, A, Clumeck, N, Moroni, M, Pavia, AT, Schmidt, RE, Gonzalez-Lahoz, J, Montaner, J, Antunes, F, Gulick, R, Banhegyi, D, van der Valk, M, Reiss, P, van Weert, L, van Leth, F, Johnson, VA, Sommadossi, JP, Lange, JM (2003) A randomized trial to study first-line combination therapy with or without a protease inhibitor in HIV-1-infected patients. </w:t>
        </w:r>
        <w:r w:rsidRPr="00311CED">
          <w:rPr>
            <w:rFonts w:ascii="Cambria" w:hAnsi="Cambria"/>
            <w:i/>
            <w:noProof/>
            <w:rPrChange w:id="2073" w:author="Ram Shrestha" w:date="2014-04-24T07:20:00Z">
              <w:rPr/>
            </w:rPrChange>
          </w:rPr>
          <w:t>AIDS</w:t>
        </w:r>
        <w:r w:rsidRPr="00311CED">
          <w:rPr>
            <w:rFonts w:ascii="Cambria" w:hAnsi="Cambria"/>
            <w:noProof/>
            <w:rPrChange w:id="2074" w:author="Ram Shrestha" w:date="2014-04-24T07:20:00Z">
              <w:rPr/>
            </w:rPrChange>
          </w:rPr>
          <w:t xml:space="preserve"> </w:t>
        </w:r>
        <w:r w:rsidRPr="00311CED">
          <w:rPr>
            <w:rFonts w:ascii="Cambria" w:hAnsi="Cambria"/>
            <w:b/>
            <w:noProof/>
            <w:rPrChange w:id="2075" w:author="Ram Shrestha" w:date="2014-04-24T07:20:00Z">
              <w:rPr/>
            </w:rPrChange>
          </w:rPr>
          <w:t>17</w:t>
        </w:r>
        <w:r w:rsidRPr="00311CED">
          <w:rPr>
            <w:rFonts w:ascii="Cambria" w:hAnsi="Cambria"/>
            <w:noProof/>
            <w:rPrChange w:id="2076" w:author="Ram Shrestha" w:date="2014-04-24T07:20:00Z">
              <w:rPr/>
            </w:rPrChange>
          </w:rPr>
          <w:t>: 987-999.</w:t>
        </w:r>
      </w:ins>
    </w:p>
    <w:p w:rsidR="00311CED" w:rsidRPr="00311CED" w:rsidRDefault="00311CED" w:rsidP="00311CED">
      <w:pPr>
        <w:rPr>
          <w:ins w:id="2077" w:author="Ram Shrestha" w:date="2014-04-24T07:20:00Z"/>
          <w:rFonts w:ascii="Cambria" w:hAnsi="Cambria"/>
          <w:noProof/>
          <w:rPrChange w:id="2078" w:author="Ram Shrestha" w:date="2014-04-24T07:20:00Z">
            <w:rPr>
              <w:ins w:id="2079" w:author="Ram Shrestha" w:date="2014-04-24T07:20:00Z"/>
            </w:rPr>
          </w:rPrChange>
        </w:rPr>
        <w:pPrChange w:id="2080" w:author="Ram Shrestha" w:date="2014-04-24T07:20:00Z">
          <w:pPr>
            <w:ind w:left="720" w:hanging="720"/>
          </w:pPr>
        </w:pPrChange>
      </w:pPr>
      <w:ins w:id="2081" w:author="Ram Shrestha" w:date="2014-04-24T07:20:00Z">
        <w:r w:rsidRPr="00311CED">
          <w:rPr>
            <w:rFonts w:ascii="Cambria" w:hAnsi="Cambria"/>
            <w:noProof/>
            <w:rPrChange w:id="2082" w:author="Ram Shrestha" w:date="2014-04-24T07:20:00Z">
              <w:rPr/>
            </w:rPrChange>
          </w:rPr>
          <w:t xml:space="preserve">van Leth, F, Phanuphak, P, Ruxrungtham, K, Baraldi, E, Miller, S, Gazzard, B, Cahn, P, Lalloo, UG, van der Westhuizen, IP, Malan, DR, Johnson, MA, Santos, BR, Mulcahy, F, Wood, R, Levi, GC, Reboredo, G, Squires, K, Cassetti, I, Petit, D, Raffi, F, Katlama, C, Murphy, RL, Horban, A, Dam, JP, Hassink, E, van Leeuwen, R, Robinson, P, Wit, FW, Lange, JM (2004) Comparison of first-line antiretroviral therapy with regimens including nevirapine, efavirenz, or both drugs, plus stavudine and lamivudine: a randomised open-label trial, the 2NN Study. </w:t>
        </w:r>
        <w:r w:rsidRPr="00311CED">
          <w:rPr>
            <w:rFonts w:ascii="Cambria" w:hAnsi="Cambria"/>
            <w:i/>
            <w:noProof/>
            <w:rPrChange w:id="2083" w:author="Ram Shrestha" w:date="2014-04-24T07:20:00Z">
              <w:rPr/>
            </w:rPrChange>
          </w:rPr>
          <w:t>Lancet</w:t>
        </w:r>
        <w:r w:rsidRPr="00311CED">
          <w:rPr>
            <w:rFonts w:ascii="Cambria" w:hAnsi="Cambria"/>
            <w:noProof/>
            <w:rPrChange w:id="2084" w:author="Ram Shrestha" w:date="2014-04-24T07:20:00Z">
              <w:rPr/>
            </w:rPrChange>
          </w:rPr>
          <w:t xml:space="preserve"> </w:t>
        </w:r>
        <w:r w:rsidRPr="00311CED">
          <w:rPr>
            <w:rFonts w:ascii="Cambria" w:hAnsi="Cambria"/>
            <w:b/>
            <w:noProof/>
            <w:rPrChange w:id="2085" w:author="Ram Shrestha" w:date="2014-04-24T07:20:00Z">
              <w:rPr/>
            </w:rPrChange>
          </w:rPr>
          <w:t>363</w:t>
        </w:r>
        <w:r w:rsidRPr="00311CED">
          <w:rPr>
            <w:rFonts w:ascii="Cambria" w:hAnsi="Cambria"/>
            <w:noProof/>
            <w:rPrChange w:id="2086" w:author="Ram Shrestha" w:date="2014-04-24T07:20:00Z">
              <w:rPr/>
            </w:rPrChange>
          </w:rPr>
          <w:t>: 1253-1263.</w:t>
        </w:r>
      </w:ins>
    </w:p>
    <w:p w:rsidR="00311CED" w:rsidRPr="00311CED" w:rsidRDefault="00311CED" w:rsidP="00311CED">
      <w:pPr>
        <w:rPr>
          <w:ins w:id="2087" w:author="Ram Shrestha" w:date="2014-04-24T07:20:00Z"/>
          <w:rFonts w:ascii="Cambria" w:hAnsi="Cambria"/>
          <w:noProof/>
          <w:rPrChange w:id="2088" w:author="Ram Shrestha" w:date="2014-04-24T07:20:00Z">
            <w:rPr>
              <w:ins w:id="2089" w:author="Ram Shrestha" w:date="2014-04-24T07:20:00Z"/>
            </w:rPr>
          </w:rPrChange>
        </w:rPr>
        <w:pPrChange w:id="2090" w:author="Ram Shrestha" w:date="2014-04-24T07:20:00Z">
          <w:pPr>
            <w:ind w:left="720" w:hanging="720"/>
          </w:pPr>
        </w:pPrChange>
      </w:pPr>
      <w:ins w:id="2091" w:author="Ram Shrestha" w:date="2014-04-24T07:20:00Z">
        <w:r w:rsidRPr="00311CED">
          <w:rPr>
            <w:rFonts w:ascii="Cambria" w:hAnsi="Cambria"/>
            <w:noProof/>
            <w:rPrChange w:id="2092" w:author="Ram Shrestha" w:date="2014-04-24T07:20:00Z">
              <w:rPr/>
            </w:rPrChange>
          </w:rPr>
          <w:t xml:space="preserve">Varghese, V, Shahriar, R, Rhee, SY, Liu, T, Simen, BB, Egholm, M, Hanczaruk, B, Blake, LA, Gharizadeh, B, Babrzadeh, F, Bachmann, MH, Fessel, WJ, Shafer, RW (2009) Minority variants associated with transmitted and acquired HIV-1 nonnucleoside reverse transcriptase inhibitor resistance: implications for the use of second-generation nonnucleoside reverse transcriptase inhibitors. </w:t>
        </w:r>
        <w:r w:rsidRPr="00311CED">
          <w:rPr>
            <w:rFonts w:ascii="Cambria" w:hAnsi="Cambria"/>
            <w:i/>
            <w:noProof/>
            <w:rPrChange w:id="2093" w:author="Ram Shrestha" w:date="2014-04-24T07:20:00Z">
              <w:rPr/>
            </w:rPrChange>
          </w:rPr>
          <w:t>J Acquir Immune Defic Syndr</w:t>
        </w:r>
        <w:r w:rsidRPr="00311CED">
          <w:rPr>
            <w:rFonts w:ascii="Cambria" w:hAnsi="Cambria"/>
            <w:noProof/>
            <w:rPrChange w:id="2094" w:author="Ram Shrestha" w:date="2014-04-24T07:20:00Z">
              <w:rPr/>
            </w:rPrChange>
          </w:rPr>
          <w:t xml:space="preserve"> </w:t>
        </w:r>
        <w:r w:rsidRPr="00311CED">
          <w:rPr>
            <w:rFonts w:ascii="Cambria" w:hAnsi="Cambria"/>
            <w:b/>
            <w:noProof/>
            <w:rPrChange w:id="2095" w:author="Ram Shrestha" w:date="2014-04-24T07:20:00Z">
              <w:rPr/>
            </w:rPrChange>
          </w:rPr>
          <w:t>52</w:t>
        </w:r>
        <w:r w:rsidRPr="00311CED">
          <w:rPr>
            <w:rFonts w:ascii="Cambria" w:hAnsi="Cambria"/>
            <w:noProof/>
            <w:rPrChange w:id="2096" w:author="Ram Shrestha" w:date="2014-04-24T07:20:00Z">
              <w:rPr/>
            </w:rPrChange>
          </w:rPr>
          <w:t>: 309-315.</w:t>
        </w:r>
      </w:ins>
    </w:p>
    <w:p w:rsidR="00311CED" w:rsidRPr="00311CED" w:rsidRDefault="00311CED" w:rsidP="00311CED">
      <w:pPr>
        <w:rPr>
          <w:ins w:id="2097" w:author="Ram Shrestha" w:date="2014-04-24T07:20:00Z"/>
          <w:rFonts w:ascii="Cambria" w:hAnsi="Cambria"/>
          <w:noProof/>
          <w:rPrChange w:id="2098" w:author="Ram Shrestha" w:date="2014-04-24T07:20:00Z">
            <w:rPr>
              <w:ins w:id="2099" w:author="Ram Shrestha" w:date="2014-04-24T07:20:00Z"/>
            </w:rPr>
          </w:rPrChange>
        </w:rPr>
        <w:pPrChange w:id="2100" w:author="Ram Shrestha" w:date="2014-04-24T07:20:00Z">
          <w:pPr>
            <w:ind w:left="720" w:hanging="720"/>
          </w:pPr>
        </w:pPrChange>
      </w:pPr>
      <w:ins w:id="2101" w:author="Ram Shrestha" w:date="2014-04-24T07:20:00Z">
        <w:r w:rsidRPr="00311CED">
          <w:rPr>
            <w:rFonts w:ascii="Cambria" w:hAnsi="Cambria"/>
            <w:noProof/>
            <w:rPrChange w:id="2102" w:author="Ram Shrestha" w:date="2014-04-24T07:20:00Z">
              <w:rPr/>
            </w:rPrChange>
          </w:rPr>
          <w:t xml:space="preserve">Wang, C, Mitsuya, Y, Gharizadeh, B, Ronaghi, M, Shafer, RW (2007) Characterization of mutation spectra with ultra-deep pyrosequencing: application to HIV-1 drug resistance. </w:t>
        </w:r>
        <w:r w:rsidRPr="00311CED">
          <w:rPr>
            <w:rFonts w:ascii="Cambria" w:hAnsi="Cambria"/>
            <w:i/>
            <w:noProof/>
            <w:rPrChange w:id="2103" w:author="Ram Shrestha" w:date="2014-04-24T07:20:00Z">
              <w:rPr/>
            </w:rPrChange>
          </w:rPr>
          <w:t>Genome Res</w:t>
        </w:r>
        <w:r w:rsidRPr="00311CED">
          <w:rPr>
            <w:rFonts w:ascii="Cambria" w:hAnsi="Cambria"/>
            <w:noProof/>
            <w:rPrChange w:id="2104" w:author="Ram Shrestha" w:date="2014-04-24T07:20:00Z">
              <w:rPr/>
            </w:rPrChange>
          </w:rPr>
          <w:t xml:space="preserve"> </w:t>
        </w:r>
        <w:r w:rsidRPr="00311CED">
          <w:rPr>
            <w:rFonts w:ascii="Cambria" w:hAnsi="Cambria"/>
            <w:b/>
            <w:noProof/>
            <w:rPrChange w:id="2105" w:author="Ram Shrestha" w:date="2014-04-24T07:20:00Z">
              <w:rPr/>
            </w:rPrChange>
          </w:rPr>
          <w:t>17</w:t>
        </w:r>
        <w:r w:rsidRPr="00311CED">
          <w:rPr>
            <w:rFonts w:ascii="Cambria" w:hAnsi="Cambria"/>
            <w:noProof/>
            <w:rPrChange w:id="2106" w:author="Ram Shrestha" w:date="2014-04-24T07:20:00Z">
              <w:rPr/>
            </w:rPrChange>
          </w:rPr>
          <w:t>: 1195-1201.</w:t>
        </w:r>
      </w:ins>
    </w:p>
    <w:p w:rsidR="00311CED" w:rsidRPr="00311CED" w:rsidRDefault="00311CED" w:rsidP="00311CED">
      <w:pPr>
        <w:rPr>
          <w:ins w:id="2107" w:author="Ram Shrestha" w:date="2014-04-24T07:20:00Z"/>
          <w:rFonts w:ascii="Cambria" w:hAnsi="Cambria"/>
          <w:noProof/>
          <w:rPrChange w:id="2108" w:author="Ram Shrestha" w:date="2014-04-24T07:20:00Z">
            <w:rPr>
              <w:ins w:id="2109" w:author="Ram Shrestha" w:date="2014-04-24T07:20:00Z"/>
            </w:rPr>
          </w:rPrChange>
        </w:rPr>
        <w:pPrChange w:id="2110" w:author="Ram Shrestha" w:date="2014-04-24T07:20:00Z">
          <w:pPr>
            <w:ind w:left="720" w:hanging="720"/>
          </w:pPr>
        </w:pPrChange>
      </w:pPr>
      <w:ins w:id="2111" w:author="Ram Shrestha" w:date="2014-04-24T07:20:00Z">
        <w:r w:rsidRPr="00311CED">
          <w:rPr>
            <w:rFonts w:ascii="Cambria" w:hAnsi="Cambria"/>
            <w:noProof/>
            <w:rPrChange w:id="2112" w:author="Ram Shrestha" w:date="2014-04-24T07:20:00Z">
              <w:rPr/>
            </w:rPrChange>
          </w:rPr>
          <w:t>WHO (2008) Towards universal access: scaling up priority HIV/AIDS interventions in the health sector: progress report 2008.</w:t>
        </w:r>
      </w:ins>
    </w:p>
    <w:p w:rsidR="00311CED" w:rsidRPr="00311CED" w:rsidRDefault="00311CED" w:rsidP="00311CED">
      <w:pPr>
        <w:rPr>
          <w:ins w:id="2113" w:author="Ram Shrestha" w:date="2014-04-24T07:20:00Z"/>
          <w:rFonts w:ascii="Cambria" w:hAnsi="Cambria"/>
          <w:noProof/>
          <w:rPrChange w:id="2114" w:author="Ram Shrestha" w:date="2014-04-24T07:20:00Z">
            <w:rPr>
              <w:ins w:id="2115" w:author="Ram Shrestha" w:date="2014-04-24T07:20:00Z"/>
            </w:rPr>
          </w:rPrChange>
        </w:rPr>
        <w:pPrChange w:id="2116" w:author="Ram Shrestha" w:date="2014-04-24T07:20:00Z">
          <w:pPr>
            <w:ind w:left="720" w:hanging="720"/>
          </w:pPr>
        </w:pPrChange>
      </w:pPr>
      <w:ins w:id="2117" w:author="Ram Shrestha" w:date="2014-04-24T07:20:00Z">
        <w:r w:rsidRPr="00311CED">
          <w:rPr>
            <w:rFonts w:ascii="Cambria" w:hAnsi="Cambria"/>
            <w:noProof/>
            <w:rPrChange w:id="2118" w:author="Ram Shrestha" w:date="2014-04-24T07:20:00Z">
              <w:rPr/>
            </w:rPrChange>
          </w:rPr>
          <w:t xml:space="preserve">Woods, CK, Brumme, CJ, Liu, TF, Chui, CK, Chu, AL, Wynhoven, B, Hall, TA, Trevino, C, Shafer, RW, Harrigan, PR (2012) Automating HIV drug resistance genotyping with RECall, a freely accessible sequence analysis tool. </w:t>
        </w:r>
        <w:r w:rsidRPr="00311CED">
          <w:rPr>
            <w:rFonts w:ascii="Cambria" w:hAnsi="Cambria"/>
            <w:i/>
            <w:noProof/>
            <w:rPrChange w:id="2119" w:author="Ram Shrestha" w:date="2014-04-24T07:20:00Z">
              <w:rPr/>
            </w:rPrChange>
          </w:rPr>
          <w:t>J Clin Microbiol</w:t>
        </w:r>
        <w:r w:rsidRPr="00311CED">
          <w:rPr>
            <w:rFonts w:ascii="Cambria" w:hAnsi="Cambria"/>
            <w:noProof/>
            <w:rPrChange w:id="2120" w:author="Ram Shrestha" w:date="2014-04-24T07:20:00Z">
              <w:rPr/>
            </w:rPrChange>
          </w:rPr>
          <w:t xml:space="preserve"> </w:t>
        </w:r>
        <w:r w:rsidRPr="00311CED">
          <w:rPr>
            <w:rFonts w:ascii="Cambria" w:hAnsi="Cambria"/>
            <w:b/>
            <w:noProof/>
            <w:rPrChange w:id="2121" w:author="Ram Shrestha" w:date="2014-04-24T07:20:00Z">
              <w:rPr/>
            </w:rPrChange>
          </w:rPr>
          <w:t>50</w:t>
        </w:r>
        <w:r w:rsidRPr="00311CED">
          <w:rPr>
            <w:rFonts w:ascii="Cambria" w:hAnsi="Cambria"/>
            <w:noProof/>
            <w:rPrChange w:id="2122" w:author="Ram Shrestha" w:date="2014-04-24T07:20:00Z">
              <w:rPr/>
            </w:rPrChange>
          </w:rPr>
          <w:t>: 1936-1942.</w:t>
        </w:r>
      </w:ins>
    </w:p>
    <w:p w:rsidR="00311CED" w:rsidRPr="00311CED" w:rsidRDefault="00311CED" w:rsidP="00311CED">
      <w:pPr>
        <w:rPr>
          <w:ins w:id="2123" w:author="Ram Shrestha" w:date="2014-04-24T07:20:00Z"/>
          <w:rFonts w:ascii="Cambria" w:hAnsi="Cambria"/>
          <w:noProof/>
          <w:rPrChange w:id="2124" w:author="Ram Shrestha" w:date="2014-04-24T07:20:00Z">
            <w:rPr>
              <w:ins w:id="2125" w:author="Ram Shrestha" w:date="2014-04-24T07:20:00Z"/>
            </w:rPr>
          </w:rPrChange>
        </w:rPr>
        <w:pPrChange w:id="2126" w:author="Ram Shrestha" w:date="2014-04-24T07:20:00Z">
          <w:pPr>
            <w:ind w:left="720" w:hanging="720"/>
          </w:pPr>
        </w:pPrChange>
      </w:pPr>
      <w:ins w:id="2127" w:author="Ram Shrestha" w:date="2014-04-24T07:20:00Z">
        <w:r w:rsidRPr="00311CED">
          <w:rPr>
            <w:rFonts w:ascii="Cambria" w:hAnsi="Cambria"/>
            <w:noProof/>
            <w:rPrChange w:id="2128" w:author="Ram Shrestha" w:date="2014-04-24T07:20:00Z">
              <w:rPr/>
            </w:rPrChange>
          </w:rPr>
          <w:t xml:space="preserve">Yin, L, Liu, L, Sun, Y, Hou, W, Lowe, AC, Gardner, BP, Salemi, M, Williams, WB, Farmerie, WG, Sleasman, JW, Goodenow, MM (2012) High-resolution deep sequencing reveals biodiversity, population structure, and persistence of HIV-1 quasispecies within host ecosystems. </w:t>
        </w:r>
        <w:r w:rsidRPr="00311CED">
          <w:rPr>
            <w:rFonts w:ascii="Cambria" w:hAnsi="Cambria"/>
            <w:i/>
            <w:noProof/>
            <w:rPrChange w:id="2129" w:author="Ram Shrestha" w:date="2014-04-24T07:20:00Z">
              <w:rPr/>
            </w:rPrChange>
          </w:rPr>
          <w:t>Retrovirology</w:t>
        </w:r>
        <w:r w:rsidRPr="00311CED">
          <w:rPr>
            <w:rFonts w:ascii="Cambria" w:hAnsi="Cambria"/>
            <w:noProof/>
            <w:rPrChange w:id="2130" w:author="Ram Shrestha" w:date="2014-04-24T07:20:00Z">
              <w:rPr/>
            </w:rPrChange>
          </w:rPr>
          <w:t xml:space="preserve"> </w:t>
        </w:r>
        <w:r w:rsidRPr="00311CED">
          <w:rPr>
            <w:rFonts w:ascii="Cambria" w:hAnsi="Cambria"/>
            <w:b/>
            <w:noProof/>
            <w:rPrChange w:id="2131" w:author="Ram Shrestha" w:date="2014-04-24T07:20:00Z">
              <w:rPr/>
            </w:rPrChange>
          </w:rPr>
          <w:t>9</w:t>
        </w:r>
        <w:r w:rsidRPr="00311CED">
          <w:rPr>
            <w:rFonts w:ascii="Cambria" w:hAnsi="Cambria"/>
            <w:noProof/>
            <w:rPrChange w:id="2132" w:author="Ram Shrestha" w:date="2014-04-24T07:20:00Z">
              <w:rPr/>
            </w:rPrChange>
          </w:rPr>
          <w:t>: 108.</w:t>
        </w:r>
      </w:ins>
    </w:p>
    <w:p w:rsidR="00311CED" w:rsidRPr="00311CED" w:rsidRDefault="00311CED" w:rsidP="00311CED">
      <w:pPr>
        <w:rPr>
          <w:ins w:id="2133" w:author="Ram Shrestha" w:date="2014-04-24T07:20:00Z"/>
          <w:rFonts w:ascii="Cambria" w:hAnsi="Cambria"/>
          <w:noProof/>
          <w:rPrChange w:id="2134" w:author="Ram Shrestha" w:date="2014-04-24T07:20:00Z">
            <w:rPr>
              <w:ins w:id="2135" w:author="Ram Shrestha" w:date="2014-04-24T07:20:00Z"/>
            </w:rPr>
          </w:rPrChange>
        </w:rPr>
        <w:pPrChange w:id="2136" w:author="Ram Shrestha" w:date="2014-04-24T07:20:00Z">
          <w:pPr>
            <w:ind w:left="720" w:hanging="720"/>
          </w:pPr>
        </w:pPrChange>
      </w:pPr>
      <w:ins w:id="2137" w:author="Ram Shrestha" w:date="2014-04-24T07:20:00Z">
        <w:r w:rsidRPr="00311CED">
          <w:rPr>
            <w:rFonts w:ascii="Cambria" w:hAnsi="Cambria"/>
            <w:noProof/>
            <w:rPrChange w:id="2138" w:author="Ram Shrestha" w:date="2014-04-24T07:20:00Z">
              <w:rPr/>
            </w:rPrChange>
          </w:rPr>
          <w:t xml:space="preserve">Zaidi, J, Grapsa, E, Tanser, F, Newell, M-L, Bärnighausen, T (2013) Dramatic increases in HIV prevalence after scale-up of antiretroviral treatment: a longitudinal population-based HIV surveillance study in rural kwazulu-natal. </w:t>
        </w:r>
        <w:r w:rsidRPr="00311CED">
          <w:rPr>
            <w:rFonts w:ascii="Cambria" w:hAnsi="Cambria"/>
            <w:i/>
            <w:noProof/>
            <w:rPrChange w:id="2139" w:author="Ram Shrestha" w:date="2014-04-24T07:20:00Z">
              <w:rPr/>
            </w:rPrChange>
          </w:rPr>
          <w:t>AIDS</w:t>
        </w:r>
        <w:r w:rsidRPr="00311CED">
          <w:rPr>
            <w:rFonts w:ascii="Cambria" w:hAnsi="Cambria"/>
            <w:noProof/>
            <w:rPrChange w:id="2140" w:author="Ram Shrestha" w:date="2014-04-24T07:20:00Z">
              <w:rPr/>
            </w:rPrChange>
          </w:rPr>
          <w:t xml:space="preserve"> </w:t>
        </w:r>
        <w:r w:rsidRPr="00311CED">
          <w:rPr>
            <w:rFonts w:ascii="Cambria" w:hAnsi="Cambria"/>
            <w:b/>
            <w:noProof/>
            <w:rPrChange w:id="2141" w:author="Ram Shrestha" w:date="2014-04-24T07:20:00Z">
              <w:rPr/>
            </w:rPrChange>
          </w:rPr>
          <w:t>27</w:t>
        </w:r>
        <w:r w:rsidRPr="00311CED">
          <w:rPr>
            <w:rFonts w:ascii="Cambria" w:hAnsi="Cambria"/>
            <w:noProof/>
            <w:rPrChange w:id="2142" w:author="Ram Shrestha" w:date="2014-04-24T07:20:00Z">
              <w:rPr/>
            </w:rPrChange>
          </w:rPr>
          <w:t>: 000-000.</w:t>
        </w:r>
      </w:ins>
    </w:p>
    <w:p w:rsidR="00311CED" w:rsidRPr="00311CED" w:rsidRDefault="00311CED" w:rsidP="00311CED">
      <w:pPr>
        <w:rPr>
          <w:ins w:id="2143" w:author="Ram Shrestha" w:date="2014-04-24T07:20:00Z"/>
          <w:rFonts w:ascii="Cambria" w:hAnsi="Cambria"/>
          <w:noProof/>
          <w:rPrChange w:id="2144" w:author="Ram Shrestha" w:date="2014-04-24T07:20:00Z">
            <w:rPr>
              <w:ins w:id="2145" w:author="Ram Shrestha" w:date="2014-04-24T07:20:00Z"/>
            </w:rPr>
          </w:rPrChange>
        </w:rPr>
        <w:pPrChange w:id="2146" w:author="Ram Shrestha" w:date="2014-04-24T07:20:00Z">
          <w:pPr>
            <w:ind w:left="720" w:hanging="720"/>
          </w:pPr>
        </w:pPrChange>
      </w:pPr>
      <w:ins w:id="2147" w:author="Ram Shrestha" w:date="2014-04-24T07:20:00Z">
        <w:r w:rsidRPr="00311CED">
          <w:rPr>
            <w:rFonts w:ascii="Cambria" w:hAnsi="Cambria"/>
            <w:noProof/>
            <w:rPrChange w:id="2148" w:author="Ram Shrestha" w:date="2014-04-24T07:20:00Z">
              <w:rPr/>
            </w:rPrChange>
          </w:rPr>
          <w:t xml:space="preserve">Zolfo, M, De Weggheleire, A, Schouten, E, Lynen, L (2010) Time for "test and treat" in prevention of mother-to-child transmission programs in low- and middle-income countries. </w:t>
        </w:r>
        <w:r w:rsidRPr="00311CED">
          <w:rPr>
            <w:rFonts w:ascii="Cambria" w:hAnsi="Cambria"/>
            <w:i/>
            <w:noProof/>
            <w:rPrChange w:id="2149" w:author="Ram Shrestha" w:date="2014-04-24T07:20:00Z">
              <w:rPr/>
            </w:rPrChange>
          </w:rPr>
          <w:t>J Acquir Immune Defic Syndr</w:t>
        </w:r>
        <w:r w:rsidRPr="00311CED">
          <w:rPr>
            <w:rFonts w:ascii="Cambria" w:hAnsi="Cambria"/>
            <w:noProof/>
            <w:rPrChange w:id="2150" w:author="Ram Shrestha" w:date="2014-04-24T07:20:00Z">
              <w:rPr/>
            </w:rPrChange>
          </w:rPr>
          <w:t xml:space="preserve"> </w:t>
        </w:r>
        <w:r w:rsidRPr="00311CED">
          <w:rPr>
            <w:rFonts w:ascii="Cambria" w:hAnsi="Cambria"/>
            <w:b/>
            <w:noProof/>
            <w:rPrChange w:id="2151" w:author="Ram Shrestha" w:date="2014-04-24T07:20:00Z">
              <w:rPr/>
            </w:rPrChange>
          </w:rPr>
          <w:t>55</w:t>
        </w:r>
        <w:r w:rsidRPr="00311CED">
          <w:rPr>
            <w:rFonts w:ascii="Cambria" w:hAnsi="Cambria"/>
            <w:noProof/>
            <w:rPrChange w:id="2152" w:author="Ram Shrestha" w:date="2014-04-24T07:20:00Z">
              <w:rPr/>
            </w:rPrChange>
          </w:rPr>
          <w:t>: 287-289.</w:t>
        </w:r>
      </w:ins>
    </w:p>
    <w:p w:rsidR="00311CED" w:rsidRDefault="00311CED" w:rsidP="00311CED">
      <w:pPr>
        <w:ind w:left="720" w:hanging="720"/>
        <w:rPr>
          <w:ins w:id="2153" w:author="Ram Shrestha" w:date="2014-04-24T07:20:00Z"/>
          <w:rFonts w:ascii="Cambria" w:hAnsi="Cambria"/>
          <w:noProof/>
        </w:rPr>
        <w:pPrChange w:id="2154" w:author="Ram Shrestha" w:date="2014-04-24T07:20:00Z">
          <w:pPr>
            <w:spacing w:line="480" w:lineRule="auto"/>
          </w:pPr>
        </w:pPrChange>
      </w:pPr>
    </w:p>
    <w:p w:rsidR="00061CDA" w:rsidRPr="00061CDA" w:rsidDel="00311CED" w:rsidRDefault="00061CDA" w:rsidP="00F35359">
      <w:pPr>
        <w:spacing w:line="480" w:lineRule="auto"/>
        <w:rPr>
          <w:del w:id="2155" w:author="Ram Shrestha" w:date="2014-04-24T07:20:00Z"/>
          <w:rFonts w:ascii="Cambria" w:hAnsi="Cambria"/>
          <w:noProof/>
        </w:rPr>
        <w:pPrChange w:id="2156" w:author="Ram Shrestha" w:date="2014-04-23T19:33:00Z">
          <w:pPr/>
        </w:pPrChange>
      </w:pPr>
      <w:del w:id="2157" w:author="Ram Shrestha" w:date="2014-04-24T07:20:00Z">
        <w:r w:rsidRPr="00061CDA" w:rsidDel="00311CED">
          <w:rPr>
            <w:rFonts w:ascii="Cambria" w:hAnsi="Cambria"/>
            <w:noProof/>
          </w:rPr>
          <w:delText xml:space="preserve">Adje, C, Cheingsong, R, Roels, TH, Maurice, C, Djomand, G, Verbiest, W, Hertogs, K, Larder, B, Monga, B, Peeters, M, Eholie, S, Bissagene, E, Coulibaly, M, Respess, R, Wiktor, SZ, Chorba, T, Nkengasong, JN (2001) High prevalence of genotypic and phenotypic HIV-1 drug-resistant strains among patients receiving antiretroviral therapy in Abidjan, Cote d'Ivoire. </w:delText>
        </w:r>
        <w:r w:rsidRPr="00061CDA" w:rsidDel="00311CED">
          <w:rPr>
            <w:rFonts w:ascii="Cambria" w:hAnsi="Cambria"/>
            <w:i/>
            <w:noProof/>
          </w:rPr>
          <w:delText>J Acquir Immune Defic Syndr</w:delText>
        </w:r>
        <w:r w:rsidRPr="00061CDA" w:rsidDel="00311CED">
          <w:rPr>
            <w:rFonts w:ascii="Cambria" w:hAnsi="Cambria"/>
            <w:noProof/>
          </w:rPr>
          <w:delText xml:space="preserve"> </w:delText>
        </w:r>
        <w:r w:rsidRPr="00061CDA" w:rsidDel="00311CED">
          <w:rPr>
            <w:rFonts w:ascii="Cambria" w:hAnsi="Cambria"/>
            <w:b/>
            <w:noProof/>
          </w:rPr>
          <w:delText>26</w:delText>
        </w:r>
        <w:r w:rsidRPr="00061CDA" w:rsidDel="00311CED">
          <w:rPr>
            <w:rFonts w:ascii="Cambria" w:hAnsi="Cambria"/>
            <w:noProof/>
          </w:rPr>
          <w:delText>: 501-506.</w:delText>
        </w:r>
      </w:del>
    </w:p>
    <w:p w:rsidR="00061CDA" w:rsidRPr="00061CDA" w:rsidDel="00311CED" w:rsidRDefault="00061CDA" w:rsidP="00F35359">
      <w:pPr>
        <w:spacing w:line="480" w:lineRule="auto"/>
        <w:rPr>
          <w:del w:id="2158" w:author="Ram Shrestha" w:date="2014-04-24T07:20:00Z"/>
          <w:rFonts w:ascii="Cambria" w:hAnsi="Cambria"/>
          <w:noProof/>
        </w:rPr>
        <w:pPrChange w:id="2159" w:author="Ram Shrestha" w:date="2014-04-23T19:33:00Z">
          <w:pPr/>
        </w:pPrChange>
      </w:pPr>
      <w:del w:id="2160" w:author="Ram Shrestha" w:date="2014-04-24T07:20:00Z">
        <w:r w:rsidRPr="00061CDA" w:rsidDel="00311CED">
          <w:rPr>
            <w:rFonts w:ascii="Cambria" w:hAnsi="Cambria"/>
            <w:noProof/>
          </w:rPr>
          <w:delText xml:space="preserve">Adje-Toure, C, Celestin, B, Hanson, D, Roels, TH, Hertogs, K, Larder, B, Diomande, F, Peeters, M, Eholie, S, Lackritz, E, Chorba, T, Nkengasong, JN (2003) Prevalence of genotypic and phenotypic HIV-1 drug-resistant strains among patients who have rebound in viral load while receiving antiretroviral therapy in the UNAIDS-Drug Access Initiative in Abidjan, Cote d'Ivoire. </w:delText>
        </w:r>
        <w:r w:rsidRPr="00061CDA" w:rsidDel="00311CED">
          <w:rPr>
            <w:rFonts w:ascii="Cambria" w:hAnsi="Cambria"/>
            <w:i/>
            <w:noProof/>
          </w:rPr>
          <w:delText>AIDS</w:delText>
        </w:r>
        <w:r w:rsidRPr="00061CDA" w:rsidDel="00311CED">
          <w:rPr>
            <w:rFonts w:ascii="Cambria" w:hAnsi="Cambria"/>
            <w:noProof/>
          </w:rPr>
          <w:delText xml:space="preserve"> </w:delText>
        </w:r>
        <w:r w:rsidRPr="00061CDA" w:rsidDel="00311CED">
          <w:rPr>
            <w:rFonts w:ascii="Cambria" w:hAnsi="Cambria"/>
            <w:b/>
            <w:noProof/>
          </w:rPr>
          <w:delText>17 Suppl 3</w:delText>
        </w:r>
        <w:r w:rsidRPr="00061CDA" w:rsidDel="00311CED">
          <w:rPr>
            <w:rFonts w:ascii="Cambria" w:hAnsi="Cambria"/>
            <w:noProof/>
          </w:rPr>
          <w:delText>: S23-29.</w:delText>
        </w:r>
      </w:del>
    </w:p>
    <w:p w:rsidR="00061CDA" w:rsidRPr="00061CDA" w:rsidDel="00311CED" w:rsidRDefault="00061CDA" w:rsidP="00F35359">
      <w:pPr>
        <w:spacing w:line="480" w:lineRule="auto"/>
        <w:rPr>
          <w:del w:id="2161" w:author="Ram Shrestha" w:date="2014-04-24T07:20:00Z"/>
          <w:rFonts w:ascii="Cambria" w:hAnsi="Cambria"/>
          <w:noProof/>
        </w:rPr>
        <w:pPrChange w:id="2162" w:author="Ram Shrestha" w:date="2014-04-23T19:33:00Z">
          <w:pPr/>
        </w:pPrChange>
      </w:pPr>
      <w:del w:id="2163" w:author="Ram Shrestha" w:date="2014-04-24T07:20:00Z">
        <w:r w:rsidRPr="00061CDA" w:rsidDel="00311CED">
          <w:rPr>
            <w:rFonts w:ascii="Cambria" w:hAnsi="Cambria"/>
            <w:noProof/>
          </w:rPr>
          <w:delText xml:space="preserve">Aghokeng, AF, Kouanfack, C, Laurent, C, Ebong, E, Atem-Tambe, A, Butel, C, Montavon, C, Mpoudi-Ngole, E, Delaporte, E, Peeters, M (2011) Scale-up of antiretroviral treatment in sub-Saharan Africa is accompanied by increasing HIV-1 drug resistance mutations in drug-naive patients. </w:delText>
        </w:r>
        <w:r w:rsidRPr="00061CDA" w:rsidDel="00311CED">
          <w:rPr>
            <w:rFonts w:ascii="Cambria" w:hAnsi="Cambria"/>
            <w:i/>
            <w:noProof/>
          </w:rPr>
          <w:delText>AIDS</w:delText>
        </w:r>
        <w:r w:rsidRPr="00061CDA" w:rsidDel="00311CED">
          <w:rPr>
            <w:rFonts w:ascii="Cambria" w:hAnsi="Cambria"/>
            <w:noProof/>
          </w:rPr>
          <w:delText xml:space="preserve"> </w:delText>
        </w:r>
        <w:r w:rsidRPr="00061CDA" w:rsidDel="00311CED">
          <w:rPr>
            <w:rFonts w:ascii="Cambria" w:hAnsi="Cambria"/>
            <w:b/>
            <w:noProof/>
          </w:rPr>
          <w:delText>25</w:delText>
        </w:r>
        <w:r w:rsidRPr="00061CDA" w:rsidDel="00311CED">
          <w:rPr>
            <w:rFonts w:ascii="Cambria" w:hAnsi="Cambria"/>
            <w:noProof/>
          </w:rPr>
          <w:delText>: 2183-2188.</w:delText>
        </w:r>
      </w:del>
    </w:p>
    <w:p w:rsidR="00061CDA" w:rsidRPr="00061CDA" w:rsidDel="00311CED" w:rsidRDefault="00061CDA" w:rsidP="00F35359">
      <w:pPr>
        <w:spacing w:line="480" w:lineRule="auto"/>
        <w:rPr>
          <w:del w:id="2164" w:author="Ram Shrestha" w:date="2014-04-24T07:20:00Z"/>
          <w:rFonts w:ascii="Cambria" w:hAnsi="Cambria"/>
          <w:noProof/>
        </w:rPr>
        <w:pPrChange w:id="2165" w:author="Ram Shrestha" w:date="2014-04-23T19:33:00Z">
          <w:pPr/>
        </w:pPrChange>
      </w:pPr>
      <w:del w:id="2166" w:author="Ram Shrestha" w:date="2014-04-24T07:20:00Z">
        <w:r w:rsidRPr="00061CDA" w:rsidDel="00311CED">
          <w:rPr>
            <w:rFonts w:ascii="Cambria" w:hAnsi="Cambria"/>
            <w:noProof/>
          </w:rPr>
          <w:delText xml:space="preserve">Archer, J, Braverman, MS, Taillon, BE, Desany, B, James, I, Harrigan, PR, Lewis, M, Robertson, DL (2009) Detection of low-frequency pretherapy chemokine (CXC motif) receptor 4 (CXCR4)-using HIV-1 with ultra-deep pyrosequencing. </w:delText>
        </w:r>
        <w:r w:rsidRPr="00061CDA" w:rsidDel="00311CED">
          <w:rPr>
            <w:rFonts w:ascii="Cambria" w:hAnsi="Cambria"/>
            <w:i/>
            <w:noProof/>
          </w:rPr>
          <w:delText>AIDS</w:delText>
        </w:r>
        <w:r w:rsidRPr="00061CDA" w:rsidDel="00311CED">
          <w:rPr>
            <w:rFonts w:ascii="Cambria" w:hAnsi="Cambria"/>
            <w:noProof/>
          </w:rPr>
          <w:delText xml:space="preserve"> </w:delText>
        </w:r>
        <w:r w:rsidRPr="00061CDA" w:rsidDel="00311CED">
          <w:rPr>
            <w:rFonts w:ascii="Cambria" w:hAnsi="Cambria"/>
            <w:b/>
            <w:noProof/>
          </w:rPr>
          <w:delText>23</w:delText>
        </w:r>
        <w:r w:rsidRPr="00061CDA" w:rsidDel="00311CED">
          <w:rPr>
            <w:rFonts w:ascii="Cambria" w:hAnsi="Cambria"/>
            <w:noProof/>
          </w:rPr>
          <w:delText>: 1209-1218.</w:delText>
        </w:r>
      </w:del>
    </w:p>
    <w:p w:rsidR="00061CDA" w:rsidRPr="00061CDA" w:rsidDel="00311CED" w:rsidRDefault="00061CDA" w:rsidP="00F35359">
      <w:pPr>
        <w:spacing w:line="480" w:lineRule="auto"/>
        <w:rPr>
          <w:del w:id="2167" w:author="Ram Shrestha" w:date="2014-04-24T07:20:00Z"/>
          <w:rFonts w:ascii="Cambria" w:hAnsi="Cambria"/>
          <w:noProof/>
        </w:rPr>
        <w:pPrChange w:id="2168" w:author="Ram Shrestha" w:date="2014-04-23T19:33:00Z">
          <w:pPr/>
        </w:pPrChange>
      </w:pPr>
      <w:del w:id="2169" w:author="Ram Shrestha" w:date="2014-04-24T07:20:00Z">
        <w:r w:rsidRPr="00061CDA" w:rsidDel="00311CED">
          <w:rPr>
            <w:rFonts w:ascii="Cambria" w:hAnsi="Cambria"/>
            <w:noProof/>
          </w:rPr>
          <w:delText xml:space="preserve">Arrive, E, Newell, ML, Ekouevi, DK, Chaix, ML, Thiebaut, R, Masquelier, B, Leroy, V, Perre, PV, Rouzioux, C, Dabis, F (2007) Prevalence of resistance to nevirapine in mothers and children after single-dose exposure to prevent vertical transmission of HIV-1: a meta-analysis. </w:delText>
        </w:r>
        <w:r w:rsidRPr="00061CDA" w:rsidDel="00311CED">
          <w:rPr>
            <w:rFonts w:ascii="Cambria" w:hAnsi="Cambria"/>
            <w:i/>
            <w:noProof/>
          </w:rPr>
          <w:delText>Int J Epidemiol</w:delText>
        </w:r>
        <w:r w:rsidRPr="00061CDA" w:rsidDel="00311CED">
          <w:rPr>
            <w:rFonts w:ascii="Cambria" w:hAnsi="Cambria"/>
            <w:noProof/>
          </w:rPr>
          <w:delText xml:space="preserve"> </w:delText>
        </w:r>
        <w:r w:rsidRPr="00061CDA" w:rsidDel="00311CED">
          <w:rPr>
            <w:rFonts w:ascii="Cambria" w:hAnsi="Cambria"/>
            <w:b/>
            <w:noProof/>
          </w:rPr>
          <w:delText>36</w:delText>
        </w:r>
        <w:r w:rsidRPr="00061CDA" w:rsidDel="00311CED">
          <w:rPr>
            <w:rFonts w:ascii="Cambria" w:hAnsi="Cambria"/>
            <w:noProof/>
          </w:rPr>
          <w:delText>: 1009-1021.</w:delText>
        </w:r>
      </w:del>
    </w:p>
    <w:p w:rsidR="00061CDA" w:rsidRPr="00061CDA" w:rsidDel="00311CED" w:rsidRDefault="00061CDA" w:rsidP="00F35359">
      <w:pPr>
        <w:spacing w:line="480" w:lineRule="auto"/>
        <w:rPr>
          <w:del w:id="2170" w:author="Ram Shrestha" w:date="2014-04-24T07:20:00Z"/>
          <w:rFonts w:ascii="Cambria" w:hAnsi="Cambria"/>
          <w:noProof/>
        </w:rPr>
        <w:pPrChange w:id="2171" w:author="Ram Shrestha" w:date="2014-04-23T19:33:00Z">
          <w:pPr/>
        </w:pPrChange>
      </w:pPr>
      <w:del w:id="2172" w:author="Ram Shrestha" w:date="2014-04-24T07:20:00Z">
        <w:r w:rsidRPr="00061CDA" w:rsidDel="00311CED">
          <w:rPr>
            <w:rFonts w:ascii="Cambria" w:hAnsi="Cambria"/>
            <w:noProof/>
          </w:rPr>
          <w:delText xml:space="preserve">Audureau, E, Kahn, JG, Besson, MH, Saba, J, Ladner, J (2013) Scaling up prevention of mother-to-child HIV transmission programs in sub-Saharan African countries: a multilevel assessment of site-, program- and country-level determinants of performance. </w:delText>
        </w:r>
        <w:r w:rsidRPr="00061CDA" w:rsidDel="00311CED">
          <w:rPr>
            <w:rFonts w:ascii="Cambria" w:hAnsi="Cambria"/>
            <w:i/>
            <w:noProof/>
          </w:rPr>
          <w:delText>BMC Public Health</w:delText>
        </w:r>
        <w:r w:rsidRPr="00061CDA" w:rsidDel="00311CED">
          <w:rPr>
            <w:rFonts w:ascii="Cambria" w:hAnsi="Cambria"/>
            <w:noProof/>
          </w:rPr>
          <w:delText xml:space="preserve"> </w:delText>
        </w:r>
        <w:r w:rsidRPr="00061CDA" w:rsidDel="00311CED">
          <w:rPr>
            <w:rFonts w:ascii="Cambria" w:hAnsi="Cambria"/>
            <w:b/>
            <w:noProof/>
          </w:rPr>
          <w:delText>13</w:delText>
        </w:r>
        <w:r w:rsidRPr="00061CDA" w:rsidDel="00311CED">
          <w:rPr>
            <w:rFonts w:ascii="Cambria" w:hAnsi="Cambria"/>
            <w:noProof/>
          </w:rPr>
          <w:delText>: 286.</w:delText>
        </w:r>
      </w:del>
    </w:p>
    <w:p w:rsidR="00061CDA" w:rsidRPr="00061CDA" w:rsidDel="00311CED" w:rsidRDefault="00061CDA" w:rsidP="00F35359">
      <w:pPr>
        <w:spacing w:line="480" w:lineRule="auto"/>
        <w:rPr>
          <w:del w:id="2173" w:author="Ram Shrestha" w:date="2014-04-24T07:20:00Z"/>
          <w:rFonts w:ascii="Cambria" w:hAnsi="Cambria"/>
          <w:noProof/>
        </w:rPr>
        <w:pPrChange w:id="2174" w:author="Ram Shrestha" w:date="2014-04-23T19:33:00Z">
          <w:pPr/>
        </w:pPrChange>
      </w:pPr>
      <w:del w:id="2175" w:author="Ram Shrestha" w:date="2014-04-24T07:20:00Z">
        <w:r w:rsidRPr="00061CDA" w:rsidDel="00311CED">
          <w:rPr>
            <w:rFonts w:ascii="Cambria" w:hAnsi="Cambria"/>
            <w:noProof/>
          </w:rPr>
          <w:delText xml:space="preserve">Balduin M, KD (2011) Low-frequency hiv-1 drug resistance mutations and risk of nnrti-based antiretroviral treatment failure: A systematic review and pooled analysis. </w:delText>
        </w:r>
        <w:r w:rsidRPr="00061CDA" w:rsidDel="00311CED">
          <w:rPr>
            <w:rFonts w:ascii="Cambria" w:hAnsi="Cambria"/>
            <w:i/>
            <w:noProof/>
          </w:rPr>
          <w:delText>JAMA</w:delText>
        </w:r>
        <w:r w:rsidRPr="00061CDA" w:rsidDel="00311CED">
          <w:rPr>
            <w:rFonts w:ascii="Cambria" w:hAnsi="Cambria"/>
            <w:noProof/>
          </w:rPr>
          <w:delText xml:space="preserve"> </w:delText>
        </w:r>
        <w:r w:rsidRPr="00061CDA" w:rsidDel="00311CED">
          <w:rPr>
            <w:rFonts w:ascii="Cambria" w:hAnsi="Cambria"/>
            <w:b/>
            <w:noProof/>
          </w:rPr>
          <w:delText>305</w:delText>
        </w:r>
        <w:r w:rsidRPr="00061CDA" w:rsidDel="00311CED">
          <w:rPr>
            <w:rFonts w:ascii="Cambria" w:hAnsi="Cambria"/>
            <w:noProof/>
          </w:rPr>
          <w:delText>: 1327-1335.</w:delText>
        </w:r>
      </w:del>
    </w:p>
    <w:p w:rsidR="00061CDA" w:rsidRPr="00061CDA" w:rsidDel="00311CED" w:rsidRDefault="00061CDA" w:rsidP="00F35359">
      <w:pPr>
        <w:spacing w:line="480" w:lineRule="auto"/>
        <w:rPr>
          <w:del w:id="2176" w:author="Ram Shrestha" w:date="2014-04-24T07:20:00Z"/>
          <w:rFonts w:ascii="Cambria" w:hAnsi="Cambria"/>
          <w:noProof/>
        </w:rPr>
        <w:pPrChange w:id="2177" w:author="Ram Shrestha" w:date="2014-04-23T19:33:00Z">
          <w:pPr/>
        </w:pPrChange>
      </w:pPr>
      <w:del w:id="2178" w:author="Ram Shrestha" w:date="2014-04-24T07:20:00Z">
        <w:r w:rsidRPr="00061CDA" w:rsidDel="00311CED">
          <w:rPr>
            <w:rFonts w:ascii="Cambria" w:hAnsi="Cambria"/>
            <w:noProof/>
          </w:rPr>
          <w:delText xml:space="preserve">Bangsberg, DR, Charlebois, ED, Grant, RM, Holodniy, M, Deeks, SG, Perry, S, Conroy, KN, Clark, R, Guzman, D, Zolopa, A (2003) High levels of adherence do not prevent accumulation of HIV drug resistance mutations. </w:delText>
        </w:r>
        <w:r w:rsidRPr="00061CDA" w:rsidDel="00311CED">
          <w:rPr>
            <w:rFonts w:ascii="Cambria" w:hAnsi="Cambria"/>
            <w:i/>
            <w:noProof/>
          </w:rPr>
          <w:delText>Aids</w:delText>
        </w:r>
        <w:r w:rsidRPr="00061CDA" w:rsidDel="00311CED">
          <w:rPr>
            <w:rFonts w:ascii="Cambria" w:hAnsi="Cambria"/>
            <w:noProof/>
          </w:rPr>
          <w:delText xml:space="preserve"> </w:delText>
        </w:r>
        <w:r w:rsidRPr="00061CDA" w:rsidDel="00311CED">
          <w:rPr>
            <w:rFonts w:ascii="Cambria" w:hAnsi="Cambria"/>
            <w:b/>
            <w:noProof/>
          </w:rPr>
          <w:delText>17</w:delText>
        </w:r>
        <w:r w:rsidRPr="00061CDA" w:rsidDel="00311CED">
          <w:rPr>
            <w:rFonts w:ascii="Cambria" w:hAnsi="Cambria"/>
            <w:noProof/>
          </w:rPr>
          <w:delText>: 1925.</w:delText>
        </w:r>
      </w:del>
    </w:p>
    <w:p w:rsidR="00061CDA" w:rsidRPr="00061CDA" w:rsidDel="00311CED" w:rsidRDefault="00061CDA" w:rsidP="00F35359">
      <w:pPr>
        <w:spacing w:line="480" w:lineRule="auto"/>
        <w:rPr>
          <w:del w:id="2179" w:author="Ram Shrestha" w:date="2014-04-24T07:20:00Z"/>
          <w:rFonts w:ascii="Cambria" w:hAnsi="Cambria"/>
          <w:noProof/>
        </w:rPr>
        <w:pPrChange w:id="2180" w:author="Ram Shrestha" w:date="2014-04-23T19:33:00Z">
          <w:pPr/>
        </w:pPrChange>
      </w:pPr>
      <w:del w:id="2181" w:author="Ram Shrestha" w:date="2014-04-24T07:20:00Z">
        <w:r w:rsidRPr="00061CDA" w:rsidDel="00311CED">
          <w:rPr>
            <w:rFonts w:ascii="Cambria" w:hAnsi="Cambria"/>
            <w:noProof/>
          </w:rPr>
          <w:delText xml:space="preserve">Bansode, V, McCormack, GP, Crampin, AC, Ngwira, B, Shrestha, RK, French, N, Glynn, JR, Travers, SA (2013) Characterizing the emergence and persistence of drug resistant mutations in HIV-1 subtype C infections using 454 ultra deep pyrosequencing. </w:delText>
        </w:r>
        <w:r w:rsidRPr="00061CDA" w:rsidDel="00311CED">
          <w:rPr>
            <w:rFonts w:ascii="Cambria" w:hAnsi="Cambria"/>
            <w:i/>
            <w:noProof/>
          </w:rPr>
          <w:delText>BMC Infect Dis</w:delText>
        </w:r>
        <w:r w:rsidRPr="00061CDA" w:rsidDel="00311CED">
          <w:rPr>
            <w:rFonts w:ascii="Cambria" w:hAnsi="Cambria"/>
            <w:noProof/>
          </w:rPr>
          <w:delText xml:space="preserve"> </w:delText>
        </w:r>
        <w:r w:rsidRPr="00061CDA" w:rsidDel="00311CED">
          <w:rPr>
            <w:rFonts w:ascii="Cambria" w:hAnsi="Cambria"/>
            <w:b/>
            <w:noProof/>
          </w:rPr>
          <w:delText>13</w:delText>
        </w:r>
        <w:r w:rsidRPr="00061CDA" w:rsidDel="00311CED">
          <w:rPr>
            <w:rFonts w:ascii="Cambria" w:hAnsi="Cambria"/>
            <w:noProof/>
          </w:rPr>
          <w:delText>: 52.</w:delText>
        </w:r>
      </w:del>
    </w:p>
    <w:p w:rsidR="00061CDA" w:rsidRPr="00061CDA" w:rsidDel="00311CED" w:rsidRDefault="00061CDA" w:rsidP="00F35359">
      <w:pPr>
        <w:spacing w:line="480" w:lineRule="auto"/>
        <w:rPr>
          <w:del w:id="2182" w:author="Ram Shrestha" w:date="2014-04-24T07:20:00Z"/>
          <w:rFonts w:ascii="Cambria" w:hAnsi="Cambria"/>
          <w:noProof/>
        </w:rPr>
        <w:pPrChange w:id="2183" w:author="Ram Shrestha" w:date="2014-04-23T19:33:00Z">
          <w:pPr/>
        </w:pPrChange>
      </w:pPr>
      <w:del w:id="2184" w:author="Ram Shrestha" w:date="2014-04-24T07:20:00Z">
        <w:r w:rsidRPr="00061CDA" w:rsidDel="00311CED">
          <w:rPr>
            <w:rFonts w:ascii="Cambria" w:hAnsi="Cambria"/>
            <w:noProof/>
          </w:rPr>
          <w:delText xml:space="preserve">Bebenek, K, Abbotts, J, Roberts, JD, Wilson, SH, Kunkel, TA (1989) Specificity and mechanism of error-prone replication by human immunodeficiency virus-1 reverse transcriptase. </w:delText>
        </w:r>
        <w:r w:rsidRPr="00061CDA" w:rsidDel="00311CED">
          <w:rPr>
            <w:rFonts w:ascii="Cambria" w:hAnsi="Cambria"/>
            <w:i/>
            <w:noProof/>
          </w:rPr>
          <w:delText>J Biol Chem</w:delText>
        </w:r>
        <w:r w:rsidRPr="00061CDA" w:rsidDel="00311CED">
          <w:rPr>
            <w:rFonts w:ascii="Cambria" w:hAnsi="Cambria"/>
            <w:noProof/>
          </w:rPr>
          <w:delText xml:space="preserve"> </w:delText>
        </w:r>
        <w:r w:rsidRPr="00061CDA" w:rsidDel="00311CED">
          <w:rPr>
            <w:rFonts w:ascii="Cambria" w:hAnsi="Cambria"/>
            <w:b/>
            <w:noProof/>
          </w:rPr>
          <w:delText>264</w:delText>
        </w:r>
        <w:r w:rsidRPr="00061CDA" w:rsidDel="00311CED">
          <w:rPr>
            <w:rFonts w:ascii="Cambria" w:hAnsi="Cambria"/>
            <w:noProof/>
          </w:rPr>
          <w:delText>: 16948-16956.</w:delText>
        </w:r>
      </w:del>
    </w:p>
    <w:p w:rsidR="00061CDA" w:rsidRPr="00061CDA" w:rsidDel="00311CED" w:rsidRDefault="00061CDA" w:rsidP="00F35359">
      <w:pPr>
        <w:spacing w:line="480" w:lineRule="auto"/>
        <w:rPr>
          <w:del w:id="2185" w:author="Ram Shrestha" w:date="2014-04-24T07:20:00Z"/>
          <w:rFonts w:ascii="Cambria" w:hAnsi="Cambria"/>
          <w:noProof/>
        </w:rPr>
        <w:pPrChange w:id="2186" w:author="Ram Shrestha" w:date="2014-04-23T19:33:00Z">
          <w:pPr/>
        </w:pPrChange>
      </w:pPr>
      <w:del w:id="2187" w:author="Ram Shrestha" w:date="2014-04-24T07:20:00Z">
        <w:r w:rsidRPr="00061CDA" w:rsidDel="00311CED">
          <w:rPr>
            <w:rFonts w:ascii="Cambria" w:hAnsi="Cambria"/>
            <w:noProof/>
          </w:rPr>
          <w:delText xml:space="preserve">Bebenek, K, Abbotts, J, Wilson, SH, Kunkel, TA (1993) Error-prone polymerization by HIV-1 reverse transcriptase. Contribution of template-primer misalignment, miscoding, and termination probability to mutational hot spots. </w:delText>
        </w:r>
        <w:r w:rsidRPr="00061CDA" w:rsidDel="00311CED">
          <w:rPr>
            <w:rFonts w:ascii="Cambria" w:hAnsi="Cambria"/>
            <w:i/>
            <w:noProof/>
          </w:rPr>
          <w:delText>J Biol Chem</w:delText>
        </w:r>
        <w:r w:rsidRPr="00061CDA" w:rsidDel="00311CED">
          <w:rPr>
            <w:rFonts w:ascii="Cambria" w:hAnsi="Cambria"/>
            <w:noProof/>
          </w:rPr>
          <w:delText xml:space="preserve"> </w:delText>
        </w:r>
        <w:r w:rsidRPr="00061CDA" w:rsidDel="00311CED">
          <w:rPr>
            <w:rFonts w:ascii="Cambria" w:hAnsi="Cambria"/>
            <w:b/>
            <w:noProof/>
          </w:rPr>
          <w:delText>268</w:delText>
        </w:r>
        <w:r w:rsidRPr="00061CDA" w:rsidDel="00311CED">
          <w:rPr>
            <w:rFonts w:ascii="Cambria" w:hAnsi="Cambria"/>
            <w:noProof/>
          </w:rPr>
          <w:delText>: 10324-10334.</w:delText>
        </w:r>
      </w:del>
    </w:p>
    <w:p w:rsidR="00061CDA" w:rsidRPr="00061CDA" w:rsidDel="00311CED" w:rsidRDefault="00061CDA" w:rsidP="00F35359">
      <w:pPr>
        <w:spacing w:line="480" w:lineRule="auto"/>
        <w:rPr>
          <w:del w:id="2188" w:author="Ram Shrestha" w:date="2014-04-24T07:20:00Z"/>
          <w:rFonts w:ascii="Cambria" w:hAnsi="Cambria"/>
          <w:noProof/>
        </w:rPr>
        <w:pPrChange w:id="2189" w:author="Ram Shrestha" w:date="2014-04-23T19:33:00Z">
          <w:pPr/>
        </w:pPrChange>
      </w:pPr>
      <w:del w:id="2190" w:author="Ram Shrestha" w:date="2014-04-24T07:20:00Z">
        <w:r w:rsidRPr="00061CDA" w:rsidDel="00311CED">
          <w:rPr>
            <w:rFonts w:ascii="Cambria" w:hAnsi="Cambria"/>
            <w:noProof/>
          </w:rPr>
          <w:delText xml:space="preserve">Beck, EJ, Vitoria, M, Mandalia, S, Crowley, S, Gilks, CF, Souteyrand, Y (2006) National adult antiretroviral therapy guidelines in resource-limited countries: concordance with 2003 WHO guidelines? </w:delText>
        </w:r>
        <w:r w:rsidRPr="00061CDA" w:rsidDel="00311CED">
          <w:rPr>
            <w:rFonts w:ascii="Cambria" w:hAnsi="Cambria"/>
            <w:i/>
            <w:noProof/>
          </w:rPr>
          <w:delText>AIDS</w:delText>
        </w:r>
        <w:r w:rsidRPr="00061CDA" w:rsidDel="00311CED">
          <w:rPr>
            <w:rFonts w:ascii="Cambria" w:hAnsi="Cambria"/>
            <w:noProof/>
          </w:rPr>
          <w:delText xml:space="preserve"> </w:delText>
        </w:r>
        <w:r w:rsidRPr="00061CDA" w:rsidDel="00311CED">
          <w:rPr>
            <w:rFonts w:ascii="Cambria" w:hAnsi="Cambria"/>
            <w:b/>
            <w:noProof/>
          </w:rPr>
          <w:delText>20</w:delText>
        </w:r>
        <w:r w:rsidRPr="00061CDA" w:rsidDel="00311CED">
          <w:rPr>
            <w:rFonts w:ascii="Cambria" w:hAnsi="Cambria"/>
            <w:noProof/>
          </w:rPr>
          <w:delText>: 1497-1502.</w:delText>
        </w:r>
      </w:del>
    </w:p>
    <w:p w:rsidR="00061CDA" w:rsidRPr="00061CDA" w:rsidDel="00311CED" w:rsidRDefault="00061CDA" w:rsidP="00F35359">
      <w:pPr>
        <w:spacing w:line="480" w:lineRule="auto"/>
        <w:rPr>
          <w:del w:id="2191" w:author="Ram Shrestha" w:date="2014-04-24T07:20:00Z"/>
          <w:rFonts w:ascii="Cambria" w:hAnsi="Cambria"/>
          <w:noProof/>
        </w:rPr>
        <w:pPrChange w:id="2192" w:author="Ram Shrestha" w:date="2014-04-23T19:33:00Z">
          <w:pPr/>
        </w:pPrChange>
      </w:pPr>
      <w:del w:id="2193" w:author="Ram Shrestha" w:date="2014-04-24T07:20:00Z">
        <w:r w:rsidRPr="00061CDA" w:rsidDel="00311CED">
          <w:rPr>
            <w:rFonts w:ascii="Cambria" w:hAnsi="Cambria"/>
            <w:noProof/>
          </w:rPr>
          <w:delText xml:space="preserve">Berkhout, B, Das, AT, Beerens, N (2001) HIV-1 RNA editing, hypermutation, and error-prone reverse transcription. </w:delText>
        </w:r>
        <w:r w:rsidRPr="00061CDA" w:rsidDel="00311CED">
          <w:rPr>
            <w:rFonts w:ascii="Cambria" w:hAnsi="Cambria"/>
            <w:i/>
            <w:noProof/>
          </w:rPr>
          <w:delText>Science</w:delText>
        </w:r>
        <w:r w:rsidRPr="00061CDA" w:rsidDel="00311CED">
          <w:rPr>
            <w:rFonts w:ascii="Cambria" w:hAnsi="Cambria"/>
            <w:noProof/>
          </w:rPr>
          <w:delText xml:space="preserve"> </w:delText>
        </w:r>
        <w:r w:rsidRPr="00061CDA" w:rsidDel="00311CED">
          <w:rPr>
            <w:rFonts w:ascii="Cambria" w:hAnsi="Cambria"/>
            <w:b/>
            <w:noProof/>
          </w:rPr>
          <w:delText>292</w:delText>
        </w:r>
        <w:r w:rsidRPr="00061CDA" w:rsidDel="00311CED">
          <w:rPr>
            <w:rFonts w:ascii="Cambria" w:hAnsi="Cambria"/>
            <w:noProof/>
          </w:rPr>
          <w:delText>: 7.</w:delText>
        </w:r>
      </w:del>
    </w:p>
    <w:p w:rsidR="00061CDA" w:rsidRPr="00061CDA" w:rsidDel="00311CED" w:rsidRDefault="00061CDA" w:rsidP="00F35359">
      <w:pPr>
        <w:spacing w:line="480" w:lineRule="auto"/>
        <w:rPr>
          <w:del w:id="2194" w:author="Ram Shrestha" w:date="2014-04-24T07:20:00Z"/>
          <w:rFonts w:ascii="Cambria" w:hAnsi="Cambria"/>
          <w:noProof/>
        </w:rPr>
        <w:pPrChange w:id="2195" w:author="Ram Shrestha" w:date="2014-04-23T19:33:00Z">
          <w:pPr/>
        </w:pPrChange>
      </w:pPr>
      <w:del w:id="2196" w:author="Ram Shrestha" w:date="2014-04-24T07:20:00Z">
        <w:r w:rsidRPr="00061CDA" w:rsidDel="00311CED">
          <w:rPr>
            <w:rFonts w:ascii="Cambria" w:hAnsi="Cambria"/>
            <w:noProof/>
          </w:rPr>
          <w:delText xml:space="preserve">Boltz, VF, Zheng, Y, Lockman, S, Hong, F, Halvas, EK, McIntyre, J, Currier, JS, Chibowa, MC, Kanyama, C, Nair, A, Owino-Ong'or, W, Hughes, M, Coffin, JM, Mellors, JW (2011) Role of low-frequency HIV-1 variants in failure of nevirapine-containing antiviral therapy in women previously exposed to single-dose nevirapine. </w:delText>
        </w:r>
        <w:r w:rsidRPr="00061CDA" w:rsidDel="00311CED">
          <w:rPr>
            <w:rFonts w:ascii="Cambria" w:hAnsi="Cambria"/>
            <w:i/>
            <w:noProof/>
          </w:rPr>
          <w:delText>Proc Natl Acad Sci U S A</w:delText>
        </w:r>
        <w:r w:rsidRPr="00061CDA" w:rsidDel="00311CED">
          <w:rPr>
            <w:rFonts w:ascii="Cambria" w:hAnsi="Cambria"/>
            <w:noProof/>
          </w:rPr>
          <w:delText xml:space="preserve"> </w:delText>
        </w:r>
        <w:r w:rsidRPr="00061CDA" w:rsidDel="00311CED">
          <w:rPr>
            <w:rFonts w:ascii="Cambria" w:hAnsi="Cambria"/>
            <w:b/>
            <w:noProof/>
          </w:rPr>
          <w:delText>108</w:delText>
        </w:r>
        <w:r w:rsidRPr="00061CDA" w:rsidDel="00311CED">
          <w:rPr>
            <w:rFonts w:ascii="Cambria" w:hAnsi="Cambria"/>
            <w:noProof/>
          </w:rPr>
          <w:delText>: 9202-9207.</w:delText>
        </w:r>
      </w:del>
    </w:p>
    <w:p w:rsidR="00061CDA" w:rsidRPr="00061CDA" w:rsidDel="00311CED" w:rsidRDefault="00061CDA" w:rsidP="00F35359">
      <w:pPr>
        <w:spacing w:line="480" w:lineRule="auto"/>
        <w:rPr>
          <w:del w:id="2197" w:author="Ram Shrestha" w:date="2014-04-24T07:20:00Z"/>
          <w:rFonts w:ascii="Cambria" w:hAnsi="Cambria"/>
          <w:noProof/>
        </w:rPr>
        <w:pPrChange w:id="2198" w:author="Ram Shrestha" w:date="2014-04-23T19:33:00Z">
          <w:pPr/>
        </w:pPrChange>
      </w:pPr>
      <w:del w:id="2199" w:author="Ram Shrestha" w:date="2014-04-24T07:20:00Z">
        <w:r w:rsidRPr="00061CDA" w:rsidDel="00311CED">
          <w:rPr>
            <w:rFonts w:ascii="Cambria" w:hAnsi="Cambria"/>
            <w:noProof/>
          </w:rPr>
          <w:delText xml:space="preserve">Booth, CL, Geretti, AM (2007) Prevalence and determinants of transmitted antiretroviral drug resistance in HIV-1 infection. </w:delText>
        </w:r>
        <w:r w:rsidRPr="00061CDA" w:rsidDel="00311CED">
          <w:rPr>
            <w:rFonts w:ascii="Cambria" w:hAnsi="Cambria"/>
            <w:i/>
            <w:noProof/>
          </w:rPr>
          <w:delText>J Antimicrob Chemother</w:delText>
        </w:r>
        <w:r w:rsidRPr="00061CDA" w:rsidDel="00311CED">
          <w:rPr>
            <w:rFonts w:ascii="Cambria" w:hAnsi="Cambria"/>
            <w:noProof/>
          </w:rPr>
          <w:delText xml:space="preserve"> </w:delText>
        </w:r>
        <w:r w:rsidRPr="00061CDA" w:rsidDel="00311CED">
          <w:rPr>
            <w:rFonts w:ascii="Cambria" w:hAnsi="Cambria"/>
            <w:b/>
            <w:noProof/>
          </w:rPr>
          <w:delText>59</w:delText>
        </w:r>
        <w:r w:rsidRPr="00061CDA" w:rsidDel="00311CED">
          <w:rPr>
            <w:rFonts w:ascii="Cambria" w:hAnsi="Cambria"/>
            <w:noProof/>
          </w:rPr>
          <w:delText>: 1047-1056.</w:delText>
        </w:r>
      </w:del>
    </w:p>
    <w:p w:rsidR="00061CDA" w:rsidRPr="00061CDA" w:rsidDel="00311CED" w:rsidRDefault="00061CDA" w:rsidP="00F35359">
      <w:pPr>
        <w:spacing w:line="480" w:lineRule="auto"/>
        <w:rPr>
          <w:del w:id="2200" w:author="Ram Shrestha" w:date="2014-04-24T07:20:00Z"/>
          <w:rFonts w:ascii="Cambria" w:hAnsi="Cambria"/>
          <w:noProof/>
        </w:rPr>
        <w:pPrChange w:id="2201" w:author="Ram Shrestha" w:date="2014-04-23T19:33:00Z">
          <w:pPr/>
        </w:pPrChange>
      </w:pPr>
      <w:del w:id="2202" w:author="Ram Shrestha" w:date="2014-04-24T07:20:00Z">
        <w:r w:rsidRPr="00061CDA" w:rsidDel="00311CED">
          <w:rPr>
            <w:rFonts w:ascii="Cambria" w:hAnsi="Cambria"/>
            <w:noProof/>
          </w:rPr>
          <w:delText xml:space="preserve">Chi, BH, Sinkala, M, Stringer, EM, Cantrell, RA, Mtonga, V, Bulterys, M, Zulu, I, Kankasa, C, Wilfert, C, Weidle, PJ, Vermund, SH, Stringer, JS (2007) Early clinical and immune response to NNRTI-based antiretroviral therapy among women with prior exposure to single-dose nevirapine. </w:delText>
        </w:r>
        <w:r w:rsidRPr="00061CDA" w:rsidDel="00311CED">
          <w:rPr>
            <w:rFonts w:ascii="Cambria" w:hAnsi="Cambria"/>
            <w:i/>
            <w:noProof/>
          </w:rPr>
          <w:delText>AIDS</w:delText>
        </w:r>
        <w:r w:rsidRPr="00061CDA" w:rsidDel="00311CED">
          <w:rPr>
            <w:rFonts w:ascii="Cambria" w:hAnsi="Cambria"/>
            <w:noProof/>
          </w:rPr>
          <w:delText xml:space="preserve"> </w:delText>
        </w:r>
        <w:r w:rsidRPr="00061CDA" w:rsidDel="00311CED">
          <w:rPr>
            <w:rFonts w:ascii="Cambria" w:hAnsi="Cambria"/>
            <w:b/>
            <w:noProof/>
          </w:rPr>
          <w:delText>21</w:delText>
        </w:r>
        <w:r w:rsidRPr="00061CDA" w:rsidDel="00311CED">
          <w:rPr>
            <w:rFonts w:ascii="Cambria" w:hAnsi="Cambria"/>
            <w:noProof/>
          </w:rPr>
          <w:delText>: 957-964.</w:delText>
        </w:r>
      </w:del>
    </w:p>
    <w:p w:rsidR="00061CDA" w:rsidRPr="00061CDA" w:rsidDel="00311CED" w:rsidRDefault="00061CDA" w:rsidP="00F35359">
      <w:pPr>
        <w:spacing w:line="480" w:lineRule="auto"/>
        <w:rPr>
          <w:del w:id="2203" w:author="Ram Shrestha" w:date="2014-04-24T07:20:00Z"/>
          <w:rFonts w:ascii="Cambria" w:hAnsi="Cambria"/>
          <w:noProof/>
        </w:rPr>
        <w:pPrChange w:id="2204" w:author="Ram Shrestha" w:date="2014-04-23T19:33:00Z">
          <w:pPr/>
        </w:pPrChange>
      </w:pPr>
      <w:del w:id="2205" w:author="Ram Shrestha" w:date="2014-04-24T07:20:00Z">
        <w:r w:rsidRPr="00061CDA" w:rsidDel="00311CED">
          <w:rPr>
            <w:rFonts w:ascii="Cambria" w:hAnsi="Cambria"/>
            <w:noProof/>
          </w:rPr>
          <w:delText xml:space="preserve">Chi, BH, Stringer, JS, Moodley, D (2013) Antiretroviral drug regimens to prevent mother-to-child transmission of HIV: a review of scientific, program, and policy advances for sub-Saharan Africa. </w:delText>
        </w:r>
        <w:r w:rsidRPr="00061CDA" w:rsidDel="00311CED">
          <w:rPr>
            <w:rFonts w:ascii="Cambria" w:hAnsi="Cambria"/>
            <w:i/>
            <w:noProof/>
          </w:rPr>
          <w:delText>Curr HIV/AIDS Rep</w:delText>
        </w:r>
        <w:r w:rsidRPr="00061CDA" w:rsidDel="00311CED">
          <w:rPr>
            <w:rFonts w:ascii="Cambria" w:hAnsi="Cambria"/>
            <w:noProof/>
          </w:rPr>
          <w:delText xml:space="preserve"> </w:delText>
        </w:r>
        <w:r w:rsidRPr="00061CDA" w:rsidDel="00311CED">
          <w:rPr>
            <w:rFonts w:ascii="Cambria" w:hAnsi="Cambria"/>
            <w:b/>
            <w:noProof/>
          </w:rPr>
          <w:delText>10</w:delText>
        </w:r>
        <w:r w:rsidRPr="00061CDA" w:rsidDel="00311CED">
          <w:rPr>
            <w:rFonts w:ascii="Cambria" w:hAnsi="Cambria"/>
            <w:noProof/>
          </w:rPr>
          <w:delText>: 124-133.</w:delText>
        </w:r>
      </w:del>
    </w:p>
    <w:p w:rsidR="00061CDA" w:rsidRPr="00061CDA" w:rsidDel="00311CED" w:rsidRDefault="00061CDA" w:rsidP="00F35359">
      <w:pPr>
        <w:spacing w:line="480" w:lineRule="auto"/>
        <w:rPr>
          <w:del w:id="2206" w:author="Ram Shrestha" w:date="2014-04-24T07:20:00Z"/>
          <w:rFonts w:ascii="Cambria" w:hAnsi="Cambria"/>
          <w:noProof/>
        </w:rPr>
        <w:pPrChange w:id="2207" w:author="Ram Shrestha" w:date="2014-04-23T19:33:00Z">
          <w:pPr/>
        </w:pPrChange>
      </w:pPr>
      <w:del w:id="2208" w:author="Ram Shrestha" w:date="2014-04-24T07:20:00Z">
        <w:r w:rsidRPr="00061CDA" w:rsidDel="00311CED">
          <w:rPr>
            <w:rFonts w:ascii="Cambria" w:hAnsi="Cambria"/>
            <w:noProof/>
          </w:rPr>
          <w:delText xml:space="preserve">Ciaranello, AL, Lockman, S, Freedberg, KA, Hughes, M, Chu, J, Currier, J, Wood, R, Holmes, CB, Pillay, S, Conradie, F, McIntyre, J, Losina, E, Walensky, RP (2011) First-line antiretroviral therapy after single-dose nevirapine exposure in South Africa: a cost-effectiveness analysis of the OCTANE trial. </w:delText>
        </w:r>
        <w:r w:rsidRPr="00061CDA" w:rsidDel="00311CED">
          <w:rPr>
            <w:rFonts w:ascii="Cambria" w:hAnsi="Cambria"/>
            <w:i/>
            <w:noProof/>
          </w:rPr>
          <w:delText>AIDS</w:delText>
        </w:r>
        <w:r w:rsidRPr="00061CDA" w:rsidDel="00311CED">
          <w:rPr>
            <w:rFonts w:ascii="Cambria" w:hAnsi="Cambria"/>
            <w:noProof/>
          </w:rPr>
          <w:delText xml:space="preserve"> </w:delText>
        </w:r>
        <w:r w:rsidRPr="00061CDA" w:rsidDel="00311CED">
          <w:rPr>
            <w:rFonts w:ascii="Cambria" w:hAnsi="Cambria"/>
            <w:b/>
            <w:noProof/>
          </w:rPr>
          <w:delText>25</w:delText>
        </w:r>
        <w:r w:rsidRPr="00061CDA" w:rsidDel="00311CED">
          <w:rPr>
            <w:rFonts w:ascii="Cambria" w:hAnsi="Cambria"/>
            <w:noProof/>
          </w:rPr>
          <w:delText>: 479-492.</w:delText>
        </w:r>
      </w:del>
    </w:p>
    <w:p w:rsidR="00061CDA" w:rsidRPr="00061CDA" w:rsidDel="00311CED" w:rsidRDefault="00061CDA" w:rsidP="00F35359">
      <w:pPr>
        <w:spacing w:line="480" w:lineRule="auto"/>
        <w:rPr>
          <w:del w:id="2209" w:author="Ram Shrestha" w:date="2014-04-24T07:20:00Z"/>
          <w:rFonts w:ascii="Cambria" w:hAnsi="Cambria"/>
          <w:noProof/>
        </w:rPr>
        <w:pPrChange w:id="2210" w:author="Ram Shrestha" w:date="2014-04-23T19:33:00Z">
          <w:pPr/>
        </w:pPrChange>
      </w:pPr>
      <w:del w:id="2211" w:author="Ram Shrestha" w:date="2014-04-24T07:20:00Z">
        <w:r w:rsidRPr="00061CDA" w:rsidDel="00311CED">
          <w:rPr>
            <w:rFonts w:ascii="Cambria" w:hAnsi="Cambria"/>
            <w:noProof/>
          </w:rPr>
          <w:delText xml:space="preserve">Clavel, F, Hance, AJ (2004) HIV Drug Resistance. </w:delText>
        </w:r>
        <w:r w:rsidRPr="00061CDA" w:rsidDel="00311CED">
          <w:rPr>
            <w:rFonts w:ascii="Cambria" w:hAnsi="Cambria"/>
            <w:i/>
            <w:noProof/>
          </w:rPr>
          <w:delText>New England Journal of Medicine</w:delText>
        </w:r>
        <w:r w:rsidRPr="00061CDA" w:rsidDel="00311CED">
          <w:rPr>
            <w:rFonts w:ascii="Cambria" w:hAnsi="Cambria"/>
            <w:noProof/>
          </w:rPr>
          <w:delText xml:space="preserve"> </w:delText>
        </w:r>
        <w:r w:rsidRPr="00061CDA" w:rsidDel="00311CED">
          <w:rPr>
            <w:rFonts w:ascii="Cambria" w:hAnsi="Cambria"/>
            <w:b/>
            <w:noProof/>
          </w:rPr>
          <w:delText>350</w:delText>
        </w:r>
        <w:r w:rsidRPr="00061CDA" w:rsidDel="00311CED">
          <w:rPr>
            <w:rFonts w:ascii="Cambria" w:hAnsi="Cambria"/>
            <w:noProof/>
          </w:rPr>
          <w:delText>: 1023-1035.</w:delText>
        </w:r>
      </w:del>
    </w:p>
    <w:p w:rsidR="00061CDA" w:rsidRPr="00061CDA" w:rsidDel="00311CED" w:rsidRDefault="00061CDA" w:rsidP="00F35359">
      <w:pPr>
        <w:spacing w:line="480" w:lineRule="auto"/>
        <w:rPr>
          <w:del w:id="2212" w:author="Ram Shrestha" w:date="2014-04-24T07:20:00Z"/>
          <w:rFonts w:ascii="Cambria" w:hAnsi="Cambria"/>
          <w:noProof/>
        </w:rPr>
        <w:pPrChange w:id="2213" w:author="Ram Shrestha" w:date="2014-04-23T19:33:00Z">
          <w:pPr/>
        </w:pPrChange>
      </w:pPr>
      <w:del w:id="2214" w:author="Ram Shrestha" w:date="2014-04-24T07:20:00Z">
        <w:r w:rsidRPr="00061CDA" w:rsidDel="00311CED">
          <w:rPr>
            <w:rFonts w:ascii="Cambria" w:hAnsi="Cambria"/>
            <w:noProof/>
          </w:rPr>
          <w:delText xml:space="preserve">Connor, EM, Sperling, RS, Gelber, R, Kiselev, P, Scott, G, O'Sullivan, MJ, VanDyke, R, Bey, M, Shearer, W, Jacobson, RL (1994a) Reduction of maternal-infant transmission of human immunodeficiency virus type 1 with zidovudine treatment. </w:delText>
        </w:r>
        <w:r w:rsidRPr="00061CDA" w:rsidDel="00311CED">
          <w:rPr>
            <w:rFonts w:ascii="Cambria" w:hAnsi="Cambria"/>
            <w:i/>
            <w:noProof/>
          </w:rPr>
          <w:delText>New England Journal of Medicine</w:delText>
        </w:r>
        <w:r w:rsidRPr="00061CDA" w:rsidDel="00311CED">
          <w:rPr>
            <w:rFonts w:ascii="Cambria" w:hAnsi="Cambria"/>
            <w:noProof/>
          </w:rPr>
          <w:delText xml:space="preserve"> </w:delText>
        </w:r>
        <w:r w:rsidRPr="00061CDA" w:rsidDel="00311CED">
          <w:rPr>
            <w:rFonts w:ascii="Cambria" w:hAnsi="Cambria"/>
            <w:b/>
            <w:noProof/>
          </w:rPr>
          <w:delText>331</w:delText>
        </w:r>
        <w:r w:rsidRPr="00061CDA" w:rsidDel="00311CED">
          <w:rPr>
            <w:rFonts w:ascii="Cambria" w:hAnsi="Cambria"/>
            <w:noProof/>
          </w:rPr>
          <w:delText>: 1173-1180.</w:delText>
        </w:r>
      </w:del>
    </w:p>
    <w:p w:rsidR="00061CDA" w:rsidRPr="00061CDA" w:rsidDel="00311CED" w:rsidRDefault="00061CDA" w:rsidP="00F35359">
      <w:pPr>
        <w:spacing w:line="480" w:lineRule="auto"/>
        <w:rPr>
          <w:del w:id="2215" w:author="Ram Shrestha" w:date="2014-04-24T07:20:00Z"/>
          <w:rFonts w:ascii="Cambria" w:hAnsi="Cambria"/>
          <w:noProof/>
        </w:rPr>
        <w:pPrChange w:id="2216" w:author="Ram Shrestha" w:date="2014-04-23T19:33:00Z">
          <w:pPr/>
        </w:pPrChange>
      </w:pPr>
      <w:del w:id="2217" w:author="Ram Shrestha" w:date="2014-04-24T07:20:00Z">
        <w:r w:rsidRPr="00061CDA" w:rsidDel="00311CED">
          <w:rPr>
            <w:rFonts w:ascii="Cambria" w:hAnsi="Cambria"/>
            <w:noProof/>
          </w:rPr>
          <w:delText xml:space="preserve">Connor, EM, Sperling, RS, Gelber, R, Kiselev, P, Scott, G, O'Sullivan, MJ, VanDyke, R, Bey, M, Shearer, W, Jacobson, RL, et al. (1994b) Reduction of maternal-infant transmission of human immunodeficiency virus type 1 with zidovudine treatment. Pediatric AIDS Clinical Trials Group Protocol 076 Study Group. </w:delText>
        </w:r>
        <w:r w:rsidRPr="00061CDA" w:rsidDel="00311CED">
          <w:rPr>
            <w:rFonts w:ascii="Cambria" w:hAnsi="Cambria"/>
            <w:i/>
            <w:noProof/>
          </w:rPr>
          <w:delText>N Engl J Med</w:delText>
        </w:r>
        <w:r w:rsidRPr="00061CDA" w:rsidDel="00311CED">
          <w:rPr>
            <w:rFonts w:ascii="Cambria" w:hAnsi="Cambria"/>
            <w:noProof/>
          </w:rPr>
          <w:delText xml:space="preserve"> </w:delText>
        </w:r>
        <w:r w:rsidRPr="00061CDA" w:rsidDel="00311CED">
          <w:rPr>
            <w:rFonts w:ascii="Cambria" w:hAnsi="Cambria"/>
            <w:b/>
            <w:noProof/>
          </w:rPr>
          <w:delText>331</w:delText>
        </w:r>
        <w:r w:rsidRPr="00061CDA" w:rsidDel="00311CED">
          <w:rPr>
            <w:rFonts w:ascii="Cambria" w:hAnsi="Cambria"/>
            <w:noProof/>
          </w:rPr>
          <w:delText>: 1173-1180.</w:delText>
        </w:r>
      </w:del>
    </w:p>
    <w:p w:rsidR="00061CDA" w:rsidRPr="00061CDA" w:rsidDel="00311CED" w:rsidRDefault="00061CDA" w:rsidP="00F35359">
      <w:pPr>
        <w:spacing w:line="480" w:lineRule="auto"/>
        <w:rPr>
          <w:del w:id="2218" w:author="Ram Shrestha" w:date="2014-04-24T07:20:00Z"/>
          <w:rFonts w:ascii="Cambria" w:hAnsi="Cambria"/>
          <w:noProof/>
        </w:rPr>
        <w:pPrChange w:id="2219" w:author="Ram Shrestha" w:date="2014-04-23T19:33:00Z">
          <w:pPr/>
        </w:pPrChange>
      </w:pPr>
      <w:del w:id="2220" w:author="Ram Shrestha" w:date="2014-04-24T07:20:00Z">
        <w:r w:rsidRPr="00061CDA" w:rsidDel="00311CED">
          <w:rPr>
            <w:rFonts w:ascii="Cambria" w:hAnsi="Cambria"/>
            <w:noProof/>
          </w:rPr>
          <w:delText xml:space="preserve">Coovadia, A, Hunt, G, Abrams, EJ, Sherman, G, Meyers, T, Barry, G, Malan, E, Marais, B, Stehlau, R, Ledwaba, J, Hammer, SM, Morris, L, Kuhn, L (2009) Persistent minority K103N mutations among women exposed to single-dose nevirapine and virologic response to nonnucleoside reverse-transcriptase inhibitor-based therapy. </w:delText>
        </w:r>
        <w:r w:rsidRPr="00061CDA" w:rsidDel="00311CED">
          <w:rPr>
            <w:rFonts w:ascii="Cambria" w:hAnsi="Cambria"/>
            <w:i/>
            <w:noProof/>
          </w:rPr>
          <w:delText>Clin Infect Dis</w:delText>
        </w:r>
        <w:r w:rsidRPr="00061CDA" w:rsidDel="00311CED">
          <w:rPr>
            <w:rFonts w:ascii="Cambria" w:hAnsi="Cambria"/>
            <w:noProof/>
          </w:rPr>
          <w:delText xml:space="preserve"> </w:delText>
        </w:r>
        <w:r w:rsidRPr="00061CDA" w:rsidDel="00311CED">
          <w:rPr>
            <w:rFonts w:ascii="Cambria" w:hAnsi="Cambria"/>
            <w:b/>
            <w:noProof/>
          </w:rPr>
          <w:delText>48</w:delText>
        </w:r>
        <w:r w:rsidRPr="00061CDA" w:rsidDel="00311CED">
          <w:rPr>
            <w:rFonts w:ascii="Cambria" w:hAnsi="Cambria"/>
            <w:noProof/>
          </w:rPr>
          <w:delText>: 462-472.</w:delText>
        </w:r>
      </w:del>
    </w:p>
    <w:p w:rsidR="00061CDA" w:rsidRPr="00061CDA" w:rsidDel="00311CED" w:rsidRDefault="00061CDA" w:rsidP="00F35359">
      <w:pPr>
        <w:spacing w:line="480" w:lineRule="auto"/>
        <w:rPr>
          <w:del w:id="2221" w:author="Ram Shrestha" w:date="2014-04-24T07:20:00Z"/>
          <w:rFonts w:ascii="Cambria" w:hAnsi="Cambria"/>
          <w:noProof/>
        </w:rPr>
        <w:pPrChange w:id="2222" w:author="Ram Shrestha" w:date="2014-04-23T19:33:00Z">
          <w:pPr/>
        </w:pPrChange>
      </w:pPr>
      <w:del w:id="2223" w:author="Ram Shrestha" w:date="2014-04-24T07:20:00Z">
        <w:r w:rsidRPr="00061CDA" w:rsidDel="00311CED">
          <w:rPr>
            <w:rFonts w:ascii="Cambria" w:hAnsi="Cambria"/>
            <w:noProof/>
          </w:rPr>
          <w:delText xml:space="preserve">D’Aquila, RT, Schapiro, JM, Brun-Vézinet, Ft, Clotet, B, Conway, B, Demeter, LM, Grant, RM, Johnson, VA, Kuritzkes, DR, Loveday, C (2003) Drug resistance mutations in HIV-1. </w:delText>
        </w:r>
        <w:r w:rsidRPr="00061CDA" w:rsidDel="00311CED">
          <w:rPr>
            <w:rFonts w:ascii="Cambria" w:hAnsi="Cambria"/>
            <w:i/>
            <w:noProof/>
          </w:rPr>
          <w:delText>Top HIV Med</w:delText>
        </w:r>
        <w:r w:rsidRPr="00061CDA" w:rsidDel="00311CED">
          <w:rPr>
            <w:rFonts w:ascii="Cambria" w:hAnsi="Cambria"/>
            <w:noProof/>
          </w:rPr>
          <w:delText xml:space="preserve"> </w:delText>
        </w:r>
        <w:r w:rsidRPr="00061CDA" w:rsidDel="00311CED">
          <w:rPr>
            <w:rFonts w:ascii="Cambria" w:hAnsi="Cambria"/>
            <w:b/>
            <w:noProof/>
          </w:rPr>
          <w:delText>11</w:delText>
        </w:r>
        <w:r w:rsidRPr="00061CDA" w:rsidDel="00311CED">
          <w:rPr>
            <w:rFonts w:ascii="Cambria" w:hAnsi="Cambria"/>
            <w:noProof/>
          </w:rPr>
          <w:delText>: 92–96.</w:delText>
        </w:r>
      </w:del>
    </w:p>
    <w:p w:rsidR="00061CDA" w:rsidRPr="00061CDA" w:rsidDel="00311CED" w:rsidRDefault="00061CDA" w:rsidP="00F35359">
      <w:pPr>
        <w:spacing w:line="480" w:lineRule="auto"/>
        <w:rPr>
          <w:del w:id="2224" w:author="Ram Shrestha" w:date="2014-04-24T07:20:00Z"/>
          <w:rFonts w:ascii="Cambria" w:hAnsi="Cambria"/>
          <w:noProof/>
        </w:rPr>
        <w:pPrChange w:id="2225" w:author="Ram Shrestha" w:date="2014-04-23T19:33:00Z">
          <w:pPr/>
        </w:pPrChange>
      </w:pPr>
      <w:del w:id="2226" w:author="Ram Shrestha" w:date="2014-04-24T07:20:00Z">
        <w:r w:rsidRPr="00061CDA" w:rsidDel="00311CED">
          <w:rPr>
            <w:rFonts w:ascii="Cambria" w:hAnsi="Cambria"/>
            <w:noProof/>
          </w:rPr>
          <w:delText xml:space="preserve">Devereux, HL, Youle, M, Johnson, MA, Loveday, C (1999) Rapid decline in detectability of HIV-1 drug resistance mutations after stopping therapy. </w:delText>
        </w:r>
        <w:r w:rsidRPr="00061CDA" w:rsidDel="00311CED">
          <w:rPr>
            <w:rFonts w:ascii="Cambria" w:hAnsi="Cambria"/>
            <w:i/>
            <w:noProof/>
          </w:rPr>
          <w:delText>AIDS</w:delText>
        </w:r>
        <w:r w:rsidRPr="00061CDA" w:rsidDel="00311CED">
          <w:rPr>
            <w:rFonts w:ascii="Cambria" w:hAnsi="Cambria"/>
            <w:noProof/>
          </w:rPr>
          <w:delText xml:space="preserve"> </w:delText>
        </w:r>
        <w:r w:rsidRPr="00061CDA" w:rsidDel="00311CED">
          <w:rPr>
            <w:rFonts w:ascii="Cambria" w:hAnsi="Cambria"/>
            <w:b/>
            <w:noProof/>
          </w:rPr>
          <w:delText>13</w:delText>
        </w:r>
        <w:r w:rsidRPr="00061CDA" w:rsidDel="00311CED">
          <w:rPr>
            <w:rFonts w:ascii="Cambria" w:hAnsi="Cambria"/>
            <w:noProof/>
          </w:rPr>
          <w:delText>: F123-127.</w:delText>
        </w:r>
      </w:del>
    </w:p>
    <w:p w:rsidR="00061CDA" w:rsidRPr="00061CDA" w:rsidDel="00311CED" w:rsidRDefault="00061CDA" w:rsidP="00F35359">
      <w:pPr>
        <w:spacing w:line="480" w:lineRule="auto"/>
        <w:rPr>
          <w:del w:id="2227" w:author="Ram Shrestha" w:date="2014-04-24T07:20:00Z"/>
          <w:rFonts w:ascii="Cambria" w:hAnsi="Cambria"/>
          <w:noProof/>
        </w:rPr>
        <w:pPrChange w:id="2228" w:author="Ram Shrestha" w:date="2014-04-23T19:33:00Z">
          <w:pPr/>
        </w:pPrChange>
      </w:pPr>
      <w:del w:id="2229" w:author="Ram Shrestha" w:date="2014-04-24T07:20:00Z">
        <w:r w:rsidRPr="00061CDA" w:rsidDel="00311CED">
          <w:rPr>
            <w:rFonts w:ascii="Cambria" w:hAnsi="Cambria"/>
            <w:noProof/>
          </w:rPr>
          <w:delText xml:space="preserve">Dudley, DM, Chin, EN, Bimber, BN, Sanabani, SS, Tarosso, LF, Costa, PR, Sauer, MM, Kallas, EG, O'Connor, DH (2012) Low-cost ultra-wide genotyping using Roche/454 pyrosequencing for surveillance of HIV drug resistance. </w:delText>
        </w:r>
        <w:r w:rsidRPr="00061CDA" w:rsidDel="00311CED">
          <w:rPr>
            <w:rFonts w:ascii="Cambria" w:hAnsi="Cambria"/>
            <w:i/>
            <w:noProof/>
          </w:rPr>
          <w:delText>PLoS One</w:delText>
        </w:r>
        <w:r w:rsidRPr="00061CDA" w:rsidDel="00311CED">
          <w:rPr>
            <w:rFonts w:ascii="Cambria" w:hAnsi="Cambria"/>
            <w:noProof/>
          </w:rPr>
          <w:delText xml:space="preserve"> </w:delText>
        </w:r>
        <w:r w:rsidRPr="00061CDA" w:rsidDel="00311CED">
          <w:rPr>
            <w:rFonts w:ascii="Cambria" w:hAnsi="Cambria"/>
            <w:b/>
            <w:noProof/>
          </w:rPr>
          <w:delText>7</w:delText>
        </w:r>
        <w:r w:rsidRPr="00061CDA" w:rsidDel="00311CED">
          <w:rPr>
            <w:rFonts w:ascii="Cambria" w:hAnsi="Cambria"/>
            <w:noProof/>
          </w:rPr>
          <w:delText>: e36494.</w:delText>
        </w:r>
      </w:del>
    </w:p>
    <w:p w:rsidR="00061CDA" w:rsidRPr="00061CDA" w:rsidDel="00311CED" w:rsidRDefault="00061CDA" w:rsidP="00F35359">
      <w:pPr>
        <w:spacing w:line="480" w:lineRule="auto"/>
        <w:rPr>
          <w:del w:id="2230" w:author="Ram Shrestha" w:date="2014-04-24T07:20:00Z"/>
          <w:rFonts w:ascii="Cambria" w:hAnsi="Cambria"/>
          <w:noProof/>
        </w:rPr>
        <w:pPrChange w:id="2231" w:author="Ram Shrestha" w:date="2014-04-23T19:33:00Z">
          <w:pPr/>
        </w:pPrChange>
      </w:pPr>
      <w:del w:id="2232" w:author="Ram Shrestha" w:date="2014-04-24T07:20:00Z">
        <w:r w:rsidRPr="00061CDA" w:rsidDel="00311CED">
          <w:rPr>
            <w:rFonts w:ascii="Cambria" w:hAnsi="Cambria"/>
            <w:noProof/>
          </w:rPr>
          <w:delText xml:space="preserve">Eshleman, SH, Guay, LA, Mwatha, A, Brown, ER, Cunningham, SP, Musoke, P, Mmiro, F, Jackson, JB (2004a) Characterization of nevirapine resistance mutations in women with subtype A vs. D HIV-1 6-8 weeks after single-dose nevirapine (HIVNET 012). </w:delText>
        </w:r>
        <w:r w:rsidRPr="00061CDA" w:rsidDel="00311CED">
          <w:rPr>
            <w:rFonts w:ascii="Cambria" w:hAnsi="Cambria"/>
            <w:i/>
            <w:noProof/>
          </w:rPr>
          <w:delText>J Acquir Immune Defic Syndr</w:delText>
        </w:r>
        <w:r w:rsidRPr="00061CDA" w:rsidDel="00311CED">
          <w:rPr>
            <w:rFonts w:ascii="Cambria" w:hAnsi="Cambria"/>
            <w:noProof/>
          </w:rPr>
          <w:delText xml:space="preserve"> </w:delText>
        </w:r>
        <w:r w:rsidRPr="00061CDA" w:rsidDel="00311CED">
          <w:rPr>
            <w:rFonts w:ascii="Cambria" w:hAnsi="Cambria"/>
            <w:b/>
            <w:noProof/>
          </w:rPr>
          <w:delText>35</w:delText>
        </w:r>
        <w:r w:rsidRPr="00061CDA" w:rsidDel="00311CED">
          <w:rPr>
            <w:rFonts w:ascii="Cambria" w:hAnsi="Cambria"/>
            <w:noProof/>
          </w:rPr>
          <w:delText>: 126-130.</w:delText>
        </w:r>
      </w:del>
    </w:p>
    <w:p w:rsidR="00061CDA" w:rsidRPr="00061CDA" w:rsidDel="00311CED" w:rsidRDefault="00061CDA" w:rsidP="00F35359">
      <w:pPr>
        <w:spacing w:line="480" w:lineRule="auto"/>
        <w:rPr>
          <w:del w:id="2233" w:author="Ram Shrestha" w:date="2014-04-24T07:20:00Z"/>
          <w:rFonts w:ascii="Cambria" w:hAnsi="Cambria"/>
          <w:noProof/>
        </w:rPr>
        <w:pPrChange w:id="2234" w:author="Ram Shrestha" w:date="2014-04-23T19:33:00Z">
          <w:pPr/>
        </w:pPrChange>
      </w:pPr>
      <w:del w:id="2235" w:author="Ram Shrestha" w:date="2014-04-24T07:20:00Z">
        <w:r w:rsidRPr="00061CDA" w:rsidDel="00311CED">
          <w:rPr>
            <w:rFonts w:ascii="Cambria" w:hAnsi="Cambria"/>
            <w:noProof/>
          </w:rPr>
          <w:delText xml:space="preserve">Eshleman, SH, Guay, LA, Mwatha, A, Cunningham, SP, Brown, ER, Musoke, P, Mmiro, F, Jackson, JB (2004b) Comparison of nevirapine (NVP) resistance in Ugandan women 7 days vs. 6-8 weeks after single-dose nvp prophylaxis: HIVNET 012. </w:delText>
        </w:r>
        <w:r w:rsidRPr="00061CDA" w:rsidDel="00311CED">
          <w:rPr>
            <w:rFonts w:ascii="Cambria" w:hAnsi="Cambria"/>
            <w:i/>
            <w:noProof/>
          </w:rPr>
          <w:delText>AIDS Res Hum Retroviruses</w:delText>
        </w:r>
        <w:r w:rsidRPr="00061CDA" w:rsidDel="00311CED">
          <w:rPr>
            <w:rFonts w:ascii="Cambria" w:hAnsi="Cambria"/>
            <w:noProof/>
          </w:rPr>
          <w:delText xml:space="preserve"> </w:delText>
        </w:r>
        <w:r w:rsidRPr="00061CDA" w:rsidDel="00311CED">
          <w:rPr>
            <w:rFonts w:ascii="Cambria" w:hAnsi="Cambria"/>
            <w:b/>
            <w:noProof/>
          </w:rPr>
          <w:delText>20</w:delText>
        </w:r>
        <w:r w:rsidRPr="00061CDA" w:rsidDel="00311CED">
          <w:rPr>
            <w:rFonts w:ascii="Cambria" w:hAnsi="Cambria"/>
            <w:noProof/>
          </w:rPr>
          <w:delText>: 595-599.</w:delText>
        </w:r>
      </w:del>
    </w:p>
    <w:p w:rsidR="00061CDA" w:rsidRPr="00061CDA" w:rsidDel="00311CED" w:rsidRDefault="00061CDA" w:rsidP="00F35359">
      <w:pPr>
        <w:spacing w:line="480" w:lineRule="auto"/>
        <w:rPr>
          <w:del w:id="2236" w:author="Ram Shrestha" w:date="2014-04-24T07:20:00Z"/>
          <w:rFonts w:ascii="Cambria" w:hAnsi="Cambria"/>
          <w:noProof/>
        </w:rPr>
        <w:pPrChange w:id="2237" w:author="Ram Shrestha" w:date="2014-04-23T19:33:00Z">
          <w:pPr/>
        </w:pPrChange>
      </w:pPr>
      <w:del w:id="2238" w:author="Ram Shrestha" w:date="2014-04-24T07:20:00Z">
        <w:r w:rsidRPr="00061CDA" w:rsidDel="00311CED">
          <w:rPr>
            <w:rFonts w:ascii="Cambria" w:hAnsi="Cambria"/>
            <w:noProof/>
          </w:rPr>
          <w:delText xml:space="preserve">Eshleman, SH, Hoover, DR, Chen, S, Hudelson, SE, Guay, LA, Mwatha, A, Fiscus, SA, Mmiro, F, Musoke, P, Jackson, JB (2005a) Resistance after single-dose nevirapine prophylaxis emerges in a high proportion of Malawian newborns. </w:delText>
        </w:r>
        <w:r w:rsidRPr="00061CDA" w:rsidDel="00311CED">
          <w:rPr>
            <w:rFonts w:ascii="Cambria" w:hAnsi="Cambria"/>
            <w:i/>
            <w:noProof/>
          </w:rPr>
          <w:delText>AIDS</w:delText>
        </w:r>
        <w:r w:rsidRPr="00061CDA" w:rsidDel="00311CED">
          <w:rPr>
            <w:rFonts w:ascii="Cambria" w:hAnsi="Cambria"/>
            <w:noProof/>
          </w:rPr>
          <w:delText xml:space="preserve"> </w:delText>
        </w:r>
        <w:r w:rsidRPr="00061CDA" w:rsidDel="00311CED">
          <w:rPr>
            <w:rFonts w:ascii="Cambria" w:hAnsi="Cambria"/>
            <w:b/>
            <w:noProof/>
          </w:rPr>
          <w:delText>19</w:delText>
        </w:r>
        <w:r w:rsidRPr="00061CDA" w:rsidDel="00311CED">
          <w:rPr>
            <w:rFonts w:ascii="Cambria" w:hAnsi="Cambria"/>
            <w:noProof/>
          </w:rPr>
          <w:delText>: 2167-2169.</w:delText>
        </w:r>
      </w:del>
    </w:p>
    <w:p w:rsidR="00061CDA" w:rsidRPr="00061CDA" w:rsidDel="00311CED" w:rsidRDefault="00061CDA" w:rsidP="00F35359">
      <w:pPr>
        <w:spacing w:line="480" w:lineRule="auto"/>
        <w:rPr>
          <w:del w:id="2239" w:author="Ram Shrestha" w:date="2014-04-24T07:20:00Z"/>
          <w:rFonts w:ascii="Cambria" w:hAnsi="Cambria"/>
          <w:noProof/>
        </w:rPr>
        <w:pPrChange w:id="2240" w:author="Ram Shrestha" w:date="2014-04-23T19:33:00Z">
          <w:pPr/>
        </w:pPrChange>
      </w:pPr>
      <w:del w:id="2241" w:author="Ram Shrestha" w:date="2014-04-24T07:20:00Z">
        <w:r w:rsidRPr="00061CDA" w:rsidDel="00311CED">
          <w:rPr>
            <w:rFonts w:ascii="Cambria" w:hAnsi="Cambria"/>
            <w:noProof/>
          </w:rPr>
          <w:delText xml:space="preserve">Eshleman, SH, Hoover, DR, Chen, S, Hudelson, SE, Guay, LA, Mwatha, A, Fiscus, SA, Mmiro, F, Musoke, P, Jackson, JB, Kumwenda, N, Taha, T (2005b) Nevirapine (NVP) resistance in women with HIV-1 subtype C, compared with subtypes A and D, after the administration of single-dose NVP. </w:delText>
        </w:r>
        <w:r w:rsidRPr="00061CDA" w:rsidDel="00311CED">
          <w:rPr>
            <w:rFonts w:ascii="Cambria" w:hAnsi="Cambria"/>
            <w:i/>
            <w:noProof/>
          </w:rPr>
          <w:delText>J Infect Dis</w:delText>
        </w:r>
        <w:r w:rsidRPr="00061CDA" w:rsidDel="00311CED">
          <w:rPr>
            <w:rFonts w:ascii="Cambria" w:hAnsi="Cambria"/>
            <w:noProof/>
          </w:rPr>
          <w:delText xml:space="preserve"> </w:delText>
        </w:r>
        <w:r w:rsidRPr="00061CDA" w:rsidDel="00311CED">
          <w:rPr>
            <w:rFonts w:ascii="Cambria" w:hAnsi="Cambria"/>
            <w:b/>
            <w:noProof/>
          </w:rPr>
          <w:delText>192</w:delText>
        </w:r>
        <w:r w:rsidRPr="00061CDA" w:rsidDel="00311CED">
          <w:rPr>
            <w:rFonts w:ascii="Cambria" w:hAnsi="Cambria"/>
            <w:noProof/>
          </w:rPr>
          <w:delText>: 30-36.</w:delText>
        </w:r>
      </w:del>
    </w:p>
    <w:p w:rsidR="00061CDA" w:rsidRPr="00061CDA" w:rsidDel="00311CED" w:rsidRDefault="00061CDA" w:rsidP="00F35359">
      <w:pPr>
        <w:spacing w:line="480" w:lineRule="auto"/>
        <w:rPr>
          <w:del w:id="2242" w:author="Ram Shrestha" w:date="2014-04-24T07:20:00Z"/>
          <w:rFonts w:ascii="Cambria" w:hAnsi="Cambria"/>
          <w:noProof/>
        </w:rPr>
        <w:pPrChange w:id="2243" w:author="Ram Shrestha" w:date="2014-04-23T19:33:00Z">
          <w:pPr/>
        </w:pPrChange>
      </w:pPr>
      <w:del w:id="2244" w:author="Ram Shrestha" w:date="2014-04-24T07:20:00Z">
        <w:r w:rsidRPr="00061CDA" w:rsidDel="00311CED">
          <w:rPr>
            <w:rFonts w:ascii="Cambria" w:hAnsi="Cambria"/>
            <w:noProof/>
          </w:rPr>
          <w:delText xml:space="preserve">Eshleman, SH, Mracna, M, Guay, LA, Deseyve, M, Cunningham, S, Mirochnick, M, Musoke, P, Fleming, T, Glenn Fowler, M, Mofenson, LM, Mmiro, F, Jackson, JB (2001) Selection and fading of resistance mutations in women and infants receiving nevirapine to prevent HIV-1 vertical transmission (HIVNET 012). </w:delText>
        </w:r>
        <w:r w:rsidRPr="00061CDA" w:rsidDel="00311CED">
          <w:rPr>
            <w:rFonts w:ascii="Cambria" w:hAnsi="Cambria"/>
            <w:i/>
            <w:noProof/>
          </w:rPr>
          <w:delText>AIDS</w:delText>
        </w:r>
        <w:r w:rsidRPr="00061CDA" w:rsidDel="00311CED">
          <w:rPr>
            <w:rFonts w:ascii="Cambria" w:hAnsi="Cambria"/>
            <w:noProof/>
          </w:rPr>
          <w:delText xml:space="preserve"> </w:delText>
        </w:r>
        <w:r w:rsidRPr="00061CDA" w:rsidDel="00311CED">
          <w:rPr>
            <w:rFonts w:ascii="Cambria" w:hAnsi="Cambria"/>
            <w:b/>
            <w:noProof/>
          </w:rPr>
          <w:delText>15</w:delText>
        </w:r>
        <w:r w:rsidRPr="00061CDA" w:rsidDel="00311CED">
          <w:rPr>
            <w:rFonts w:ascii="Cambria" w:hAnsi="Cambria"/>
            <w:noProof/>
          </w:rPr>
          <w:delText>: 1951-1957.</w:delText>
        </w:r>
      </w:del>
    </w:p>
    <w:p w:rsidR="00061CDA" w:rsidRPr="00061CDA" w:rsidDel="00311CED" w:rsidRDefault="00061CDA" w:rsidP="00F35359">
      <w:pPr>
        <w:spacing w:line="480" w:lineRule="auto"/>
        <w:rPr>
          <w:del w:id="2245" w:author="Ram Shrestha" w:date="2014-04-24T07:20:00Z"/>
          <w:rFonts w:ascii="Cambria" w:hAnsi="Cambria"/>
          <w:noProof/>
        </w:rPr>
        <w:pPrChange w:id="2246" w:author="Ram Shrestha" w:date="2014-04-23T19:33:00Z">
          <w:pPr/>
        </w:pPrChange>
      </w:pPr>
      <w:del w:id="2247" w:author="Ram Shrestha" w:date="2014-04-24T07:20:00Z">
        <w:r w:rsidRPr="00061CDA" w:rsidDel="00311CED">
          <w:rPr>
            <w:rFonts w:ascii="Cambria" w:hAnsi="Cambria"/>
            <w:noProof/>
          </w:rPr>
          <w:delText xml:space="preserve">Ferradini, L, Jeannin, A, Pinoges, L, Izopet, J, Odhiambo, D, Mankhambo, L, Karungi, G, Szumilin, E, Balandine, S, Fedida, G, Carrieri, MP, Spire, B, Ford, N, Tassie, JM, Guerin, PJ, Brasher, C (2006) Scaling up of highly active antiretroviral therapy in a rural district of Malawi: an effectiveness assessment. </w:delText>
        </w:r>
        <w:r w:rsidRPr="00061CDA" w:rsidDel="00311CED">
          <w:rPr>
            <w:rFonts w:ascii="Cambria" w:hAnsi="Cambria"/>
            <w:i/>
            <w:noProof/>
          </w:rPr>
          <w:delText>Lancet</w:delText>
        </w:r>
        <w:r w:rsidRPr="00061CDA" w:rsidDel="00311CED">
          <w:rPr>
            <w:rFonts w:ascii="Cambria" w:hAnsi="Cambria"/>
            <w:noProof/>
          </w:rPr>
          <w:delText xml:space="preserve"> </w:delText>
        </w:r>
        <w:r w:rsidRPr="00061CDA" w:rsidDel="00311CED">
          <w:rPr>
            <w:rFonts w:ascii="Cambria" w:hAnsi="Cambria"/>
            <w:b/>
            <w:noProof/>
          </w:rPr>
          <w:delText>367</w:delText>
        </w:r>
        <w:r w:rsidRPr="00061CDA" w:rsidDel="00311CED">
          <w:rPr>
            <w:rFonts w:ascii="Cambria" w:hAnsi="Cambria"/>
            <w:noProof/>
          </w:rPr>
          <w:delText>: 1335-1342.</w:delText>
        </w:r>
      </w:del>
    </w:p>
    <w:p w:rsidR="00061CDA" w:rsidRPr="00061CDA" w:rsidDel="00311CED" w:rsidRDefault="00061CDA" w:rsidP="00F35359">
      <w:pPr>
        <w:spacing w:line="480" w:lineRule="auto"/>
        <w:rPr>
          <w:del w:id="2248" w:author="Ram Shrestha" w:date="2014-04-24T07:20:00Z"/>
          <w:rFonts w:ascii="Cambria" w:hAnsi="Cambria"/>
          <w:noProof/>
        </w:rPr>
        <w:pPrChange w:id="2249" w:author="Ram Shrestha" w:date="2014-04-23T19:33:00Z">
          <w:pPr/>
        </w:pPrChange>
      </w:pPr>
      <w:del w:id="2250" w:author="Ram Shrestha" w:date="2014-04-24T07:20:00Z">
        <w:r w:rsidRPr="00061CDA" w:rsidDel="00311CED">
          <w:rPr>
            <w:rFonts w:ascii="Cambria" w:hAnsi="Cambria"/>
            <w:noProof/>
          </w:rPr>
          <w:delText xml:space="preserve">Flys, T, Nissley, DV, Claasen, CW, Jones, D, Shi, C, Guay, LA, Musoke, P, Mmiro, F, Strathern, JN, Jackson, JB, Eshleman, JR, Eshleman, SH (2005) Sensitive drug-resistance assays reveal long-term persistence of HIV-1 variants with the K103N nevirapine (NVP) resistance mutation in some women and infants after the administration of single-dose NVP: HIVNET 012. </w:delText>
        </w:r>
        <w:r w:rsidRPr="00061CDA" w:rsidDel="00311CED">
          <w:rPr>
            <w:rFonts w:ascii="Cambria" w:hAnsi="Cambria"/>
            <w:i/>
            <w:noProof/>
          </w:rPr>
          <w:delText>J Infect Dis</w:delText>
        </w:r>
        <w:r w:rsidRPr="00061CDA" w:rsidDel="00311CED">
          <w:rPr>
            <w:rFonts w:ascii="Cambria" w:hAnsi="Cambria"/>
            <w:noProof/>
          </w:rPr>
          <w:delText xml:space="preserve"> </w:delText>
        </w:r>
        <w:r w:rsidRPr="00061CDA" w:rsidDel="00311CED">
          <w:rPr>
            <w:rFonts w:ascii="Cambria" w:hAnsi="Cambria"/>
            <w:b/>
            <w:noProof/>
          </w:rPr>
          <w:delText>192</w:delText>
        </w:r>
        <w:r w:rsidRPr="00061CDA" w:rsidDel="00311CED">
          <w:rPr>
            <w:rFonts w:ascii="Cambria" w:hAnsi="Cambria"/>
            <w:noProof/>
          </w:rPr>
          <w:delText>: 24-29.</w:delText>
        </w:r>
      </w:del>
    </w:p>
    <w:p w:rsidR="00061CDA" w:rsidRPr="00061CDA" w:rsidDel="00311CED" w:rsidRDefault="00061CDA" w:rsidP="00F35359">
      <w:pPr>
        <w:spacing w:line="480" w:lineRule="auto"/>
        <w:rPr>
          <w:del w:id="2251" w:author="Ram Shrestha" w:date="2014-04-24T07:20:00Z"/>
          <w:rFonts w:ascii="Cambria" w:hAnsi="Cambria"/>
          <w:noProof/>
        </w:rPr>
        <w:pPrChange w:id="2252" w:author="Ram Shrestha" w:date="2014-04-23T19:33:00Z">
          <w:pPr/>
        </w:pPrChange>
      </w:pPr>
      <w:del w:id="2253" w:author="Ram Shrestha" w:date="2014-04-24T07:20:00Z">
        <w:r w:rsidRPr="00061CDA" w:rsidDel="00311CED">
          <w:rPr>
            <w:rFonts w:ascii="Cambria" w:hAnsi="Cambria"/>
            <w:noProof/>
          </w:rPr>
          <w:delText xml:space="preserve">Gifford, AL, Bormann, JE, Shively, MJ, Wright, BC, Richman, DD, Bozzette, SA (2000) Predictors of self-reported adherence and plasma HIV concentrations in patients on multidrug antiretroviral regimens. </w:delText>
        </w:r>
        <w:r w:rsidRPr="00061CDA" w:rsidDel="00311CED">
          <w:rPr>
            <w:rFonts w:ascii="Cambria" w:hAnsi="Cambria"/>
            <w:i/>
            <w:noProof/>
          </w:rPr>
          <w:delText>J Acquir Immune Defic Syndr</w:delText>
        </w:r>
        <w:r w:rsidRPr="00061CDA" w:rsidDel="00311CED">
          <w:rPr>
            <w:rFonts w:ascii="Cambria" w:hAnsi="Cambria"/>
            <w:noProof/>
          </w:rPr>
          <w:delText xml:space="preserve"> </w:delText>
        </w:r>
        <w:r w:rsidRPr="00061CDA" w:rsidDel="00311CED">
          <w:rPr>
            <w:rFonts w:ascii="Cambria" w:hAnsi="Cambria"/>
            <w:b/>
            <w:noProof/>
          </w:rPr>
          <w:delText>23</w:delText>
        </w:r>
        <w:r w:rsidRPr="00061CDA" w:rsidDel="00311CED">
          <w:rPr>
            <w:rFonts w:ascii="Cambria" w:hAnsi="Cambria"/>
            <w:noProof/>
          </w:rPr>
          <w:delText>: 386-395.</w:delText>
        </w:r>
      </w:del>
    </w:p>
    <w:p w:rsidR="00061CDA" w:rsidRPr="00061CDA" w:rsidDel="00311CED" w:rsidRDefault="00061CDA" w:rsidP="00F35359">
      <w:pPr>
        <w:spacing w:line="480" w:lineRule="auto"/>
        <w:rPr>
          <w:del w:id="2254" w:author="Ram Shrestha" w:date="2014-04-24T07:20:00Z"/>
          <w:rFonts w:ascii="Cambria" w:hAnsi="Cambria"/>
          <w:noProof/>
        </w:rPr>
        <w:pPrChange w:id="2255" w:author="Ram Shrestha" w:date="2014-04-23T19:33:00Z">
          <w:pPr/>
        </w:pPrChange>
      </w:pPr>
      <w:del w:id="2256" w:author="Ram Shrestha" w:date="2014-04-24T07:20:00Z">
        <w:r w:rsidRPr="00061CDA" w:rsidDel="00311CED">
          <w:rPr>
            <w:rFonts w:ascii="Cambria" w:hAnsi="Cambria"/>
            <w:noProof/>
          </w:rPr>
          <w:delText xml:space="preserve">Gilks, CF, Crowley, S, Ekpini, R, Gove, S, Perriens, J, Souteyrand, Y, Sutherland, D, Vitoria, M, Guerma, T, De Cock, K (2006) The WHO public-health approach to antiretroviral treatment against HIV in resource-limited settings. </w:delText>
        </w:r>
        <w:r w:rsidRPr="00061CDA" w:rsidDel="00311CED">
          <w:rPr>
            <w:rFonts w:ascii="Cambria" w:hAnsi="Cambria"/>
            <w:i/>
            <w:noProof/>
          </w:rPr>
          <w:delText>Lancet</w:delText>
        </w:r>
        <w:r w:rsidRPr="00061CDA" w:rsidDel="00311CED">
          <w:rPr>
            <w:rFonts w:ascii="Cambria" w:hAnsi="Cambria"/>
            <w:noProof/>
          </w:rPr>
          <w:delText xml:space="preserve"> </w:delText>
        </w:r>
        <w:r w:rsidRPr="00061CDA" w:rsidDel="00311CED">
          <w:rPr>
            <w:rFonts w:ascii="Cambria" w:hAnsi="Cambria"/>
            <w:b/>
            <w:noProof/>
          </w:rPr>
          <w:delText>368</w:delText>
        </w:r>
        <w:r w:rsidRPr="00061CDA" w:rsidDel="00311CED">
          <w:rPr>
            <w:rFonts w:ascii="Cambria" w:hAnsi="Cambria"/>
            <w:noProof/>
          </w:rPr>
          <w:delText>: 505-510.</w:delText>
        </w:r>
      </w:del>
    </w:p>
    <w:p w:rsidR="00061CDA" w:rsidRPr="00061CDA" w:rsidDel="00311CED" w:rsidRDefault="00061CDA" w:rsidP="00F35359">
      <w:pPr>
        <w:spacing w:line="480" w:lineRule="auto"/>
        <w:rPr>
          <w:del w:id="2257" w:author="Ram Shrestha" w:date="2014-04-24T07:20:00Z"/>
          <w:rFonts w:ascii="Cambria" w:hAnsi="Cambria"/>
          <w:noProof/>
        </w:rPr>
        <w:pPrChange w:id="2258" w:author="Ram Shrestha" w:date="2014-04-23T19:33:00Z">
          <w:pPr/>
        </w:pPrChange>
      </w:pPr>
      <w:del w:id="2259" w:author="Ram Shrestha" w:date="2014-04-24T07:20:00Z">
        <w:r w:rsidRPr="00061CDA" w:rsidDel="00311CED">
          <w:rPr>
            <w:rFonts w:ascii="Cambria" w:hAnsi="Cambria"/>
            <w:noProof/>
          </w:rPr>
          <w:delText xml:space="preserve">Gilles, A, Meglecz, E, Pech, N, Ferreira, S, Malausa, T, Martin, JF (2011) Accuracy and quality assessment of 454 GS-FLX Titanium pyrosequencing. </w:delText>
        </w:r>
        <w:r w:rsidRPr="00061CDA" w:rsidDel="00311CED">
          <w:rPr>
            <w:rFonts w:ascii="Cambria" w:hAnsi="Cambria"/>
            <w:i/>
            <w:noProof/>
          </w:rPr>
          <w:delText>BMC Genomics</w:delText>
        </w:r>
        <w:r w:rsidRPr="00061CDA" w:rsidDel="00311CED">
          <w:rPr>
            <w:rFonts w:ascii="Cambria" w:hAnsi="Cambria"/>
            <w:noProof/>
          </w:rPr>
          <w:delText xml:space="preserve"> </w:delText>
        </w:r>
        <w:r w:rsidRPr="00061CDA" w:rsidDel="00311CED">
          <w:rPr>
            <w:rFonts w:ascii="Cambria" w:hAnsi="Cambria"/>
            <w:b/>
            <w:noProof/>
          </w:rPr>
          <w:delText>12</w:delText>
        </w:r>
        <w:r w:rsidRPr="00061CDA" w:rsidDel="00311CED">
          <w:rPr>
            <w:rFonts w:ascii="Cambria" w:hAnsi="Cambria"/>
            <w:noProof/>
          </w:rPr>
          <w:delText>: 245.</w:delText>
        </w:r>
      </w:del>
    </w:p>
    <w:p w:rsidR="00061CDA" w:rsidRPr="00061CDA" w:rsidDel="00311CED" w:rsidRDefault="00061CDA" w:rsidP="00F35359">
      <w:pPr>
        <w:spacing w:line="480" w:lineRule="auto"/>
        <w:rPr>
          <w:del w:id="2260" w:author="Ram Shrestha" w:date="2014-04-24T07:20:00Z"/>
          <w:rFonts w:ascii="Cambria" w:hAnsi="Cambria"/>
          <w:noProof/>
        </w:rPr>
        <w:pPrChange w:id="2261" w:author="Ram Shrestha" w:date="2014-04-23T19:33:00Z">
          <w:pPr/>
        </w:pPrChange>
      </w:pPr>
      <w:del w:id="2262" w:author="Ram Shrestha" w:date="2014-04-24T07:20:00Z">
        <w:r w:rsidRPr="00061CDA" w:rsidDel="00311CED">
          <w:rPr>
            <w:rFonts w:ascii="Cambria" w:hAnsi="Cambria"/>
            <w:noProof/>
          </w:rPr>
          <w:delText xml:space="preserve">Guay, LA, Musoke, P, Fleming, T, Bagenda, D, Allen, M, Nakabiito, C, Sherman, J, Bakaki, P, Ducar, C, Deseyve, M, Emel, L, Mirochnick, M, Fowler, MG, Mofenson, L, Miotti, P, Dransfield, K, Bray, D, Mmiro, F, Jackson, JB (1999) Intrapartum and neonatal single-dose nevirapine compared with zidovudine for prevention of mother-to-child transmission of HIV-1 in Kampala, Uganda: HIVNET 012 randomised trial. </w:delText>
        </w:r>
        <w:r w:rsidRPr="00061CDA" w:rsidDel="00311CED">
          <w:rPr>
            <w:rFonts w:ascii="Cambria" w:hAnsi="Cambria"/>
            <w:i/>
            <w:noProof/>
          </w:rPr>
          <w:delText>Lancet</w:delText>
        </w:r>
        <w:r w:rsidRPr="00061CDA" w:rsidDel="00311CED">
          <w:rPr>
            <w:rFonts w:ascii="Cambria" w:hAnsi="Cambria"/>
            <w:noProof/>
          </w:rPr>
          <w:delText xml:space="preserve"> </w:delText>
        </w:r>
        <w:r w:rsidRPr="00061CDA" w:rsidDel="00311CED">
          <w:rPr>
            <w:rFonts w:ascii="Cambria" w:hAnsi="Cambria"/>
            <w:b/>
            <w:noProof/>
          </w:rPr>
          <w:delText>354</w:delText>
        </w:r>
        <w:r w:rsidRPr="00061CDA" w:rsidDel="00311CED">
          <w:rPr>
            <w:rFonts w:ascii="Cambria" w:hAnsi="Cambria"/>
            <w:noProof/>
          </w:rPr>
          <w:delText>: 795-802.</w:delText>
        </w:r>
      </w:del>
    </w:p>
    <w:p w:rsidR="00061CDA" w:rsidRPr="00061CDA" w:rsidDel="00311CED" w:rsidRDefault="00061CDA" w:rsidP="00F35359">
      <w:pPr>
        <w:spacing w:line="480" w:lineRule="auto"/>
        <w:rPr>
          <w:del w:id="2263" w:author="Ram Shrestha" w:date="2014-04-24T07:20:00Z"/>
          <w:rFonts w:ascii="Cambria" w:hAnsi="Cambria"/>
          <w:noProof/>
        </w:rPr>
        <w:pPrChange w:id="2264" w:author="Ram Shrestha" w:date="2014-04-23T19:33:00Z">
          <w:pPr/>
        </w:pPrChange>
      </w:pPr>
      <w:del w:id="2265" w:author="Ram Shrestha" w:date="2014-04-24T07:20:00Z">
        <w:r w:rsidRPr="00061CDA" w:rsidDel="00311CED">
          <w:rPr>
            <w:rFonts w:ascii="Cambria" w:hAnsi="Cambria"/>
            <w:noProof/>
          </w:rPr>
          <w:delText xml:space="preserve">Gupta, RK, Hill, A, Sawyer, AW, Cozzi-Lepri, A, von Wyl, V, Yerly, S, Lima, VD, Gunthard, HF, Gilks, C, Pillay, D (2009) Virological monitoring and resistance to first-line highly active antiretroviral therapy in adults infected with HIV-1 treated under WHO guidelines: a systematic review and meta-analysis. </w:delText>
        </w:r>
        <w:r w:rsidRPr="00061CDA" w:rsidDel="00311CED">
          <w:rPr>
            <w:rFonts w:ascii="Cambria" w:hAnsi="Cambria"/>
            <w:i/>
            <w:noProof/>
          </w:rPr>
          <w:delText>Lancet Infect Dis</w:delText>
        </w:r>
        <w:r w:rsidRPr="00061CDA" w:rsidDel="00311CED">
          <w:rPr>
            <w:rFonts w:ascii="Cambria" w:hAnsi="Cambria"/>
            <w:noProof/>
          </w:rPr>
          <w:delText xml:space="preserve"> </w:delText>
        </w:r>
        <w:r w:rsidRPr="00061CDA" w:rsidDel="00311CED">
          <w:rPr>
            <w:rFonts w:ascii="Cambria" w:hAnsi="Cambria"/>
            <w:b/>
            <w:noProof/>
          </w:rPr>
          <w:delText>9</w:delText>
        </w:r>
        <w:r w:rsidRPr="00061CDA" w:rsidDel="00311CED">
          <w:rPr>
            <w:rFonts w:ascii="Cambria" w:hAnsi="Cambria"/>
            <w:noProof/>
          </w:rPr>
          <w:delText>: 409-417.</w:delText>
        </w:r>
      </w:del>
    </w:p>
    <w:p w:rsidR="00061CDA" w:rsidRPr="00061CDA" w:rsidDel="00311CED" w:rsidRDefault="00061CDA" w:rsidP="00F35359">
      <w:pPr>
        <w:spacing w:line="480" w:lineRule="auto"/>
        <w:rPr>
          <w:del w:id="2266" w:author="Ram Shrestha" w:date="2014-04-24T07:20:00Z"/>
          <w:rFonts w:ascii="Cambria" w:hAnsi="Cambria"/>
          <w:noProof/>
        </w:rPr>
        <w:pPrChange w:id="2267" w:author="Ram Shrestha" w:date="2014-04-23T19:33:00Z">
          <w:pPr/>
        </w:pPrChange>
      </w:pPr>
      <w:del w:id="2268" w:author="Ram Shrestha" w:date="2014-04-24T07:20:00Z">
        <w:r w:rsidRPr="00061CDA" w:rsidDel="00311CED">
          <w:rPr>
            <w:rFonts w:ascii="Cambria" w:hAnsi="Cambria"/>
            <w:noProof/>
          </w:rPr>
          <w:delText xml:space="preserve">Hamers, RL, Schuurman, R, Sigaloff, KC, Wallis, CL, Kityo, C, Siwale, M, Mandaliya, K, Ive, P, Botes, ME, Wellington, M, Osibogun, A, Wit, FW, van Vugt, M, Stevens, WS, de Wit, TF (2012) Effect of pretreatment HIV-1 drug resistance on immunological, virological, and drug-resistance outcomes of first-line antiretroviral treatment in sub-Saharan Africa: a multicentre cohort study. </w:delText>
        </w:r>
        <w:r w:rsidRPr="00061CDA" w:rsidDel="00311CED">
          <w:rPr>
            <w:rFonts w:ascii="Cambria" w:hAnsi="Cambria"/>
            <w:i/>
            <w:noProof/>
          </w:rPr>
          <w:delText>Lancet Infect Dis</w:delText>
        </w:r>
        <w:r w:rsidRPr="00061CDA" w:rsidDel="00311CED">
          <w:rPr>
            <w:rFonts w:ascii="Cambria" w:hAnsi="Cambria"/>
            <w:noProof/>
          </w:rPr>
          <w:delText xml:space="preserve"> </w:delText>
        </w:r>
        <w:r w:rsidRPr="00061CDA" w:rsidDel="00311CED">
          <w:rPr>
            <w:rFonts w:ascii="Cambria" w:hAnsi="Cambria"/>
            <w:b/>
            <w:noProof/>
          </w:rPr>
          <w:delText>12</w:delText>
        </w:r>
        <w:r w:rsidRPr="00061CDA" w:rsidDel="00311CED">
          <w:rPr>
            <w:rFonts w:ascii="Cambria" w:hAnsi="Cambria"/>
            <w:noProof/>
          </w:rPr>
          <w:delText>: 307-317.</w:delText>
        </w:r>
      </w:del>
    </w:p>
    <w:p w:rsidR="00061CDA" w:rsidRPr="00061CDA" w:rsidDel="00311CED" w:rsidRDefault="00061CDA" w:rsidP="00F35359">
      <w:pPr>
        <w:spacing w:line="480" w:lineRule="auto"/>
        <w:rPr>
          <w:del w:id="2269" w:author="Ram Shrestha" w:date="2014-04-24T07:20:00Z"/>
          <w:rFonts w:ascii="Cambria" w:hAnsi="Cambria"/>
          <w:noProof/>
        </w:rPr>
        <w:pPrChange w:id="2270" w:author="Ram Shrestha" w:date="2014-04-23T19:33:00Z">
          <w:pPr/>
        </w:pPrChange>
      </w:pPr>
      <w:del w:id="2271" w:author="Ram Shrestha" w:date="2014-04-24T07:20:00Z">
        <w:r w:rsidRPr="00061CDA" w:rsidDel="00311CED">
          <w:rPr>
            <w:rFonts w:ascii="Cambria" w:hAnsi="Cambria"/>
            <w:noProof/>
          </w:rPr>
          <w:delText xml:space="preserve">Hauser, A, Mugenyi, K, Kabasinguzi, R, Kuecherer, C, Harms, G, Kunz, A (2011) Emergence and persistence of minor drug-resistant HIV-1 variants in Ugandan women after nevirapine single-dose prophylaxis. </w:delText>
        </w:r>
        <w:r w:rsidRPr="00061CDA" w:rsidDel="00311CED">
          <w:rPr>
            <w:rFonts w:ascii="Cambria" w:hAnsi="Cambria"/>
            <w:i/>
            <w:noProof/>
          </w:rPr>
          <w:delText>PLoS One</w:delText>
        </w:r>
        <w:r w:rsidRPr="00061CDA" w:rsidDel="00311CED">
          <w:rPr>
            <w:rFonts w:ascii="Cambria" w:hAnsi="Cambria"/>
            <w:noProof/>
          </w:rPr>
          <w:delText xml:space="preserve"> </w:delText>
        </w:r>
        <w:r w:rsidRPr="00061CDA" w:rsidDel="00311CED">
          <w:rPr>
            <w:rFonts w:ascii="Cambria" w:hAnsi="Cambria"/>
            <w:b/>
            <w:noProof/>
          </w:rPr>
          <w:delText>6</w:delText>
        </w:r>
        <w:r w:rsidRPr="00061CDA" w:rsidDel="00311CED">
          <w:rPr>
            <w:rFonts w:ascii="Cambria" w:hAnsi="Cambria"/>
            <w:noProof/>
          </w:rPr>
          <w:delText>: e20357.</w:delText>
        </w:r>
      </w:del>
    </w:p>
    <w:p w:rsidR="00061CDA" w:rsidRPr="00061CDA" w:rsidDel="00311CED" w:rsidRDefault="00061CDA" w:rsidP="00F35359">
      <w:pPr>
        <w:spacing w:line="480" w:lineRule="auto"/>
        <w:rPr>
          <w:del w:id="2272" w:author="Ram Shrestha" w:date="2014-04-24T07:20:00Z"/>
          <w:rFonts w:ascii="Cambria" w:hAnsi="Cambria"/>
          <w:noProof/>
        </w:rPr>
        <w:pPrChange w:id="2273" w:author="Ram Shrestha" w:date="2014-04-23T19:33:00Z">
          <w:pPr/>
        </w:pPrChange>
      </w:pPr>
      <w:del w:id="2274" w:author="Ram Shrestha" w:date="2014-04-24T07:20:00Z">
        <w:r w:rsidRPr="00061CDA" w:rsidDel="00311CED">
          <w:rPr>
            <w:rFonts w:ascii="Cambria" w:hAnsi="Cambria"/>
            <w:noProof/>
          </w:rPr>
          <w:delText xml:space="preserve">Havlir, DV, Eastman, S, Gamst, A, Richman, DD (1996) Nevirapine-resistant human immunodeficiency virus: kinetics of replication and estimated prevalence in untreated patients. </w:delText>
        </w:r>
        <w:r w:rsidRPr="00061CDA" w:rsidDel="00311CED">
          <w:rPr>
            <w:rFonts w:ascii="Cambria" w:hAnsi="Cambria"/>
            <w:i/>
            <w:noProof/>
          </w:rPr>
          <w:delText>J Virol</w:delText>
        </w:r>
        <w:r w:rsidRPr="00061CDA" w:rsidDel="00311CED">
          <w:rPr>
            <w:rFonts w:ascii="Cambria" w:hAnsi="Cambria"/>
            <w:noProof/>
          </w:rPr>
          <w:delText xml:space="preserve"> </w:delText>
        </w:r>
        <w:r w:rsidRPr="00061CDA" w:rsidDel="00311CED">
          <w:rPr>
            <w:rFonts w:ascii="Cambria" w:hAnsi="Cambria"/>
            <w:b/>
            <w:noProof/>
          </w:rPr>
          <w:delText>70</w:delText>
        </w:r>
        <w:r w:rsidRPr="00061CDA" w:rsidDel="00311CED">
          <w:rPr>
            <w:rFonts w:ascii="Cambria" w:hAnsi="Cambria"/>
            <w:noProof/>
          </w:rPr>
          <w:delText>: 7894-7899.</w:delText>
        </w:r>
      </w:del>
    </w:p>
    <w:p w:rsidR="00061CDA" w:rsidRPr="00061CDA" w:rsidDel="00311CED" w:rsidRDefault="00061CDA" w:rsidP="00F35359">
      <w:pPr>
        <w:spacing w:line="480" w:lineRule="auto"/>
        <w:rPr>
          <w:del w:id="2275" w:author="Ram Shrestha" w:date="2014-04-24T07:20:00Z"/>
          <w:rFonts w:ascii="Cambria" w:hAnsi="Cambria"/>
          <w:noProof/>
        </w:rPr>
        <w:pPrChange w:id="2276" w:author="Ram Shrestha" w:date="2014-04-23T19:33:00Z">
          <w:pPr/>
        </w:pPrChange>
      </w:pPr>
      <w:del w:id="2277" w:author="Ram Shrestha" w:date="2014-04-24T07:20:00Z">
        <w:r w:rsidRPr="00061CDA" w:rsidDel="00311CED">
          <w:rPr>
            <w:rFonts w:ascii="Cambria" w:hAnsi="Cambria"/>
            <w:noProof/>
          </w:rPr>
          <w:delText xml:space="preserve">Hedskog, C, Mild, M, Jernberg, J, Sherwood, E, Bratt, G, Leitner, T, Lundeberg, J, Andersson, B, Albert, J (2010) Dynamics of HIV-1 quasispecies during antiviral treatment dissected using ultra-deep pyrosequencing. </w:delText>
        </w:r>
        <w:r w:rsidRPr="00061CDA" w:rsidDel="00311CED">
          <w:rPr>
            <w:rFonts w:ascii="Cambria" w:hAnsi="Cambria"/>
            <w:i/>
            <w:noProof/>
          </w:rPr>
          <w:delText>PLoS One</w:delText>
        </w:r>
        <w:r w:rsidRPr="00061CDA" w:rsidDel="00311CED">
          <w:rPr>
            <w:rFonts w:ascii="Cambria" w:hAnsi="Cambria"/>
            <w:noProof/>
          </w:rPr>
          <w:delText xml:space="preserve"> </w:delText>
        </w:r>
        <w:r w:rsidRPr="00061CDA" w:rsidDel="00311CED">
          <w:rPr>
            <w:rFonts w:ascii="Cambria" w:hAnsi="Cambria"/>
            <w:b/>
            <w:noProof/>
          </w:rPr>
          <w:delText>5</w:delText>
        </w:r>
        <w:r w:rsidRPr="00061CDA" w:rsidDel="00311CED">
          <w:rPr>
            <w:rFonts w:ascii="Cambria" w:hAnsi="Cambria"/>
            <w:noProof/>
          </w:rPr>
          <w:delText>: e11345.</w:delText>
        </w:r>
      </w:del>
    </w:p>
    <w:p w:rsidR="00061CDA" w:rsidRPr="00061CDA" w:rsidDel="00311CED" w:rsidRDefault="00061CDA" w:rsidP="00F35359">
      <w:pPr>
        <w:spacing w:line="480" w:lineRule="auto"/>
        <w:rPr>
          <w:del w:id="2278" w:author="Ram Shrestha" w:date="2014-04-24T07:20:00Z"/>
          <w:rFonts w:ascii="Cambria" w:hAnsi="Cambria"/>
          <w:noProof/>
        </w:rPr>
        <w:pPrChange w:id="2279" w:author="Ram Shrestha" w:date="2014-04-23T19:33:00Z">
          <w:pPr/>
        </w:pPrChange>
      </w:pPr>
      <w:del w:id="2280" w:author="Ram Shrestha" w:date="2014-04-24T07:20:00Z">
        <w:r w:rsidRPr="00061CDA" w:rsidDel="00311CED">
          <w:rPr>
            <w:rFonts w:ascii="Cambria" w:hAnsi="Cambria"/>
            <w:noProof/>
          </w:rPr>
          <w:delText xml:space="preserve">Hoffmann, C, Minkah, N, Leipzig, J, Wang, G, Arens, MQ, Tebas, P, Bushman, FD (2007) DNA bar coding and pyrosequencing to identify rare HIV drug resistance mutations. </w:delText>
        </w:r>
        <w:r w:rsidRPr="00061CDA" w:rsidDel="00311CED">
          <w:rPr>
            <w:rFonts w:ascii="Cambria" w:hAnsi="Cambria"/>
            <w:i/>
            <w:noProof/>
          </w:rPr>
          <w:delText>Nucleic Acids Res</w:delText>
        </w:r>
        <w:r w:rsidRPr="00061CDA" w:rsidDel="00311CED">
          <w:rPr>
            <w:rFonts w:ascii="Cambria" w:hAnsi="Cambria"/>
            <w:noProof/>
          </w:rPr>
          <w:delText xml:space="preserve"> </w:delText>
        </w:r>
        <w:r w:rsidRPr="00061CDA" w:rsidDel="00311CED">
          <w:rPr>
            <w:rFonts w:ascii="Cambria" w:hAnsi="Cambria"/>
            <w:b/>
            <w:noProof/>
          </w:rPr>
          <w:delText>35</w:delText>
        </w:r>
        <w:r w:rsidRPr="00061CDA" w:rsidDel="00311CED">
          <w:rPr>
            <w:rFonts w:ascii="Cambria" w:hAnsi="Cambria"/>
            <w:noProof/>
          </w:rPr>
          <w:delText>: e91.</w:delText>
        </w:r>
      </w:del>
    </w:p>
    <w:p w:rsidR="00061CDA" w:rsidRPr="00061CDA" w:rsidDel="00311CED" w:rsidRDefault="00061CDA" w:rsidP="00F35359">
      <w:pPr>
        <w:spacing w:line="480" w:lineRule="auto"/>
        <w:rPr>
          <w:del w:id="2281" w:author="Ram Shrestha" w:date="2014-04-24T07:20:00Z"/>
          <w:rFonts w:ascii="Cambria" w:hAnsi="Cambria"/>
          <w:noProof/>
        </w:rPr>
        <w:pPrChange w:id="2282" w:author="Ram Shrestha" w:date="2014-04-23T19:33:00Z">
          <w:pPr/>
        </w:pPrChange>
      </w:pPr>
      <w:del w:id="2283" w:author="Ram Shrestha" w:date="2014-04-24T07:20:00Z">
        <w:r w:rsidRPr="00061CDA" w:rsidDel="00311CED">
          <w:rPr>
            <w:rFonts w:ascii="Cambria" w:hAnsi="Cambria"/>
            <w:noProof/>
          </w:rPr>
          <w:delText xml:space="preserve">Hudelson, SE, McConnell, MS, Bagenda, D, Piwowar-Manning, E, Parsons, TL, Nolan, ML, Bakaki, PM, Thigpen, MC, Mubiru, M, Fowler, MG, Eshleman, SH (2010) Emergence and persistence of nevirapine resistance in breast milk after single-dose nevirapine administration. </w:delText>
        </w:r>
        <w:r w:rsidRPr="00061CDA" w:rsidDel="00311CED">
          <w:rPr>
            <w:rFonts w:ascii="Cambria" w:hAnsi="Cambria"/>
            <w:i/>
            <w:noProof/>
          </w:rPr>
          <w:delText>AIDS</w:delText>
        </w:r>
        <w:r w:rsidRPr="00061CDA" w:rsidDel="00311CED">
          <w:rPr>
            <w:rFonts w:ascii="Cambria" w:hAnsi="Cambria"/>
            <w:noProof/>
          </w:rPr>
          <w:delText xml:space="preserve"> </w:delText>
        </w:r>
        <w:r w:rsidRPr="00061CDA" w:rsidDel="00311CED">
          <w:rPr>
            <w:rFonts w:ascii="Cambria" w:hAnsi="Cambria"/>
            <w:b/>
            <w:noProof/>
          </w:rPr>
          <w:delText>24</w:delText>
        </w:r>
        <w:r w:rsidRPr="00061CDA" w:rsidDel="00311CED">
          <w:rPr>
            <w:rFonts w:ascii="Cambria" w:hAnsi="Cambria"/>
            <w:noProof/>
          </w:rPr>
          <w:delText>: 557-561.</w:delText>
        </w:r>
      </w:del>
    </w:p>
    <w:p w:rsidR="00061CDA" w:rsidRPr="00061CDA" w:rsidDel="00311CED" w:rsidRDefault="00061CDA" w:rsidP="00F35359">
      <w:pPr>
        <w:spacing w:line="480" w:lineRule="auto"/>
        <w:rPr>
          <w:del w:id="2284" w:author="Ram Shrestha" w:date="2014-04-24T07:20:00Z"/>
          <w:rFonts w:ascii="Cambria" w:hAnsi="Cambria"/>
          <w:noProof/>
        </w:rPr>
        <w:pPrChange w:id="2285" w:author="Ram Shrestha" w:date="2014-04-23T19:33:00Z">
          <w:pPr/>
        </w:pPrChange>
      </w:pPr>
      <w:del w:id="2286" w:author="Ram Shrestha" w:date="2014-04-24T07:20:00Z">
        <w:r w:rsidRPr="00061CDA" w:rsidDel="00311CED">
          <w:rPr>
            <w:rFonts w:ascii="Cambria" w:hAnsi="Cambria"/>
            <w:noProof/>
          </w:rPr>
          <w:delText xml:space="preserve">Huse, SM, Huber, JA, Morrison, HG, Sogin, ML, Welch, DM (2007) Accuracy and quality of massively parallel DNA pyrosequencing. </w:delText>
        </w:r>
        <w:r w:rsidRPr="00061CDA" w:rsidDel="00311CED">
          <w:rPr>
            <w:rFonts w:ascii="Cambria" w:hAnsi="Cambria"/>
            <w:i/>
            <w:noProof/>
          </w:rPr>
          <w:delText>Genome biol</w:delText>
        </w:r>
        <w:r w:rsidRPr="00061CDA" w:rsidDel="00311CED">
          <w:rPr>
            <w:rFonts w:ascii="Cambria" w:hAnsi="Cambria"/>
            <w:noProof/>
          </w:rPr>
          <w:delText xml:space="preserve"> </w:delText>
        </w:r>
        <w:r w:rsidRPr="00061CDA" w:rsidDel="00311CED">
          <w:rPr>
            <w:rFonts w:ascii="Cambria" w:hAnsi="Cambria"/>
            <w:b/>
            <w:noProof/>
          </w:rPr>
          <w:delText>8</w:delText>
        </w:r>
        <w:r w:rsidRPr="00061CDA" w:rsidDel="00311CED">
          <w:rPr>
            <w:rFonts w:ascii="Cambria" w:hAnsi="Cambria"/>
            <w:noProof/>
          </w:rPr>
          <w:delText>: R143.</w:delText>
        </w:r>
      </w:del>
    </w:p>
    <w:p w:rsidR="00061CDA" w:rsidRPr="00061CDA" w:rsidDel="00311CED" w:rsidRDefault="00061CDA" w:rsidP="00F35359">
      <w:pPr>
        <w:spacing w:line="480" w:lineRule="auto"/>
        <w:rPr>
          <w:del w:id="2287" w:author="Ram Shrestha" w:date="2014-04-24T07:20:00Z"/>
          <w:rFonts w:ascii="Cambria" w:hAnsi="Cambria"/>
          <w:noProof/>
        </w:rPr>
        <w:pPrChange w:id="2288" w:author="Ram Shrestha" w:date="2014-04-23T19:33:00Z">
          <w:pPr/>
        </w:pPrChange>
      </w:pPr>
      <w:del w:id="2289" w:author="Ram Shrestha" w:date="2014-04-24T07:20:00Z">
        <w:r w:rsidRPr="00061CDA" w:rsidDel="00311CED">
          <w:rPr>
            <w:rFonts w:ascii="Cambria" w:hAnsi="Cambria"/>
            <w:noProof/>
          </w:rPr>
          <w:delText xml:space="preserve">Izopet, J, Souyris, C, Hance, A, Sandres-Saune, K, Alvarez, M, Pasquier, C, Clavel, F, Puel, J, Massip, P (2002) Evolution of human immunodeficiency virus type 1 populations after resumption of therapy following treatment interruption and shift in resistance genotype. </w:delText>
        </w:r>
        <w:r w:rsidRPr="00061CDA" w:rsidDel="00311CED">
          <w:rPr>
            <w:rFonts w:ascii="Cambria" w:hAnsi="Cambria"/>
            <w:i/>
            <w:noProof/>
          </w:rPr>
          <w:delText>J Infect Dis</w:delText>
        </w:r>
        <w:r w:rsidRPr="00061CDA" w:rsidDel="00311CED">
          <w:rPr>
            <w:rFonts w:ascii="Cambria" w:hAnsi="Cambria"/>
            <w:noProof/>
          </w:rPr>
          <w:delText xml:space="preserve"> </w:delText>
        </w:r>
        <w:r w:rsidRPr="00061CDA" w:rsidDel="00311CED">
          <w:rPr>
            <w:rFonts w:ascii="Cambria" w:hAnsi="Cambria"/>
            <w:b/>
            <w:noProof/>
          </w:rPr>
          <w:delText>185</w:delText>
        </w:r>
        <w:r w:rsidRPr="00061CDA" w:rsidDel="00311CED">
          <w:rPr>
            <w:rFonts w:ascii="Cambria" w:hAnsi="Cambria"/>
            <w:noProof/>
          </w:rPr>
          <w:delText>: 1506-1510.</w:delText>
        </w:r>
      </w:del>
    </w:p>
    <w:p w:rsidR="00061CDA" w:rsidRPr="00061CDA" w:rsidDel="00311CED" w:rsidRDefault="00061CDA" w:rsidP="00F35359">
      <w:pPr>
        <w:spacing w:line="480" w:lineRule="auto"/>
        <w:rPr>
          <w:del w:id="2290" w:author="Ram Shrestha" w:date="2014-04-24T07:20:00Z"/>
          <w:rFonts w:ascii="Cambria" w:hAnsi="Cambria"/>
          <w:noProof/>
        </w:rPr>
        <w:pPrChange w:id="2291" w:author="Ram Shrestha" w:date="2014-04-23T19:33:00Z">
          <w:pPr/>
        </w:pPrChange>
      </w:pPr>
      <w:del w:id="2292" w:author="Ram Shrestha" w:date="2014-04-24T07:20:00Z">
        <w:r w:rsidRPr="00061CDA" w:rsidDel="00311CED">
          <w:rPr>
            <w:rFonts w:ascii="Cambria" w:hAnsi="Cambria"/>
            <w:noProof/>
          </w:rPr>
          <w:delText xml:space="preserve">Jackson, JB, Becker-Pergola, G, Guay, LA, Musoke, P, Mracna, M, Fowler, MG, Mofenson, LM, Mirochnick, M, Mmiro, F, Eshleman, SH (2000) Identification of the K103N resistance mutation in Ugandan women receiving nevirapine to prevent HIV-1 vertical transmission. </w:delText>
        </w:r>
        <w:r w:rsidRPr="00061CDA" w:rsidDel="00311CED">
          <w:rPr>
            <w:rFonts w:ascii="Cambria" w:hAnsi="Cambria"/>
            <w:i/>
            <w:noProof/>
          </w:rPr>
          <w:delText>AIDS</w:delText>
        </w:r>
        <w:r w:rsidRPr="00061CDA" w:rsidDel="00311CED">
          <w:rPr>
            <w:rFonts w:ascii="Cambria" w:hAnsi="Cambria"/>
            <w:noProof/>
          </w:rPr>
          <w:delText xml:space="preserve"> </w:delText>
        </w:r>
        <w:r w:rsidRPr="00061CDA" w:rsidDel="00311CED">
          <w:rPr>
            <w:rFonts w:ascii="Cambria" w:hAnsi="Cambria"/>
            <w:b/>
            <w:noProof/>
          </w:rPr>
          <w:delText>14</w:delText>
        </w:r>
        <w:r w:rsidRPr="00061CDA" w:rsidDel="00311CED">
          <w:rPr>
            <w:rFonts w:ascii="Cambria" w:hAnsi="Cambria"/>
            <w:noProof/>
          </w:rPr>
          <w:delText>: F111-115.</w:delText>
        </w:r>
      </w:del>
    </w:p>
    <w:p w:rsidR="00061CDA" w:rsidRPr="00061CDA" w:rsidDel="00311CED" w:rsidRDefault="00061CDA" w:rsidP="00F35359">
      <w:pPr>
        <w:spacing w:line="480" w:lineRule="auto"/>
        <w:rPr>
          <w:del w:id="2293" w:author="Ram Shrestha" w:date="2014-04-24T07:20:00Z"/>
          <w:rFonts w:ascii="Cambria" w:hAnsi="Cambria"/>
          <w:noProof/>
        </w:rPr>
        <w:pPrChange w:id="2294" w:author="Ram Shrestha" w:date="2014-04-23T19:33:00Z">
          <w:pPr/>
        </w:pPrChange>
      </w:pPr>
      <w:del w:id="2295" w:author="Ram Shrestha" w:date="2014-04-24T07:20:00Z">
        <w:r w:rsidRPr="00061CDA" w:rsidDel="00311CED">
          <w:rPr>
            <w:rFonts w:ascii="Cambria" w:hAnsi="Cambria"/>
            <w:noProof/>
          </w:rPr>
          <w:delText xml:space="preserve">Jackson, JB, Musoke, P, Fleming, T, Guay, LA, Bagenda, D, Allen, M, Nakabiito, C, Sherman, J, Bakaki, P, Owor, M, Ducar, C, Deseyve, M, Mwatha, A, Emel, L, Duefield, C, Mirochnick, M, Fowler, MG, Mofenson, L, Miotti, P, Gigliotti, M, Bray, D, Mmiro, F (2003) Intrapartum and neonatal single-dose nevirapine compared with zidovudine for prevention of mother-to-child transmission of HIV-1 in Kampala, Uganda: 18-month follow-up of the HIVNET 012 randomised trial. </w:delText>
        </w:r>
        <w:r w:rsidRPr="00061CDA" w:rsidDel="00311CED">
          <w:rPr>
            <w:rFonts w:ascii="Cambria" w:hAnsi="Cambria"/>
            <w:i/>
            <w:noProof/>
          </w:rPr>
          <w:delText>Lancet</w:delText>
        </w:r>
        <w:r w:rsidRPr="00061CDA" w:rsidDel="00311CED">
          <w:rPr>
            <w:rFonts w:ascii="Cambria" w:hAnsi="Cambria"/>
            <w:noProof/>
          </w:rPr>
          <w:delText xml:space="preserve"> </w:delText>
        </w:r>
        <w:r w:rsidRPr="00061CDA" w:rsidDel="00311CED">
          <w:rPr>
            <w:rFonts w:ascii="Cambria" w:hAnsi="Cambria"/>
            <w:b/>
            <w:noProof/>
          </w:rPr>
          <w:delText>362</w:delText>
        </w:r>
        <w:r w:rsidRPr="00061CDA" w:rsidDel="00311CED">
          <w:rPr>
            <w:rFonts w:ascii="Cambria" w:hAnsi="Cambria"/>
            <w:noProof/>
          </w:rPr>
          <w:delText>: 859-868.</w:delText>
        </w:r>
      </w:del>
    </w:p>
    <w:p w:rsidR="00061CDA" w:rsidRPr="00061CDA" w:rsidDel="00311CED" w:rsidRDefault="00061CDA" w:rsidP="00F35359">
      <w:pPr>
        <w:spacing w:line="480" w:lineRule="auto"/>
        <w:rPr>
          <w:del w:id="2296" w:author="Ram Shrestha" w:date="2014-04-24T07:20:00Z"/>
          <w:rFonts w:ascii="Cambria" w:hAnsi="Cambria"/>
          <w:noProof/>
        </w:rPr>
        <w:pPrChange w:id="2297" w:author="Ram Shrestha" w:date="2014-04-23T19:33:00Z">
          <w:pPr/>
        </w:pPrChange>
      </w:pPr>
      <w:del w:id="2298" w:author="Ram Shrestha" w:date="2014-04-24T07:20:00Z">
        <w:r w:rsidRPr="00061CDA" w:rsidDel="00311CED">
          <w:rPr>
            <w:rFonts w:ascii="Cambria" w:hAnsi="Cambria"/>
            <w:noProof/>
          </w:rPr>
          <w:delText xml:space="preserve">Ji, H, Li, Y, Graham, M, Liang, BB, Pilon, R, Tyson, S, Peters, G, Tyler, S, Merks, H, Bertagnolio, S, Soto-Ramirez, L, Sandstrom, P, Brooks, J (2011) Next-generation sequencing of dried blood spot specimens: a novel approach to HIV drug-resistance surveillance. </w:delText>
        </w:r>
        <w:r w:rsidRPr="00061CDA" w:rsidDel="00311CED">
          <w:rPr>
            <w:rFonts w:ascii="Cambria" w:hAnsi="Cambria"/>
            <w:i/>
            <w:noProof/>
          </w:rPr>
          <w:delText>Antivir Ther</w:delText>
        </w:r>
        <w:r w:rsidRPr="00061CDA" w:rsidDel="00311CED">
          <w:rPr>
            <w:rFonts w:ascii="Cambria" w:hAnsi="Cambria"/>
            <w:noProof/>
          </w:rPr>
          <w:delText xml:space="preserve"> </w:delText>
        </w:r>
        <w:r w:rsidRPr="00061CDA" w:rsidDel="00311CED">
          <w:rPr>
            <w:rFonts w:ascii="Cambria" w:hAnsi="Cambria"/>
            <w:b/>
            <w:noProof/>
          </w:rPr>
          <w:delText>16</w:delText>
        </w:r>
        <w:r w:rsidRPr="00061CDA" w:rsidDel="00311CED">
          <w:rPr>
            <w:rFonts w:ascii="Cambria" w:hAnsi="Cambria"/>
            <w:noProof/>
          </w:rPr>
          <w:delText>: 871-878.</w:delText>
        </w:r>
      </w:del>
    </w:p>
    <w:p w:rsidR="00061CDA" w:rsidRPr="00061CDA" w:rsidDel="00311CED" w:rsidRDefault="00061CDA" w:rsidP="00F35359">
      <w:pPr>
        <w:spacing w:line="480" w:lineRule="auto"/>
        <w:rPr>
          <w:del w:id="2299" w:author="Ram Shrestha" w:date="2014-04-24T07:20:00Z"/>
          <w:rFonts w:ascii="Cambria" w:hAnsi="Cambria"/>
          <w:noProof/>
        </w:rPr>
        <w:pPrChange w:id="2300" w:author="Ram Shrestha" w:date="2014-04-23T19:33:00Z">
          <w:pPr/>
        </w:pPrChange>
      </w:pPr>
      <w:del w:id="2301" w:author="Ram Shrestha" w:date="2014-04-24T07:20:00Z">
        <w:r w:rsidRPr="00061CDA" w:rsidDel="00311CED">
          <w:rPr>
            <w:rFonts w:ascii="Cambria" w:hAnsi="Cambria"/>
            <w:noProof/>
          </w:rPr>
          <w:delText xml:space="preserve">Ji, H, Liang, B, Li, Y, Van Domselaar, G, Graham, M, Tyler, S, Merks, H, Sandstrom, P, Brooks, J (2012) Low abundance drug resistance variants in transmitted HIV drug resistance surveillance specimens identified using tagged pooled pyrosequencing. </w:delText>
        </w:r>
        <w:r w:rsidRPr="00061CDA" w:rsidDel="00311CED">
          <w:rPr>
            <w:rFonts w:ascii="Cambria" w:hAnsi="Cambria"/>
            <w:i/>
            <w:noProof/>
          </w:rPr>
          <w:delText>J Virol Methods</w:delText>
        </w:r>
        <w:r w:rsidRPr="00061CDA" w:rsidDel="00311CED">
          <w:rPr>
            <w:rFonts w:ascii="Cambria" w:hAnsi="Cambria"/>
            <w:noProof/>
          </w:rPr>
          <w:delText xml:space="preserve"> </w:delText>
        </w:r>
        <w:r w:rsidRPr="00061CDA" w:rsidDel="00311CED">
          <w:rPr>
            <w:rFonts w:ascii="Cambria" w:hAnsi="Cambria"/>
            <w:b/>
            <w:noProof/>
          </w:rPr>
          <w:delText>187</w:delText>
        </w:r>
        <w:r w:rsidRPr="00061CDA" w:rsidDel="00311CED">
          <w:rPr>
            <w:rFonts w:ascii="Cambria" w:hAnsi="Cambria"/>
            <w:noProof/>
          </w:rPr>
          <w:delText>: 314-320.</w:delText>
        </w:r>
      </w:del>
    </w:p>
    <w:p w:rsidR="00061CDA" w:rsidRPr="00061CDA" w:rsidDel="00311CED" w:rsidRDefault="00061CDA" w:rsidP="00F35359">
      <w:pPr>
        <w:spacing w:line="480" w:lineRule="auto"/>
        <w:rPr>
          <w:del w:id="2302" w:author="Ram Shrestha" w:date="2014-04-24T07:20:00Z"/>
          <w:rFonts w:ascii="Cambria" w:hAnsi="Cambria"/>
          <w:noProof/>
        </w:rPr>
        <w:pPrChange w:id="2303" w:author="Ram Shrestha" w:date="2014-04-23T19:33:00Z">
          <w:pPr/>
        </w:pPrChange>
      </w:pPr>
      <w:del w:id="2304" w:author="Ram Shrestha" w:date="2014-04-24T07:20:00Z">
        <w:r w:rsidRPr="00061CDA" w:rsidDel="00311CED">
          <w:rPr>
            <w:rFonts w:ascii="Cambria" w:hAnsi="Cambria"/>
            <w:noProof/>
          </w:rPr>
          <w:delText xml:space="preserve">Ji, H, Masse, N, Tyler, S, Liang, B, Li, Y, Merks, H, Graham, M, Sandstrom, P, Brooks, J (2010) HIV drug resistance surveillance using pooled pyrosequencing. </w:delText>
        </w:r>
        <w:r w:rsidRPr="00061CDA" w:rsidDel="00311CED">
          <w:rPr>
            <w:rFonts w:ascii="Cambria" w:hAnsi="Cambria"/>
            <w:i/>
            <w:noProof/>
          </w:rPr>
          <w:delText>PLoS One</w:delText>
        </w:r>
        <w:r w:rsidRPr="00061CDA" w:rsidDel="00311CED">
          <w:rPr>
            <w:rFonts w:ascii="Cambria" w:hAnsi="Cambria"/>
            <w:noProof/>
          </w:rPr>
          <w:delText xml:space="preserve"> </w:delText>
        </w:r>
        <w:r w:rsidRPr="00061CDA" w:rsidDel="00311CED">
          <w:rPr>
            <w:rFonts w:ascii="Cambria" w:hAnsi="Cambria"/>
            <w:b/>
            <w:noProof/>
          </w:rPr>
          <w:delText>5</w:delText>
        </w:r>
        <w:r w:rsidRPr="00061CDA" w:rsidDel="00311CED">
          <w:rPr>
            <w:rFonts w:ascii="Cambria" w:hAnsi="Cambria"/>
            <w:noProof/>
          </w:rPr>
          <w:delText>: e9263.</w:delText>
        </w:r>
      </w:del>
    </w:p>
    <w:p w:rsidR="00061CDA" w:rsidRPr="00061CDA" w:rsidDel="00311CED" w:rsidRDefault="00061CDA" w:rsidP="00F35359">
      <w:pPr>
        <w:spacing w:line="480" w:lineRule="auto"/>
        <w:rPr>
          <w:del w:id="2305" w:author="Ram Shrestha" w:date="2014-04-24T07:20:00Z"/>
          <w:rFonts w:ascii="Cambria" w:hAnsi="Cambria"/>
          <w:noProof/>
        </w:rPr>
        <w:pPrChange w:id="2306" w:author="Ram Shrestha" w:date="2014-04-23T19:33:00Z">
          <w:pPr/>
        </w:pPrChange>
      </w:pPr>
      <w:del w:id="2307" w:author="Ram Shrestha" w:date="2014-04-24T07:20:00Z">
        <w:r w:rsidRPr="00061CDA" w:rsidDel="00311CED">
          <w:rPr>
            <w:rFonts w:ascii="Cambria" w:hAnsi="Cambria"/>
            <w:noProof/>
          </w:rPr>
          <w:delText xml:space="preserve">Ji, JP, Loeb, LA (1992) Fidelity of HIV-1 reverse transcriptase copying RNA in vitro. </w:delText>
        </w:r>
        <w:r w:rsidRPr="00061CDA" w:rsidDel="00311CED">
          <w:rPr>
            <w:rFonts w:ascii="Cambria" w:hAnsi="Cambria"/>
            <w:i/>
            <w:noProof/>
          </w:rPr>
          <w:delText>Biochemistry</w:delText>
        </w:r>
        <w:r w:rsidRPr="00061CDA" w:rsidDel="00311CED">
          <w:rPr>
            <w:rFonts w:ascii="Cambria" w:hAnsi="Cambria"/>
            <w:noProof/>
          </w:rPr>
          <w:delText xml:space="preserve"> </w:delText>
        </w:r>
        <w:r w:rsidRPr="00061CDA" w:rsidDel="00311CED">
          <w:rPr>
            <w:rFonts w:ascii="Cambria" w:hAnsi="Cambria"/>
            <w:b/>
            <w:noProof/>
          </w:rPr>
          <w:delText>31</w:delText>
        </w:r>
        <w:r w:rsidRPr="00061CDA" w:rsidDel="00311CED">
          <w:rPr>
            <w:rFonts w:ascii="Cambria" w:hAnsi="Cambria"/>
            <w:noProof/>
          </w:rPr>
          <w:delText>: 954-958.</w:delText>
        </w:r>
      </w:del>
    </w:p>
    <w:p w:rsidR="00061CDA" w:rsidRPr="00061CDA" w:rsidDel="00311CED" w:rsidRDefault="00061CDA" w:rsidP="00F35359">
      <w:pPr>
        <w:spacing w:line="480" w:lineRule="auto"/>
        <w:rPr>
          <w:del w:id="2308" w:author="Ram Shrestha" w:date="2014-04-24T07:20:00Z"/>
          <w:rFonts w:ascii="Cambria" w:hAnsi="Cambria"/>
          <w:noProof/>
        </w:rPr>
        <w:pPrChange w:id="2309" w:author="Ram Shrestha" w:date="2014-04-23T19:33:00Z">
          <w:pPr/>
        </w:pPrChange>
      </w:pPr>
      <w:del w:id="2310" w:author="Ram Shrestha" w:date="2014-04-24T07:20:00Z">
        <w:r w:rsidRPr="00061CDA" w:rsidDel="00311CED">
          <w:rPr>
            <w:rFonts w:ascii="Cambria" w:hAnsi="Cambria"/>
            <w:noProof/>
          </w:rPr>
          <w:delText xml:space="preserve">Johnson, JA, Li, J-F, Wei, X, Lipscomb, J, Irlbeck, D, Craig, C, Smith, A, Bennett, DE, Monsour, M, Sandstrom, P, Lanier, ER, Heneine, W (2008) Minority HIV-1 Drug Resistance Mutations Are Present in Antiretroviral Treatment–Naïve Populations and Associate with Reduced Treatment Efficacy. </w:delText>
        </w:r>
        <w:r w:rsidRPr="00061CDA" w:rsidDel="00311CED">
          <w:rPr>
            <w:rFonts w:ascii="Cambria" w:hAnsi="Cambria"/>
            <w:i/>
            <w:noProof/>
          </w:rPr>
          <w:delText>PLoS Med</w:delText>
        </w:r>
        <w:r w:rsidRPr="00061CDA" w:rsidDel="00311CED">
          <w:rPr>
            <w:rFonts w:ascii="Cambria" w:hAnsi="Cambria"/>
            <w:noProof/>
          </w:rPr>
          <w:delText xml:space="preserve"> </w:delText>
        </w:r>
        <w:r w:rsidRPr="00061CDA" w:rsidDel="00311CED">
          <w:rPr>
            <w:rFonts w:ascii="Cambria" w:hAnsi="Cambria"/>
            <w:b/>
            <w:noProof/>
          </w:rPr>
          <w:delText>5</w:delText>
        </w:r>
        <w:r w:rsidRPr="00061CDA" w:rsidDel="00311CED">
          <w:rPr>
            <w:rFonts w:ascii="Cambria" w:hAnsi="Cambria"/>
            <w:noProof/>
          </w:rPr>
          <w:delText>: e158.</w:delText>
        </w:r>
      </w:del>
    </w:p>
    <w:p w:rsidR="00061CDA" w:rsidRPr="00061CDA" w:rsidDel="00311CED" w:rsidRDefault="00061CDA" w:rsidP="00F35359">
      <w:pPr>
        <w:spacing w:line="480" w:lineRule="auto"/>
        <w:rPr>
          <w:del w:id="2311" w:author="Ram Shrestha" w:date="2014-04-24T07:20:00Z"/>
          <w:rFonts w:ascii="Cambria" w:hAnsi="Cambria"/>
          <w:noProof/>
        </w:rPr>
        <w:pPrChange w:id="2312" w:author="Ram Shrestha" w:date="2014-04-23T19:33:00Z">
          <w:pPr/>
        </w:pPrChange>
      </w:pPr>
      <w:del w:id="2313" w:author="Ram Shrestha" w:date="2014-04-24T07:20:00Z">
        <w:r w:rsidRPr="00061CDA" w:rsidDel="00311CED">
          <w:rPr>
            <w:rFonts w:ascii="Cambria" w:hAnsi="Cambria"/>
            <w:noProof/>
          </w:rPr>
          <w:delText xml:space="preserve">Kantor, R, Katzenstein, D (2004) Drug resistance in non-subtype B HIV-1. </w:delText>
        </w:r>
        <w:r w:rsidRPr="00061CDA" w:rsidDel="00311CED">
          <w:rPr>
            <w:rFonts w:ascii="Cambria" w:hAnsi="Cambria"/>
            <w:i/>
            <w:noProof/>
          </w:rPr>
          <w:delText>Journal of Clinical Virology</w:delText>
        </w:r>
        <w:r w:rsidRPr="00061CDA" w:rsidDel="00311CED">
          <w:rPr>
            <w:rFonts w:ascii="Cambria" w:hAnsi="Cambria"/>
            <w:noProof/>
          </w:rPr>
          <w:delText xml:space="preserve"> </w:delText>
        </w:r>
        <w:r w:rsidRPr="00061CDA" w:rsidDel="00311CED">
          <w:rPr>
            <w:rFonts w:ascii="Cambria" w:hAnsi="Cambria"/>
            <w:b/>
            <w:noProof/>
          </w:rPr>
          <w:delText>29</w:delText>
        </w:r>
        <w:r w:rsidRPr="00061CDA" w:rsidDel="00311CED">
          <w:rPr>
            <w:rFonts w:ascii="Cambria" w:hAnsi="Cambria"/>
            <w:noProof/>
          </w:rPr>
          <w:delText>: 152-159.</w:delText>
        </w:r>
      </w:del>
    </w:p>
    <w:p w:rsidR="00061CDA" w:rsidRPr="00061CDA" w:rsidDel="00311CED" w:rsidRDefault="00061CDA" w:rsidP="00F35359">
      <w:pPr>
        <w:spacing w:line="480" w:lineRule="auto"/>
        <w:rPr>
          <w:del w:id="2314" w:author="Ram Shrestha" w:date="2014-04-24T07:20:00Z"/>
          <w:rFonts w:ascii="Cambria" w:hAnsi="Cambria"/>
          <w:noProof/>
        </w:rPr>
        <w:pPrChange w:id="2315" w:author="Ram Shrestha" w:date="2014-04-23T19:33:00Z">
          <w:pPr/>
        </w:pPrChange>
      </w:pPr>
      <w:del w:id="2316" w:author="Ram Shrestha" w:date="2014-04-24T07:20:00Z">
        <w:r w:rsidRPr="00061CDA" w:rsidDel="00311CED">
          <w:rPr>
            <w:rFonts w:ascii="Cambria" w:hAnsi="Cambria"/>
            <w:noProof/>
          </w:rPr>
          <w:delText xml:space="preserve">Kellam, P, Boucher, CA, Tijnagel, JM, Larder, BA (1994) Zidovudine treatment results in the selection of human immunodeficiency virus type 1 variants whose genotypes confer increasing levels of drug resistance. </w:delText>
        </w:r>
        <w:r w:rsidRPr="00061CDA" w:rsidDel="00311CED">
          <w:rPr>
            <w:rFonts w:ascii="Cambria" w:hAnsi="Cambria"/>
            <w:i/>
            <w:noProof/>
          </w:rPr>
          <w:delText>J Gen Virol</w:delText>
        </w:r>
        <w:r w:rsidRPr="00061CDA" w:rsidDel="00311CED">
          <w:rPr>
            <w:rFonts w:ascii="Cambria" w:hAnsi="Cambria"/>
            <w:noProof/>
          </w:rPr>
          <w:delText xml:space="preserve"> </w:delText>
        </w:r>
        <w:r w:rsidRPr="00061CDA" w:rsidDel="00311CED">
          <w:rPr>
            <w:rFonts w:ascii="Cambria" w:hAnsi="Cambria"/>
            <w:b/>
            <w:noProof/>
          </w:rPr>
          <w:delText>75 ( Pt 2)</w:delText>
        </w:r>
        <w:r w:rsidRPr="00061CDA" w:rsidDel="00311CED">
          <w:rPr>
            <w:rFonts w:ascii="Cambria" w:hAnsi="Cambria"/>
            <w:noProof/>
          </w:rPr>
          <w:delText>: 341-351.</w:delText>
        </w:r>
      </w:del>
    </w:p>
    <w:p w:rsidR="00061CDA" w:rsidRPr="00061CDA" w:rsidDel="00311CED" w:rsidRDefault="00061CDA" w:rsidP="00F35359">
      <w:pPr>
        <w:spacing w:line="480" w:lineRule="auto"/>
        <w:rPr>
          <w:del w:id="2317" w:author="Ram Shrestha" w:date="2014-04-24T07:20:00Z"/>
          <w:rFonts w:ascii="Cambria" w:hAnsi="Cambria"/>
          <w:noProof/>
        </w:rPr>
        <w:pPrChange w:id="2318" w:author="Ram Shrestha" w:date="2014-04-23T19:33:00Z">
          <w:pPr/>
        </w:pPrChange>
      </w:pPr>
      <w:del w:id="2319" w:author="Ram Shrestha" w:date="2014-04-24T07:20:00Z">
        <w:r w:rsidRPr="00061CDA" w:rsidDel="00311CED">
          <w:rPr>
            <w:rFonts w:ascii="Cambria" w:hAnsi="Cambria"/>
            <w:noProof/>
          </w:rPr>
          <w:delText xml:space="preserve">Lallemant, M, Jourdain, G, Le Coeur, S, Mary, JY, Ngo-Giang-Huong, N, Koetsawang, S, Kanshana, S, McIntosh, K, Thaineua, V (2004) Single-dose perinatal nevirapine plus standard zidovudine to prevent mother-to-child transmission of HIV-1 in Thailand. </w:delText>
        </w:r>
        <w:r w:rsidRPr="00061CDA" w:rsidDel="00311CED">
          <w:rPr>
            <w:rFonts w:ascii="Cambria" w:hAnsi="Cambria"/>
            <w:i/>
            <w:noProof/>
          </w:rPr>
          <w:delText>N Engl J Med</w:delText>
        </w:r>
        <w:r w:rsidRPr="00061CDA" w:rsidDel="00311CED">
          <w:rPr>
            <w:rFonts w:ascii="Cambria" w:hAnsi="Cambria"/>
            <w:noProof/>
          </w:rPr>
          <w:delText xml:space="preserve"> </w:delText>
        </w:r>
        <w:r w:rsidRPr="00061CDA" w:rsidDel="00311CED">
          <w:rPr>
            <w:rFonts w:ascii="Cambria" w:hAnsi="Cambria"/>
            <w:b/>
            <w:noProof/>
          </w:rPr>
          <w:delText>351</w:delText>
        </w:r>
        <w:r w:rsidRPr="00061CDA" w:rsidDel="00311CED">
          <w:rPr>
            <w:rFonts w:ascii="Cambria" w:hAnsi="Cambria"/>
            <w:noProof/>
          </w:rPr>
          <w:delText>: 217-228.</w:delText>
        </w:r>
      </w:del>
    </w:p>
    <w:p w:rsidR="00061CDA" w:rsidRPr="00061CDA" w:rsidDel="00311CED" w:rsidRDefault="00061CDA" w:rsidP="00F35359">
      <w:pPr>
        <w:spacing w:line="480" w:lineRule="auto"/>
        <w:rPr>
          <w:del w:id="2320" w:author="Ram Shrestha" w:date="2014-04-24T07:20:00Z"/>
          <w:rFonts w:ascii="Cambria" w:hAnsi="Cambria"/>
          <w:noProof/>
        </w:rPr>
        <w:pPrChange w:id="2321" w:author="Ram Shrestha" w:date="2014-04-23T19:33:00Z">
          <w:pPr/>
        </w:pPrChange>
      </w:pPr>
      <w:del w:id="2322" w:author="Ram Shrestha" w:date="2014-04-24T07:20:00Z">
        <w:r w:rsidRPr="00061CDA" w:rsidDel="00311CED">
          <w:rPr>
            <w:rFonts w:ascii="Cambria" w:hAnsi="Cambria"/>
            <w:noProof/>
          </w:rPr>
          <w:delText xml:space="preserve">Larder, BA, Darby, G, Richman, DD (1989) HIV with reduced sensitivity to zidovudine (AZT) isolated during prolonged therapy. </w:delText>
        </w:r>
        <w:r w:rsidRPr="00061CDA" w:rsidDel="00311CED">
          <w:rPr>
            <w:rFonts w:ascii="Cambria" w:hAnsi="Cambria"/>
            <w:i/>
            <w:noProof/>
          </w:rPr>
          <w:delText>Science</w:delText>
        </w:r>
        <w:r w:rsidRPr="00061CDA" w:rsidDel="00311CED">
          <w:rPr>
            <w:rFonts w:ascii="Cambria" w:hAnsi="Cambria"/>
            <w:noProof/>
          </w:rPr>
          <w:delText xml:space="preserve"> </w:delText>
        </w:r>
        <w:r w:rsidRPr="00061CDA" w:rsidDel="00311CED">
          <w:rPr>
            <w:rFonts w:ascii="Cambria" w:hAnsi="Cambria"/>
            <w:b/>
            <w:noProof/>
          </w:rPr>
          <w:delText>243</w:delText>
        </w:r>
        <w:r w:rsidRPr="00061CDA" w:rsidDel="00311CED">
          <w:rPr>
            <w:rFonts w:ascii="Cambria" w:hAnsi="Cambria"/>
            <w:noProof/>
          </w:rPr>
          <w:delText>: 1731-1734.</w:delText>
        </w:r>
      </w:del>
    </w:p>
    <w:p w:rsidR="00061CDA" w:rsidRPr="00061CDA" w:rsidDel="00311CED" w:rsidRDefault="00061CDA" w:rsidP="00F35359">
      <w:pPr>
        <w:spacing w:line="480" w:lineRule="auto"/>
        <w:rPr>
          <w:del w:id="2323" w:author="Ram Shrestha" w:date="2014-04-24T07:20:00Z"/>
          <w:rFonts w:ascii="Cambria" w:hAnsi="Cambria"/>
          <w:noProof/>
        </w:rPr>
        <w:pPrChange w:id="2324" w:author="Ram Shrestha" w:date="2014-04-23T19:33:00Z">
          <w:pPr/>
        </w:pPrChange>
      </w:pPr>
      <w:del w:id="2325" w:author="Ram Shrestha" w:date="2014-04-24T07:20:00Z">
        <w:r w:rsidRPr="00061CDA" w:rsidDel="00311CED">
          <w:rPr>
            <w:rFonts w:ascii="Cambria" w:hAnsi="Cambria"/>
            <w:noProof/>
          </w:rPr>
          <w:delText xml:space="preserve">Larder, BA, Kellam, P, Kemp, SD (1991) Zidovudine resistance predicted by direct detection of mutations in DNA from HIV-infected lymphocytes. </w:delText>
        </w:r>
        <w:r w:rsidRPr="00061CDA" w:rsidDel="00311CED">
          <w:rPr>
            <w:rFonts w:ascii="Cambria" w:hAnsi="Cambria"/>
            <w:i/>
            <w:noProof/>
          </w:rPr>
          <w:delText>AIDS</w:delText>
        </w:r>
        <w:r w:rsidRPr="00061CDA" w:rsidDel="00311CED">
          <w:rPr>
            <w:rFonts w:ascii="Cambria" w:hAnsi="Cambria"/>
            <w:noProof/>
          </w:rPr>
          <w:delText xml:space="preserve"> </w:delText>
        </w:r>
        <w:r w:rsidRPr="00061CDA" w:rsidDel="00311CED">
          <w:rPr>
            <w:rFonts w:ascii="Cambria" w:hAnsi="Cambria"/>
            <w:b/>
            <w:noProof/>
          </w:rPr>
          <w:delText>5</w:delText>
        </w:r>
        <w:r w:rsidRPr="00061CDA" w:rsidDel="00311CED">
          <w:rPr>
            <w:rFonts w:ascii="Cambria" w:hAnsi="Cambria"/>
            <w:noProof/>
          </w:rPr>
          <w:delText>: 137-144.</w:delText>
        </w:r>
      </w:del>
    </w:p>
    <w:p w:rsidR="00061CDA" w:rsidRPr="00061CDA" w:rsidDel="00311CED" w:rsidRDefault="00061CDA" w:rsidP="00F35359">
      <w:pPr>
        <w:spacing w:line="480" w:lineRule="auto"/>
        <w:rPr>
          <w:del w:id="2326" w:author="Ram Shrestha" w:date="2014-04-24T07:20:00Z"/>
          <w:rFonts w:ascii="Cambria" w:hAnsi="Cambria"/>
          <w:noProof/>
        </w:rPr>
        <w:pPrChange w:id="2327" w:author="Ram Shrestha" w:date="2014-04-23T19:33:00Z">
          <w:pPr/>
        </w:pPrChange>
      </w:pPr>
      <w:del w:id="2328" w:author="Ram Shrestha" w:date="2014-04-24T07:20:00Z">
        <w:r w:rsidRPr="00061CDA" w:rsidDel="00311CED">
          <w:rPr>
            <w:rFonts w:ascii="Cambria" w:hAnsi="Cambria"/>
            <w:noProof/>
          </w:rPr>
          <w:delText xml:space="preserve">Larder, BA, Kemp, SD (1989) Multiple mutations in HIV-1 reverse transcriptase confer high-level resistance to zidovudine (AZT). </w:delText>
        </w:r>
        <w:r w:rsidRPr="00061CDA" w:rsidDel="00311CED">
          <w:rPr>
            <w:rFonts w:ascii="Cambria" w:hAnsi="Cambria"/>
            <w:i/>
            <w:noProof/>
          </w:rPr>
          <w:delText>Science</w:delText>
        </w:r>
        <w:r w:rsidRPr="00061CDA" w:rsidDel="00311CED">
          <w:rPr>
            <w:rFonts w:ascii="Cambria" w:hAnsi="Cambria"/>
            <w:noProof/>
          </w:rPr>
          <w:delText xml:space="preserve"> </w:delText>
        </w:r>
        <w:r w:rsidRPr="00061CDA" w:rsidDel="00311CED">
          <w:rPr>
            <w:rFonts w:ascii="Cambria" w:hAnsi="Cambria"/>
            <w:b/>
            <w:noProof/>
          </w:rPr>
          <w:delText>246</w:delText>
        </w:r>
        <w:r w:rsidRPr="00061CDA" w:rsidDel="00311CED">
          <w:rPr>
            <w:rFonts w:ascii="Cambria" w:hAnsi="Cambria"/>
            <w:noProof/>
          </w:rPr>
          <w:delText>: 1155-1158.</w:delText>
        </w:r>
      </w:del>
    </w:p>
    <w:p w:rsidR="00061CDA" w:rsidRPr="00061CDA" w:rsidDel="00311CED" w:rsidRDefault="00061CDA" w:rsidP="00F35359">
      <w:pPr>
        <w:spacing w:line="480" w:lineRule="auto"/>
        <w:rPr>
          <w:del w:id="2329" w:author="Ram Shrestha" w:date="2014-04-24T07:20:00Z"/>
          <w:rFonts w:ascii="Cambria" w:hAnsi="Cambria"/>
          <w:noProof/>
        </w:rPr>
        <w:pPrChange w:id="2330" w:author="Ram Shrestha" w:date="2014-04-23T19:33:00Z">
          <w:pPr/>
        </w:pPrChange>
      </w:pPr>
      <w:del w:id="2331" w:author="Ram Shrestha" w:date="2014-04-24T07:20:00Z">
        <w:r w:rsidRPr="00061CDA" w:rsidDel="00311CED">
          <w:rPr>
            <w:rFonts w:ascii="Cambria" w:hAnsi="Cambria"/>
            <w:noProof/>
          </w:rPr>
          <w:delText xml:space="preserve">Larder, BA, Kohli, A, Kellam, P, Kemp, SD, Kronick, M, Henfrey, RD (1993) Quantitative detection of HIV-1 drug resistance mutations by automated DNA sequencing. </w:delText>
        </w:r>
        <w:r w:rsidRPr="00061CDA" w:rsidDel="00311CED">
          <w:rPr>
            <w:rFonts w:ascii="Cambria" w:hAnsi="Cambria"/>
            <w:i/>
            <w:noProof/>
          </w:rPr>
          <w:delText>Nature</w:delText>
        </w:r>
        <w:r w:rsidRPr="00061CDA" w:rsidDel="00311CED">
          <w:rPr>
            <w:rFonts w:ascii="Cambria" w:hAnsi="Cambria"/>
            <w:noProof/>
          </w:rPr>
          <w:delText xml:space="preserve"> </w:delText>
        </w:r>
        <w:r w:rsidRPr="00061CDA" w:rsidDel="00311CED">
          <w:rPr>
            <w:rFonts w:ascii="Cambria" w:hAnsi="Cambria"/>
            <w:b/>
            <w:noProof/>
          </w:rPr>
          <w:delText>365</w:delText>
        </w:r>
        <w:r w:rsidRPr="00061CDA" w:rsidDel="00311CED">
          <w:rPr>
            <w:rFonts w:ascii="Cambria" w:hAnsi="Cambria"/>
            <w:noProof/>
          </w:rPr>
          <w:delText>: 671-673.</w:delText>
        </w:r>
      </w:del>
    </w:p>
    <w:p w:rsidR="00061CDA" w:rsidRPr="00061CDA" w:rsidDel="00311CED" w:rsidRDefault="00061CDA" w:rsidP="00F35359">
      <w:pPr>
        <w:spacing w:line="480" w:lineRule="auto"/>
        <w:rPr>
          <w:del w:id="2332" w:author="Ram Shrestha" w:date="2014-04-24T07:20:00Z"/>
          <w:rFonts w:ascii="Cambria" w:hAnsi="Cambria"/>
          <w:noProof/>
        </w:rPr>
        <w:pPrChange w:id="2333" w:author="Ram Shrestha" w:date="2014-04-23T19:33:00Z">
          <w:pPr/>
        </w:pPrChange>
      </w:pPr>
      <w:del w:id="2334" w:author="Ram Shrestha" w:date="2014-04-24T07:20:00Z">
        <w:r w:rsidRPr="00061CDA" w:rsidDel="00311CED">
          <w:rPr>
            <w:rFonts w:ascii="Cambria" w:hAnsi="Cambria"/>
            <w:noProof/>
          </w:rPr>
          <w:delText xml:space="preserve">Larder, BA, Purifoy, DJM, Powell, KL, Darby, G (1987) Site-specific mutagenesis of AIDS virus reverse transcriptase.  </w:delText>
        </w:r>
        <w:r w:rsidRPr="00061CDA" w:rsidDel="00311CED">
          <w:rPr>
            <w:rFonts w:ascii="Cambria" w:hAnsi="Cambria"/>
            <w:b/>
            <w:noProof/>
          </w:rPr>
          <w:delText>327</w:delText>
        </w:r>
        <w:r w:rsidRPr="00061CDA" w:rsidDel="00311CED">
          <w:rPr>
            <w:rFonts w:ascii="Cambria" w:hAnsi="Cambria"/>
            <w:noProof/>
          </w:rPr>
          <w:delText>: 716-717.</w:delText>
        </w:r>
      </w:del>
    </w:p>
    <w:p w:rsidR="00061CDA" w:rsidRPr="00061CDA" w:rsidDel="00311CED" w:rsidRDefault="00061CDA" w:rsidP="00F35359">
      <w:pPr>
        <w:spacing w:line="480" w:lineRule="auto"/>
        <w:rPr>
          <w:del w:id="2335" w:author="Ram Shrestha" w:date="2014-04-24T07:20:00Z"/>
          <w:rFonts w:ascii="Cambria" w:hAnsi="Cambria"/>
          <w:noProof/>
        </w:rPr>
        <w:pPrChange w:id="2336" w:author="Ram Shrestha" w:date="2014-04-23T19:33:00Z">
          <w:pPr/>
        </w:pPrChange>
      </w:pPr>
      <w:del w:id="2337" w:author="Ram Shrestha" w:date="2014-04-24T07:20:00Z">
        <w:r w:rsidRPr="00061CDA" w:rsidDel="00311CED">
          <w:rPr>
            <w:rFonts w:ascii="Cambria" w:hAnsi="Cambria"/>
            <w:noProof/>
          </w:rPr>
          <w:delText xml:space="preserve">Lataillade, M, Chiarella, J, Yang, R, Schnittman, S, Wirtz, V, Uy, J, Seekins, D, Krystal, M, Mancini, M, McGrath, D, Simen, B, Egholm, M, Kozal, M (2010) Prevalence and clinical significance of HIV drug resistance mutations by ultra-deep sequencing in antiretroviral-naive subjects in the CASTLE study. </w:delText>
        </w:r>
        <w:r w:rsidRPr="00061CDA" w:rsidDel="00311CED">
          <w:rPr>
            <w:rFonts w:ascii="Cambria" w:hAnsi="Cambria"/>
            <w:i/>
            <w:noProof/>
          </w:rPr>
          <w:delText>PLoS One</w:delText>
        </w:r>
        <w:r w:rsidRPr="00061CDA" w:rsidDel="00311CED">
          <w:rPr>
            <w:rFonts w:ascii="Cambria" w:hAnsi="Cambria"/>
            <w:noProof/>
          </w:rPr>
          <w:delText xml:space="preserve"> </w:delText>
        </w:r>
        <w:r w:rsidRPr="00061CDA" w:rsidDel="00311CED">
          <w:rPr>
            <w:rFonts w:ascii="Cambria" w:hAnsi="Cambria"/>
            <w:b/>
            <w:noProof/>
          </w:rPr>
          <w:delText>5</w:delText>
        </w:r>
        <w:r w:rsidRPr="00061CDA" w:rsidDel="00311CED">
          <w:rPr>
            <w:rFonts w:ascii="Cambria" w:hAnsi="Cambria"/>
            <w:noProof/>
          </w:rPr>
          <w:delText>: e10952.</w:delText>
        </w:r>
      </w:del>
    </w:p>
    <w:p w:rsidR="00061CDA" w:rsidRPr="00061CDA" w:rsidDel="00311CED" w:rsidRDefault="00061CDA" w:rsidP="00F35359">
      <w:pPr>
        <w:spacing w:line="480" w:lineRule="auto"/>
        <w:rPr>
          <w:del w:id="2338" w:author="Ram Shrestha" w:date="2014-04-24T07:20:00Z"/>
          <w:rFonts w:ascii="Cambria" w:hAnsi="Cambria"/>
          <w:noProof/>
        </w:rPr>
        <w:pPrChange w:id="2339" w:author="Ram Shrestha" w:date="2014-04-23T19:33:00Z">
          <w:pPr/>
        </w:pPrChange>
      </w:pPr>
      <w:del w:id="2340" w:author="Ram Shrestha" w:date="2014-04-24T07:20:00Z">
        <w:r w:rsidRPr="00061CDA" w:rsidDel="00311CED">
          <w:rPr>
            <w:rFonts w:ascii="Cambria" w:hAnsi="Cambria"/>
            <w:noProof/>
          </w:rPr>
          <w:delText xml:space="preserve">Le, T, Chiarella, J, Simen, BB, Hanczaruk, B, Egholm, M, Landry, ML, Dieckhaus, K, Rosen, MI, Kozal, MJ (2009) Low-abundance HIV drug-resistant viral variants in treatment-experienced persons correlate with historical antiretroviral use. </w:delText>
        </w:r>
        <w:r w:rsidRPr="00061CDA" w:rsidDel="00311CED">
          <w:rPr>
            <w:rFonts w:ascii="Cambria" w:hAnsi="Cambria"/>
            <w:i/>
            <w:noProof/>
          </w:rPr>
          <w:delText>PLoS One</w:delText>
        </w:r>
        <w:r w:rsidRPr="00061CDA" w:rsidDel="00311CED">
          <w:rPr>
            <w:rFonts w:ascii="Cambria" w:hAnsi="Cambria"/>
            <w:noProof/>
          </w:rPr>
          <w:delText xml:space="preserve"> </w:delText>
        </w:r>
        <w:r w:rsidRPr="00061CDA" w:rsidDel="00311CED">
          <w:rPr>
            <w:rFonts w:ascii="Cambria" w:hAnsi="Cambria"/>
            <w:b/>
            <w:noProof/>
          </w:rPr>
          <w:delText>4</w:delText>
        </w:r>
        <w:r w:rsidRPr="00061CDA" w:rsidDel="00311CED">
          <w:rPr>
            <w:rFonts w:ascii="Cambria" w:hAnsi="Cambria"/>
            <w:noProof/>
          </w:rPr>
          <w:delText>: e6079.</w:delText>
        </w:r>
      </w:del>
    </w:p>
    <w:p w:rsidR="00061CDA" w:rsidRPr="00061CDA" w:rsidDel="00311CED" w:rsidRDefault="00061CDA" w:rsidP="00F35359">
      <w:pPr>
        <w:spacing w:line="480" w:lineRule="auto"/>
        <w:rPr>
          <w:del w:id="2341" w:author="Ram Shrestha" w:date="2014-04-24T07:20:00Z"/>
          <w:rFonts w:ascii="Cambria" w:hAnsi="Cambria"/>
          <w:noProof/>
        </w:rPr>
        <w:pPrChange w:id="2342" w:author="Ram Shrestha" w:date="2014-04-23T19:33:00Z">
          <w:pPr/>
        </w:pPrChange>
      </w:pPr>
      <w:del w:id="2343" w:author="Ram Shrestha" w:date="2014-04-24T07:20:00Z">
        <w:r w:rsidRPr="00061CDA" w:rsidDel="00311CED">
          <w:rPr>
            <w:rFonts w:ascii="Cambria" w:hAnsi="Cambria"/>
            <w:noProof/>
          </w:rPr>
          <w:delText xml:space="preserve">Lehman, DA, Wamalwa, DC, McCoy, CO, Matsen, FA, Langat, A, Chohan, BH, Benki-Nugent, S, Custers-Allen, R, Bushman, FD, John-Stewart, GC, Overbaugh, J (2012) Low-frequency nevirapine resistance at multiple sites may predict treatment failure in infants on nevirapine-based treatment. </w:delText>
        </w:r>
        <w:r w:rsidRPr="00061CDA" w:rsidDel="00311CED">
          <w:rPr>
            <w:rFonts w:ascii="Cambria" w:hAnsi="Cambria"/>
            <w:i/>
            <w:noProof/>
          </w:rPr>
          <w:delText>J Acquir Immune Defic Syndr</w:delText>
        </w:r>
        <w:r w:rsidRPr="00061CDA" w:rsidDel="00311CED">
          <w:rPr>
            <w:rFonts w:ascii="Cambria" w:hAnsi="Cambria"/>
            <w:noProof/>
          </w:rPr>
          <w:delText xml:space="preserve"> </w:delText>
        </w:r>
        <w:r w:rsidRPr="00061CDA" w:rsidDel="00311CED">
          <w:rPr>
            <w:rFonts w:ascii="Cambria" w:hAnsi="Cambria"/>
            <w:b/>
            <w:noProof/>
          </w:rPr>
          <w:delText>60</w:delText>
        </w:r>
        <w:r w:rsidRPr="00061CDA" w:rsidDel="00311CED">
          <w:rPr>
            <w:rFonts w:ascii="Cambria" w:hAnsi="Cambria"/>
            <w:noProof/>
          </w:rPr>
          <w:delText>: 225-233.</w:delText>
        </w:r>
      </w:del>
    </w:p>
    <w:p w:rsidR="00061CDA" w:rsidRPr="00061CDA" w:rsidDel="00311CED" w:rsidRDefault="00061CDA" w:rsidP="00F35359">
      <w:pPr>
        <w:spacing w:line="480" w:lineRule="auto"/>
        <w:rPr>
          <w:del w:id="2344" w:author="Ram Shrestha" w:date="2014-04-24T07:20:00Z"/>
          <w:rFonts w:ascii="Cambria" w:hAnsi="Cambria"/>
          <w:noProof/>
        </w:rPr>
        <w:pPrChange w:id="2345" w:author="Ram Shrestha" w:date="2014-04-23T19:33:00Z">
          <w:pPr/>
        </w:pPrChange>
      </w:pPr>
      <w:del w:id="2346" w:author="Ram Shrestha" w:date="2014-04-24T07:20:00Z">
        <w:r w:rsidRPr="00061CDA" w:rsidDel="00311CED">
          <w:rPr>
            <w:rFonts w:ascii="Cambria" w:hAnsi="Cambria"/>
            <w:noProof/>
          </w:rPr>
          <w:delText xml:space="preserve">Leitner, T, Halapi, E, Scarlatti, G, Rossi, P, Albert, J, Fenyo, EM, Uhlen, M (1993) Analysis of heterogeneous viral populations by direct DNA sequencing. </w:delText>
        </w:r>
        <w:r w:rsidRPr="00061CDA" w:rsidDel="00311CED">
          <w:rPr>
            <w:rFonts w:ascii="Cambria" w:hAnsi="Cambria"/>
            <w:i/>
            <w:noProof/>
          </w:rPr>
          <w:delText>Biotechniques</w:delText>
        </w:r>
        <w:r w:rsidRPr="00061CDA" w:rsidDel="00311CED">
          <w:rPr>
            <w:rFonts w:ascii="Cambria" w:hAnsi="Cambria"/>
            <w:noProof/>
          </w:rPr>
          <w:delText xml:space="preserve"> </w:delText>
        </w:r>
        <w:r w:rsidRPr="00061CDA" w:rsidDel="00311CED">
          <w:rPr>
            <w:rFonts w:ascii="Cambria" w:hAnsi="Cambria"/>
            <w:b/>
            <w:noProof/>
          </w:rPr>
          <w:delText>15</w:delText>
        </w:r>
        <w:r w:rsidRPr="00061CDA" w:rsidDel="00311CED">
          <w:rPr>
            <w:rFonts w:ascii="Cambria" w:hAnsi="Cambria"/>
            <w:noProof/>
          </w:rPr>
          <w:delText>: 120-127.</w:delText>
        </w:r>
      </w:del>
    </w:p>
    <w:p w:rsidR="00061CDA" w:rsidRPr="00061CDA" w:rsidDel="00311CED" w:rsidRDefault="00061CDA" w:rsidP="00F35359">
      <w:pPr>
        <w:spacing w:line="480" w:lineRule="auto"/>
        <w:rPr>
          <w:del w:id="2347" w:author="Ram Shrestha" w:date="2014-04-24T07:20:00Z"/>
          <w:rFonts w:ascii="Cambria" w:hAnsi="Cambria"/>
          <w:noProof/>
        </w:rPr>
        <w:pPrChange w:id="2348" w:author="Ram Shrestha" w:date="2014-04-23T19:33:00Z">
          <w:pPr/>
        </w:pPrChange>
      </w:pPr>
      <w:del w:id="2349" w:author="Ram Shrestha" w:date="2014-04-24T07:20:00Z">
        <w:r w:rsidRPr="00061CDA" w:rsidDel="00311CED">
          <w:rPr>
            <w:rFonts w:ascii="Cambria" w:hAnsi="Cambria"/>
            <w:noProof/>
          </w:rPr>
          <w:delText xml:space="preserve">Liang, B, Luo, M, Scott-Herridge, J, Semeniuk, C, Mendoza, M, Capina, R, Sheardown, B, Ji, H, Kimani, J, Ball, BT, Van Domselaar, G, Graham, M, Tyler, S, Jones, SJ, Plummer, FA (2011) A comparison of parallel pyrosequencing and sanger clone-based sequencing and its impact on the characterization of the genetic diversity of HIV-1. </w:delText>
        </w:r>
        <w:r w:rsidRPr="00061CDA" w:rsidDel="00311CED">
          <w:rPr>
            <w:rFonts w:ascii="Cambria" w:hAnsi="Cambria"/>
            <w:i/>
            <w:noProof/>
          </w:rPr>
          <w:delText>PLoS One</w:delText>
        </w:r>
        <w:r w:rsidRPr="00061CDA" w:rsidDel="00311CED">
          <w:rPr>
            <w:rFonts w:ascii="Cambria" w:hAnsi="Cambria"/>
            <w:noProof/>
          </w:rPr>
          <w:delText xml:space="preserve"> </w:delText>
        </w:r>
        <w:r w:rsidRPr="00061CDA" w:rsidDel="00311CED">
          <w:rPr>
            <w:rFonts w:ascii="Cambria" w:hAnsi="Cambria"/>
            <w:b/>
            <w:noProof/>
          </w:rPr>
          <w:delText>6</w:delText>
        </w:r>
        <w:r w:rsidRPr="00061CDA" w:rsidDel="00311CED">
          <w:rPr>
            <w:rFonts w:ascii="Cambria" w:hAnsi="Cambria"/>
            <w:noProof/>
          </w:rPr>
          <w:delText>: e26745.</w:delText>
        </w:r>
      </w:del>
    </w:p>
    <w:p w:rsidR="00061CDA" w:rsidRPr="00061CDA" w:rsidDel="00311CED" w:rsidRDefault="00061CDA" w:rsidP="00F35359">
      <w:pPr>
        <w:spacing w:line="480" w:lineRule="auto"/>
        <w:rPr>
          <w:del w:id="2350" w:author="Ram Shrestha" w:date="2014-04-24T07:20:00Z"/>
          <w:rFonts w:ascii="Cambria" w:hAnsi="Cambria"/>
          <w:noProof/>
        </w:rPr>
        <w:pPrChange w:id="2351" w:author="Ram Shrestha" w:date="2014-04-23T19:33:00Z">
          <w:pPr/>
        </w:pPrChange>
      </w:pPr>
      <w:del w:id="2352" w:author="Ram Shrestha" w:date="2014-04-24T07:20:00Z">
        <w:r w:rsidRPr="00061CDA" w:rsidDel="00311CED">
          <w:rPr>
            <w:rFonts w:ascii="Cambria" w:hAnsi="Cambria"/>
            <w:noProof/>
          </w:rPr>
          <w:delText xml:space="preserve">Liu, TF, Shafer, RW (2006) Web resources for HIV type 1 genotypic-resistance test interpretation. </w:delText>
        </w:r>
        <w:r w:rsidRPr="00061CDA" w:rsidDel="00311CED">
          <w:rPr>
            <w:rFonts w:ascii="Cambria" w:hAnsi="Cambria"/>
            <w:i/>
            <w:noProof/>
          </w:rPr>
          <w:delText>Clin Infect Dis</w:delText>
        </w:r>
        <w:r w:rsidRPr="00061CDA" w:rsidDel="00311CED">
          <w:rPr>
            <w:rFonts w:ascii="Cambria" w:hAnsi="Cambria"/>
            <w:noProof/>
          </w:rPr>
          <w:delText xml:space="preserve"> </w:delText>
        </w:r>
        <w:r w:rsidRPr="00061CDA" w:rsidDel="00311CED">
          <w:rPr>
            <w:rFonts w:ascii="Cambria" w:hAnsi="Cambria"/>
            <w:b/>
            <w:noProof/>
          </w:rPr>
          <w:delText>42</w:delText>
        </w:r>
        <w:r w:rsidRPr="00061CDA" w:rsidDel="00311CED">
          <w:rPr>
            <w:rFonts w:ascii="Cambria" w:hAnsi="Cambria"/>
            <w:noProof/>
          </w:rPr>
          <w:delText>: 1608-1618.</w:delText>
        </w:r>
      </w:del>
    </w:p>
    <w:p w:rsidR="00061CDA" w:rsidRPr="00061CDA" w:rsidDel="00311CED" w:rsidRDefault="00061CDA" w:rsidP="00F35359">
      <w:pPr>
        <w:spacing w:line="480" w:lineRule="auto"/>
        <w:rPr>
          <w:del w:id="2353" w:author="Ram Shrestha" w:date="2014-04-24T07:20:00Z"/>
          <w:rFonts w:ascii="Cambria" w:hAnsi="Cambria"/>
          <w:noProof/>
        </w:rPr>
        <w:pPrChange w:id="2354" w:author="Ram Shrestha" w:date="2014-04-23T19:33:00Z">
          <w:pPr/>
        </w:pPrChange>
      </w:pPr>
      <w:del w:id="2355" w:author="Ram Shrestha" w:date="2014-04-24T07:20:00Z">
        <w:r w:rsidRPr="00061CDA" w:rsidDel="00311CED">
          <w:rPr>
            <w:rFonts w:ascii="Cambria" w:hAnsi="Cambria"/>
            <w:noProof/>
          </w:rPr>
          <w:delText xml:space="preserve">Lockman, S, Shapiro, RL, Smeaton, LM, Wester, C, Thior, I, Stevens, L, Chand, F, Makhema, J, Moffat, C, Asmelash, A, Ndase, P, Arimi, P, van Widenfelt, E, Mazhani, L, Novitsky, V, Lagakos, S, Essex, M (2007) Response to antiretroviral therapy after a single, peripartum dose of nevirapine. </w:delText>
        </w:r>
        <w:r w:rsidRPr="00061CDA" w:rsidDel="00311CED">
          <w:rPr>
            <w:rFonts w:ascii="Cambria" w:hAnsi="Cambria"/>
            <w:i/>
            <w:noProof/>
          </w:rPr>
          <w:delText>N Engl J Med</w:delText>
        </w:r>
        <w:r w:rsidRPr="00061CDA" w:rsidDel="00311CED">
          <w:rPr>
            <w:rFonts w:ascii="Cambria" w:hAnsi="Cambria"/>
            <w:noProof/>
          </w:rPr>
          <w:delText xml:space="preserve"> </w:delText>
        </w:r>
        <w:r w:rsidRPr="00061CDA" w:rsidDel="00311CED">
          <w:rPr>
            <w:rFonts w:ascii="Cambria" w:hAnsi="Cambria"/>
            <w:b/>
            <w:noProof/>
          </w:rPr>
          <w:delText>356</w:delText>
        </w:r>
        <w:r w:rsidRPr="00061CDA" w:rsidDel="00311CED">
          <w:rPr>
            <w:rFonts w:ascii="Cambria" w:hAnsi="Cambria"/>
            <w:noProof/>
          </w:rPr>
          <w:delText>: 135-147.</w:delText>
        </w:r>
      </w:del>
    </w:p>
    <w:p w:rsidR="00061CDA" w:rsidRPr="00061CDA" w:rsidDel="00311CED" w:rsidRDefault="00061CDA" w:rsidP="00F35359">
      <w:pPr>
        <w:spacing w:line="480" w:lineRule="auto"/>
        <w:rPr>
          <w:del w:id="2356" w:author="Ram Shrestha" w:date="2014-04-24T07:20:00Z"/>
          <w:rFonts w:ascii="Cambria" w:hAnsi="Cambria"/>
          <w:noProof/>
        </w:rPr>
        <w:pPrChange w:id="2357" w:author="Ram Shrestha" w:date="2014-04-23T19:33:00Z">
          <w:pPr/>
        </w:pPrChange>
      </w:pPr>
      <w:del w:id="2358" w:author="Ram Shrestha" w:date="2014-04-24T07:20:00Z">
        <w:r w:rsidRPr="00061CDA" w:rsidDel="00311CED">
          <w:rPr>
            <w:rFonts w:ascii="Cambria" w:hAnsi="Cambria"/>
            <w:noProof/>
          </w:rPr>
          <w:delText xml:space="preserve">Loubser, S, Balfe, P, Sherman, G, Hammer, S, Kuhn, L, Morris, L (2006) Decay of K103N mutants in cellular DNA and plasma RNA after single-dose nevirapine to reduce mother-to-child HIV transmission. </w:delText>
        </w:r>
        <w:r w:rsidRPr="00061CDA" w:rsidDel="00311CED">
          <w:rPr>
            <w:rFonts w:ascii="Cambria" w:hAnsi="Cambria"/>
            <w:i/>
            <w:noProof/>
          </w:rPr>
          <w:delText>AIDS</w:delText>
        </w:r>
        <w:r w:rsidRPr="00061CDA" w:rsidDel="00311CED">
          <w:rPr>
            <w:rFonts w:ascii="Cambria" w:hAnsi="Cambria"/>
            <w:noProof/>
          </w:rPr>
          <w:delText xml:space="preserve"> </w:delText>
        </w:r>
        <w:r w:rsidRPr="00061CDA" w:rsidDel="00311CED">
          <w:rPr>
            <w:rFonts w:ascii="Cambria" w:hAnsi="Cambria"/>
            <w:b/>
            <w:noProof/>
          </w:rPr>
          <w:delText>20</w:delText>
        </w:r>
        <w:r w:rsidRPr="00061CDA" w:rsidDel="00311CED">
          <w:rPr>
            <w:rFonts w:ascii="Cambria" w:hAnsi="Cambria"/>
            <w:noProof/>
          </w:rPr>
          <w:delText>: 995-1002.</w:delText>
        </w:r>
      </w:del>
    </w:p>
    <w:p w:rsidR="00061CDA" w:rsidRPr="00061CDA" w:rsidDel="00311CED" w:rsidRDefault="00061CDA" w:rsidP="00F35359">
      <w:pPr>
        <w:spacing w:line="480" w:lineRule="auto"/>
        <w:rPr>
          <w:del w:id="2359" w:author="Ram Shrestha" w:date="2014-04-24T07:20:00Z"/>
          <w:rFonts w:ascii="Cambria" w:hAnsi="Cambria"/>
          <w:noProof/>
        </w:rPr>
        <w:pPrChange w:id="2360" w:author="Ram Shrestha" w:date="2014-04-23T19:33:00Z">
          <w:pPr/>
        </w:pPrChange>
      </w:pPr>
      <w:del w:id="2361" w:author="Ram Shrestha" w:date="2014-04-24T07:20:00Z">
        <w:r w:rsidRPr="00061CDA" w:rsidDel="00311CED">
          <w:rPr>
            <w:rFonts w:ascii="Cambria" w:hAnsi="Cambria"/>
            <w:noProof/>
          </w:rPr>
          <w:delText xml:space="preserve">MacLeod, IJ, Rowley, CF, Thior, I, Wester, C, Makhema, J, Essex, M, Lockman, S (2010) Minor resistant variants in nevirapine-exposed infants may predict </w:delText>
        </w:r>
        <w:r w:rsidR="00B112EC" w:rsidDel="00311CED">
          <w:rPr>
            <w:rFonts w:ascii="Cambria" w:hAnsi="Cambria"/>
            <w:noProof/>
          </w:rPr>
          <w:delText>VF</w:delText>
        </w:r>
        <w:r w:rsidRPr="00061CDA" w:rsidDel="00311CED">
          <w:rPr>
            <w:rFonts w:ascii="Cambria" w:hAnsi="Cambria"/>
            <w:noProof/>
          </w:rPr>
          <w:delText xml:space="preserve"> on nevirapine-containing ART. </w:delText>
        </w:r>
        <w:r w:rsidRPr="00061CDA" w:rsidDel="00311CED">
          <w:rPr>
            <w:rFonts w:ascii="Cambria" w:hAnsi="Cambria"/>
            <w:i/>
            <w:noProof/>
          </w:rPr>
          <w:delText>J Clin Virol</w:delText>
        </w:r>
        <w:r w:rsidRPr="00061CDA" w:rsidDel="00311CED">
          <w:rPr>
            <w:rFonts w:ascii="Cambria" w:hAnsi="Cambria"/>
            <w:noProof/>
          </w:rPr>
          <w:delText xml:space="preserve"> </w:delText>
        </w:r>
        <w:r w:rsidRPr="00061CDA" w:rsidDel="00311CED">
          <w:rPr>
            <w:rFonts w:ascii="Cambria" w:hAnsi="Cambria"/>
            <w:b/>
            <w:noProof/>
          </w:rPr>
          <w:delText>48</w:delText>
        </w:r>
        <w:r w:rsidRPr="00061CDA" w:rsidDel="00311CED">
          <w:rPr>
            <w:rFonts w:ascii="Cambria" w:hAnsi="Cambria"/>
            <w:noProof/>
          </w:rPr>
          <w:delText>: 162-167.</w:delText>
        </w:r>
      </w:del>
    </w:p>
    <w:p w:rsidR="00061CDA" w:rsidRPr="00061CDA" w:rsidDel="00311CED" w:rsidRDefault="00061CDA" w:rsidP="00F35359">
      <w:pPr>
        <w:spacing w:line="480" w:lineRule="auto"/>
        <w:rPr>
          <w:del w:id="2362" w:author="Ram Shrestha" w:date="2014-04-24T07:20:00Z"/>
          <w:rFonts w:ascii="Cambria" w:hAnsi="Cambria"/>
          <w:noProof/>
        </w:rPr>
        <w:pPrChange w:id="2363" w:author="Ram Shrestha" w:date="2014-04-23T19:33:00Z">
          <w:pPr/>
        </w:pPrChange>
      </w:pPr>
      <w:del w:id="2364" w:author="Ram Shrestha" w:date="2014-04-24T07:20:00Z">
        <w:r w:rsidRPr="00061CDA" w:rsidDel="00311CED">
          <w:rPr>
            <w:rFonts w:ascii="Cambria" w:hAnsi="Cambria"/>
            <w:noProof/>
          </w:rPr>
          <w:delText xml:space="preserve">Mannheimer, SB, Matts, J, Telzak, E, Chesney, M, Child, C, Wu, AW, Friedland, G (2005) Quality of life in HIV-infected individuals receiving antiretroviral therapy is related to adherence. </w:delText>
        </w:r>
        <w:r w:rsidRPr="00061CDA" w:rsidDel="00311CED">
          <w:rPr>
            <w:rFonts w:ascii="Cambria" w:hAnsi="Cambria"/>
            <w:i/>
            <w:noProof/>
          </w:rPr>
          <w:delText>AIDS Care</w:delText>
        </w:r>
        <w:r w:rsidRPr="00061CDA" w:rsidDel="00311CED">
          <w:rPr>
            <w:rFonts w:ascii="Cambria" w:hAnsi="Cambria"/>
            <w:noProof/>
          </w:rPr>
          <w:delText xml:space="preserve"> </w:delText>
        </w:r>
        <w:r w:rsidRPr="00061CDA" w:rsidDel="00311CED">
          <w:rPr>
            <w:rFonts w:ascii="Cambria" w:hAnsi="Cambria"/>
            <w:b/>
            <w:noProof/>
          </w:rPr>
          <w:delText>17</w:delText>
        </w:r>
        <w:r w:rsidRPr="00061CDA" w:rsidDel="00311CED">
          <w:rPr>
            <w:rFonts w:ascii="Cambria" w:hAnsi="Cambria"/>
            <w:noProof/>
          </w:rPr>
          <w:delText>: 10-22.</w:delText>
        </w:r>
      </w:del>
    </w:p>
    <w:p w:rsidR="00061CDA" w:rsidRPr="00061CDA" w:rsidDel="00311CED" w:rsidRDefault="00061CDA" w:rsidP="00F35359">
      <w:pPr>
        <w:spacing w:line="480" w:lineRule="auto"/>
        <w:rPr>
          <w:del w:id="2365" w:author="Ram Shrestha" w:date="2014-04-24T07:20:00Z"/>
          <w:rFonts w:ascii="Cambria" w:hAnsi="Cambria"/>
          <w:noProof/>
        </w:rPr>
        <w:pPrChange w:id="2366" w:author="Ram Shrestha" w:date="2014-04-23T19:33:00Z">
          <w:pPr/>
        </w:pPrChange>
      </w:pPr>
      <w:del w:id="2367" w:author="Ram Shrestha" w:date="2014-04-24T07:20:00Z">
        <w:r w:rsidRPr="00061CDA" w:rsidDel="00311CED">
          <w:rPr>
            <w:rFonts w:ascii="Cambria" w:hAnsi="Cambria"/>
            <w:noProof/>
          </w:rPr>
          <w:delText xml:space="preserve">Marconi, VC, Sunpath, H, Lu, Z, Gordon, M, Koranteng-Apeagyei, K, Hampton, J, Carpenter, S, Giddy, J, Ross, D, Holst, H, Losina, E, Walker, BD, Kuritzkes, DR (2008) Prevalence of HIV-1 drug resistance after failure of a first highly active antiretroviral therapy regimen in KwaZulu Natal, South Africa. </w:delText>
        </w:r>
        <w:r w:rsidRPr="00061CDA" w:rsidDel="00311CED">
          <w:rPr>
            <w:rFonts w:ascii="Cambria" w:hAnsi="Cambria"/>
            <w:i/>
            <w:noProof/>
          </w:rPr>
          <w:delText>Clin Infect Dis</w:delText>
        </w:r>
        <w:r w:rsidRPr="00061CDA" w:rsidDel="00311CED">
          <w:rPr>
            <w:rFonts w:ascii="Cambria" w:hAnsi="Cambria"/>
            <w:noProof/>
          </w:rPr>
          <w:delText xml:space="preserve"> </w:delText>
        </w:r>
        <w:r w:rsidRPr="00061CDA" w:rsidDel="00311CED">
          <w:rPr>
            <w:rFonts w:ascii="Cambria" w:hAnsi="Cambria"/>
            <w:b/>
            <w:noProof/>
          </w:rPr>
          <w:delText>46</w:delText>
        </w:r>
        <w:r w:rsidRPr="00061CDA" w:rsidDel="00311CED">
          <w:rPr>
            <w:rFonts w:ascii="Cambria" w:hAnsi="Cambria"/>
            <w:noProof/>
          </w:rPr>
          <w:delText>: 1589-1597.</w:delText>
        </w:r>
      </w:del>
    </w:p>
    <w:p w:rsidR="00061CDA" w:rsidRPr="00061CDA" w:rsidDel="00311CED" w:rsidRDefault="00061CDA" w:rsidP="00F35359">
      <w:pPr>
        <w:spacing w:line="480" w:lineRule="auto"/>
        <w:rPr>
          <w:del w:id="2368" w:author="Ram Shrestha" w:date="2014-04-24T07:20:00Z"/>
          <w:rFonts w:ascii="Cambria" w:hAnsi="Cambria"/>
          <w:noProof/>
        </w:rPr>
        <w:pPrChange w:id="2369" w:author="Ram Shrestha" w:date="2014-04-23T19:33:00Z">
          <w:pPr/>
        </w:pPrChange>
      </w:pPr>
      <w:del w:id="2370" w:author="Ram Shrestha" w:date="2014-04-24T07:20:00Z">
        <w:r w:rsidRPr="00061CDA" w:rsidDel="00311CED">
          <w:rPr>
            <w:rFonts w:ascii="Cambria" w:hAnsi="Cambria"/>
            <w:noProof/>
          </w:rPr>
          <w:delText xml:space="preserve">Martinson, NA, Morris, L, Gray, G, Moodley, D, Pillay, V, Cohen, S, Dhlamini, P, Puren, A, Bhayroo, S, Steyn, J, McIntyre, JA (2007) Selection and persistence of viral resistance in HIV-infected children after exposure to single-dose nevirapine. </w:delText>
        </w:r>
        <w:r w:rsidRPr="00061CDA" w:rsidDel="00311CED">
          <w:rPr>
            <w:rFonts w:ascii="Cambria" w:hAnsi="Cambria"/>
            <w:i/>
            <w:noProof/>
          </w:rPr>
          <w:delText>J Acquir Immune Defic Syndr</w:delText>
        </w:r>
        <w:r w:rsidRPr="00061CDA" w:rsidDel="00311CED">
          <w:rPr>
            <w:rFonts w:ascii="Cambria" w:hAnsi="Cambria"/>
            <w:noProof/>
          </w:rPr>
          <w:delText xml:space="preserve"> </w:delText>
        </w:r>
        <w:r w:rsidRPr="00061CDA" w:rsidDel="00311CED">
          <w:rPr>
            <w:rFonts w:ascii="Cambria" w:hAnsi="Cambria"/>
            <w:b/>
            <w:noProof/>
          </w:rPr>
          <w:delText>44</w:delText>
        </w:r>
        <w:r w:rsidRPr="00061CDA" w:rsidDel="00311CED">
          <w:rPr>
            <w:rFonts w:ascii="Cambria" w:hAnsi="Cambria"/>
            <w:noProof/>
          </w:rPr>
          <w:delText>: 148-153.</w:delText>
        </w:r>
      </w:del>
    </w:p>
    <w:p w:rsidR="00061CDA" w:rsidRPr="00061CDA" w:rsidDel="00311CED" w:rsidRDefault="00061CDA" w:rsidP="00F35359">
      <w:pPr>
        <w:spacing w:line="480" w:lineRule="auto"/>
        <w:rPr>
          <w:del w:id="2371" w:author="Ram Shrestha" w:date="2014-04-24T07:20:00Z"/>
          <w:rFonts w:ascii="Cambria" w:hAnsi="Cambria"/>
          <w:noProof/>
        </w:rPr>
        <w:pPrChange w:id="2372" w:author="Ram Shrestha" w:date="2014-04-23T19:33:00Z">
          <w:pPr/>
        </w:pPrChange>
      </w:pPr>
      <w:del w:id="2373" w:author="Ram Shrestha" w:date="2014-04-24T07:20:00Z">
        <w:r w:rsidRPr="00061CDA" w:rsidDel="00311CED">
          <w:rPr>
            <w:rFonts w:ascii="Cambria" w:hAnsi="Cambria"/>
            <w:noProof/>
          </w:rPr>
          <w:delText xml:space="preserve">Metzner, KJ, Giulieri, SG, Knoepfel, SA, Rauch, P, Burgisser, P, Yerly, S, Gunthard, HF, Cavassini, M (2009) Minority quasispecies of drug-resistant HIV-1 that lead to early therapy failure in treatment-naive and -adherent patients. </w:delText>
        </w:r>
        <w:r w:rsidRPr="00061CDA" w:rsidDel="00311CED">
          <w:rPr>
            <w:rFonts w:ascii="Cambria" w:hAnsi="Cambria"/>
            <w:i/>
            <w:noProof/>
          </w:rPr>
          <w:delText>Clin Infect Dis</w:delText>
        </w:r>
        <w:r w:rsidRPr="00061CDA" w:rsidDel="00311CED">
          <w:rPr>
            <w:rFonts w:ascii="Cambria" w:hAnsi="Cambria"/>
            <w:noProof/>
          </w:rPr>
          <w:delText xml:space="preserve"> </w:delText>
        </w:r>
        <w:r w:rsidRPr="00061CDA" w:rsidDel="00311CED">
          <w:rPr>
            <w:rFonts w:ascii="Cambria" w:hAnsi="Cambria"/>
            <w:b/>
            <w:noProof/>
          </w:rPr>
          <w:delText>48</w:delText>
        </w:r>
        <w:r w:rsidRPr="00061CDA" w:rsidDel="00311CED">
          <w:rPr>
            <w:rFonts w:ascii="Cambria" w:hAnsi="Cambria"/>
            <w:noProof/>
          </w:rPr>
          <w:delText>: 239-247.</w:delText>
        </w:r>
      </w:del>
    </w:p>
    <w:p w:rsidR="00061CDA" w:rsidRPr="00061CDA" w:rsidDel="00311CED" w:rsidRDefault="00061CDA" w:rsidP="00F35359">
      <w:pPr>
        <w:spacing w:line="480" w:lineRule="auto"/>
        <w:rPr>
          <w:del w:id="2374" w:author="Ram Shrestha" w:date="2014-04-24T07:20:00Z"/>
          <w:rFonts w:ascii="Cambria" w:hAnsi="Cambria"/>
          <w:noProof/>
        </w:rPr>
        <w:pPrChange w:id="2375" w:author="Ram Shrestha" w:date="2014-04-23T19:33:00Z">
          <w:pPr/>
        </w:pPrChange>
      </w:pPr>
      <w:del w:id="2376" w:author="Ram Shrestha" w:date="2014-04-24T07:20:00Z">
        <w:r w:rsidRPr="00061CDA" w:rsidDel="00311CED">
          <w:rPr>
            <w:rFonts w:ascii="Cambria" w:hAnsi="Cambria"/>
            <w:noProof/>
          </w:rPr>
          <w:delText xml:space="preserve">Nieuwkerk, PT, Oort, FJ (2005) Self-reported adherence to antiretroviral therapy for HIV-1 infection and virologic treatment response: a meta-analysis. </w:delText>
        </w:r>
        <w:r w:rsidRPr="00061CDA" w:rsidDel="00311CED">
          <w:rPr>
            <w:rFonts w:ascii="Cambria" w:hAnsi="Cambria"/>
            <w:i/>
            <w:noProof/>
          </w:rPr>
          <w:delText>J Acquir Immune Defic Syndr</w:delText>
        </w:r>
        <w:r w:rsidRPr="00061CDA" w:rsidDel="00311CED">
          <w:rPr>
            <w:rFonts w:ascii="Cambria" w:hAnsi="Cambria"/>
            <w:noProof/>
          </w:rPr>
          <w:delText xml:space="preserve"> </w:delText>
        </w:r>
        <w:r w:rsidRPr="00061CDA" w:rsidDel="00311CED">
          <w:rPr>
            <w:rFonts w:ascii="Cambria" w:hAnsi="Cambria"/>
            <w:b/>
            <w:noProof/>
          </w:rPr>
          <w:delText>38</w:delText>
        </w:r>
        <w:r w:rsidRPr="00061CDA" w:rsidDel="00311CED">
          <w:rPr>
            <w:rFonts w:ascii="Cambria" w:hAnsi="Cambria"/>
            <w:noProof/>
          </w:rPr>
          <w:delText>: 445-448.</w:delText>
        </w:r>
      </w:del>
    </w:p>
    <w:p w:rsidR="00061CDA" w:rsidRPr="00061CDA" w:rsidDel="00311CED" w:rsidRDefault="00061CDA" w:rsidP="00F35359">
      <w:pPr>
        <w:spacing w:line="480" w:lineRule="auto"/>
        <w:rPr>
          <w:del w:id="2377" w:author="Ram Shrestha" w:date="2014-04-24T07:20:00Z"/>
          <w:rFonts w:ascii="Cambria" w:hAnsi="Cambria"/>
          <w:noProof/>
        </w:rPr>
        <w:pPrChange w:id="2378" w:author="Ram Shrestha" w:date="2014-04-23T19:33:00Z">
          <w:pPr/>
        </w:pPrChange>
      </w:pPr>
      <w:del w:id="2379" w:author="Ram Shrestha" w:date="2014-04-24T07:20:00Z">
        <w:r w:rsidRPr="00061CDA" w:rsidDel="00311CED">
          <w:rPr>
            <w:rFonts w:ascii="Cambria" w:hAnsi="Cambria"/>
            <w:noProof/>
          </w:rPr>
          <w:delText xml:space="preserve">Nieuwkerk, PT, Sprangers, MA, Burger, DM, Hoetelmans, RM, Hugen, PW, Danner, SA, van Der Ende, ME, Schneider, MM, Schrey, G, Meenhorst, PL, Sprenger, HG, Kauffmann, RH, Jambroes, M, Chesney, MA, de Wolf, F, Lange, JM (2001) Limited patient adherence to highly active antiretroviral therapy for HIV-1 infection in an observational cohort study. </w:delText>
        </w:r>
        <w:r w:rsidRPr="00061CDA" w:rsidDel="00311CED">
          <w:rPr>
            <w:rFonts w:ascii="Cambria" w:hAnsi="Cambria"/>
            <w:i/>
            <w:noProof/>
          </w:rPr>
          <w:delText>Arch Intern Med</w:delText>
        </w:r>
        <w:r w:rsidRPr="00061CDA" w:rsidDel="00311CED">
          <w:rPr>
            <w:rFonts w:ascii="Cambria" w:hAnsi="Cambria"/>
            <w:noProof/>
          </w:rPr>
          <w:delText xml:space="preserve"> </w:delText>
        </w:r>
        <w:r w:rsidRPr="00061CDA" w:rsidDel="00311CED">
          <w:rPr>
            <w:rFonts w:ascii="Cambria" w:hAnsi="Cambria"/>
            <w:b/>
            <w:noProof/>
          </w:rPr>
          <w:delText>161</w:delText>
        </w:r>
        <w:r w:rsidRPr="00061CDA" w:rsidDel="00311CED">
          <w:rPr>
            <w:rFonts w:ascii="Cambria" w:hAnsi="Cambria"/>
            <w:noProof/>
          </w:rPr>
          <w:delText>: 1962-1968.</w:delText>
        </w:r>
      </w:del>
    </w:p>
    <w:p w:rsidR="00061CDA" w:rsidRPr="00061CDA" w:rsidDel="00311CED" w:rsidRDefault="00061CDA" w:rsidP="00F35359">
      <w:pPr>
        <w:spacing w:line="480" w:lineRule="auto"/>
        <w:rPr>
          <w:del w:id="2380" w:author="Ram Shrestha" w:date="2014-04-24T07:20:00Z"/>
          <w:rFonts w:ascii="Cambria" w:hAnsi="Cambria"/>
          <w:noProof/>
        </w:rPr>
        <w:pPrChange w:id="2381" w:author="Ram Shrestha" w:date="2014-04-23T19:33:00Z">
          <w:pPr/>
        </w:pPrChange>
      </w:pPr>
      <w:del w:id="2382" w:author="Ram Shrestha" w:date="2014-04-24T07:20:00Z">
        <w:r w:rsidRPr="00061CDA" w:rsidDel="00311CED">
          <w:rPr>
            <w:rFonts w:ascii="Cambria" w:hAnsi="Cambria"/>
            <w:noProof/>
          </w:rPr>
          <w:delText xml:space="preserve">Orrell, C, Walensky, RP, Losina, E, Pitt, J, Freedberg, KA, Wood, R (2009) HIV type-1 clade C resistance genotypes in treatment-naive patients and after first virological failure in a large community antiretroviral therapy programme. </w:delText>
        </w:r>
        <w:r w:rsidRPr="00061CDA" w:rsidDel="00311CED">
          <w:rPr>
            <w:rFonts w:ascii="Cambria" w:hAnsi="Cambria"/>
            <w:i/>
            <w:noProof/>
          </w:rPr>
          <w:delText>Antivir Ther</w:delText>
        </w:r>
        <w:r w:rsidRPr="00061CDA" w:rsidDel="00311CED">
          <w:rPr>
            <w:rFonts w:ascii="Cambria" w:hAnsi="Cambria"/>
            <w:noProof/>
          </w:rPr>
          <w:delText xml:space="preserve"> </w:delText>
        </w:r>
        <w:r w:rsidRPr="00061CDA" w:rsidDel="00311CED">
          <w:rPr>
            <w:rFonts w:ascii="Cambria" w:hAnsi="Cambria"/>
            <w:b/>
            <w:noProof/>
          </w:rPr>
          <w:delText>14</w:delText>
        </w:r>
        <w:r w:rsidRPr="00061CDA" w:rsidDel="00311CED">
          <w:rPr>
            <w:rFonts w:ascii="Cambria" w:hAnsi="Cambria"/>
            <w:noProof/>
          </w:rPr>
          <w:delText>: 523-531.</w:delText>
        </w:r>
      </w:del>
    </w:p>
    <w:p w:rsidR="00061CDA" w:rsidRPr="00061CDA" w:rsidDel="00311CED" w:rsidRDefault="00061CDA" w:rsidP="00F35359">
      <w:pPr>
        <w:spacing w:line="480" w:lineRule="auto"/>
        <w:rPr>
          <w:del w:id="2383" w:author="Ram Shrestha" w:date="2014-04-24T07:20:00Z"/>
          <w:rFonts w:ascii="Cambria" w:hAnsi="Cambria"/>
          <w:noProof/>
        </w:rPr>
        <w:pPrChange w:id="2384" w:author="Ram Shrestha" w:date="2014-04-23T19:33:00Z">
          <w:pPr/>
        </w:pPrChange>
      </w:pPr>
      <w:del w:id="2385" w:author="Ram Shrestha" w:date="2014-04-24T07:20:00Z">
        <w:r w:rsidRPr="00061CDA" w:rsidDel="00311CED">
          <w:rPr>
            <w:rFonts w:ascii="Cambria" w:hAnsi="Cambria"/>
            <w:noProof/>
          </w:rPr>
          <w:delText xml:space="preserve">Palmer, S, Boltz, V, Martinson, N, Maldarelli, F, Gray, G, McIntyre, J, Mellors, J, Morris, L, Coffin, J (2006) Persistence of nevirapine-resistant HIV-1 in women after single-dose nevirapine therapy for prevention of maternal-to-fetal HIV-1 transmission. </w:delText>
        </w:r>
        <w:r w:rsidRPr="00061CDA" w:rsidDel="00311CED">
          <w:rPr>
            <w:rFonts w:ascii="Cambria" w:hAnsi="Cambria"/>
            <w:i/>
            <w:noProof/>
          </w:rPr>
          <w:delText>Proc Natl Acad Sci U S A</w:delText>
        </w:r>
        <w:r w:rsidRPr="00061CDA" w:rsidDel="00311CED">
          <w:rPr>
            <w:rFonts w:ascii="Cambria" w:hAnsi="Cambria"/>
            <w:noProof/>
          </w:rPr>
          <w:delText xml:space="preserve"> </w:delText>
        </w:r>
        <w:r w:rsidRPr="00061CDA" w:rsidDel="00311CED">
          <w:rPr>
            <w:rFonts w:ascii="Cambria" w:hAnsi="Cambria"/>
            <w:b/>
            <w:noProof/>
          </w:rPr>
          <w:delText>103</w:delText>
        </w:r>
        <w:r w:rsidRPr="00061CDA" w:rsidDel="00311CED">
          <w:rPr>
            <w:rFonts w:ascii="Cambria" w:hAnsi="Cambria"/>
            <w:noProof/>
          </w:rPr>
          <w:delText>: 7094-7099.</w:delText>
        </w:r>
      </w:del>
    </w:p>
    <w:p w:rsidR="00061CDA" w:rsidRPr="00061CDA" w:rsidDel="00311CED" w:rsidRDefault="00061CDA" w:rsidP="00F35359">
      <w:pPr>
        <w:spacing w:line="480" w:lineRule="auto"/>
        <w:rPr>
          <w:del w:id="2386" w:author="Ram Shrestha" w:date="2014-04-24T07:20:00Z"/>
          <w:rFonts w:ascii="Cambria" w:hAnsi="Cambria"/>
          <w:noProof/>
        </w:rPr>
        <w:pPrChange w:id="2387" w:author="Ram Shrestha" w:date="2014-04-23T19:33:00Z">
          <w:pPr/>
        </w:pPrChange>
      </w:pPr>
      <w:del w:id="2388" w:author="Ram Shrestha" w:date="2014-04-24T07:20:00Z">
        <w:r w:rsidRPr="00061CDA" w:rsidDel="00311CED">
          <w:rPr>
            <w:rFonts w:ascii="Cambria" w:hAnsi="Cambria"/>
            <w:noProof/>
          </w:rPr>
          <w:delText xml:space="preserve">Partaledis, JA, Yamaguchi, K, Tisdale, M, Blair, EE, Falcione, C, Maschera, B, Myers, RE, Pazhanisamy, S, Futer, O, Cullinan, AB (1995) In vitro selection and characterization of human immunodeficiency virus type 1 (HIV-1) isolates with reduced sensitivity to hydroxyethylamino sulfonamide inhibitors of HIV-1 aspartyl protease. </w:delText>
        </w:r>
        <w:r w:rsidRPr="00061CDA" w:rsidDel="00311CED">
          <w:rPr>
            <w:rFonts w:ascii="Cambria" w:hAnsi="Cambria"/>
            <w:i/>
            <w:noProof/>
          </w:rPr>
          <w:delText>Journal of Virology</w:delText>
        </w:r>
        <w:r w:rsidRPr="00061CDA" w:rsidDel="00311CED">
          <w:rPr>
            <w:rFonts w:ascii="Cambria" w:hAnsi="Cambria"/>
            <w:noProof/>
          </w:rPr>
          <w:delText xml:space="preserve"> </w:delText>
        </w:r>
        <w:r w:rsidRPr="00061CDA" w:rsidDel="00311CED">
          <w:rPr>
            <w:rFonts w:ascii="Cambria" w:hAnsi="Cambria"/>
            <w:b/>
            <w:noProof/>
          </w:rPr>
          <w:delText>69</w:delText>
        </w:r>
        <w:r w:rsidRPr="00061CDA" w:rsidDel="00311CED">
          <w:rPr>
            <w:rFonts w:ascii="Cambria" w:hAnsi="Cambria"/>
            <w:noProof/>
          </w:rPr>
          <w:delText>: 5228-5235.</w:delText>
        </w:r>
      </w:del>
    </w:p>
    <w:p w:rsidR="00061CDA" w:rsidRPr="00061CDA" w:rsidDel="00311CED" w:rsidRDefault="00061CDA" w:rsidP="00F35359">
      <w:pPr>
        <w:spacing w:line="480" w:lineRule="auto"/>
        <w:rPr>
          <w:del w:id="2389" w:author="Ram Shrestha" w:date="2014-04-24T07:20:00Z"/>
          <w:rFonts w:ascii="Cambria" w:hAnsi="Cambria"/>
          <w:noProof/>
        </w:rPr>
        <w:pPrChange w:id="2390" w:author="Ram Shrestha" w:date="2014-04-23T19:33:00Z">
          <w:pPr/>
        </w:pPrChange>
      </w:pPr>
      <w:del w:id="2391" w:author="Ram Shrestha" w:date="2014-04-24T07:20:00Z">
        <w:r w:rsidRPr="00061CDA" w:rsidDel="00311CED">
          <w:rPr>
            <w:rFonts w:ascii="Cambria" w:hAnsi="Cambria"/>
            <w:noProof/>
          </w:rPr>
          <w:delText xml:space="preserve">Phillips, AN, Cambiano, V, Nakagawa, F, Brown, AE, Lampe, F, Rodger, A, Miners, A, Elford, J, Hart, G, Johnson, AM, Lundgren, J, Delpech, VC (2013) Increased HIV incidence in men who have sex with men despite high levels of ART-induced viral suppression: analysis of an extensively documented epidemic. </w:delText>
        </w:r>
        <w:r w:rsidRPr="00061CDA" w:rsidDel="00311CED">
          <w:rPr>
            <w:rFonts w:ascii="Cambria" w:hAnsi="Cambria"/>
            <w:i/>
            <w:noProof/>
          </w:rPr>
          <w:delText>PLoS One</w:delText>
        </w:r>
        <w:r w:rsidRPr="00061CDA" w:rsidDel="00311CED">
          <w:rPr>
            <w:rFonts w:ascii="Cambria" w:hAnsi="Cambria"/>
            <w:noProof/>
          </w:rPr>
          <w:delText xml:space="preserve"> </w:delText>
        </w:r>
        <w:r w:rsidRPr="00061CDA" w:rsidDel="00311CED">
          <w:rPr>
            <w:rFonts w:ascii="Cambria" w:hAnsi="Cambria"/>
            <w:b/>
            <w:noProof/>
          </w:rPr>
          <w:delText>8</w:delText>
        </w:r>
        <w:r w:rsidRPr="00061CDA" w:rsidDel="00311CED">
          <w:rPr>
            <w:rFonts w:ascii="Cambria" w:hAnsi="Cambria"/>
            <w:noProof/>
          </w:rPr>
          <w:delText>: e55312.</w:delText>
        </w:r>
      </w:del>
    </w:p>
    <w:p w:rsidR="00061CDA" w:rsidRPr="00061CDA" w:rsidDel="00311CED" w:rsidRDefault="00061CDA" w:rsidP="00F35359">
      <w:pPr>
        <w:spacing w:line="480" w:lineRule="auto"/>
        <w:rPr>
          <w:del w:id="2392" w:author="Ram Shrestha" w:date="2014-04-24T07:20:00Z"/>
          <w:rFonts w:ascii="Cambria" w:hAnsi="Cambria"/>
          <w:noProof/>
        </w:rPr>
        <w:pPrChange w:id="2393" w:author="Ram Shrestha" w:date="2014-04-23T19:33:00Z">
          <w:pPr/>
        </w:pPrChange>
      </w:pPr>
      <w:del w:id="2394" w:author="Ram Shrestha" w:date="2014-04-24T07:20:00Z">
        <w:r w:rsidRPr="00061CDA" w:rsidDel="00311CED">
          <w:rPr>
            <w:rFonts w:ascii="Cambria" w:hAnsi="Cambria"/>
            <w:noProof/>
          </w:rPr>
          <w:delText xml:space="preserve">Preston, BD, Poiesz, BJ, Loeb, LA (1988) Fidelity of HIV-1 reverse transcriptase. </w:delText>
        </w:r>
        <w:r w:rsidRPr="00061CDA" w:rsidDel="00311CED">
          <w:rPr>
            <w:rFonts w:ascii="Cambria" w:hAnsi="Cambria"/>
            <w:i/>
            <w:noProof/>
          </w:rPr>
          <w:delText>Science</w:delText>
        </w:r>
        <w:r w:rsidRPr="00061CDA" w:rsidDel="00311CED">
          <w:rPr>
            <w:rFonts w:ascii="Cambria" w:hAnsi="Cambria"/>
            <w:noProof/>
          </w:rPr>
          <w:delText xml:space="preserve"> </w:delText>
        </w:r>
        <w:r w:rsidRPr="00061CDA" w:rsidDel="00311CED">
          <w:rPr>
            <w:rFonts w:ascii="Cambria" w:hAnsi="Cambria"/>
            <w:b/>
            <w:noProof/>
          </w:rPr>
          <w:delText>242</w:delText>
        </w:r>
        <w:r w:rsidRPr="00061CDA" w:rsidDel="00311CED">
          <w:rPr>
            <w:rFonts w:ascii="Cambria" w:hAnsi="Cambria"/>
            <w:noProof/>
          </w:rPr>
          <w:delText>: 1168-1171.</w:delText>
        </w:r>
      </w:del>
    </w:p>
    <w:p w:rsidR="00061CDA" w:rsidRPr="00061CDA" w:rsidDel="00311CED" w:rsidRDefault="00061CDA" w:rsidP="00F35359">
      <w:pPr>
        <w:spacing w:line="480" w:lineRule="auto"/>
        <w:rPr>
          <w:del w:id="2395" w:author="Ram Shrestha" w:date="2014-04-24T07:20:00Z"/>
          <w:rFonts w:ascii="Cambria" w:hAnsi="Cambria"/>
          <w:noProof/>
        </w:rPr>
        <w:pPrChange w:id="2396" w:author="Ram Shrestha" w:date="2014-04-23T19:33:00Z">
          <w:pPr/>
        </w:pPrChange>
      </w:pPr>
      <w:del w:id="2397" w:author="Ram Shrestha" w:date="2014-04-24T07:20:00Z">
        <w:r w:rsidRPr="00061CDA" w:rsidDel="00311CED">
          <w:rPr>
            <w:rFonts w:ascii="Cambria" w:hAnsi="Cambria"/>
            <w:noProof/>
          </w:rPr>
          <w:delText xml:space="preserve">Rhee, SY, Gonzales, MJ, Kantor, R, Betts, BJ, Ravela, J, Shafer, RW (2003) Human immunodeficiency virus reverse transcriptase and protease sequence database. </w:delText>
        </w:r>
        <w:r w:rsidRPr="00061CDA" w:rsidDel="00311CED">
          <w:rPr>
            <w:rFonts w:ascii="Cambria" w:hAnsi="Cambria"/>
            <w:i/>
            <w:noProof/>
          </w:rPr>
          <w:delText>Nucleic Acids Res</w:delText>
        </w:r>
        <w:r w:rsidRPr="00061CDA" w:rsidDel="00311CED">
          <w:rPr>
            <w:rFonts w:ascii="Cambria" w:hAnsi="Cambria"/>
            <w:noProof/>
          </w:rPr>
          <w:delText xml:space="preserve"> </w:delText>
        </w:r>
        <w:r w:rsidRPr="00061CDA" w:rsidDel="00311CED">
          <w:rPr>
            <w:rFonts w:ascii="Cambria" w:hAnsi="Cambria"/>
            <w:b/>
            <w:noProof/>
          </w:rPr>
          <w:delText>31</w:delText>
        </w:r>
        <w:r w:rsidRPr="00061CDA" w:rsidDel="00311CED">
          <w:rPr>
            <w:rFonts w:ascii="Cambria" w:hAnsi="Cambria"/>
            <w:noProof/>
          </w:rPr>
          <w:delText>: 298-303.</w:delText>
        </w:r>
      </w:del>
    </w:p>
    <w:p w:rsidR="00061CDA" w:rsidRPr="00061CDA" w:rsidDel="00311CED" w:rsidRDefault="00061CDA" w:rsidP="00F35359">
      <w:pPr>
        <w:spacing w:line="480" w:lineRule="auto"/>
        <w:rPr>
          <w:del w:id="2398" w:author="Ram Shrestha" w:date="2014-04-24T07:20:00Z"/>
          <w:rFonts w:ascii="Cambria" w:hAnsi="Cambria"/>
          <w:noProof/>
        </w:rPr>
        <w:pPrChange w:id="2399" w:author="Ram Shrestha" w:date="2014-04-23T19:33:00Z">
          <w:pPr/>
        </w:pPrChange>
      </w:pPr>
      <w:del w:id="2400" w:author="Ram Shrestha" w:date="2014-04-24T07:20:00Z">
        <w:r w:rsidRPr="00061CDA" w:rsidDel="00311CED">
          <w:rPr>
            <w:rFonts w:ascii="Cambria" w:hAnsi="Cambria"/>
            <w:noProof/>
          </w:rPr>
          <w:delText xml:space="preserve">Richman, DD, Havlir, D, Corbeil, J, Looney, D, Ignacio, C, Spector, SA, Sullivan, J, Cheeseman, S, Barringer, K, Pauletti, D, et al. (1994) Nevirapine resistance mutations of human immunodeficiency virus type 1 selected during therapy. </w:delText>
        </w:r>
        <w:r w:rsidRPr="00061CDA" w:rsidDel="00311CED">
          <w:rPr>
            <w:rFonts w:ascii="Cambria" w:hAnsi="Cambria"/>
            <w:i/>
            <w:noProof/>
          </w:rPr>
          <w:delText>J Virol</w:delText>
        </w:r>
        <w:r w:rsidRPr="00061CDA" w:rsidDel="00311CED">
          <w:rPr>
            <w:rFonts w:ascii="Cambria" w:hAnsi="Cambria"/>
            <w:noProof/>
          </w:rPr>
          <w:delText xml:space="preserve"> </w:delText>
        </w:r>
        <w:r w:rsidRPr="00061CDA" w:rsidDel="00311CED">
          <w:rPr>
            <w:rFonts w:ascii="Cambria" w:hAnsi="Cambria"/>
            <w:b/>
            <w:noProof/>
          </w:rPr>
          <w:delText>68</w:delText>
        </w:r>
        <w:r w:rsidRPr="00061CDA" w:rsidDel="00311CED">
          <w:rPr>
            <w:rFonts w:ascii="Cambria" w:hAnsi="Cambria"/>
            <w:noProof/>
          </w:rPr>
          <w:delText>: 1660-1666.</w:delText>
        </w:r>
      </w:del>
    </w:p>
    <w:p w:rsidR="00061CDA" w:rsidRPr="00061CDA" w:rsidDel="00311CED" w:rsidRDefault="00061CDA" w:rsidP="00F35359">
      <w:pPr>
        <w:spacing w:line="480" w:lineRule="auto"/>
        <w:rPr>
          <w:del w:id="2401" w:author="Ram Shrestha" w:date="2014-04-24T07:20:00Z"/>
          <w:rFonts w:ascii="Cambria" w:hAnsi="Cambria"/>
          <w:noProof/>
        </w:rPr>
        <w:pPrChange w:id="2402" w:author="Ram Shrestha" w:date="2014-04-23T19:33:00Z">
          <w:pPr/>
        </w:pPrChange>
      </w:pPr>
      <w:del w:id="2403" w:author="Ram Shrestha" w:date="2014-04-24T07:20:00Z">
        <w:r w:rsidRPr="00061CDA" w:rsidDel="00311CED">
          <w:rPr>
            <w:rFonts w:ascii="Cambria" w:hAnsi="Cambria"/>
            <w:noProof/>
          </w:rPr>
          <w:delText xml:space="preserve">Robbins, GK, De Gruttola, V, Shafer, RW, Smeaton, LM, Snyder, SW, Pettinelli, C, Dube, MP, Fischl, MA, Pollard, RB, Delapenha, R, Gedeon, L, van der Horst, C, Murphy, RL, Becker, MI, D'Aquila, RT, Vella, S, Merigan, TC, Hirsch, MS (2003) Comparison of sequential three-drug regimens as initial therapy for HIV-1 infection. </w:delText>
        </w:r>
        <w:r w:rsidRPr="00061CDA" w:rsidDel="00311CED">
          <w:rPr>
            <w:rFonts w:ascii="Cambria" w:hAnsi="Cambria"/>
            <w:i/>
            <w:noProof/>
          </w:rPr>
          <w:delText>N Engl J Med</w:delText>
        </w:r>
        <w:r w:rsidRPr="00061CDA" w:rsidDel="00311CED">
          <w:rPr>
            <w:rFonts w:ascii="Cambria" w:hAnsi="Cambria"/>
            <w:noProof/>
          </w:rPr>
          <w:delText xml:space="preserve"> </w:delText>
        </w:r>
        <w:r w:rsidRPr="00061CDA" w:rsidDel="00311CED">
          <w:rPr>
            <w:rFonts w:ascii="Cambria" w:hAnsi="Cambria"/>
            <w:b/>
            <w:noProof/>
          </w:rPr>
          <w:delText>349</w:delText>
        </w:r>
        <w:r w:rsidRPr="00061CDA" w:rsidDel="00311CED">
          <w:rPr>
            <w:rFonts w:ascii="Cambria" w:hAnsi="Cambria"/>
            <w:noProof/>
          </w:rPr>
          <w:delText>: 2293-2303.</w:delText>
        </w:r>
      </w:del>
    </w:p>
    <w:p w:rsidR="00061CDA" w:rsidRPr="00061CDA" w:rsidDel="00311CED" w:rsidRDefault="00061CDA" w:rsidP="00F35359">
      <w:pPr>
        <w:spacing w:line="480" w:lineRule="auto"/>
        <w:rPr>
          <w:del w:id="2404" w:author="Ram Shrestha" w:date="2014-04-24T07:20:00Z"/>
          <w:rFonts w:ascii="Cambria" w:hAnsi="Cambria"/>
          <w:noProof/>
        </w:rPr>
        <w:pPrChange w:id="2405" w:author="Ram Shrestha" w:date="2014-04-23T19:33:00Z">
          <w:pPr/>
        </w:pPrChange>
      </w:pPr>
      <w:del w:id="2406" w:author="Ram Shrestha" w:date="2014-04-24T07:20:00Z">
        <w:r w:rsidRPr="00061CDA" w:rsidDel="00311CED">
          <w:rPr>
            <w:rFonts w:ascii="Cambria" w:hAnsi="Cambria"/>
            <w:noProof/>
          </w:rPr>
          <w:delText xml:space="preserve">Roberts, JD, Bebenek, K, Kunkel, TA (1988) The accuracy of reverse transcriptase from HIV-1. </w:delText>
        </w:r>
        <w:r w:rsidRPr="00061CDA" w:rsidDel="00311CED">
          <w:rPr>
            <w:rFonts w:ascii="Cambria" w:hAnsi="Cambria"/>
            <w:i/>
            <w:noProof/>
          </w:rPr>
          <w:delText>Science</w:delText>
        </w:r>
        <w:r w:rsidRPr="00061CDA" w:rsidDel="00311CED">
          <w:rPr>
            <w:rFonts w:ascii="Cambria" w:hAnsi="Cambria"/>
            <w:noProof/>
          </w:rPr>
          <w:delText xml:space="preserve"> </w:delText>
        </w:r>
        <w:r w:rsidRPr="00061CDA" w:rsidDel="00311CED">
          <w:rPr>
            <w:rFonts w:ascii="Cambria" w:hAnsi="Cambria"/>
            <w:b/>
            <w:noProof/>
          </w:rPr>
          <w:delText>242</w:delText>
        </w:r>
        <w:r w:rsidRPr="00061CDA" w:rsidDel="00311CED">
          <w:rPr>
            <w:rFonts w:ascii="Cambria" w:hAnsi="Cambria"/>
            <w:noProof/>
          </w:rPr>
          <w:delText>: 1171-1173.</w:delText>
        </w:r>
      </w:del>
    </w:p>
    <w:p w:rsidR="00061CDA" w:rsidRPr="00061CDA" w:rsidDel="00311CED" w:rsidRDefault="00061CDA" w:rsidP="00F35359">
      <w:pPr>
        <w:spacing w:line="480" w:lineRule="auto"/>
        <w:rPr>
          <w:del w:id="2407" w:author="Ram Shrestha" w:date="2014-04-24T07:20:00Z"/>
          <w:rFonts w:ascii="Cambria" w:hAnsi="Cambria"/>
          <w:noProof/>
        </w:rPr>
        <w:pPrChange w:id="2408" w:author="Ram Shrestha" w:date="2014-04-23T19:33:00Z">
          <w:pPr/>
        </w:pPrChange>
      </w:pPr>
      <w:del w:id="2409" w:author="Ram Shrestha" w:date="2014-04-24T07:20:00Z">
        <w:r w:rsidRPr="00061CDA" w:rsidDel="00311CED">
          <w:rPr>
            <w:rFonts w:ascii="Cambria" w:hAnsi="Cambria"/>
            <w:noProof/>
          </w:rPr>
          <w:delText xml:space="preserve">Sanne, I, Orrell, C, Fox, MP, Conradie, F, Ive, P, Zeinecker, J, Cornell, M, Heiberg, C, Ingram, C, Panchia, R, Rassool, M, Gonin, R, Stevens, W, Truter, H, Dehlinger, M, van der Horst, C, McIntyre, J, Wood, R (2010) Nurse versus doctor management of HIV-infected patients receiving antiretroviral therapy (CIPRA-SA): a randomised non-inferiority trial. </w:delText>
        </w:r>
        <w:r w:rsidRPr="00061CDA" w:rsidDel="00311CED">
          <w:rPr>
            <w:rFonts w:ascii="Cambria" w:hAnsi="Cambria"/>
            <w:i/>
            <w:noProof/>
          </w:rPr>
          <w:delText>Lancet</w:delText>
        </w:r>
        <w:r w:rsidRPr="00061CDA" w:rsidDel="00311CED">
          <w:rPr>
            <w:rFonts w:ascii="Cambria" w:hAnsi="Cambria"/>
            <w:noProof/>
          </w:rPr>
          <w:delText xml:space="preserve"> </w:delText>
        </w:r>
        <w:r w:rsidRPr="00061CDA" w:rsidDel="00311CED">
          <w:rPr>
            <w:rFonts w:ascii="Cambria" w:hAnsi="Cambria"/>
            <w:b/>
            <w:noProof/>
          </w:rPr>
          <w:delText>376</w:delText>
        </w:r>
        <w:r w:rsidRPr="00061CDA" w:rsidDel="00311CED">
          <w:rPr>
            <w:rFonts w:ascii="Cambria" w:hAnsi="Cambria"/>
            <w:noProof/>
          </w:rPr>
          <w:delText>: 33-40.</w:delText>
        </w:r>
      </w:del>
    </w:p>
    <w:p w:rsidR="00061CDA" w:rsidRPr="00061CDA" w:rsidDel="00311CED" w:rsidRDefault="00061CDA" w:rsidP="00F35359">
      <w:pPr>
        <w:spacing w:line="480" w:lineRule="auto"/>
        <w:rPr>
          <w:del w:id="2410" w:author="Ram Shrestha" w:date="2014-04-24T07:20:00Z"/>
          <w:rFonts w:ascii="Cambria" w:hAnsi="Cambria"/>
          <w:noProof/>
        </w:rPr>
        <w:pPrChange w:id="2411" w:author="Ram Shrestha" w:date="2014-04-23T19:33:00Z">
          <w:pPr/>
        </w:pPrChange>
      </w:pPr>
      <w:del w:id="2412" w:author="Ram Shrestha" w:date="2014-04-24T07:20:00Z">
        <w:r w:rsidRPr="00061CDA" w:rsidDel="00311CED">
          <w:rPr>
            <w:rFonts w:ascii="Cambria" w:hAnsi="Cambria"/>
            <w:noProof/>
          </w:rPr>
          <w:delText xml:space="preserve">Schuurman, R, Demeter, L, Reichelderfer, P, Tijnagel, J, de Groot, T, Boucher, C (1999) Worldwide evaluation of DNA sequencing approaches for identification of drug resistance mutations in the human immunodeficiency virus type 1 reverse transcriptase. </w:delText>
        </w:r>
        <w:r w:rsidRPr="00061CDA" w:rsidDel="00311CED">
          <w:rPr>
            <w:rFonts w:ascii="Cambria" w:hAnsi="Cambria"/>
            <w:i/>
            <w:noProof/>
          </w:rPr>
          <w:delText>J Clin Microbiol</w:delText>
        </w:r>
        <w:r w:rsidRPr="00061CDA" w:rsidDel="00311CED">
          <w:rPr>
            <w:rFonts w:ascii="Cambria" w:hAnsi="Cambria"/>
            <w:noProof/>
          </w:rPr>
          <w:delText xml:space="preserve"> </w:delText>
        </w:r>
        <w:r w:rsidRPr="00061CDA" w:rsidDel="00311CED">
          <w:rPr>
            <w:rFonts w:ascii="Cambria" w:hAnsi="Cambria"/>
            <w:b/>
            <w:noProof/>
          </w:rPr>
          <w:delText>37</w:delText>
        </w:r>
        <w:r w:rsidRPr="00061CDA" w:rsidDel="00311CED">
          <w:rPr>
            <w:rFonts w:ascii="Cambria" w:hAnsi="Cambria"/>
            <w:noProof/>
          </w:rPr>
          <w:delText>: 2291-2296.</w:delText>
        </w:r>
      </w:del>
    </w:p>
    <w:p w:rsidR="00061CDA" w:rsidRPr="00061CDA" w:rsidDel="00311CED" w:rsidRDefault="00061CDA" w:rsidP="00F35359">
      <w:pPr>
        <w:spacing w:line="480" w:lineRule="auto"/>
        <w:rPr>
          <w:del w:id="2413" w:author="Ram Shrestha" w:date="2014-04-24T07:20:00Z"/>
          <w:rFonts w:ascii="Cambria" w:hAnsi="Cambria"/>
          <w:noProof/>
        </w:rPr>
        <w:pPrChange w:id="2414" w:author="Ram Shrestha" w:date="2014-04-23T19:33:00Z">
          <w:pPr/>
        </w:pPrChange>
      </w:pPr>
      <w:del w:id="2415" w:author="Ram Shrestha" w:date="2014-04-24T07:20:00Z">
        <w:r w:rsidRPr="00061CDA" w:rsidDel="00311CED">
          <w:rPr>
            <w:rFonts w:ascii="Cambria" w:hAnsi="Cambria"/>
            <w:noProof/>
          </w:rPr>
          <w:delText xml:space="preserve">Sebastian, J, Faruki, H (2004) Update on HIV resistance and resistance testing. </w:delText>
        </w:r>
        <w:r w:rsidRPr="00061CDA" w:rsidDel="00311CED">
          <w:rPr>
            <w:rFonts w:ascii="Cambria" w:hAnsi="Cambria"/>
            <w:i/>
            <w:noProof/>
          </w:rPr>
          <w:delText>Medicinal Research Reviews</w:delText>
        </w:r>
        <w:r w:rsidRPr="00061CDA" w:rsidDel="00311CED">
          <w:rPr>
            <w:rFonts w:ascii="Cambria" w:hAnsi="Cambria"/>
            <w:noProof/>
          </w:rPr>
          <w:delText xml:space="preserve"> </w:delText>
        </w:r>
        <w:r w:rsidRPr="00061CDA" w:rsidDel="00311CED">
          <w:rPr>
            <w:rFonts w:ascii="Cambria" w:hAnsi="Cambria"/>
            <w:b/>
            <w:noProof/>
          </w:rPr>
          <w:delText>24</w:delText>
        </w:r>
        <w:r w:rsidRPr="00061CDA" w:rsidDel="00311CED">
          <w:rPr>
            <w:rFonts w:ascii="Cambria" w:hAnsi="Cambria"/>
            <w:noProof/>
          </w:rPr>
          <w:delText>: 115–125.</w:delText>
        </w:r>
      </w:del>
    </w:p>
    <w:p w:rsidR="00061CDA" w:rsidRPr="00061CDA" w:rsidDel="00311CED" w:rsidRDefault="00061CDA" w:rsidP="00F35359">
      <w:pPr>
        <w:spacing w:line="480" w:lineRule="auto"/>
        <w:rPr>
          <w:del w:id="2416" w:author="Ram Shrestha" w:date="2014-04-24T07:20:00Z"/>
          <w:rFonts w:ascii="Cambria" w:hAnsi="Cambria"/>
          <w:noProof/>
        </w:rPr>
        <w:pPrChange w:id="2417" w:author="Ram Shrestha" w:date="2014-04-23T19:33:00Z">
          <w:pPr/>
        </w:pPrChange>
      </w:pPr>
      <w:del w:id="2418" w:author="Ram Shrestha" w:date="2014-04-24T07:20:00Z">
        <w:r w:rsidRPr="00061CDA" w:rsidDel="00311CED">
          <w:rPr>
            <w:rFonts w:ascii="Cambria" w:hAnsi="Cambria"/>
            <w:noProof/>
          </w:rPr>
          <w:delText xml:space="preserve">Shafer, RW (2006) Rationale and uses of a public HIV drug-resistance database. </w:delText>
        </w:r>
        <w:r w:rsidRPr="00061CDA" w:rsidDel="00311CED">
          <w:rPr>
            <w:rFonts w:ascii="Cambria" w:hAnsi="Cambria"/>
            <w:i/>
            <w:noProof/>
          </w:rPr>
          <w:delText>J Infect Dis</w:delText>
        </w:r>
        <w:r w:rsidRPr="00061CDA" w:rsidDel="00311CED">
          <w:rPr>
            <w:rFonts w:ascii="Cambria" w:hAnsi="Cambria"/>
            <w:noProof/>
          </w:rPr>
          <w:delText xml:space="preserve"> </w:delText>
        </w:r>
        <w:r w:rsidRPr="00061CDA" w:rsidDel="00311CED">
          <w:rPr>
            <w:rFonts w:ascii="Cambria" w:hAnsi="Cambria"/>
            <w:b/>
            <w:noProof/>
          </w:rPr>
          <w:delText>194 Suppl 1</w:delText>
        </w:r>
        <w:r w:rsidRPr="00061CDA" w:rsidDel="00311CED">
          <w:rPr>
            <w:rFonts w:ascii="Cambria" w:hAnsi="Cambria"/>
            <w:noProof/>
          </w:rPr>
          <w:delText>: S51-58.</w:delText>
        </w:r>
      </w:del>
    </w:p>
    <w:p w:rsidR="00061CDA" w:rsidRPr="00061CDA" w:rsidDel="00311CED" w:rsidRDefault="00061CDA" w:rsidP="00F35359">
      <w:pPr>
        <w:spacing w:line="480" w:lineRule="auto"/>
        <w:rPr>
          <w:del w:id="2419" w:author="Ram Shrestha" w:date="2014-04-24T07:20:00Z"/>
          <w:rFonts w:ascii="Cambria" w:hAnsi="Cambria"/>
          <w:noProof/>
        </w:rPr>
        <w:pPrChange w:id="2420" w:author="Ram Shrestha" w:date="2014-04-23T19:33:00Z">
          <w:pPr/>
        </w:pPrChange>
      </w:pPr>
      <w:del w:id="2421" w:author="Ram Shrestha" w:date="2014-04-24T07:20:00Z">
        <w:r w:rsidRPr="00061CDA" w:rsidDel="00311CED">
          <w:rPr>
            <w:rFonts w:ascii="Cambria" w:hAnsi="Cambria"/>
            <w:noProof/>
          </w:rPr>
          <w:delText xml:space="preserve">Shafer, RW, Smeaton, LM, Robbins, GK, De Gruttola, V, Snyder, SW, D'Aquila, RT, Johnson, VA, Morse, GD, Nokta, MA, Martinez, AI, Gripshover, BM, Kaul, P, Haubrich, R, Swingle, M, McCarty, SD, Vella, S, Hirsch, MS, Merigan, TC (2003) Comparison of four-drug regimens and pairs of sequential three-drug regimens as initial therapy for HIV-1 infection. </w:delText>
        </w:r>
        <w:r w:rsidRPr="00061CDA" w:rsidDel="00311CED">
          <w:rPr>
            <w:rFonts w:ascii="Cambria" w:hAnsi="Cambria"/>
            <w:i/>
            <w:noProof/>
          </w:rPr>
          <w:delText>N Engl J Med</w:delText>
        </w:r>
        <w:r w:rsidRPr="00061CDA" w:rsidDel="00311CED">
          <w:rPr>
            <w:rFonts w:ascii="Cambria" w:hAnsi="Cambria"/>
            <w:noProof/>
          </w:rPr>
          <w:delText xml:space="preserve"> </w:delText>
        </w:r>
        <w:r w:rsidRPr="00061CDA" w:rsidDel="00311CED">
          <w:rPr>
            <w:rFonts w:ascii="Cambria" w:hAnsi="Cambria"/>
            <w:b/>
            <w:noProof/>
          </w:rPr>
          <w:delText>349</w:delText>
        </w:r>
        <w:r w:rsidRPr="00061CDA" w:rsidDel="00311CED">
          <w:rPr>
            <w:rFonts w:ascii="Cambria" w:hAnsi="Cambria"/>
            <w:noProof/>
          </w:rPr>
          <w:delText>: 2304-2315.</w:delText>
        </w:r>
      </w:del>
    </w:p>
    <w:p w:rsidR="00061CDA" w:rsidRPr="00061CDA" w:rsidDel="00311CED" w:rsidRDefault="00061CDA" w:rsidP="00F35359">
      <w:pPr>
        <w:spacing w:line="480" w:lineRule="auto"/>
        <w:rPr>
          <w:del w:id="2422" w:author="Ram Shrestha" w:date="2014-04-24T07:20:00Z"/>
          <w:rFonts w:ascii="Cambria" w:hAnsi="Cambria"/>
          <w:noProof/>
        </w:rPr>
        <w:pPrChange w:id="2423" w:author="Ram Shrestha" w:date="2014-04-23T19:33:00Z">
          <w:pPr/>
        </w:pPrChange>
      </w:pPr>
      <w:del w:id="2424" w:author="Ram Shrestha" w:date="2014-04-24T07:20:00Z">
        <w:r w:rsidRPr="00061CDA" w:rsidDel="00311CED">
          <w:rPr>
            <w:rFonts w:ascii="Cambria" w:hAnsi="Cambria"/>
            <w:noProof/>
          </w:rPr>
          <w:delText xml:space="preserve">Shapiro, RL, Hughes, MD, Ogwu, A, Kitch, D, Lockman, S, Moffat, C, Makhema, J, Moyo, S, Thior, I, McIntosh, K, van Widenfelt, E, Leidner, J, Powis, K, Asmelash, A, Tumbare, E, Zwerski, S, Sharma, U, Handelsman, E, Mburu, K, Jayeoba, O, Moko, E, Souda, S, Lubega, E, Akhtar, M, Wester, C, Tuomola, R, Snowden, W, Martinez-Tristani, M, Mazhani, L, Essex, M (2010) Antiretroviral regimens in pregnancy and breast-feeding in Botswana. </w:delText>
        </w:r>
        <w:r w:rsidRPr="00061CDA" w:rsidDel="00311CED">
          <w:rPr>
            <w:rFonts w:ascii="Cambria" w:hAnsi="Cambria"/>
            <w:i/>
            <w:noProof/>
          </w:rPr>
          <w:delText>N Engl J Med</w:delText>
        </w:r>
        <w:r w:rsidRPr="00061CDA" w:rsidDel="00311CED">
          <w:rPr>
            <w:rFonts w:ascii="Cambria" w:hAnsi="Cambria"/>
            <w:noProof/>
          </w:rPr>
          <w:delText xml:space="preserve"> </w:delText>
        </w:r>
        <w:r w:rsidRPr="00061CDA" w:rsidDel="00311CED">
          <w:rPr>
            <w:rFonts w:ascii="Cambria" w:hAnsi="Cambria"/>
            <w:b/>
            <w:noProof/>
          </w:rPr>
          <w:delText>362</w:delText>
        </w:r>
        <w:r w:rsidRPr="00061CDA" w:rsidDel="00311CED">
          <w:rPr>
            <w:rFonts w:ascii="Cambria" w:hAnsi="Cambria"/>
            <w:noProof/>
          </w:rPr>
          <w:delText>: 2282-2294.</w:delText>
        </w:r>
      </w:del>
    </w:p>
    <w:p w:rsidR="00061CDA" w:rsidRPr="00061CDA" w:rsidDel="00311CED" w:rsidRDefault="00061CDA" w:rsidP="00F35359">
      <w:pPr>
        <w:spacing w:line="480" w:lineRule="auto"/>
        <w:rPr>
          <w:del w:id="2425" w:author="Ram Shrestha" w:date="2014-04-24T07:20:00Z"/>
          <w:rFonts w:ascii="Cambria" w:hAnsi="Cambria"/>
          <w:noProof/>
        </w:rPr>
        <w:pPrChange w:id="2426" w:author="Ram Shrestha" w:date="2014-04-23T19:33:00Z">
          <w:pPr/>
        </w:pPrChange>
      </w:pPr>
      <w:del w:id="2427" w:author="Ram Shrestha" w:date="2014-04-24T07:20:00Z">
        <w:r w:rsidRPr="00061CDA" w:rsidDel="00311CED">
          <w:rPr>
            <w:rFonts w:ascii="Cambria" w:hAnsi="Cambria"/>
            <w:noProof/>
          </w:rPr>
          <w:delText xml:space="preserve">Stringer, EM, Ekouevi, DK, Coetzee, D, Tih, PM, Creek, TL, Stinson, K, Giganti, MJ, Welty, TK, Chintu, N, Chi, BH, Wilfert, CM, Shaffer, N, Dabis, F, Stringer, JS (2010) Coverage of nevirapine-based services to prevent mother-to-child HIV transmission in 4 African countries. </w:delText>
        </w:r>
        <w:r w:rsidRPr="00061CDA" w:rsidDel="00311CED">
          <w:rPr>
            <w:rFonts w:ascii="Cambria" w:hAnsi="Cambria"/>
            <w:i/>
            <w:noProof/>
          </w:rPr>
          <w:delText>JAMA</w:delText>
        </w:r>
        <w:r w:rsidRPr="00061CDA" w:rsidDel="00311CED">
          <w:rPr>
            <w:rFonts w:ascii="Cambria" w:hAnsi="Cambria"/>
            <w:noProof/>
          </w:rPr>
          <w:delText xml:space="preserve"> </w:delText>
        </w:r>
        <w:r w:rsidRPr="00061CDA" w:rsidDel="00311CED">
          <w:rPr>
            <w:rFonts w:ascii="Cambria" w:hAnsi="Cambria"/>
            <w:b/>
            <w:noProof/>
          </w:rPr>
          <w:delText>304</w:delText>
        </w:r>
        <w:r w:rsidRPr="00061CDA" w:rsidDel="00311CED">
          <w:rPr>
            <w:rFonts w:ascii="Cambria" w:hAnsi="Cambria"/>
            <w:noProof/>
          </w:rPr>
          <w:delText>: 293-302.</w:delText>
        </w:r>
      </w:del>
    </w:p>
    <w:p w:rsidR="00061CDA" w:rsidRPr="00061CDA" w:rsidDel="00311CED" w:rsidRDefault="00061CDA" w:rsidP="00F35359">
      <w:pPr>
        <w:spacing w:line="480" w:lineRule="auto"/>
        <w:rPr>
          <w:del w:id="2428" w:author="Ram Shrestha" w:date="2014-04-24T07:20:00Z"/>
          <w:rFonts w:ascii="Cambria" w:hAnsi="Cambria"/>
          <w:noProof/>
        </w:rPr>
        <w:pPrChange w:id="2429" w:author="Ram Shrestha" w:date="2014-04-23T19:33:00Z">
          <w:pPr/>
        </w:pPrChange>
      </w:pPr>
      <w:del w:id="2430" w:author="Ram Shrestha" w:date="2014-04-24T07:20:00Z">
        <w:r w:rsidRPr="00061CDA" w:rsidDel="00311CED">
          <w:rPr>
            <w:rFonts w:ascii="Cambria" w:hAnsi="Cambria"/>
            <w:noProof/>
          </w:rPr>
          <w:delText xml:space="preserve">Stringer, JS, Zulu, I, Levy, J, Stringer, EM, Mwango, A, Chi, BH, Mtonga, V, Reid, S, Cantrell, RA, Bulterys, M, Saag, MS, Marlink, RG, Mwinga, A, Ellerbrock, TV, Sinkala, M (2006) Rapid scale-up of antiretroviral therapy at primary care sites in Zambia: feasibility and early outcomes. </w:delText>
        </w:r>
        <w:r w:rsidRPr="00061CDA" w:rsidDel="00311CED">
          <w:rPr>
            <w:rFonts w:ascii="Cambria" w:hAnsi="Cambria"/>
            <w:i/>
            <w:noProof/>
          </w:rPr>
          <w:delText>JAMA</w:delText>
        </w:r>
        <w:r w:rsidRPr="00061CDA" w:rsidDel="00311CED">
          <w:rPr>
            <w:rFonts w:ascii="Cambria" w:hAnsi="Cambria"/>
            <w:noProof/>
          </w:rPr>
          <w:delText xml:space="preserve"> </w:delText>
        </w:r>
        <w:r w:rsidRPr="00061CDA" w:rsidDel="00311CED">
          <w:rPr>
            <w:rFonts w:ascii="Cambria" w:hAnsi="Cambria"/>
            <w:b/>
            <w:noProof/>
          </w:rPr>
          <w:delText>296</w:delText>
        </w:r>
        <w:r w:rsidRPr="00061CDA" w:rsidDel="00311CED">
          <w:rPr>
            <w:rFonts w:ascii="Cambria" w:hAnsi="Cambria"/>
            <w:noProof/>
          </w:rPr>
          <w:delText>: 782-793.</w:delText>
        </w:r>
      </w:del>
    </w:p>
    <w:p w:rsidR="00061CDA" w:rsidRPr="00061CDA" w:rsidDel="00311CED" w:rsidRDefault="00061CDA" w:rsidP="00F35359">
      <w:pPr>
        <w:spacing w:line="480" w:lineRule="auto"/>
        <w:rPr>
          <w:del w:id="2431" w:author="Ram Shrestha" w:date="2014-04-24T07:20:00Z"/>
          <w:rFonts w:ascii="Cambria" w:hAnsi="Cambria"/>
          <w:noProof/>
        </w:rPr>
        <w:pPrChange w:id="2432" w:author="Ram Shrestha" w:date="2014-04-23T19:33:00Z">
          <w:pPr/>
        </w:pPrChange>
      </w:pPr>
      <w:del w:id="2433" w:author="Ram Shrestha" w:date="2014-04-24T07:20:00Z">
        <w:r w:rsidRPr="00061CDA" w:rsidDel="00311CED">
          <w:rPr>
            <w:rFonts w:ascii="Cambria" w:hAnsi="Cambria"/>
            <w:noProof/>
          </w:rPr>
          <w:delText xml:space="preserve">Tisdale, M, Kemp, SD, Parry, NR, Larder, BA (1993) Rapid in vitro selection of human immunodeficiency virus type 1 resistant to 3'-thiacytidine inhibitors due to a mutation in the YMDD region of reverse transcriptase. </w:delText>
        </w:r>
        <w:r w:rsidRPr="00061CDA" w:rsidDel="00311CED">
          <w:rPr>
            <w:rFonts w:ascii="Cambria" w:hAnsi="Cambria"/>
            <w:i/>
            <w:noProof/>
          </w:rPr>
          <w:delText>Proc Natl Acad Sci U S A</w:delText>
        </w:r>
        <w:r w:rsidRPr="00061CDA" w:rsidDel="00311CED">
          <w:rPr>
            <w:rFonts w:ascii="Cambria" w:hAnsi="Cambria"/>
            <w:noProof/>
          </w:rPr>
          <w:delText xml:space="preserve"> </w:delText>
        </w:r>
        <w:r w:rsidRPr="00061CDA" w:rsidDel="00311CED">
          <w:rPr>
            <w:rFonts w:ascii="Cambria" w:hAnsi="Cambria"/>
            <w:b/>
            <w:noProof/>
          </w:rPr>
          <w:delText>90</w:delText>
        </w:r>
        <w:r w:rsidRPr="00061CDA" w:rsidDel="00311CED">
          <w:rPr>
            <w:rFonts w:ascii="Cambria" w:hAnsi="Cambria"/>
            <w:noProof/>
          </w:rPr>
          <w:delText>: 5653-5656.</w:delText>
        </w:r>
      </w:del>
    </w:p>
    <w:p w:rsidR="00061CDA" w:rsidRPr="00061CDA" w:rsidDel="00311CED" w:rsidRDefault="00061CDA" w:rsidP="00F35359">
      <w:pPr>
        <w:spacing w:line="480" w:lineRule="auto"/>
        <w:rPr>
          <w:del w:id="2434" w:author="Ram Shrestha" w:date="2014-04-24T07:20:00Z"/>
          <w:rFonts w:ascii="Cambria" w:hAnsi="Cambria"/>
          <w:noProof/>
        </w:rPr>
        <w:pPrChange w:id="2435" w:author="Ram Shrestha" w:date="2014-04-23T19:33:00Z">
          <w:pPr/>
        </w:pPrChange>
      </w:pPr>
      <w:del w:id="2436" w:author="Ram Shrestha" w:date="2014-04-24T07:20:00Z">
        <w:r w:rsidRPr="00061CDA" w:rsidDel="00311CED">
          <w:rPr>
            <w:rFonts w:ascii="Cambria" w:hAnsi="Cambria"/>
            <w:noProof/>
          </w:rPr>
          <w:delText>UNAIDS (2012) Global Report 2012: UNAIDS Report on the Global AIDS Epidemic. ebookpartnership. com.</w:delText>
        </w:r>
      </w:del>
    </w:p>
    <w:p w:rsidR="00061CDA" w:rsidRPr="00061CDA" w:rsidDel="00311CED" w:rsidRDefault="00061CDA" w:rsidP="00F35359">
      <w:pPr>
        <w:spacing w:line="480" w:lineRule="auto"/>
        <w:rPr>
          <w:del w:id="2437" w:author="Ram Shrestha" w:date="2014-04-24T07:20:00Z"/>
          <w:rFonts w:ascii="Cambria" w:hAnsi="Cambria"/>
          <w:noProof/>
        </w:rPr>
        <w:pPrChange w:id="2438" w:author="Ram Shrestha" w:date="2014-04-23T19:33:00Z">
          <w:pPr/>
        </w:pPrChange>
      </w:pPr>
      <w:del w:id="2439" w:author="Ram Shrestha" w:date="2014-04-24T07:20:00Z">
        <w:r w:rsidRPr="00061CDA" w:rsidDel="00311CED">
          <w:rPr>
            <w:rFonts w:ascii="Cambria" w:hAnsi="Cambria"/>
            <w:noProof/>
          </w:rPr>
          <w:delText xml:space="preserve">Van Laethem, K, Van Vaerenbergh, K, Schmit, JC, Sprecher, S, Hermans, P, De Vroey, V, Schuurman, R, Harrer, T, Witvrouw, M, Van Wijngaerden, E, Stuyver, L, Van Ranst, M, Desmyter, J, De Clercq, E, Vandamme, AM (1999) Phenotypic assays and sequencing are less sensitive than point mutation assays for detection of resistance in mixed HIV-1 genotypic populations. </w:delText>
        </w:r>
        <w:r w:rsidRPr="00061CDA" w:rsidDel="00311CED">
          <w:rPr>
            <w:rFonts w:ascii="Cambria" w:hAnsi="Cambria"/>
            <w:i/>
            <w:noProof/>
          </w:rPr>
          <w:delText>J Acquir Immune Defic Syndr</w:delText>
        </w:r>
        <w:r w:rsidRPr="00061CDA" w:rsidDel="00311CED">
          <w:rPr>
            <w:rFonts w:ascii="Cambria" w:hAnsi="Cambria"/>
            <w:noProof/>
          </w:rPr>
          <w:delText xml:space="preserve"> </w:delText>
        </w:r>
        <w:r w:rsidRPr="00061CDA" w:rsidDel="00311CED">
          <w:rPr>
            <w:rFonts w:ascii="Cambria" w:hAnsi="Cambria"/>
            <w:b/>
            <w:noProof/>
          </w:rPr>
          <w:delText>22</w:delText>
        </w:r>
        <w:r w:rsidRPr="00061CDA" w:rsidDel="00311CED">
          <w:rPr>
            <w:rFonts w:ascii="Cambria" w:hAnsi="Cambria"/>
            <w:noProof/>
          </w:rPr>
          <w:delText>: 107-118.</w:delText>
        </w:r>
      </w:del>
    </w:p>
    <w:p w:rsidR="00061CDA" w:rsidRPr="00061CDA" w:rsidDel="00311CED" w:rsidRDefault="00061CDA" w:rsidP="00F35359">
      <w:pPr>
        <w:spacing w:line="480" w:lineRule="auto"/>
        <w:rPr>
          <w:del w:id="2440" w:author="Ram Shrestha" w:date="2014-04-24T07:20:00Z"/>
          <w:rFonts w:ascii="Cambria" w:hAnsi="Cambria"/>
          <w:noProof/>
        </w:rPr>
        <w:pPrChange w:id="2441" w:author="Ram Shrestha" w:date="2014-04-23T19:33:00Z">
          <w:pPr/>
        </w:pPrChange>
      </w:pPr>
      <w:del w:id="2442" w:author="Ram Shrestha" w:date="2014-04-24T07:20:00Z">
        <w:r w:rsidRPr="00061CDA" w:rsidDel="00311CED">
          <w:rPr>
            <w:rFonts w:ascii="Cambria" w:hAnsi="Cambria"/>
            <w:noProof/>
          </w:rPr>
          <w:delText xml:space="preserve">van Leeuwen, R, Katlama, C, Murphy, RL, Squires, K, Gatell, J, Horban, A, Clotet, B, Staszewski, S, van Eeden, A, Clumeck, N, Moroni, M, Pavia, AT, Schmidt, RE, Gonzalez-Lahoz, J, Montaner, J, Antunes, F, Gulick, R, Banhegyi, D, van der Valk, M, Reiss, P, van Weert, L, van Leth, F, Johnson, VA, Sommadossi, JP, Lange, JM (2003) A randomized trial to study first-line combination therapy with or without a protease inhibitor in HIV-1-infected patients. </w:delText>
        </w:r>
        <w:r w:rsidRPr="00061CDA" w:rsidDel="00311CED">
          <w:rPr>
            <w:rFonts w:ascii="Cambria" w:hAnsi="Cambria"/>
            <w:i/>
            <w:noProof/>
          </w:rPr>
          <w:delText>AIDS</w:delText>
        </w:r>
        <w:r w:rsidRPr="00061CDA" w:rsidDel="00311CED">
          <w:rPr>
            <w:rFonts w:ascii="Cambria" w:hAnsi="Cambria"/>
            <w:noProof/>
          </w:rPr>
          <w:delText xml:space="preserve"> </w:delText>
        </w:r>
        <w:r w:rsidRPr="00061CDA" w:rsidDel="00311CED">
          <w:rPr>
            <w:rFonts w:ascii="Cambria" w:hAnsi="Cambria"/>
            <w:b/>
            <w:noProof/>
          </w:rPr>
          <w:delText>17</w:delText>
        </w:r>
        <w:r w:rsidRPr="00061CDA" w:rsidDel="00311CED">
          <w:rPr>
            <w:rFonts w:ascii="Cambria" w:hAnsi="Cambria"/>
            <w:noProof/>
          </w:rPr>
          <w:delText>: 987-999.</w:delText>
        </w:r>
      </w:del>
    </w:p>
    <w:p w:rsidR="00061CDA" w:rsidRPr="00061CDA" w:rsidDel="00311CED" w:rsidRDefault="00061CDA" w:rsidP="00F35359">
      <w:pPr>
        <w:spacing w:line="480" w:lineRule="auto"/>
        <w:rPr>
          <w:del w:id="2443" w:author="Ram Shrestha" w:date="2014-04-24T07:20:00Z"/>
          <w:rFonts w:ascii="Cambria" w:hAnsi="Cambria"/>
          <w:noProof/>
        </w:rPr>
        <w:pPrChange w:id="2444" w:author="Ram Shrestha" w:date="2014-04-23T19:33:00Z">
          <w:pPr/>
        </w:pPrChange>
      </w:pPr>
      <w:del w:id="2445" w:author="Ram Shrestha" w:date="2014-04-24T07:20:00Z">
        <w:r w:rsidRPr="00061CDA" w:rsidDel="00311CED">
          <w:rPr>
            <w:rFonts w:ascii="Cambria" w:hAnsi="Cambria"/>
            <w:noProof/>
          </w:rPr>
          <w:delText xml:space="preserve">van Leth, F, Phanuphak, P, Ruxrungtham, K, Baraldi, E, Miller, S, Gazzard, B, Cahn, P, Lalloo, UG, van der Westhuizen, IP, Malan, DR, Johnson, MA, Santos, BR, Mulcahy, F, Wood, R, Levi, GC, Reboredo, G, Squires, K, Cassetti, I, Petit, D, Raffi, F, Katlama, C, Murphy, RL, Horban, A, Dam, JP, Hassink, E, van Leeuwen, R, Robinson, P, Wit, FW, Lange, JM (2004) Comparison of first-line antiretroviral therapy with regimens including nevirapine, efavirenz, or both drugs, plus stavudine and lamivudine: a randomised open-label trial, the 2NN Study. </w:delText>
        </w:r>
        <w:r w:rsidRPr="00061CDA" w:rsidDel="00311CED">
          <w:rPr>
            <w:rFonts w:ascii="Cambria" w:hAnsi="Cambria"/>
            <w:i/>
            <w:noProof/>
          </w:rPr>
          <w:delText>Lancet</w:delText>
        </w:r>
        <w:r w:rsidRPr="00061CDA" w:rsidDel="00311CED">
          <w:rPr>
            <w:rFonts w:ascii="Cambria" w:hAnsi="Cambria"/>
            <w:noProof/>
          </w:rPr>
          <w:delText xml:space="preserve"> </w:delText>
        </w:r>
        <w:r w:rsidRPr="00061CDA" w:rsidDel="00311CED">
          <w:rPr>
            <w:rFonts w:ascii="Cambria" w:hAnsi="Cambria"/>
            <w:b/>
            <w:noProof/>
          </w:rPr>
          <w:delText>363</w:delText>
        </w:r>
        <w:r w:rsidRPr="00061CDA" w:rsidDel="00311CED">
          <w:rPr>
            <w:rFonts w:ascii="Cambria" w:hAnsi="Cambria"/>
            <w:noProof/>
          </w:rPr>
          <w:delText>: 1253-1263.</w:delText>
        </w:r>
      </w:del>
    </w:p>
    <w:p w:rsidR="00061CDA" w:rsidRPr="00061CDA" w:rsidDel="00311CED" w:rsidRDefault="00061CDA" w:rsidP="00F35359">
      <w:pPr>
        <w:spacing w:line="480" w:lineRule="auto"/>
        <w:rPr>
          <w:del w:id="2446" w:author="Ram Shrestha" w:date="2014-04-24T07:20:00Z"/>
          <w:rFonts w:ascii="Cambria" w:hAnsi="Cambria"/>
          <w:noProof/>
        </w:rPr>
        <w:pPrChange w:id="2447" w:author="Ram Shrestha" w:date="2014-04-23T19:33:00Z">
          <w:pPr/>
        </w:pPrChange>
      </w:pPr>
      <w:del w:id="2448" w:author="Ram Shrestha" w:date="2014-04-24T07:20:00Z">
        <w:r w:rsidRPr="00061CDA" w:rsidDel="00311CED">
          <w:rPr>
            <w:rFonts w:ascii="Cambria" w:hAnsi="Cambria"/>
            <w:noProof/>
          </w:rPr>
          <w:delText xml:space="preserve">Wang, C, Mitsuya, Y, Gharizadeh, B, Ronaghi, M, Shafer, RW (2007) Characterization of mutation spectra with ultra-deep pyrosequencing: application to HIV-1 drug resistance. </w:delText>
        </w:r>
        <w:r w:rsidRPr="00061CDA" w:rsidDel="00311CED">
          <w:rPr>
            <w:rFonts w:ascii="Cambria" w:hAnsi="Cambria"/>
            <w:i/>
            <w:noProof/>
          </w:rPr>
          <w:delText>Genome Res</w:delText>
        </w:r>
        <w:r w:rsidRPr="00061CDA" w:rsidDel="00311CED">
          <w:rPr>
            <w:rFonts w:ascii="Cambria" w:hAnsi="Cambria"/>
            <w:noProof/>
          </w:rPr>
          <w:delText xml:space="preserve"> </w:delText>
        </w:r>
        <w:r w:rsidRPr="00061CDA" w:rsidDel="00311CED">
          <w:rPr>
            <w:rFonts w:ascii="Cambria" w:hAnsi="Cambria"/>
            <w:b/>
            <w:noProof/>
          </w:rPr>
          <w:delText>17</w:delText>
        </w:r>
        <w:r w:rsidRPr="00061CDA" w:rsidDel="00311CED">
          <w:rPr>
            <w:rFonts w:ascii="Cambria" w:hAnsi="Cambria"/>
            <w:noProof/>
          </w:rPr>
          <w:delText>: 1195-1201.</w:delText>
        </w:r>
      </w:del>
    </w:p>
    <w:p w:rsidR="00061CDA" w:rsidRPr="00061CDA" w:rsidDel="00311CED" w:rsidRDefault="00061CDA" w:rsidP="00F35359">
      <w:pPr>
        <w:spacing w:line="480" w:lineRule="auto"/>
        <w:rPr>
          <w:del w:id="2449" w:author="Ram Shrestha" w:date="2014-04-24T07:20:00Z"/>
          <w:rFonts w:ascii="Cambria" w:hAnsi="Cambria"/>
          <w:noProof/>
        </w:rPr>
        <w:pPrChange w:id="2450" w:author="Ram Shrestha" w:date="2014-04-23T19:33:00Z">
          <w:pPr/>
        </w:pPrChange>
      </w:pPr>
      <w:del w:id="2451" w:author="Ram Shrestha" w:date="2014-04-24T07:20:00Z">
        <w:r w:rsidRPr="00061CDA" w:rsidDel="00311CED">
          <w:rPr>
            <w:rFonts w:ascii="Cambria" w:hAnsi="Cambria"/>
            <w:noProof/>
          </w:rPr>
          <w:delText xml:space="preserve">Woods, CK, Brumme, CJ, Liu, TF, Chui, CK, Chu, AL, Wynhoven, B, Hall, TA, Trevino, C, Shafer, RW, Harrigan, PR (2012) Automating HIV drug resistance genotyping with RECall, a freely accessible sequence analysis tool. </w:delText>
        </w:r>
        <w:r w:rsidRPr="00061CDA" w:rsidDel="00311CED">
          <w:rPr>
            <w:rFonts w:ascii="Cambria" w:hAnsi="Cambria"/>
            <w:i/>
            <w:noProof/>
          </w:rPr>
          <w:delText>J Clin Microbiol</w:delText>
        </w:r>
        <w:r w:rsidRPr="00061CDA" w:rsidDel="00311CED">
          <w:rPr>
            <w:rFonts w:ascii="Cambria" w:hAnsi="Cambria"/>
            <w:noProof/>
          </w:rPr>
          <w:delText xml:space="preserve"> </w:delText>
        </w:r>
        <w:r w:rsidRPr="00061CDA" w:rsidDel="00311CED">
          <w:rPr>
            <w:rFonts w:ascii="Cambria" w:hAnsi="Cambria"/>
            <w:b/>
            <w:noProof/>
          </w:rPr>
          <w:delText>50</w:delText>
        </w:r>
        <w:r w:rsidRPr="00061CDA" w:rsidDel="00311CED">
          <w:rPr>
            <w:rFonts w:ascii="Cambria" w:hAnsi="Cambria"/>
            <w:noProof/>
          </w:rPr>
          <w:delText>: 1936-1942.</w:delText>
        </w:r>
      </w:del>
    </w:p>
    <w:p w:rsidR="00061CDA" w:rsidRPr="00061CDA" w:rsidDel="00311CED" w:rsidRDefault="00061CDA" w:rsidP="00F35359">
      <w:pPr>
        <w:spacing w:line="480" w:lineRule="auto"/>
        <w:rPr>
          <w:del w:id="2452" w:author="Ram Shrestha" w:date="2014-04-24T07:20:00Z"/>
          <w:rFonts w:ascii="Cambria" w:hAnsi="Cambria"/>
          <w:noProof/>
        </w:rPr>
        <w:pPrChange w:id="2453" w:author="Ram Shrestha" w:date="2014-04-23T19:33:00Z">
          <w:pPr/>
        </w:pPrChange>
      </w:pPr>
      <w:del w:id="2454" w:author="Ram Shrestha" w:date="2014-04-24T07:20:00Z">
        <w:r w:rsidRPr="00061CDA" w:rsidDel="00311CED">
          <w:rPr>
            <w:rFonts w:ascii="Cambria" w:hAnsi="Cambria"/>
            <w:noProof/>
          </w:rPr>
          <w:delText xml:space="preserve">Yin, L, Liu, L, Sun, Y, Hou, W, Lowe, AC, Gardner, BP, Salemi, M, Williams, WB, Farmerie, WG, Sleasman, JW, Goodenow, MM (2012) High-resolution deep sequencing reveals biodiversity, population structure, and persistence of HIV-1 quasispecies within host ecosystems. </w:delText>
        </w:r>
        <w:r w:rsidRPr="00061CDA" w:rsidDel="00311CED">
          <w:rPr>
            <w:rFonts w:ascii="Cambria" w:hAnsi="Cambria"/>
            <w:i/>
            <w:noProof/>
          </w:rPr>
          <w:delText>Retrovirology</w:delText>
        </w:r>
        <w:r w:rsidRPr="00061CDA" w:rsidDel="00311CED">
          <w:rPr>
            <w:rFonts w:ascii="Cambria" w:hAnsi="Cambria"/>
            <w:noProof/>
          </w:rPr>
          <w:delText xml:space="preserve"> </w:delText>
        </w:r>
        <w:r w:rsidRPr="00061CDA" w:rsidDel="00311CED">
          <w:rPr>
            <w:rFonts w:ascii="Cambria" w:hAnsi="Cambria"/>
            <w:b/>
            <w:noProof/>
          </w:rPr>
          <w:delText>9</w:delText>
        </w:r>
        <w:r w:rsidRPr="00061CDA" w:rsidDel="00311CED">
          <w:rPr>
            <w:rFonts w:ascii="Cambria" w:hAnsi="Cambria"/>
            <w:noProof/>
          </w:rPr>
          <w:delText>: 108.</w:delText>
        </w:r>
      </w:del>
    </w:p>
    <w:p w:rsidR="00061CDA" w:rsidRPr="00061CDA" w:rsidDel="00311CED" w:rsidRDefault="00061CDA" w:rsidP="00F35359">
      <w:pPr>
        <w:spacing w:line="480" w:lineRule="auto"/>
        <w:rPr>
          <w:del w:id="2455" w:author="Ram Shrestha" w:date="2014-04-24T07:20:00Z"/>
          <w:rFonts w:ascii="Cambria" w:hAnsi="Cambria"/>
          <w:noProof/>
        </w:rPr>
        <w:pPrChange w:id="2456" w:author="Ram Shrestha" w:date="2014-04-23T19:33:00Z">
          <w:pPr/>
        </w:pPrChange>
      </w:pPr>
      <w:del w:id="2457" w:author="Ram Shrestha" w:date="2014-04-24T07:20:00Z">
        <w:r w:rsidRPr="00061CDA" w:rsidDel="00311CED">
          <w:rPr>
            <w:rFonts w:ascii="Cambria" w:hAnsi="Cambria"/>
            <w:noProof/>
          </w:rPr>
          <w:delText xml:space="preserve">Zaidi, J, Grapsa, E, Tanser, F, Newell, M-L, Bärnighausen, T (2013) Dramatic increases in HIV prevalence after scale-up of antiretroviral treatment: a longitudinal population-based HIV surveillance study in rural kwazulu-natal. </w:delText>
        </w:r>
        <w:r w:rsidRPr="00061CDA" w:rsidDel="00311CED">
          <w:rPr>
            <w:rFonts w:ascii="Cambria" w:hAnsi="Cambria"/>
            <w:i/>
            <w:noProof/>
          </w:rPr>
          <w:delText>AIDS</w:delText>
        </w:r>
        <w:r w:rsidRPr="00061CDA" w:rsidDel="00311CED">
          <w:rPr>
            <w:rFonts w:ascii="Cambria" w:hAnsi="Cambria"/>
            <w:noProof/>
          </w:rPr>
          <w:delText xml:space="preserve"> </w:delText>
        </w:r>
        <w:r w:rsidRPr="00061CDA" w:rsidDel="00311CED">
          <w:rPr>
            <w:rFonts w:ascii="Cambria" w:hAnsi="Cambria"/>
            <w:b/>
            <w:noProof/>
          </w:rPr>
          <w:delText>27</w:delText>
        </w:r>
        <w:r w:rsidRPr="00061CDA" w:rsidDel="00311CED">
          <w:rPr>
            <w:rFonts w:ascii="Cambria" w:hAnsi="Cambria"/>
            <w:noProof/>
          </w:rPr>
          <w:delText>: 000-000.</w:delText>
        </w:r>
      </w:del>
    </w:p>
    <w:p w:rsidR="00061CDA" w:rsidRPr="00061CDA" w:rsidDel="00311CED" w:rsidRDefault="00061CDA" w:rsidP="00F35359">
      <w:pPr>
        <w:spacing w:line="480" w:lineRule="auto"/>
        <w:rPr>
          <w:del w:id="2458" w:author="Ram Shrestha" w:date="2014-04-24T07:20:00Z"/>
          <w:rFonts w:ascii="Cambria" w:hAnsi="Cambria"/>
          <w:noProof/>
        </w:rPr>
        <w:pPrChange w:id="2459" w:author="Ram Shrestha" w:date="2014-04-23T19:33:00Z">
          <w:pPr/>
        </w:pPrChange>
      </w:pPr>
      <w:del w:id="2460" w:author="Ram Shrestha" w:date="2014-04-24T07:20:00Z">
        <w:r w:rsidRPr="00061CDA" w:rsidDel="00311CED">
          <w:rPr>
            <w:rFonts w:ascii="Cambria" w:hAnsi="Cambria"/>
            <w:noProof/>
          </w:rPr>
          <w:delText xml:space="preserve">Zolfo, M, De Weggheleire, A, Schouten, E, Lynen, L (2010) Time for "test and treat" in prevention of mother-to-child transmission programs in low- and middle-income countries. </w:delText>
        </w:r>
        <w:r w:rsidRPr="00061CDA" w:rsidDel="00311CED">
          <w:rPr>
            <w:rFonts w:ascii="Cambria" w:hAnsi="Cambria"/>
            <w:i/>
            <w:noProof/>
          </w:rPr>
          <w:delText>J Acquir Immune Defic Syndr</w:delText>
        </w:r>
        <w:r w:rsidRPr="00061CDA" w:rsidDel="00311CED">
          <w:rPr>
            <w:rFonts w:ascii="Cambria" w:hAnsi="Cambria"/>
            <w:noProof/>
          </w:rPr>
          <w:delText xml:space="preserve"> </w:delText>
        </w:r>
        <w:r w:rsidRPr="00061CDA" w:rsidDel="00311CED">
          <w:rPr>
            <w:rFonts w:ascii="Cambria" w:hAnsi="Cambria"/>
            <w:b/>
            <w:noProof/>
          </w:rPr>
          <w:delText>55</w:delText>
        </w:r>
        <w:r w:rsidRPr="00061CDA" w:rsidDel="00311CED">
          <w:rPr>
            <w:rFonts w:ascii="Cambria" w:hAnsi="Cambria"/>
            <w:noProof/>
          </w:rPr>
          <w:delText>: 287-289.</w:delText>
        </w:r>
      </w:del>
    </w:p>
    <w:p w:rsidR="00061CDA" w:rsidDel="00311CED" w:rsidRDefault="00061CDA" w:rsidP="00F35359">
      <w:pPr>
        <w:spacing w:line="480" w:lineRule="auto"/>
        <w:ind w:left="720" w:hanging="720"/>
        <w:rPr>
          <w:del w:id="2461" w:author="Ram Shrestha" w:date="2014-04-24T07:20:00Z"/>
          <w:rFonts w:ascii="Cambria" w:hAnsi="Cambria"/>
          <w:noProof/>
        </w:rPr>
        <w:pPrChange w:id="2462" w:author="Ram Shrestha" w:date="2014-04-23T19:33:00Z">
          <w:pPr>
            <w:ind w:left="720" w:hanging="720"/>
          </w:pPr>
        </w:pPrChange>
      </w:pPr>
    </w:p>
    <w:p w:rsidR="00CB697B" w:rsidRDefault="00D10774" w:rsidP="00F35359">
      <w:pPr>
        <w:spacing w:line="480" w:lineRule="auto"/>
      </w:pPr>
      <w:r>
        <w:fldChar w:fldCharType="end"/>
      </w:r>
    </w:p>
    <w:sectPr w:rsidR="00CB697B" w:rsidSect="00BD7116">
      <w:pgSz w:w="11900" w:h="16840"/>
      <w:pgMar w:top="1440" w:right="1800" w:bottom="1440" w:left="1800" w:header="708" w:footer="708" w:gutter="0"/>
      <w:cols w:space="708"/>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46" w:author="Simon Travers" w:date="2014-04-11T10:28:00Z" w:initials="OU">
    <w:p w:rsidR="006D5845" w:rsidRDefault="006D5845">
      <w:pPr>
        <w:pStyle w:val="CommentText"/>
      </w:pPr>
      <w:r>
        <w:rPr>
          <w:rStyle w:val="CommentReference"/>
        </w:rPr>
        <w:annotationRef/>
      </w:r>
      <w:r>
        <w:t xml:space="preserve">Are you 100% sure of your details here?  If it was causing resistance in those receiving PMTCT as you say then it wouldn’t be used!! </w:t>
      </w:r>
    </w:p>
  </w:comment>
  <w:comment w:id="125" w:author="Simon Travers" w:date="2014-03-31T20:21:00Z" w:initials="OU">
    <w:p w:rsidR="006D5845" w:rsidRDefault="006D5845">
      <w:pPr>
        <w:pStyle w:val="CommentText"/>
      </w:pPr>
      <w:r>
        <w:rPr>
          <w:rStyle w:val="CommentReference"/>
        </w:rPr>
        <w:annotationRef/>
      </w:r>
      <w:r w:rsidRPr="009B5BD1">
        <w:rPr>
          <w:b/>
        </w:rPr>
        <w:t>For the discussion</w:t>
      </w:r>
      <w:r>
        <w:t xml:space="preserve"> – what does this significance mean?</w:t>
      </w:r>
    </w:p>
    <w:p w:rsidR="006D5845" w:rsidRDefault="006D5845">
      <w:pPr>
        <w:pStyle w:val="CommentText"/>
      </w:pPr>
    </w:p>
  </w:comment>
  <w:comment w:id="243" w:author="Simon Travers" w:date="2014-03-31T20:21:00Z" w:initials="OU">
    <w:p w:rsidR="006D5845" w:rsidRDefault="006D5845">
      <w:pPr>
        <w:pStyle w:val="CommentText"/>
      </w:pPr>
      <w:r>
        <w:rPr>
          <w:rStyle w:val="CommentReference"/>
        </w:rPr>
        <w:annotationRef/>
      </w:r>
      <w:r>
        <w:t>This is a HUGELY significant result…you better be addressing this in the discussion!!  Why are nearly all the PMTCT 1</w:t>
      </w:r>
      <w:r w:rsidRPr="00EB278E">
        <w:rPr>
          <w:vertAlign w:val="superscript"/>
        </w:rPr>
        <w:t>st</w:t>
      </w:r>
      <w:r>
        <w:t xml:space="preserve"> line failures predicted as R while only some of the No-PMTCT are predicted as R?</w:t>
      </w:r>
    </w:p>
    <w:p w:rsidR="006D5845" w:rsidRDefault="006D5845">
      <w:pPr>
        <w:pStyle w:val="CommentText"/>
      </w:pPr>
    </w:p>
    <w:p w:rsidR="006D5845" w:rsidRDefault="006D5845">
      <w:pPr>
        <w:pStyle w:val="CommentText"/>
      </w:pPr>
      <w:r>
        <w:t>HINT:</w:t>
      </w:r>
    </w:p>
    <w:p w:rsidR="006D5845" w:rsidRDefault="006D5845">
      <w:pPr>
        <w:pStyle w:val="CommentText"/>
      </w:pPr>
    </w:p>
    <w:p w:rsidR="006D5845" w:rsidRDefault="006D5845">
      <w:pPr>
        <w:pStyle w:val="CommentText"/>
      </w:pPr>
      <w:r>
        <w:t>Could relate to adherence</w:t>
      </w:r>
    </w:p>
    <w:p w:rsidR="006D5845" w:rsidRDefault="006D5845">
      <w:pPr>
        <w:pStyle w:val="CommentText"/>
      </w:pPr>
      <w:r>
        <w:t>Also could relate to previous exposure.</w:t>
      </w:r>
    </w:p>
    <w:p w:rsidR="006D5845" w:rsidRDefault="006D5845">
      <w:pPr>
        <w:pStyle w:val="CommentText"/>
      </w:pPr>
      <w:r>
        <w:t>Both of the above are not mutually exclusive either!</w:t>
      </w:r>
    </w:p>
  </w:comment>
  <w:comment w:id="424" w:author="Simon Travers" w:date="2014-04-11T15:03:00Z" w:initials="OU">
    <w:p w:rsidR="006D5845" w:rsidRDefault="006D5845">
      <w:pPr>
        <w:pStyle w:val="CommentText"/>
      </w:pPr>
      <w:r>
        <w:rPr>
          <w:rStyle w:val="CommentReference"/>
        </w:rPr>
        <w:annotationRef/>
      </w:r>
      <w:r>
        <w:t>Hold on a second!!!  How can you say this without providing any support for it?!!  Why would more sequences be better?  This is a PhD thesis....the discussion must be deeper than generalizations like this!!</w:t>
      </w:r>
    </w:p>
  </w:comment>
  <w:comment w:id="441" w:author="Simon Travers" w:date="2014-04-11T15:04:00Z" w:initials="OU">
    <w:p w:rsidR="006D5845" w:rsidRDefault="006D5845">
      <w:pPr>
        <w:pStyle w:val="CommentText"/>
      </w:pPr>
      <w:r>
        <w:rPr>
          <w:rStyle w:val="CommentReference"/>
        </w:rPr>
        <w:annotationRef/>
      </w:r>
      <w:r>
        <w:t>Yes it’s low cost but what about ease of use/portability?  Junior is desktop while FLX is a much bigger and more complex machine!</w:t>
      </w:r>
    </w:p>
  </w:comment>
  <w:comment w:id="907" w:author="Simon Travers" w:date="2014-04-11T15:28:00Z" w:initials="OU">
    <w:p w:rsidR="006D5845" w:rsidRDefault="006D5845">
      <w:pPr>
        <w:pStyle w:val="CommentText"/>
      </w:pPr>
      <w:r>
        <w:rPr>
          <w:rStyle w:val="CommentReference"/>
        </w:rPr>
        <w:annotationRef/>
      </w:r>
      <w:r>
        <w:t>You can’t just say that....there is evidence that its not used.  You need to talk about this...even just talk about SA and the resistance testing guidelines that are used here and how that compares with resource-rich settings.</w:t>
      </w:r>
    </w:p>
  </w:comment>
  <w:comment w:id="942" w:author="Simon Travers" w:date="2014-04-11T15:29:00Z" w:initials="OU">
    <w:p w:rsidR="006D5845" w:rsidRDefault="006D5845">
      <w:pPr>
        <w:pStyle w:val="CommentText"/>
      </w:pPr>
      <w:r>
        <w:rPr>
          <w:rStyle w:val="CommentReference"/>
        </w:rPr>
        <w:annotationRef/>
      </w:r>
      <w:r>
        <w:t>What about all the studies that show that UDPS is actually more sensitive?  Surely you should also include them?!!!!</w:t>
      </w:r>
    </w:p>
  </w:comment>
  <w:comment w:id="1105" w:author="Simon Travers" w:date="2014-04-11T15:36:00Z" w:initials="OU">
    <w:p w:rsidR="006D5845" w:rsidRDefault="006D5845">
      <w:pPr>
        <w:pStyle w:val="CommentText"/>
      </w:pPr>
      <w:r>
        <w:rPr>
          <w:rStyle w:val="CommentReference"/>
        </w:rPr>
        <w:annotationRef/>
      </w:r>
      <w:r>
        <w:t xml:space="preserve">Really?  Is this it?!!  What about the potential for other sequencing approaches? </w:t>
      </w:r>
      <w:bookmarkStart w:id="1106" w:name="_GoBack"/>
      <w:bookmarkEnd w:id="1106"/>
    </w:p>
  </w:comment>
</w:comments>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6D5845" w:rsidRDefault="006D5845" w:rsidP="000925F4">
      <w:r>
        <w:separator/>
      </w:r>
    </w:p>
  </w:endnote>
  <w:endnote w:type="continuationSeparator" w:id="1">
    <w:p w:rsidR="006D5845" w:rsidRDefault="006D5845" w:rsidP="000925F4">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 w:name="ＭＳ 明朝">
    <w:panose1 w:val="00000000000000000000"/>
    <w:charset w:val="80"/>
    <w:family w:val="roman"/>
    <w:notTrueType/>
    <w:pitch w:val="fixed"/>
    <w:sig w:usb0="00000001" w:usb1="00000000" w:usb2="01000407" w:usb3="00000000" w:csb0="00020000" w:csb1="00000000"/>
  </w:font>
  <w:font w:name="ＭＳ ゴシック">
    <w:panose1 w:val="00000000000000000000"/>
    <w:charset w:val="80"/>
    <w:family w:val="modern"/>
    <w:notTrueType/>
    <w:pitch w:val="fixed"/>
    <w:sig w:usb0="00000001" w:usb1="00000000" w:usb2="01000407" w:usb3="00000000" w:csb0="00020000" w:csb1="00000000"/>
  </w:font>
  <w:font w:name="Calibri">
    <w:altName w:val="Arial"/>
    <w:panose1 w:val="00000000000000000000"/>
    <w:charset w:val="4D"/>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00500000000000000"/>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6D5845" w:rsidRDefault="006D5845" w:rsidP="000925F4">
      <w:r>
        <w:separator/>
      </w:r>
    </w:p>
  </w:footnote>
  <w:footnote w:type="continuationSeparator" w:id="1">
    <w:p w:rsidR="006D5845" w:rsidRDefault="006D5845" w:rsidP="000925F4">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5D96BD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04EC26E"/>
    <w:lvl w:ilvl="0">
      <w:start w:val="1"/>
      <w:numFmt w:val="decimal"/>
      <w:lvlText w:val="%1."/>
      <w:lvlJc w:val="left"/>
      <w:pPr>
        <w:tabs>
          <w:tab w:val="num" w:pos="1492"/>
        </w:tabs>
        <w:ind w:left="1492" w:hanging="360"/>
      </w:pPr>
    </w:lvl>
  </w:abstractNum>
  <w:abstractNum w:abstractNumId="2">
    <w:nsid w:val="FFFFFF7D"/>
    <w:multiLevelType w:val="singleLevel"/>
    <w:tmpl w:val="6A66686E"/>
    <w:lvl w:ilvl="0">
      <w:start w:val="1"/>
      <w:numFmt w:val="decimal"/>
      <w:lvlText w:val="%1."/>
      <w:lvlJc w:val="left"/>
      <w:pPr>
        <w:tabs>
          <w:tab w:val="num" w:pos="1209"/>
        </w:tabs>
        <w:ind w:left="1209" w:hanging="360"/>
      </w:pPr>
    </w:lvl>
  </w:abstractNum>
  <w:abstractNum w:abstractNumId="3">
    <w:nsid w:val="FFFFFF7E"/>
    <w:multiLevelType w:val="singleLevel"/>
    <w:tmpl w:val="587C188E"/>
    <w:lvl w:ilvl="0">
      <w:start w:val="1"/>
      <w:numFmt w:val="decimal"/>
      <w:lvlText w:val="%1."/>
      <w:lvlJc w:val="left"/>
      <w:pPr>
        <w:tabs>
          <w:tab w:val="num" w:pos="926"/>
        </w:tabs>
        <w:ind w:left="926" w:hanging="360"/>
      </w:pPr>
    </w:lvl>
  </w:abstractNum>
  <w:abstractNum w:abstractNumId="4">
    <w:nsid w:val="FFFFFF7F"/>
    <w:multiLevelType w:val="singleLevel"/>
    <w:tmpl w:val="B83A417A"/>
    <w:lvl w:ilvl="0">
      <w:start w:val="1"/>
      <w:numFmt w:val="decimal"/>
      <w:lvlText w:val="%1."/>
      <w:lvlJc w:val="left"/>
      <w:pPr>
        <w:tabs>
          <w:tab w:val="num" w:pos="643"/>
        </w:tabs>
        <w:ind w:left="643" w:hanging="360"/>
      </w:pPr>
    </w:lvl>
  </w:abstractNum>
  <w:abstractNum w:abstractNumId="5">
    <w:nsid w:val="FFFFFF80"/>
    <w:multiLevelType w:val="singleLevel"/>
    <w:tmpl w:val="2138B29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57FCB71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56EE733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0E8C911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A8492BC"/>
    <w:lvl w:ilvl="0">
      <w:start w:val="1"/>
      <w:numFmt w:val="decimal"/>
      <w:lvlText w:val="%1."/>
      <w:lvlJc w:val="left"/>
      <w:pPr>
        <w:tabs>
          <w:tab w:val="num" w:pos="360"/>
        </w:tabs>
        <w:ind w:left="360" w:hanging="360"/>
      </w:pPr>
    </w:lvl>
  </w:abstractNum>
  <w:abstractNum w:abstractNumId="10">
    <w:nsid w:val="FFFFFF89"/>
    <w:multiLevelType w:val="singleLevel"/>
    <w:tmpl w:val="B72EF164"/>
    <w:lvl w:ilvl="0">
      <w:start w:val="1"/>
      <w:numFmt w:val="bullet"/>
      <w:lvlText w:val=""/>
      <w:lvlJc w:val="left"/>
      <w:pPr>
        <w:tabs>
          <w:tab w:val="num" w:pos="360"/>
        </w:tabs>
        <w:ind w:left="360" w:hanging="360"/>
      </w:pPr>
      <w:rPr>
        <w:rFonts w:ascii="Symbol" w:hAnsi="Symbol" w:hint="default"/>
      </w:rPr>
    </w:lvl>
  </w:abstractNum>
  <w:abstractNum w:abstractNumId="11">
    <w:nsid w:val="03200CBF"/>
    <w:multiLevelType w:val="multilevel"/>
    <w:tmpl w:val="86B8D6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0EE93AFA"/>
    <w:multiLevelType w:val="multilevel"/>
    <w:tmpl w:val="6F4C1D58"/>
    <w:lvl w:ilvl="0">
      <w:start w:val="1"/>
      <w:numFmt w:val="decimal"/>
      <w:pStyle w:val="Heading1"/>
      <w:lvlText w:val="%1"/>
      <w:lvlJc w:val="left"/>
      <w:pPr>
        <w:ind w:left="72" w:hanging="432"/>
      </w:pPr>
      <w:rPr>
        <w:rFonts w:hint="default"/>
      </w:rPr>
    </w:lvl>
    <w:lvl w:ilvl="1">
      <w:start w:val="1"/>
      <w:numFmt w:val="decimal"/>
      <w:pStyle w:val="Heading2"/>
      <w:lvlText w:val="%1.%2"/>
      <w:lvlJc w:val="left"/>
      <w:pPr>
        <w:ind w:left="21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504" w:hanging="864"/>
      </w:pPr>
      <w:rPr>
        <w:rFonts w:hint="default"/>
      </w:rPr>
    </w:lvl>
    <w:lvl w:ilvl="4">
      <w:start w:val="1"/>
      <w:numFmt w:val="decimal"/>
      <w:pStyle w:val="Heading5"/>
      <w:lvlText w:val="%1.%2.%3.%4.%5"/>
      <w:lvlJc w:val="left"/>
      <w:pPr>
        <w:ind w:left="648" w:hanging="1008"/>
      </w:pPr>
      <w:rPr>
        <w:rFonts w:hint="default"/>
      </w:rPr>
    </w:lvl>
    <w:lvl w:ilvl="5">
      <w:start w:val="1"/>
      <w:numFmt w:val="decimal"/>
      <w:pStyle w:val="Heading6"/>
      <w:lvlText w:val="%1.%2.%3.%4.%5.%6"/>
      <w:lvlJc w:val="left"/>
      <w:pPr>
        <w:ind w:left="792" w:hanging="1152"/>
      </w:pPr>
      <w:rPr>
        <w:rFonts w:hint="default"/>
      </w:rPr>
    </w:lvl>
    <w:lvl w:ilvl="6">
      <w:start w:val="1"/>
      <w:numFmt w:val="decimal"/>
      <w:pStyle w:val="Heading7"/>
      <w:lvlText w:val="%1.%2.%3.%4.%5.%6.%7"/>
      <w:lvlJc w:val="left"/>
      <w:pPr>
        <w:ind w:left="936" w:hanging="1296"/>
      </w:pPr>
      <w:rPr>
        <w:rFonts w:hint="default"/>
      </w:rPr>
    </w:lvl>
    <w:lvl w:ilvl="7">
      <w:start w:val="1"/>
      <w:numFmt w:val="decimal"/>
      <w:pStyle w:val="Heading8"/>
      <w:lvlText w:val="%1.%2.%3.%4.%5.%6.%7.%8"/>
      <w:lvlJc w:val="left"/>
      <w:pPr>
        <w:ind w:left="1080" w:hanging="1440"/>
      </w:pPr>
      <w:rPr>
        <w:rFonts w:hint="default"/>
      </w:rPr>
    </w:lvl>
    <w:lvl w:ilvl="8">
      <w:start w:val="1"/>
      <w:numFmt w:val="decimal"/>
      <w:pStyle w:val="Heading9"/>
      <w:lvlText w:val="%1.%2.%3.%4.%5.%6.%7.%8.%9"/>
      <w:lvlJc w:val="left"/>
      <w:pPr>
        <w:ind w:left="1224" w:hanging="1584"/>
      </w:pPr>
      <w:rPr>
        <w:rFonts w:hint="default"/>
      </w:rPr>
    </w:lvl>
  </w:abstractNum>
  <w:abstractNum w:abstractNumId="13">
    <w:nsid w:val="0F6C45B3"/>
    <w:multiLevelType w:val="multilevel"/>
    <w:tmpl w:val="78C0EE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0FB25341"/>
    <w:multiLevelType w:val="multilevel"/>
    <w:tmpl w:val="F754F19E"/>
    <w:lvl w:ilvl="0">
      <w:start w:val="1"/>
      <w:numFmt w:val="decimal"/>
      <w:lvlText w:val="%1."/>
      <w:lvlJc w:val="left"/>
      <w:pPr>
        <w:ind w:left="360" w:hanging="360"/>
      </w:pPr>
      <w:rPr>
        <w:rFonts w:hint="default"/>
      </w:rPr>
    </w:lvl>
    <w:lvl w:ilvl="1">
      <w:start w:val="1"/>
      <w:numFmt w:val="decimal"/>
      <w:lvlText w:val="3.%2."/>
      <w:lvlJc w:val="left"/>
      <w:pPr>
        <w:ind w:left="792" w:hanging="79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12587B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12964047"/>
    <w:multiLevelType w:val="hybridMultilevel"/>
    <w:tmpl w:val="EAD2FE30"/>
    <w:lvl w:ilvl="0" w:tplc="371CBB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84845AD"/>
    <w:multiLevelType w:val="multilevel"/>
    <w:tmpl w:val="32CAD7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22833684"/>
    <w:multiLevelType w:val="hybridMultilevel"/>
    <w:tmpl w:val="5D60A02A"/>
    <w:lvl w:ilvl="0" w:tplc="FD4E5570">
      <w:start w:val="1"/>
      <w:numFmt w:val="bullet"/>
      <w:lvlText w:val="•"/>
      <w:lvlJc w:val="left"/>
      <w:pPr>
        <w:tabs>
          <w:tab w:val="num" w:pos="720"/>
        </w:tabs>
        <w:ind w:left="720" w:hanging="360"/>
      </w:pPr>
      <w:rPr>
        <w:rFonts w:ascii="Arial" w:hAnsi="Arial" w:hint="default"/>
      </w:rPr>
    </w:lvl>
    <w:lvl w:ilvl="1" w:tplc="0E8EA046" w:tentative="1">
      <w:start w:val="1"/>
      <w:numFmt w:val="bullet"/>
      <w:lvlText w:val="•"/>
      <w:lvlJc w:val="left"/>
      <w:pPr>
        <w:tabs>
          <w:tab w:val="num" w:pos="1440"/>
        </w:tabs>
        <w:ind w:left="1440" w:hanging="360"/>
      </w:pPr>
      <w:rPr>
        <w:rFonts w:ascii="Arial" w:hAnsi="Arial" w:hint="default"/>
      </w:rPr>
    </w:lvl>
    <w:lvl w:ilvl="2" w:tplc="4844DE12" w:tentative="1">
      <w:start w:val="1"/>
      <w:numFmt w:val="bullet"/>
      <w:lvlText w:val="•"/>
      <w:lvlJc w:val="left"/>
      <w:pPr>
        <w:tabs>
          <w:tab w:val="num" w:pos="2160"/>
        </w:tabs>
        <w:ind w:left="2160" w:hanging="360"/>
      </w:pPr>
      <w:rPr>
        <w:rFonts w:ascii="Arial" w:hAnsi="Arial" w:hint="default"/>
      </w:rPr>
    </w:lvl>
    <w:lvl w:ilvl="3" w:tplc="157A6C9A" w:tentative="1">
      <w:start w:val="1"/>
      <w:numFmt w:val="bullet"/>
      <w:lvlText w:val="•"/>
      <w:lvlJc w:val="left"/>
      <w:pPr>
        <w:tabs>
          <w:tab w:val="num" w:pos="2880"/>
        </w:tabs>
        <w:ind w:left="2880" w:hanging="360"/>
      </w:pPr>
      <w:rPr>
        <w:rFonts w:ascii="Arial" w:hAnsi="Arial" w:hint="default"/>
      </w:rPr>
    </w:lvl>
    <w:lvl w:ilvl="4" w:tplc="F344FE36" w:tentative="1">
      <w:start w:val="1"/>
      <w:numFmt w:val="bullet"/>
      <w:lvlText w:val="•"/>
      <w:lvlJc w:val="left"/>
      <w:pPr>
        <w:tabs>
          <w:tab w:val="num" w:pos="3600"/>
        </w:tabs>
        <w:ind w:left="3600" w:hanging="360"/>
      </w:pPr>
      <w:rPr>
        <w:rFonts w:ascii="Arial" w:hAnsi="Arial" w:hint="default"/>
      </w:rPr>
    </w:lvl>
    <w:lvl w:ilvl="5" w:tplc="E18A2140" w:tentative="1">
      <w:start w:val="1"/>
      <w:numFmt w:val="bullet"/>
      <w:lvlText w:val="•"/>
      <w:lvlJc w:val="left"/>
      <w:pPr>
        <w:tabs>
          <w:tab w:val="num" w:pos="4320"/>
        </w:tabs>
        <w:ind w:left="4320" w:hanging="360"/>
      </w:pPr>
      <w:rPr>
        <w:rFonts w:ascii="Arial" w:hAnsi="Arial" w:hint="default"/>
      </w:rPr>
    </w:lvl>
    <w:lvl w:ilvl="6" w:tplc="E4BCB1EE" w:tentative="1">
      <w:start w:val="1"/>
      <w:numFmt w:val="bullet"/>
      <w:lvlText w:val="•"/>
      <w:lvlJc w:val="left"/>
      <w:pPr>
        <w:tabs>
          <w:tab w:val="num" w:pos="5040"/>
        </w:tabs>
        <w:ind w:left="5040" w:hanging="360"/>
      </w:pPr>
      <w:rPr>
        <w:rFonts w:ascii="Arial" w:hAnsi="Arial" w:hint="default"/>
      </w:rPr>
    </w:lvl>
    <w:lvl w:ilvl="7" w:tplc="98CAE468" w:tentative="1">
      <w:start w:val="1"/>
      <w:numFmt w:val="bullet"/>
      <w:lvlText w:val="•"/>
      <w:lvlJc w:val="left"/>
      <w:pPr>
        <w:tabs>
          <w:tab w:val="num" w:pos="5760"/>
        </w:tabs>
        <w:ind w:left="5760" w:hanging="360"/>
      </w:pPr>
      <w:rPr>
        <w:rFonts w:ascii="Arial" w:hAnsi="Arial" w:hint="default"/>
      </w:rPr>
    </w:lvl>
    <w:lvl w:ilvl="8" w:tplc="FDF8DDE8" w:tentative="1">
      <w:start w:val="1"/>
      <w:numFmt w:val="bullet"/>
      <w:lvlText w:val="•"/>
      <w:lvlJc w:val="left"/>
      <w:pPr>
        <w:tabs>
          <w:tab w:val="num" w:pos="6480"/>
        </w:tabs>
        <w:ind w:left="6480" w:hanging="360"/>
      </w:pPr>
      <w:rPr>
        <w:rFonts w:ascii="Arial" w:hAnsi="Arial" w:hint="default"/>
      </w:rPr>
    </w:lvl>
  </w:abstractNum>
  <w:abstractNum w:abstractNumId="19">
    <w:nsid w:val="2454752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286D16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2A4733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317E719C"/>
    <w:multiLevelType w:val="multilevel"/>
    <w:tmpl w:val="8EFA7E8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nsid w:val="32342E7B"/>
    <w:multiLevelType w:val="multilevel"/>
    <w:tmpl w:val="7542E574"/>
    <w:lvl w:ilvl="0">
      <w:start w:val="3"/>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24">
    <w:nsid w:val="3E2B4B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3E2E39E8"/>
    <w:multiLevelType w:val="multilevel"/>
    <w:tmpl w:val="31C83EF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4.%3."/>
      <w:lvlJc w:val="left"/>
      <w:pPr>
        <w:ind w:left="0" w:firstLine="0"/>
      </w:pPr>
      <w:rPr>
        <w:rFonts w:hint="default"/>
      </w:rPr>
    </w:lvl>
    <w:lvl w:ilvl="3">
      <w:start w:val="1"/>
      <w:numFmt w:val="decimal"/>
      <w:lvlText w:val="3.4.2.%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43C527C6"/>
    <w:multiLevelType w:val="multilevel"/>
    <w:tmpl w:val="334414D2"/>
    <w:lvl w:ilvl="0">
      <w:start w:val="3"/>
      <w:numFmt w:val="decimal"/>
      <w:lvlText w:val="%1"/>
      <w:lvlJc w:val="left"/>
      <w:pPr>
        <w:ind w:left="560" w:hanging="560"/>
      </w:pPr>
      <w:rPr>
        <w:rFonts w:hint="default"/>
      </w:rPr>
    </w:lvl>
    <w:lvl w:ilvl="1">
      <w:start w:val="1"/>
      <w:numFmt w:val="decimal"/>
      <w:lvlText w:val="%1.%2"/>
      <w:lvlJc w:val="left"/>
      <w:pPr>
        <w:ind w:left="740" w:hanging="560"/>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7">
    <w:nsid w:val="465C09BD"/>
    <w:multiLevelType w:val="multilevel"/>
    <w:tmpl w:val="2646BA7A"/>
    <w:lvl w:ilvl="0">
      <w:start w:val="1"/>
      <w:numFmt w:val="decimal"/>
      <w:lvlText w:val="%1"/>
      <w:lvlJc w:val="left"/>
      <w:pPr>
        <w:ind w:left="72" w:hanging="432"/>
      </w:pPr>
      <w:rPr>
        <w:rFonts w:hint="default"/>
      </w:rPr>
    </w:lvl>
    <w:lvl w:ilvl="1">
      <w:start w:val="1"/>
      <w:numFmt w:val="decimal"/>
      <w:lvlText w:val="%1.%2"/>
      <w:lvlJc w:val="left"/>
      <w:pPr>
        <w:ind w:left="21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504" w:hanging="864"/>
      </w:pPr>
      <w:rPr>
        <w:rFonts w:hint="default"/>
      </w:rPr>
    </w:lvl>
    <w:lvl w:ilvl="4">
      <w:start w:val="1"/>
      <w:numFmt w:val="decimal"/>
      <w:lvlText w:val="%1.%2.%3.%4.%5"/>
      <w:lvlJc w:val="left"/>
      <w:pPr>
        <w:ind w:left="648" w:hanging="1008"/>
      </w:pPr>
      <w:rPr>
        <w:rFonts w:hint="default"/>
      </w:rPr>
    </w:lvl>
    <w:lvl w:ilvl="5">
      <w:start w:val="1"/>
      <w:numFmt w:val="decimal"/>
      <w:lvlText w:val="%1.%2.%3.%4.%5.%6"/>
      <w:lvlJc w:val="left"/>
      <w:pPr>
        <w:ind w:left="792" w:hanging="1152"/>
      </w:pPr>
      <w:rPr>
        <w:rFonts w:hint="default"/>
      </w:rPr>
    </w:lvl>
    <w:lvl w:ilvl="6">
      <w:start w:val="1"/>
      <w:numFmt w:val="decimal"/>
      <w:lvlText w:val="%1.%2.%3.%4.%5.%6.%7"/>
      <w:lvlJc w:val="left"/>
      <w:pPr>
        <w:ind w:left="936" w:hanging="1296"/>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224" w:hanging="1584"/>
      </w:pPr>
      <w:rPr>
        <w:rFonts w:hint="default"/>
      </w:rPr>
    </w:lvl>
  </w:abstractNum>
  <w:abstractNum w:abstractNumId="28">
    <w:nsid w:val="4BAD7664"/>
    <w:multiLevelType w:val="multilevel"/>
    <w:tmpl w:val="F48ADB32"/>
    <w:lvl w:ilvl="0">
      <w:start w:val="1"/>
      <w:numFmt w:val="decimal"/>
      <w:lvlText w:val="%1."/>
      <w:lvlJc w:val="left"/>
      <w:pPr>
        <w:ind w:left="360" w:hanging="360"/>
      </w:pPr>
      <w:rPr>
        <w:rFonts w:hint="default"/>
      </w:rPr>
    </w:lvl>
    <w:lvl w:ilvl="1">
      <w:start w:val="1"/>
      <w:numFmt w:val="decimal"/>
      <w:lvlText w:val="3.%2."/>
      <w:lvlJc w:val="left"/>
      <w:pPr>
        <w:ind w:left="792" w:hanging="792"/>
      </w:pPr>
      <w:rPr>
        <w:rFonts w:hint="default"/>
      </w:rPr>
    </w:lvl>
    <w:lvl w:ilvl="2">
      <w:start w:val="3"/>
      <w:numFmt w:val="decimal"/>
      <w:suff w:val="space"/>
      <w:lvlText w:val="3.%2.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50A768D8"/>
    <w:multiLevelType w:val="multilevel"/>
    <w:tmpl w:val="7B96CCFE"/>
    <w:lvl w:ilvl="0">
      <w:start w:val="1"/>
      <w:numFmt w:val="decimal"/>
      <w:pStyle w:val="Headingfou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4.%3."/>
      <w:lvlJc w:val="left"/>
      <w:pPr>
        <w:ind w:left="0" w:firstLine="0"/>
      </w:pPr>
      <w:rPr>
        <w:rFonts w:hint="default"/>
      </w:rPr>
    </w:lvl>
    <w:lvl w:ilvl="3">
      <w:start w:val="1"/>
      <w:numFmt w:val="decimal"/>
      <w:lvlText w:val="3.4.2.%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584511B5"/>
    <w:multiLevelType w:val="multilevel"/>
    <w:tmpl w:val="CE6232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4.%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58C007C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5D8C10D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5EA5192B"/>
    <w:multiLevelType w:val="multilevel"/>
    <w:tmpl w:val="CE4836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652D2E4C"/>
    <w:multiLevelType w:val="multilevel"/>
    <w:tmpl w:val="447EFAA4"/>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none"/>
      <w:lvlText w:val="1.1"/>
      <w:lvlJc w:val="left"/>
      <w:pPr>
        <w:ind w:left="-360" w:firstLine="0"/>
      </w:pPr>
      <w:rPr>
        <w:rFonts w:hint="default"/>
      </w:rPr>
    </w:lvl>
    <w:lvl w:ilvl="3">
      <w:start w:val="1"/>
      <w:numFmt w:val="decimal"/>
      <w:lvlText w:val="3.4.2.%4."/>
      <w:lvlJc w:val="left"/>
      <w:pPr>
        <w:ind w:left="-360" w:firstLine="0"/>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35">
    <w:nsid w:val="6CE84639"/>
    <w:multiLevelType w:val="multilevel"/>
    <w:tmpl w:val="558A270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nsid w:val="6EF61DC1"/>
    <w:multiLevelType w:val="multilevel"/>
    <w:tmpl w:val="3796C8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48E4180"/>
    <w:multiLevelType w:val="multilevel"/>
    <w:tmpl w:val="DB9EDAAA"/>
    <w:lvl w:ilvl="0">
      <w:start w:val="2"/>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8">
    <w:nsid w:val="74D325D1"/>
    <w:multiLevelType w:val="multilevel"/>
    <w:tmpl w:val="593CA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78954610"/>
    <w:multiLevelType w:val="multilevel"/>
    <w:tmpl w:val="78C8247E"/>
    <w:lvl w:ilvl="0">
      <w:start w:val="1"/>
      <w:numFmt w:val="decimal"/>
      <w:lvlText w:val="%1."/>
      <w:lvlJc w:val="left"/>
      <w:pPr>
        <w:ind w:left="360" w:hanging="360"/>
      </w:pPr>
      <w:rPr>
        <w:rFonts w:hint="default"/>
      </w:rPr>
    </w:lvl>
    <w:lvl w:ilvl="1">
      <w:start w:val="1"/>
      <w:numFmt w:val="decimal"/>
      <w:lvlText w:val="5.%2."/>
      <w:lvlJc w:val="left"/>
      <w:pPr>
        <w:ind w:left="792" w:hanging="79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6"/>
  </w:num>
  <w:num w:numId="2">
    <w:abstractNumId w:val="21"/>
  </w:num>
  <w:num w:numId="3">
    <w:abstractNumId w:val="13"/>
  </w:num>
  <w:num w:numId="4">
    <w:abstractNumId w:val="24"/>
  </w:num>
  <w:num w:numId="5">
    <w:abstractNumId w:val="22"/>
  </w:num>
  <w:num w:numId="6">
    <w:abstractNumId w:val="14"/>
  </w:num>
  <w:num w:numId="7">
    <w:abstractNumId w:val="36"/>
  </w:num>
  <w:num w:numId="8">
    <w:abstractNumId w:val="11"/>
  </w:num>
  <w:num w:numId="9">
    <w:abstractNumId w:val="23"/>
  </w:num>
  <w:num w:numId="10">
    <w:abstractNumId w:val="33"/>
  </w:num>
  <w:num w:numId="11">
    <w:abstractNumId w:val="15"/>
  </w:num>
  <w:num w:numId="12">
    <w:abstractNumId w:val="20"/>
  </w:num>
  <w:num w:numId="13">
    <w:abstractNumId w:val="39"/>
  </w:num>
  <w:num w:numId="14">
    <w:abstractNumId w:val="30"/>
  </w:num>
  <w:num w:numId="15">
    <w:abstractNumId w:val="31"/>
  </w:num>
  <w:num w:numId="16">
    <w:abstractNumId w:val="28"/>
  </w:num>
  <w:num w:numId="17">
    <w:abstractNumId w:val="38"/>
  </w:num>
  <w:num w:numId="18">
    <w:abstractNumId w:val="29"/>
  </w:num>
  <w:num w:numId="19">
    <w:abstractNumId w:val="10"/>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0"/>
  </w:num>
  <w:num w:numId="30">
    <w:abstractNumId w:val="17"/>
  </w:num>
  <w:num w:numId="31">
    <w:abstractNumId w:val="35"/>
  </w:num>
  <w:num w:numId="32">
    <w:abstractNumId w:val="16"/>
    <w:lvlOverride w:ilvl="0">
      <w:startOverride w:val="2"/>
    </w:lvlOverride>
  </w:num>
  <w:num w:numId="33">
    <w:abstractNumId w:val="16"/>
    <w:lvlOverride w:ilvl="0">
      <w:startOverride w:val="2"/>
    </w:lvlOverride>
  </w:num>
  <w:num w:numId="34">
    <w:abstractNumId w:val="37"/>
  </w:num>
  <w:num w:numId="35">
    <w:abstractNumId w:val="26"/>
  </w:num>
  <w:num w:numId="36">
    <w:abstractNumId w:val="25"/>
  </w:num>
  <w:num w:numId="37">
    <w:abstractNumId w:val="18"/>
  </w:num>
  <w:num w:numId="38">
    <w:abstractNumId w:val="12"/>
  </w:num>
  <w:num w:numId="39">
    <w:abstractNumId w:val="32"/>
  </w:num>
  <w:num w:numId="40">
    <w:abstractNumId w:val="19"/>
  </w:num>
  <w:num w:numId="41">
    <w:abstractNumId w:val="34"/>
  </w:num>
  <w:num w:numId="42">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trackRevisions/>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0"/>
    <w:footnote w:id="1"/>
  </w:footnotePr>
  <w:endnotePr>
    <w:endnote w:id="0"/>
    <w:endnote w:id="1"/>
  </w:endnotePr>
  <w:compat>
    <w:useFELayout/>
  </w:compat>
  <w:docVars>
    <w:docVar w:name="EN.InstantFormat" w:val="&lt;ENInstantFormat&gt;&lt;Enabled&gt;0&lt;/Enabled&gt;&lt;ScanUnformatted&gt;0&lt;/ScanUnformatted&gt;&lt;ScanChanges&gt;1&lt;/ScanChanges&gt;&lt;/ENInstantFormat&gt;"/>
    <w:docVar w:name="EN.Layout" w:val="&lt;ENLayout&gt;&lt;Style&gt;Current Neurovascular Re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hd_Thesis_reference.enl&lt;/item&gt;&lt;/Libraries&gt;&lt;/ENLibraries&gt;"/>
  </w:docVars>
  <w:rsids>
    <w:rsidRoot w:val="00FC6B24"/>
    <w:rsid w:val="00000618"/>
    <w:rsid w:val="00000E45"/>
    <w:rsid w:val="0000105E"/>
    <w:rsid w:val="00002746"/>
    <w:rsid w:val="00007715"/>
    <w:rsid w:val="000078E8"/>
    <w:rsid w:val="000116CD"/>
    <w:rsid w:val="000121B1"/>
    <w:rsid w:val="00015B34"/>
    <w:rsid w:val="00016DAB"/>
    <w:rsid w:val="000176DD"/>
    <w:rsid w:val="00020CA6"/>
    <w:rsid w:val="00025F3C"/>
    <w:rsid w:val="00030E42"/>
    <w:rsid w:val="000317D5"/>
    <w:rsid w:val="00032504"/>
    <w:rsid w:val="00032FEA"/>
    <w:rsid w:val="000338DB"/>
    <w:rsid w:val="0003460F"/>
    <w:rsid w:val="000351F6"/>
    <w:rsid w:val="00041237"/>
    <w:rsid w:val="00042599"/>
    <w:rsid w:val="000446D0"/>
    <w:rsid w:val="0005642B"/>
    <w:rsid w:val="00061CDA"/>
    <w:rsid w:val="00063524"/>
    <w:rsid w:val="0006668A"/>
    <w:rsid w:val="000701C2"/>
    <w:rsid w:val="0008473D"/>
    <w:rsid w:val="000879B5"/>
    <w:rsid w:val="00090253"/>
    <w:rsid w:val="000925F4"/>
    <w:rsid w:val="00094F73"/>
    <w:rsid w:val="000A1ABA"/>
    <w:rsid w:val="000A4314"/>
    <w:rsid w:val="000B7F30"/>
    <w:rsid w:val="000D1306"/>
    <w:rsid w:val="000D1D03"/>
    <w:rsid w:val="000D685B"/>
    <w:rsid w:val="000E35DD"/>
    <w:rsid w:val="000E7A75"/>
    <w:rsid w:val="000F4B1A"/>
    <w:rsid w:val="00110E38"/>
    <w:rsid w:val="00115C4A"/>
    <w:rsid w:val="00117AB8"/>
    <w:rsid w:val="00120FC9"/>
    <w:rsid w:val="00123786"/>
    <w:rsid w:val="00126674"/>
    <w:rsid w:val="00130D02"/>
    <w:rsid w:val="00134F40"/>
    <w:rsid w:val="00135E6E"/>
    <w:rsid w:val="00137FBE"/>
    <w:rsid w:val="0014018D"/>
    <w:rsid w:val="00142367"/>
    <w:rsid w:val="0014711F"/>
    <w:rsid w:val="00151546"/>
    <w:rsid w:val="00151C9D"/>
    <w:rsid w:val="0015209B"/>
    <w:rsid w:val="00154285"/>
    <w:rsid w:val="001542D1"/>
    <w:rsid w:val="00163680"/>
    <w:rsid w:val="0016399F"/>
    <w:rsid w:val="00164BF2"/>
    <w:rsid w:val="00166F81"/>
    <w:rsid w:val="00171D65"/>
    <w:rsid w:val="001725B8"/>
    <w:rsid w:val="001747D3"/>
    <w:rsid w:val="001748F8"/>
    <w:rsid w:val="00175331"/>
    <w:rsid w:val="00175F7B"/>
    <w:rsid w:val="00183610"/>
    <w:rsid w:val="0018555C"/>
    <w:rsid w:val="0018676F"/>
    <w:rsid w:val="001878B2"/>
    <w:rsid w:val="001937BF"/>
    <w:rsid w:val="001939D3"/>
    <w:rsid w:val="00195825"/>
    <w:rsid w:val="0019695D"/>
    <w:rsid w:val="001A1A04"/>
    <w:rsid w:val="001A2A0C"/>
    <w:rsid w:val="001A3EF6"/>
    <w:rsid w:val="001B1E1D"/>
    <w:rsid w:val="001B4FCC"/>
    <w:rsid w:val="001B63D1"/>
    <w:rsid w:val="001B6E60"/>
    <w:rsid w:val="001B7E9F"/>
    <w:rsid w:val="001C1A8B"/>
    <w:rsid w:val="001C208C"/>
    <w:rsid w:val="001C2765"/>
    <w:rsid w:val="001C3F4D"/>
    <w:rsid w:val="001C495E"/>
    <w:rsid w:val="001D3D7C"/>
    <w:rsid w:val="001D3FC9"/>
    <w:rsid w:val="001F1859"/>
    <w:rsid w:val="001F20F1"/>
    <w:rsid w:val="001F485F"/>
    <w:rsid w:val="001F6FA2"/>
    <w:rsid w:val="00201913"/>
    <w:rsid w:val="002041AB"/>
    <w:rsid w:val="0020424E"/>
    <w:rsid w:val="00211A89"/>
    <w:rsid w:val="00212088"/>
    <w:rsid w:val="0022269B"/>
    <w:rsid w:val="00225679"/>
    <w:rsid w:val="00226062"/>
    <w:rsid w:val="00233152"/>
    <w:rsid w:val="00235B4D"/>
    <w:rsid w:val="00237036"/>
    <w:rsid w:val="002402E7"/>
    <w:rsid w:val="002468BA"/>
    <w:rsid w:val="002511BF"/>
    <w:rsid w:val="00251757"/>
    <w:rsid w:val="0025227D"/>
    <w:rsid w:val="00257547"/>
    <w:rsid w:val="00260E07"/>
    <w:rsid w:val="002611C7"/>
    <w:rsid w:val="00261EF9"/>
    <w:rsid w:val="00263E1D"/>
    <w:rsid w:val="0027241A"/>
    <w:rsid w:val="00273C9F"/>
    <w:rsid w:val="00275AA2"/>
    <w:rsid w:val="002771D0"/>
    <w:rsid w:val="0028224B"/>
    <w:rsid w:val="00283D4A"/>
    <w:rsid w:val="00286089"/>
    <w:rsid w:val="002868D1"/>
    <w:rsid w:val="00286BE5"/>
    <w:rsid w:val="00286BFF"/>
    <w:rsid w:val="00287A83"/>
    <w:rsid w:val="00291B75"/>
    <w:rsid w:val="0029296D"/>
    <w:rsid w:val="00297C41"/>
    <w:rsid w:val="002A1654"/>
    <w:rsid w:val="002A5044"/>
    <w:rsid w:val="002A6E95"/>
    <w:rsid w:val="002B4432"/>
    <w:rsid w:val="002C52E2"/>
    <w:rsid w:val="002C6BF9"/>
    <w:rsid w:val="002D3017"/>
    <w:rsid w:val="002D7086"/>
    <w:rsid w:val="002E656D"/>
    <w:rsid w:val="002E677A"/>
    <w:rsid w:val="002F2063"/>
    <w:rsid w:val="002F26FD"/>
    <w:rsid w:val="00300BA4"/>
    <w:rsid w:val="00302BD9"/>
    <w:rsid w:val="003053AF"/>
    <w:rsid w:val="00305A81"/>
    <w:rsid w:val="00306A44"/>
    <w:rsid w:val="00311CED"/>
    <w:rsid w:val="00314641"/>
    <w:rsid w:val="0031647F"/>
    <w:rsid w:val="003208FE"/>
    <w:rsid w:val="00322389"/>
    <w:rsid w:val="003257FA"/>
    <w:rsid w:val="003262AD"/>
    <w:rsid w:val="00335E19"/>
    <w:rsid w:val="003375D6"/>
    <w:rsid w:val="00337948"/>
    <w:rsid w:val="0034438A"/>
    <w:rsid w:val="00344F4B"/>
    <w:rsid w:val="0034604C"/>
    <w:rsid w:val="00360747"/>
    <w:rsid w:val="00362E6F"/>
    <w:rsid w:val="0036420A"/>
    <w:rsid w:val="003704F5"/>
    <w:rsid w:val="0037051B"/>
    <w:rsid w:val="00370ECC"/>
    <w:rsid w:val="00374B73"/>
    <w:rsid w:val="003757FD"/>
    <w:rsid w:val="003828A1"/>
    <w:rsid w:val="00382EC0"/>
    <w:rsid w:val="00384D95"/>
    <w:rsid w:val="00387725"/>
    <w:rsid w:val="00387CD5"/>
    <w:rsid w:val="003914D4"/>
    <w:rsid w:val="00395D7F"/>
    <w:rsid w:val="003A6054"/>
    <w:rsid w:val="003B2F63"/>
    <w:rsid w:val="003B36F5"/>
    <w:rsid w:val="003D4B9F"/>
    <w:rsid w:val="003E2006"/>
    <w:rsid w:val="003E27F5"/>
    <w:rsid w:val="003E5982"/>
    <w:rsid w:val="003E7074"/>
    <w:rsid w:val="00400635"/>
    <w:rsid w:val="004054C2"/>
    <w:rsid w:val="004124F6"/>
    <w:rsid w:val="00434981"/>
    <w:rsid w:val="0044530F"/>
    <w:rsid w:val="004455C3"/>
    <w:rsid w:val="00445B32"/>
    <w:rsid w:val="00445EAD"/>
    <w:rsid w:val="00446C72"/>
    <w:rsid w:val="00454CB3"/>
    <w:rsid w:val="0045521A"/>
    <w:rsid w:val="004745E7"/>
    <w:rsid w:val="00475F38"/>
    <w:rsid w:val="00477600"/>
    <w:rsid w:val="00480218"/>
    <w:rsid w:val="00480F3D"/>
    <w:rsid w:val="00487916"/>
    <w:rsid w:val="004902AE"/>
    <w:rsid w:val="00490940"/>
    <w:rsid w:val="0049103C"/>
    <w:rsid w:val="0049229B"/>
    <w:rsid w:val="00493888"/>
    <w:rsid w:val="004A104E"/>
    <w:rsid w:val="004A53B2"/>
    <w:rsid w:val="004A5943"/>
    <w:rsid w:val="004A74D2"/>
    <w:rsid w:val="004B0E7F"/>
    <w:rsid w:val="004B3030"/>
    <w:rsid w:val="004C2C3E"/>
    <w:rsid w:val="004C2D05"/>
    <w:rsid w:val="004C52ED"/>
    <w:rsid w:val="004D00AC"/>
    <w:rsid w:val="004D0C8D"/>
    <w:rsid w:val="004D1CFC"/>
    <w:rsid w:val="004D70F4"/>
    <w:rsid w:val="004E7DD2"/>
    <w:rsid w:val="005014DE"/>
    <w:rsid w:val="005025A4"/>
    <w:rsid w:val="00502C28"/>
    <w:rsid w:val="005042F6"/>
    <w:rsid w:val="00512FCD"/>
    <w:rsid w:val="00514D05"/>
    <w:rsid w:val="00515898"/>
    <w:rsid w:val="005158DC"/>
    <w:rsid w:val="0052797D"/>
    <w:rsid w:val="00530420"/>
    <w:rsid w:val="005340F2"/>
    <w:rsid w:val="0054129B"/>
    <w:rsid w:val="00545896"/>
    <w:rsid w:val="00547E7B"/>
    <w:rsid w:val="00550A54"/>
    <w:rsid w:val="005576A7"/>
    <w:rsid w:val="00560C86"/>
    <w:rsid w:val="00561BDF"/>
    <w:rsid w:val="00564587"/>
    <w:rsid w:val="00565F80"/>
    <w:rsid w:val="00570464"/>
    <w:rsid w:val="005711D9"/>
    <w:rsid w:val="0057215A"/>
    <w:rsid w:val="005805C4"/>
    <w:rsid w:val="00581952"/>
    <w:rsid w:val="00581D5C"/>
    <w:rsid w:val="00590472"/>
    <w:rsid w:val="005920A2"/>
    <w:rsid w:val="00593984"/>
    <w:rsid w:val="00594BED"/>
    <w:rsid w:val="005A10B5"/>
    <w:rsid w:val="005A135F"/>
    <w:rsid w:val="005A22C0"/>
    <w:rsid w:val="005A23A6"/>
    <w:rsid w:val="005A379B"/>
    <w:rsid w:val="005A5586"/>
    <w:rsid w:val="005A5DE6"/>
    <w:rsid w:val="005A67A4"/>
    <w:rsid w:val="005A7D88"/>
    <w:rsid w:val="005B0C1F"/>
    <w:rsid w:val="005B1CFA"/>
    <w:rsid w:val="005B1F30"/>
    <w:rsid w:val="005B25C6"/>
    <w:rsid w:val="005B4E68"/>
    <w:rsid w:val="005B6476"/>
    <w:rsid w:val="005B6BC9"/>
    <w:rsid w:val="005C6350"/>
    <w:rsid w:val="005D0383"/>
    <w:rsid w:val="005E0BAE"/>
    <w:rsid w:val="005E16BD"/>
    <w:rsid w:val="005E1B3E"/>
    <w:rsid w:val="005F785A"/>
    <w:rsid w:val="00606980"/>
    <w:rsid w:val="00611397"/>
    <w:rsid w:val="00613923"/>
    <w:rsid w:val="00614C69"/>
    <w:rsid w:val="00617DF5"/>
    <w:rsid w:val="00622CBF"/>
    <w:rsid w:val="0062650B"/>
    <w:rsid w:val="00632FC5"/>
    <w:rsid w:val="00640809"/>
    <w:rsid w:val="00645CF6"/>
    <w:rsid w:val="0065000C"/>
    <w:rsid w:val="0065499E"/>
    <w:rsid w:val="006656E6"/>
    <w:rsid w:val="00672768"/>
    <w:rsid w:val="00674A9A"/>
    <w:rsid w:val="00677896"/>
    <w:rsid w:val="006819A6"/>
    <w:rsid w:val="00683C23"/>
    <w:rsid w:val="00685A58"/>
    <w:rsid w:val="006874FF"/>
    <w:rsid w:val="00690461"/>
    <w:rsid w:val="00691CD9"/>
    <w:rsid w:val="00691D6B"/>
    <w:rsid w:val="00692CC9"/>
    <w:rsid w:val="006966EC"/>
    <w:rsid w:val="006976E2"/>
    <w:rsid w:val="006A5C69"/>
    <w:rsid w:val="006B206F"/>
    <w:rsid w:val="006B24C8"/>
    <w:rsid w:val="006B6CE1"/>
    <w:rsid w:val="006C4D74"/>
    <w:rsid w:val="006C7F4B"/>
    <w:rsid w:val="006D171F"/>
    <w:rsid w:val="006D1A55"/>
    <w:rsid w:val="006D5845"/>
    <w:rsid w:val="006D5BEF"/>
    <w:rsid w:val="006E6E50"/>
    <w:rsid w:val="006E73CD"/>
    <w:rsid w:val="006F1166"/>
    <w:rsid w:val="0070342F"/>
    <w:rsid w:val="007049FB"/>
    <w:rsid w:val="00705382"/>
    <w:rsid w:val="00705A33"/>
    <w:rsid w:val="00711138"/>
    <w:rsid w:val="00712D1B"/>
    <w:rsid w:val="0071541C"/>
    <w:rsid w:val="007160B1"/>
    <w:rsid w:val="00716D4C"/>
    <w:rsid w:val="007225B6"/>
    <w:rsid w:val="0072332B"/>
    <w:rsid w:val="0072336A"/>
    <w:rsid w:val="00723EDE"/>
    <w:rsid w:val="00725986"/>
    <w:rsid w:val="00725F49"/>
    <w:rsid w:val="00726DD8"/>
    <w:rsid w:val="007271FF"/>
    <w:rsid w:val="00730332"/>
    <w:rsid w:val="007315AF"/>
    <w:rsid w:val="00735BFD"/>
    <w:rsid w:val="0073737F"/>
    <w:rsid w:val="007378CC"/>
    <w:rsid w:val="00752781"/>
    <w:rsid w:val="00760DB6"/>
    <w:rsid w:val="007628DB"/>
    <w:rsid w:val="007643F5"/>
    <w:rsid w:val="007675EF"/>
    <w:rsid w:val="0077046E"/>
    <w:rsid w:val="0077406F"/>
    <w:rsid w:val="0077627A"/>
    <w:rsid w:val="007804BA"/>
    <w:rsid w:val="00782A26"/>
    <w:rsid w:val="00782E65"/>
    <w:rsid w:val="00783866"/>
    <w:rsid w:val="0079194B"/>
    <w:rsid w:val="00792C3F"/>
    <w:rsid w:val="00793370"/>
    <w:rsid w:val="0079416A"/>
    <w:rsid w:val="007958B3"/>
    <w:rsid w:val="00796C22"/>
    <w:rsid w:val="007A1EC9"/>
    <w:rsid w:val="007A4F95"/>
    <w:rsid w:val="007A5124"/>
    <w:rsid w:val="007A6B3D"/>
    <w:rsid w:val="007A6B99"/>
    <w:rsid w:val="007A7599"/>
    <w:rsid w:val="007B246D"/>
    <w:rsid w:val="007B5468"/>
    <w:rsid w:val="007C4935"/>
    <w:rsid w:val="007C4E6F"/>
    <w:rsid w:val="007C5332"/>
    <w:rsid w:val="007C5B62"/>
    <w:rsid w:val="007D088E"/>
    <w:rsid w:val="007D3644"/>
    <w:rsid w:val="007D5515"/>
    <w:rsid w:val="007D5594"/>
    <w:rsid w:val="007D6A9D"/>
    <w:rsid w:val="007E1830"/>
    <w:rsid w:val="007E2D7D"/>
    <w:rsid w:val="007F33C3"/>
    <w:rsid w:val="00802414"/>
    <w:rsid w:val="00802B18"/>
    <w:rsid w:val="008135FF"/>
    <w:rsid w:val="00815193"/>
    <w:rsid w:val="008164CF"/>
    <w:rsid w:val="008169F3"/>
    <w:rsid w:val="008239CA"/>
    <w:rsid w:val="0082588B"/>
    <w:rsid w:val="00826A27"/>
    <w:rsid w:val="0082767A"/>
    <w:rsid w:val="00834CB8"/>
    <w:rsid w:val="00840C21"/>
    <w:rsid w:val="0084314E"/>
    <w:rsid w:val="00851AA2"/>
    <w:rsid w:val="0085518D"/>
    <w:rsid w:val="008613B2"/>
    <w:rsid w:val="00862CDB"/>
    <w:rsid w:val="00863408"/>
    <w:rsid w:val="0086749D"/>
    <w:rsid w:val="00873D20"/>
    <w:rsid w:val="0087421F"/>
    <w:rsid w:val="008838C5"/>
    <w:rsid w:val="00885ED2"/>
    <w:rsid w:val="00886828"/>
    <w:rsid w:val="00894DDF"/>
    <w:rsid w:val="008964D2"/>
    <w:rsid w:val="008A24F6"/>
    <w:rsid w:val="008A5327"/>
    <w:rsid w:val="008A6AA6"/>
    <w:rsid w:val="008A6C63"/>
    <w:rsid w:val="008B0BE6"/>
    <w:rsid w:val="008B545E"/>
    <w:rsid w:val="008C69C5"/>
    <w:rsid w:val="008D0E46"/>
    <w:rsid w:val="008F18B1"/>
    <w:rsid w:val="008F23E8"/>
    <w:rsid w:val="008F2B98"/>
    <w:rsid w:val="00901DFC"/>
    <w:rsid w:val="009031A9"/>
    <w:rsid w:val="00904068"/>
    <w:rsid w:val="009052C2"/>
    <w:rsid w:val="00906384"/>
    <w:rsid w:val="0090681D"/>
    <w:rsid w:val="00907B5A"/>
    <w:rsid w:val="00911D6C"/>
    <w:rsid w:val="009158CA"/>
    <w:rsid w:val="00916C18"/>
    <w:rsid w:val="00921433"/>
    <w:rsid w:val="00922925"/>
    <w:rsid w:val="009240B7"/>
    <w:rsid w:val="00931EE8"/>
    <w:rsid w:val="00933E41"/>
    <w:rsid w:val="0093643E"/>
    <w:rsid w:val="00937DB3"/>
    <w:rsid w:val="00943EB1"/>
    <w:rsid w:val="0094415B"/>
    <w:rsid w:val="00944C47"/>
    <w:rsid w:val="00946729"/>
    <w:rsid w:val="00951B35"/>
    <w:rsid w:val="00953D2E"/>
    <w:rsid w:val="00954845"/>
    <w:rsid w:val="00955378"/>
    <w:rsid w:val="00956485"/>
    <w:rsid w:val="009663B8"/>
    <w:rsid w:val="00966F86"/>
    <w:rsid w:val="00971981"/>
    <w:rsid w:val="009740F4"/>
    <w:rsid w:val="00974B78"/>
    <w:rsid w:val="009817B8"/>
    <w:rsid w:val="009822B6"/>
    <w:rsid w:val="0098747E"/>
    <w:rsid w:val="009936F9"/>
    <w:rsid w:val="0099609F"/>
    <w:rsid w:val="009965D2"/>
    <w:rsid w:val="009A1449"/>
    <w:rsid w:val="009A1A66"/>
    <w:rsid w:val="009B01BD"/>
    <w:rsid w:val="009B1CCF"/>
    <w:rsid w:val="009B216B"/>
    <w:rsid w:val="009B26CC"/>
    <w:rsid w:val="009B2A12"/>
    <w:rsid w:val="009B5BD1"/>
    <w:rsid w:val="009B64F6"/>
    <w:rsid w:val="009C0088"/>
    <w:rsid w:val="009C7E5E"/>
    <w:rsid w:val="009D256F"/>
    <w:rsid w:val="009D2CE6"/>
    <w:rsid w:val="009D4FAE"/>
    <w:rsid w:val="009D74F8"/>
    <w:rsid w:val="009E1284"/>
    <w:rsid w:val="009E3F87"/>
    <w:rsid w:val="009F25CE"/>
    <w:rsid w:val="00A0412D"/>
    <w:rsid w:val="00A06B61"/>
    <w:rsid w:val="00A179F4"/>
    <w:rsid w:val="00A216CB"/>
    <w:rsid w:val="00A21EE6"/>
    <w:rsid w:val="00A228CB"/>
    <w:rsid w:val="00A22B2B"/>
    <w:rsid w:val="00A307DF"/>
    <w:rsid w:val="00A322B5"/>
    <w:rsid w:val="00A33176"/>
    <w:rsid w:val="00A342B1"/>
    <w:rsid w:val="00A34F20"/>
    <w:rsid w:val="00A46941"/>
    <w:rsid w:val="00A510FB"/>
    <w:rsid w:val="00A51939"/>
    <w:rsid w:val="00A542E6"/>
    <w:rsid w:val="00A5499F"/>
    <w:rsid w:val="00A55848"/>
    <w:rsid w:val="00A57C46"/>
    <w:rsid w:val="00A6052E"/>
    <w:rsid w:val="00A609DE"/>
    <w:rsid w:val="00A61133"/>
    <w:rsid w:val="00A633E2"/>
    <w:rsid w:val="00A64FFB"/>
    <w:rsid w:val="00A651E0"/>
    <w:rsid w:val="00A656ED"/>
    <w:rsid w:val="00A75E49"/>
    <w:rsid w:val="00A76E28"/>
    <w:rsid w:val="00A77ACE"/>
    <w:rsid w:val="00A85D56"/>
    <w:rsid w:val="00A90577"/>
    <w:rsid w:val="00A91A64"/>
    <w:rsid w:val="00A92078"/>
    <w:rsid w:val="00A93547"/>
    <w:rsid w:val="00A9496E"/>
    <w:rsid w:val="00A973AD"/>
    <w:rsid w:val="00AB3514"/>
    <w:rsid w:val="00AB4773"/>
    <w:rsid w:val="00AC6D5B"/>
    <w:rsid w:val="00AD2259"/>
    <w:rsid w:val="00AD6F2C"/>
    <w:rsid w:val="00AE51DE"/>
    <w:rsid w:val="00AF2714"/>
    <w:rsid w:val="00AF53E9"/>
    <w:rsid w:val="00AF5A9F"/>
    <w:rsid w:val="00B00693"/>
    <w:rsid w:val="00B03CCC"/>
    <w:rsid w:val="00B05683"/>
    <w:rsid w:val="00B10189"/>
    <w:rsid w:val="00B112EC"/>
    <w:rsid w:val="00B2393C"/>
    <w:rsid w:val="00B3011B"/>
    <w:rsid w:val="00B31C69"/>
    <w:rsid w:val="00B354F6"/>
    <w:rsid w:val="00B400C5"/>
    <w:rsid w:val="00B41328"/>
    <w:rsid w:val="00B442FC"/>
    <w:rsid w:val="00B46E84"/>
    <w:rsid w:val="00B5058B"/>
    <w:rsid w:val="00B508CC"/>
    <w:rsid w:val="00B5391C"/>
    <w:rsid w:val="00B62C64"/>
    <w:rsid w:val="00B63960"/>
    <w:rsid w:val="00B66576"/>
    <w:rsid w:val="00B74A09"/>
    <w:rsid w:val="00B76B1C"/>
    <w:rsid w:val="00B810E1"/>
    <w:rsid w:val="00B81EC1"/>
    <w:rsid w:val="00B831B7"/>
    <w:rsid w:val="00B83579"/>
    <w:rsid w:val="00B84838"/>
    <w:rsid w:val="00B85B99"/>
    <w:rsid w:val="00B97946"/>
    <w:rsid w:val="00BA0B91"/>
    <w:rsid w:val="00BA34BC"/>
    <w:rsid w:val="00BA701F"/>
    <w:rsid w:val="00BB492B"/>
    <w:rsid w:val="00BB5303"/>
    <w:rsid w:val="00BB77FE"/>
    <w:rsid w:val="00BC3A1A"/>
    <w:rsid w:val="00BC4959"/>
    <w:rsid w:val="00BC5EB7"/>
    <w:rsid w:val="00BC698F"/>
    <w:rsid w:val="00BC7320"/>
    <w:rsid w:val="00BC7989"/>
    <w:rsid w:val="00BD7116"/>
    <w:rsid w:val="00BD764B"/>
    <w:rsid w:val="00BE082F"/>
    <w:rsid w:val="00BE2FA7"/>
    <w:rsid w:val="00BF3D84"/>
    <w:rsid w:val="00C03023"/>
    <w:rsid w:val="00C145A8"/>
    <w:rsid w:val="00C15067"/>
    <w:rsid w:val="00C15C9A"/>
    <w:rsid w:val="00C15FCE"/>
    <w:rsid w:val="00C17ACF"/>
    <w:rsid w:val="00C220CE"/>
    <w:rsid w:val="00C23DD3"/>
    <w:rsid w:val="00C26B14"/>
    <w:rsid w:val="00C27CCE"/>
    <w:rsid w:val="00C308F4"/>
    <w:rsid w:val="00C30DCD"/>
    <w:rsid w:val="00C30FDC"/>
    <w:rsid w:val="00C31B89"/>
    <w:rsid w:val="00C3591C"/>
    <w:rsid w:val="00C41FA1"/>
    <w:rsid w:val="00C420E8"/>
    <w:rsid w:val="00C43E74"/>
    <w:rsid w:val="00C44BF8"/>
    <w:rsid w:val="00C44D88"/>
    <w:rsid w:val="00C476DE"/>
    <w:rsid w:val="00C509EA"/>
    <w:rsid w:val="00C538F1"/>
    <w:rsid w:val="00C54614"/>
    <w:rsid w:val="00C54895"/>
    <w:rsid w:val="00C62AEF"/>
    <w:rsid w:val="00C67404"/>
    <w:rsid w:val="00C73AC5"/>
    <w:rsid w:val="00C77A5B"/>
    <w:rsid w:val="00C823D4"/>
    <w:rsid w:val="00C85ACF"/>
    <w:rsid w:val="00C85D17"/>
    <w:rsid w:val="00C9138D"/>
    <w:rsid w:val="00C93B0F"/>
    <w:rsid w:val="00CA0F1A"/>
    <w:rsid w:val="00CA148B"/>
    <w:rsid w:val="00CA3A42"/>
    <w:rsid w:val="00CA5E43"/>
    <w:rsid w:val="00CA689D"/>
    <w:rsid w:val="00CA7EEC"/>
    <w:rsid w:val="00CB0014"/>
    <w:rsid w:val="00CB026F"/>
    <w:rsid w:val="00CB136C"/>
    <w:rsid w:val="00CB37C4"/>
    <w:rsid w:val="00CB697B"/>
    <w:rsid w:val="00CC3238"/>
    <w:rsid w:val="00CC40ED"/>
    <w:rsid w:val="00CC5634"/>
    <w:rsid w:val="00CC5914"/>
    <w:rsid w:val="00CD49F3"/>
    <w:rsid w:val="00CF0DCB"/>
    <w:rsid w:val="00CF7691"/>
    <w:rsid w:val="00CF7D9C"/>
    <w:rsid w:val="00D013D9"/>
    <w:rsid w:val="00D050CD"/>
    <w:rsid w:val="00D10774"/>
    <w:rsid w:val="00D13BC6"/>
    <w:rsid w:val="00D15106"/>
    <w:rsid w:val="00D21E7C"/>
    <w:rsid w:val="00D23D1C"/>
    <w:rsid w:val="00D273EF"/>
    <w:rsid w:val="00D33A2D"/>
    <w:rsid w:val="00D35D6B"/>
    <w:rsid w:val="00D3731D"/>
    <w:rsid w:val="00D47D4D"/>
    <w:rsid w:val="00D50B55"/>
    <w:rsid w:val="00D55AAA"/>
    <w:rsid w:val="00D57708"/>
    <w:rsid w:val="00D57F4A"/>
    <w:rsid w:val="00D61D86"/>
    <w:rsid w:val="00D6383C"/>
    <w:rsid w:val="00D645CD"/>
    <w:rsid w:val="00D66546"/>
    <w:rsid w:val="00D67E75"/>
    <w:rsid w:val="00D7732E"/>
    <w:rsid w:val="00D81F99"/>
    <w:rsid w:val="00D82179"/>
    <w:rsid w:val="00D875B5"/>
    <w:rsid w:val="00D941DB"/>
    <w:rsid w:val="00D94D5E"/>
    <w:rsid w:val="00D96839"/>
    <w:rsid w:val="00D97400"/>
    <w:rsid w:val="00DA31D3"/>
    <w:rsid w:val="00DA38BD"/>
    <w:rsid w:val="00DA62A7"/>
    <w:rsid w:val="00DB1E49"/>
    <w:rsid w:val="00DB5AF7"/>
    <w:rsid w:val="00DD41B8"/>
    <w:rsid w:val="00DD459A"/>
    <w:rsid w:val="00DD53CD"/>
    <w:rsid w:val="00DE38D9"/>
    <w:rsid w:val="00DE4918"/>
    <w:rsid w:val="00DE6177"/>
    <w:rsid w:val="00DE6C23"/>
    <w:rsid w:val="00DF59B0"/>
    <w:rsid w:val="00E0612B"/>
    <w:rsid w:val="00E067A6"/>
    <w:rsid w:val="00E0766E"/>
    <w:rsid w:val="00E125AD"/>
    <w:rsid w:val="00E12BDC"/>
    <w:rsid w:val="00E13DF9"/>
    <w:rsid w:val="00E149EC"/>
    <w:rsid w:val="00E15709"/>
    <w:rsid w:val="00E171F4"/>
    <w:rsid w:val="00E30D05"/>
    <w:rsid w:val="00E343BF"/>
    <w:rsid w:val="00E34D27"/>
    <w:rsid w:val="00E37BDD"/>
    <w:rsid w:val="00E43111"/>
    <w:rsid w:val="00E43B58"/>
    <w:rsid w:val="00E4483C"/>
    <w:rsid w:val="00E542E7"/>
    <w:rsid w:val="00E5584C"/>
    <w:rsid w:val="00E60C8B"/>
    <w:rsid w:val="00E66AB5"/>
    <w:rsid w:val="00E72605"/>
    <w:rsid w:val="00E73758"/>
    <w:rsid w:val="00E7458F"/>
    <w:rsid w:val="00E75AB1"/>
    <w:rsid w:val="00E84E0C"/>
    <w:rsid w:val="00E9196B"/>
    <w:rsid w:val="00E97C76"/>
    <w:rsid w:val="00EA01FC"/>
    <w:rsid w:val="00EA2772"/>
    <w:rsid w:val="00EA358F"/>
    <w:rsid w:val="00EB278E"/>
    <w:rsid w:val="00EC20D2"/>
    <w:rsid w:val="00EC30DC"/>
    <w:rsid w:val="00EC5BB0"/>
    <w:rsid w:val="00ED15E4"/>
    <w:rsid w:val="00ED4E83"/>
    <w:rsid w:val="00EE022F"/>
    <w:rsid w:val="00EE2EEC"/>
    <w:rsid w:val="00EE5C81"/>
    <w:rsid w:val="00EF0506"/>
    <w:rsid w:val="00EF41EF"/>
    <w:rsid w:val="00EF5D56"/>
    <w:rsid w:val="00F00996"/>
    <w:rsid w:val="00F01070"/>
    <w:rsid w:val="00F02410"/>
    <w:rsid w:val="00F02FE4"/>
    <w:rsid w:val="00F04655"/>
    <w:rsid w:val="00F07735"/>
    <w:rsid w:val="00F1537D"/>
    <w:rsid w:val="00F15B63"/>
    <w:rsid w:val="00F15CD1"/>
    <w:rsid w:val="00F165B4"/>
    <w:rsid w:val="00F2231E"/>
    <w:rsid w:val="00F23714"/>
    <w:rsid w:val="00F23992"/>
    <w:rsid w:val="00F25C74"/>
    <w:rsid w:val="00F30BBB"/>
    <w:rsid w:val="00F343D3"/>
    <w:rsid w:val="00F35359"/>
    <w:rsid w:val="00F376D3"/>
    <w:rsid w:val="00F377D6"/>
    <w:rsid w:val="00F40A75"/>
    <w:rsid w:val="00F47549"/>
    <w:rsid w:val="00F5277E"/>
    <w:rsid w:val="00F549CA"/>
    <w:rsid w:val="00F625EE"/>
    <w:rsid w:val="00F63103"/>
    <w:rsid w:val="00F71108"/>
    <w:rsid w:val="00F75E07"/>
    <w:rsid w:val="00F82514"/>
    <w:rsid w:val="00F8522C"/>
    <w:rsid w:val="00F87467"/>
    <w:rsid w:val="00F87BF3"/>
    <w:rsid w:val="00F976DC"/>
    <w:rsid w:val="00F977CA"/>
    <w:rsid w:val="00FA1BB6"/>
    <w:rsid w:val="00FA2C70"/>
    <w:rsid w:val="00FA6375"/>
    <w:rsid w:val="00FB360C"/>
    <w:rsid w:val="00FB4295"/>
    <w:rsid w:val="00FB5220"/>
    <w:rsid w:val="00FB6681"/>
    <w:rsid w:val="00FC2A09"/>
    <w:rsid w:val="00FC350B"/>
    <w:rsid w:val="00FC4470"/>
    <w:rsid w:val="00FC6B24"/>
    <w:rsid w:val="00FC767C"/>
    <w:rsid w:val="00FD663E"/>
    <w:rsid w:val="00FD78FD"/>
    <w:rsid w:val="00FD7B04"/>
    <w:rsid w:val="00FE48F0"/>
    <w:rsid w:val="00FF0B1E"/>
    <w:rsid w:val="00FF1B35"/>
    <w:rsid w:val="00FF4DB4"/>
  </w:rsids>
  <m:mathPr>
    <m:mathFont m:val="Lucida Grande"/>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rsid w:val="00937DB3"/>
  </w:style>
  <w:style w:type="paragraph" w:styleId="Heading1">
    <w:name w:val="heading 1"/>
    <w:basedOn w:val="Normal"/>
    <w:next w:val="Normal"/>
    <w:link w:val="Heading1Char"/>
    <w:autoRedefine/>
    <w:rsid w:val="0082588B"/>
    <w:pPr>
      <w:keepNext/>
      <w:keepLines/>
      <w:numPr>
        <w:numId w:val="38"/>
      </w:numPr>
      <w:spacing w:before="600" w:after="120"/>
      <w:outlineLvl w:val="0"/>
    </w:pPr>
    <w:rPr>
      <w:rFonts w:ascii="Times New Roman" w:eastAsiaTheme="majorEastAsia" w:hAnsi="Times New Roman" w:cstheme="majorBidi"/>
      <w:b/>
      <w:bCs/>
      <w:color w:val="345A8A" w:themeColor="accent1" w:themeShade="B5"/>
      <w:sz w:val="40"/>
      <w:szCs w:val="32"/>
    </w:rPr>
  </w:style>
  <w:style w:type="paragraph" w:styleId="Heading2">
    <w:name w:val="heading 2"/>
    <w:basedOn w:val="Normal"/>
    <w:next w:val="Normal"/>
    <w:link w:val="Heading2Char"/>
    <w:autoRedefine/>
    <w:rsid w:val="00016DAB"/>
    <w:pPr>
      <w:keepNext/>
      <w:keepLines/>
      <w:numPr>
        <w:ilvl w:val="1"/>
        <w:numId w:val="38"/>
      </w:numPr>
      <w:spacing w:before="320" w:after="120" w:line="480" w:lineRule="auto"/>
      <w:ind w:hanging="216"/>
      <w:jc w:val="both"/>
      <w:outlineLvl w:val="1"/>
    </w:pPr>
    <w:rPr>
      <w:rFonts w:ascii="Times New Roman" w:eastAsiaTheme="majorEastAsia" w:hAnsi="Times New Roman" w:cstheme="majorBidi"/>
      <w:b/>
      <w:bCs/>
      <w:sz w:val="36"/>
      <w:szCs w:val="26"/>
    </w:rPr>
  </w:style>
  <w:style w:type="paragraph" w:styleId="Heading3">
    <w:name w:val="heading 3"/>
    <w:basedOn w:val="Normal"/>
    <w:next w:val="Normal"/>
    <w:link w:val="Heading3Char"/>
    <w:rsid w:val="0082588B"/>
    <w:pPr>
      <w:keepNext/>
      <w:keepLines/>
      <w:numPr>
        <w:ilvl w:val="2"/>
        <w:numId w:val="38"/>
      </w:numPr>
      <w:spacing w:before="320" w:after="120"/>
      <w:outlineLvl w:val="2"/>
    </w:pPr>
    <w:rPr>
      <w:rFonts w:ascii="Times New Roman" w:eastAsiaTheme="majorEastAsia" w:hAnsi="Times New Roman" w:cstheme="majorBidi"/>
      <w:b/>
      <w:bCs/>
      <w:color w:val="4F81BD" w:themeColor="accent1"/>
      <w:sz w:val="32"/>
    </w:rPr>
  </w:style>
  <w:style w:type="paragraph" w:styleId="Heading4">
    <w:name w:val="heading 4"/>
    <w:basedOn w:val="Normal"/>
    <w:next w:val="Normal"/>
    <w:link w:val="Heading4Char"/>
    <w:rsid w:val="0082588B"/>
    <w:pPr>
      <w:keepNext/>
      <w:keepLines/>
      <w:numPr>
        <w:ilvl w:val="3"/>
        <w:numId w:val="3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82588B"/>
    <w:pPr>
      <w:keepNext/>
      <w:keepLines/>
      <w:numPr>
        <w:ilvl w:val="4"/>
        <w:numId w:val="38"/>
      </w:numPr>
      <w:spacing w:before="20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82588B"/>
    <w:pPr>
      <w:keepNext/>
      <w:keepLines/>
      <w:numPr>
        <w:ilvl w:val="5"/>
        <w:numId w:val="38"/>
      </w:numPr>
      <w:spacing w:before="20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rsid w:val="0082588B"/>
    <w:pPr>
      <w:keepNext/>
      <w:keepLines/>
      <w:numPr>
        <w:ilvl w:val="6"/>
        <w:numId w:val="3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82588B"/>
    <w:pPr>
      <w:keepNext/>
      <w:keepLines/>
      <w:numPr>
        <w:ilvl w:val="7"/>
        <w:numId w:val="38"/>
      </w:numPr>
      <w:spacing w:before="20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rsid w:val="0082588B"/>
    <w:pPr>
      <w:keepNext/>
      <w:keepLines/>
      <w:numPr>
        <w:ilvl w:val="8"/>
        <w:numId w:val="38"/>
      </w:numPr>
      <w:spacing w:before="20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82588B"/>
    <w:rPr>
      <w:rFonts w:ascii="Times New Roman" w:eastAsiaTheme="majorEastAsia" w:hAnsi="Times New Roman" w:cstheme="majorBidi"/>
      <w:b/>
      <w:bCs/>
      <w:color w:val="345A8A" w:themeColor="accent1" w:themeShade="B5"/>
      <w:sz w:val="40"/>
      <w:szCs w:val="32"/>
    </w:rPr>
  </w:style>
  <w:style w:type="character" w:customStyle="1" w:styleId="Heading2Char">
    <w:name w:val="Heading 2 Char"/>
    <w:basedOn w:val="DefaultParagraphFont"/>
    <w:link w:val="Heading2"/>
    <w:rsid w:val="00016DAB"/>
    <w:rPr>
      <w:rFonts w:ascii="Times New Roman" w:eastAsiaTheme="majorEastAsia" w:hAnsi="Times New Roman" w:cstheme="majorBidi"/>
      <w:b/>
      <w:bCs/>
      <w:sz w:val="36"/>
      <w:szCs w:val="26"/>
    </w:rPr>
  </w:style>
  <w:style w:type="character" w:customStyle="1" w:styleId="Heading3Char">
    <w:name w:val="Heading 3 Char"/>
    <w:basedOn w:val="DefaultParagraphFont"/>
    <w:link w:val="Heading3"/>
    <w:rsid w:val="0082588B"/>
    <w:rPr>
      <w:rFonts w:ascii="Times New Roman" w:eastAsiaTheme="majorEastAsia" w:hAnsi="Times New Roman" w:cstheme="majorBidi"/>
      <w:b/>
      <w:bCs/>
      <w:color w:val="4F81BD" w:themeColor="accent1"/>
      <w:sz w:val="32"/>
    </w:rPr>
  </w:style>
  <w:style w:type="character" w:customStyle="1" w:styleId="Heading4Char">
    <w:name w:val="Heading 4 Char"/>
    <w:basedOn w:val="DefaultParagraphFont"/>
    <w:link w:val="Heading4"/>
    <w:rsid w:val="0082588B"/>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rsid w:val="00BD7116"/>
    <w:pPr>
      <w:spacing w:before="120"/>
    </w:pPr>
    <w:rPr>
      <w:b/>
      <w:caps/>
      <w:sz w:val="22"/>
      <w:szCs w:val="22"/>
    </w:rPr>
  </w:style>
  <w:style w:type="paragraph" w:styleId="TOC2">
    <w:name w:val="toc 2"/>
    <w:basedOn w:val="Normal"/>
    <w:next w:val="Normal"/>
    <w:autoRedefine/>
    <w:uiPriority w:val="39"/>
    <w:rsid w:val="00BD7116"/>
    <w:pPr>
      <w:ind w:left="240"/>
    </w:pPr>
    <w:rPr>
      <w:smallCaps/>
      <w:sz w:val="22"/>
      <w:szCs w:val="22"/>
    </w:rPr>
  </w:style>
  <w:style w:type="paragraph" w:styleId="TOC3">
    <w:name w:val="toc 3"/>
    <w:basedOn w:val="Normal"/>
    <w:next w:val="Normal"/>
    <w:autoRedefine/>
    <w:uiPriority w:val="39"/>
    <w:rsid w:val="00BD7116"/>
    <w:pPr>
      <w:ind w:left="480"/>
    </w:pPr>
    <w:rPr>
      <w:i/>
      <w:sz w:val="22"/>
      <w:szCs w:val="22"/>
    </w:rPr>
  </w:style>
  <w:style w:type="paragraph" w:styleId="TOC4">
    <w:name w:val="toc 4"/>
    <w:basedOn w:val="Normal"/>
    <w:next w:val="Normal"/>
    <w:autoRedefine/>
    <w:rsid w:val="00BD7116"/>
    <w:pPr>
      <w:ind w:left="720"/>
    </w:pPr>
    <w:rPr>
      <w:sz w:val="18"/>
      <w:szCs w:val="18"/>
    </w:rPr>
  </w:style>
  <w:style w:type="paragraph" w:styleId="TOC5">
    <w:name w:val="toc 5"/>
    <w:basedOn w:val="Normal"/>
    <w:next w:val="Normal"/>
    <w:autoRedefine/>
    <w:rsid w:val="00BD7116"/>
    <w:pPr>
      <w:ind w:left="960"/>
    </w:pPr>
    <w:rPr>
      <w:sz w:val="18"/>
      <w:szCs w:val="18"/>
    </w:rPr>
  </w:style>
  <w:style w:type="paragraph" w:styleId="TOC6">
    <w:name w:val="toc 6"/>
    <w:basedOn w:val="Normal"/>
    <w:next w:val="Normal"/>
    <w:autoRedefine/>
    <w:rsid w:val="00BD7116"/>
    <w:pPr>
      <w:ind w:left="1200"/>
    </w:pPr>
    <w:rPr>
      <w:sz w:val="18"/>
      <w:szCs w:val="18"/>
    </w:rPr>
  </w:style>
  <w:style w:type="paragraph" w:styleId="TOC7">
    <w:name w:val="toc 7"/>
    <w:basedOn w:val="Normal"/>
    <w:next w:val="Normal"/>
    <w:autoRedefine/>
    <w:rsid w:val="00BD7116"/>
    <w:pPr>
      <w:ind w:left="1440"/>
    </w:pPr>
    <w:rPr>
      <w:sz w:val="18"/>
      <w:szCs w:val="18"/>
    </w:rPr>
  </w:style>
  <w:style w:type="paragraph" w:styleId="TOC8">
    <w:name w:val="toc 8"/>
    <w:basedOn w:val="Normal"/>
    <w:next w:val="Normal"/>
    <w:autoRedefine/>
    <w:rsid w:val="00BD7116"/>
    <w:pPr>
      <w:ind w:left="1680"/>
    </w:pPr>
    <w:rPr>
      <w:sz w:val="18"/>
      <w:szCs w:val="18"/>
    </w:rPr>
  </w:style>
  <w:style w:type="paragraph" w:styleId="TOC9">
    <w:name w:val="toc 9"/>
    <w:basedOn w:val="Normal"/>
    <w:next w:val="Normal"/>
    <w:autoRedefine/>
    <w:rsid w:val="00BD7116"/>
    <w:pPr>
      <w:ind w:left="1920"/>
    </w:pPr>
    <w:rPr>
      <w:sz w:val="18"/>
      <w:szCs w:val="18"/>
    </w:rPr>
  </w:style>
  <w:style w:type="paragraph" w:styleId="TableofFigures">
    <w:name w:val="table of figures"/>
    <w:basedOn w:val="Normal"/>
    <w:next w:val="Normal"/>
    <w:rsid w:val="00BD7116"/>
    <w:pPr>
      <w:ind w:left="480" w:hanging="480"/>
    </w:pPr>
    <w:rPr>
      <w:smallCaps/>
      <w:sz w:val="20"/>
      <w:szCs w:val="20"/>
    </w:rPr>
  </w:style>
  <w:style w:type="paragraph" w:customStyle="1" w:styleId="Headingfour">
    <w:name w:val="Heading four"/>
    <w:basedOn w:val="Normal"/>
    <w:next w:val="Heading4"/>
    <w:qFormat/>
    <w:rsid w:val="00BD7116"/>
    <w:pPr>
      <w:numPr>
        <w:numId w:val="18"/>
      </w:numPr>
      <w:spacing w:line="480" w:lineRule="auto"/>
      <w:jc w:val="both"/>
    </w:pPr>
  </w:style>
  <w:style w:type="paragraph" w:styleId="NormalWeb">
    <w:name w:val="Normal (Web)"/>
    <w:basedOn w:val="Normal"/>
    <w:uiPriority w:val="99"/>
    <w:rsid w:val="00BD7116"/>
    <w:pPr>
      <w:spacing w:beforeLines="1" w:afterLines="1"/>
    </w:pPr>
    <w:rPr>
      <w:rFonts w:ascii="Times" w:hAnsi="Times" w:cs="Times New Roman"/>
      <w:sz w:val="20"/>
      <w:szCs w:val="20"/>
    </w:rPr>
  </w:style>
  <w:style w:type="paragraph" w:styleId="BalloonText">
    <w:name w:val="Balloon Text"/>
    <w:basedOn w:val="Normal"/>
    <w:link w:val="BalloonTextChar"/>
    <w:rsid w:val="009C0088"/>
    <w:rPr>
      <w:rFonts w:ascii="Lucida Grande" w:hAnsi="Lucida Grande"/>
      <w:sz w:val="18"/>
      <w:szCs w:val="18"/>
    </w:rPr>
  </w:style>
  <w:style w:type="character" w:customStyle="1" w:styleId="BalloonTextChar">
    <w:name w:val="Balloon Text Char"/>
    <w:basedOn w:val="DefaultParagraphFont"/>
    <w:link w:val="BalloonText"/>
    <w:rsid w:val="009C0088"/>
    <w:rPr>
      <w:rFonts w:ascii="Lucida Grande" w:hAnsi="Lucida Grande"/>
      <w:sz w:val="18"/>
      <w:szCs w:val="18"/>
    </w:rPr>
  </w:style>
  <w:style w:type="character" w:styleId="CommentReference">
    <w:name w:val="annotation reference"/>
    <w:basedOn w:val="DefaultParagraphFont"/>
    <w:rsid w:val="001747D3"/>
    <w:rPr>
      <w:sz w:val="18"/>
      <w:szCs w:val="18"/>
    </w:rPr>
  </w:style>
  <w:style w:type="paragraph" w:styleId="CommentText">
    <w:name w:val="annotation text"/>
    <w:basedOn w:val="Normal"/>
    <w:link w:val="CommentTextChar"/>
    <w:rsid w:val="001747D3"/>
  </w:style>
  <w:style w:type="character" w:customStyle="1" w:styleId="CommentTextChar">
    <w:name w:val="Comment Text Char"/>
    <w:basedOn w:val="DefaultParagraphFont"/>
    <w:link w:val="CommentText"/>
    <w:rsid w:val="001747D3"/>
  </w:style>
  <w:style w:type="paragraph" w:styleId="CommentSubject">
    <w:name w:val="annotation subject"/>
    <w:basedOn w:val="CommentText"/>
    <w:next w:val="CommentText"/>
    <w:link w:val="CommentSubjectChar"/>
    <w:rsid w:val="001747D3"/>
    <w:rPr>
      <w:b/>
      <w:bCs/>
      <w:sz w:val="20"/>
      <w:szCs w:val="20"/>
    </w:rPr>
  </w:style>
  <w:style w:type="character" w:customStyle="1" w:styleId="CommentSubjectChar">
    <w:name w:val="Comment Subject Char"/>
    <w:basedOn w:val="CommentTextChar"/>
    <w:link w:val="CommentSubject"/>
    <w:rsid w:val="001747D3"/>
    <w:rPr>
      <w:b/>
      <w:bCs/>
      <w:sz w:val="20"/>
      <w:szCs w:val="20"/>
    </w:rPr>
  </w:style>
  <w:style w:type="paragraph" w:styleId="Revision">
    <w:name w:val="Revision"/>
    <w:hidden/>
    <w:rsid w:val="00FC767C"/>
  </w:style>
  <w:style w:type="paragraph" w:styleId="Header">
    <w:name w:val="header"/>
    <w:basedOn w:val="Normal"/>
    <w:link w:val="HeaderChar"/>
    <w:rsid w:val="000925F4"/>
    <w:pPr>
      <w:tabs>
        <w:tab w:val="center" w:pos="4320"/>
        <w:tab w:val="right" w:pos="8640"/>
      </w:tabs>
    </w:pPr>
  </w:style>
  <w:style w:type="character" w:customStyle="1" w:styleId="HeaderChar">
    <w:name w:val="Header Char"/>
    <w:basedOn w:val="DefaultParagraphFont"/>
    <w:link w:val="Header"/>
    <w:rsid w:val="000925F4"/>
  </w:style>
  <w:style w:type="paragraph" w:styleId="Footer">
    <w:name w:val="footer"/>
    <w:basedOn w:val="Normal"/>
    <w:link w:val="FooterChar"/>
    <w:rsid w:val="000925F4"/>
    <w:pPr>
      <w:tabs>
        <w:tab w:val="center" w:pos="4320"/>
        <w:tab w:val="right" w:pos="8640"/>
      </w:tabs>
    </w:pPr>
  </w:style>
  <w:style w:type="character" w:customStyle="1" w:styleId="FooterChar">
    <w:name w:val="Footer Char"/>
    <w:basedOn w:val="DefaultParagraphFont"/>
    <w:link w:val="Footer"/>
    <w:rsid w:val="000925F4"/>
  </w:style>
  <w:style w:type="paragraph" w:styleId="ListParagraph">
    <w:name w:val="List Paragraph"/>
    <w:basedOn w:val="Normal"/>
    <w:uiPriority w:val="34"/>
    <w:qFormat/>
    <w:rsid w:val="005A67A4"/>
    <w:pPr>
      <w:ind w:left="720"/>
      <w:contextualSpacing/>
    </w:pPr>
  </w:style>
  <w:style w:type="paragraph" w:styleId="Title">
    <w:name w:val="Title"/>
    <w:basedOn w:val="Normal"/>
    <w:next w:val="Normal"/>
    <w:link w:val="TitleChar"/>
    <w:rsid w:val="002B4432"/>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44"/>
      <w:szCs w:val="52"/>
    </w:rPr>
  </w:style>
  <w:style w:type="character" w:customStyle="1" w:styleId="TitleChar">
    <w:name w:val="Title Char"/>
    <w:basedOn w:val="DefaultParagraphFont"/>
    <w:link w:val="Title"/>
    <w:rsid w:val="002B4432"/>
    <w:rPr>
      <w:rFonts w:asciiTheme="majorHAnsi" w:eastAsiaTheme="majorEastAsia" w:hAnsiTheme="majorHAnsi" w:cstheme="majorBidi"/>
      <w:color w:val="183A63" w:themeColor="text2" w:themeShade="CC"/>
      <w:spacing w:val="5"/>
      <w:kern w:val="28"/>
      <w:sz w:val="44"/>
      <w:szCs w:val="52"/>
    </w:rPr>
  </w:style>
  <w:style w:type="paragraph" w:customStyle="1" w:styleId="Chapter">
    <w:name w:val="Chapter"/>
    <w:basedOn w:val="Title"/>
    <w:qFormat/>
    <w:rsid w:val="002B4432"/>
    <w:pPr>
      <w:jc w:val="center"/>
    </w:pPr>
    <w:rPr>
      <w:sz w:val="48"/>
    </w:rPr>
  </w:style>
  <w:style w:type="character" w:customStyle="1" w:styleId="Heading5Char">
    <w:name w:val="Heading 5 Char"/>
    <w:basedOn w:val="DefaultParagraphFont"/>
    <w:link w:val="Heading5"/>
    <w:rsid w:val="0082588B"/>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rsid w:val="0082588B"/>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rsid w:val="0082588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82588B"/>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82588B"/>
    <w:rPr>
      <w:rFonts w:asciiTheme="majorHAnsi" w:eastAsiaTheme="majorEastAsia" w:hAnsiTheme="majorHAnsi" w:cstheme="majorBidi"/>
      <w:i/>
      <w:iCs/>
      <w:color w:val="363636" w:themeColor="text1" w:themeTint="C9"/>
      <w:sz w:val="20"/>
      <w:szCs w:val="20"/>
    </w:rPr>
  </w:style>
  <w:style w:type="character" w:styleId="Hyperlink">
    <w:name w:val="Hyperlink"/>
    <w:basedOn w:val="DefaultParagraphFont"/>
    <w:rsid w:val="003E2006"/>
    <w:rPr>
      <w:color w:val="0000FF" w:themeColor="hyperlink"/>
      <w:u w:val="single"/>
    </w:rPr>
  </w:style>
  <w:style w:type="paragraph" w:styleId="FootnoteText">
    <w:name w:val="footnote text"/>
    <w:basedOn w:val="Normal"/>
    <w:link w:val="FootnoteTextChar"/>
    <w:rsid w:val="005B4E68"/>
  </w:style>
  <w:style w:type="character" w:customStyle="1" w:styleId="FootnoteTextChar">
    <w:name w:val="Footnote Text Char"/>
    <w:basedOn w:val="DefaultParagraphFont"/>
    <w:link w:val="FootnoteText"/>
    <w:rsid w:val="005B4E68"/>
  </w:style>
  <w:style w:type="character" w:styleId="FootnoteReference">
    <w:name w:val="footnote reference"/>
    <w:basedOn w:val="DefaultParagraphFont"/>
    <w:rsid w:val="005B4E68"/>
    <w:rPr>
      <w:vertAlign w:val="superscript"/>
    </w:rPr>
  </w:style>
</w:styles>
</file>

<file path=word/webSettings.xml><?xml version="1.0" encoding="utf-8"?>
<w:webSettings xmlns:r="http://schemas.openxmlformats.org/officeDocument/2006/relationships" xmlns:w="http://schemas.openxmlformats.org/wordprocessingml/2006/main">
  <w:divs>
    <w:div w:id="185406255">
      <w:bodyDiv w:val="1"/>
      <w:marLeft w:val="0"/>
      <w:marRight w:val="0"/>
      <w:marTop w:val="0"/>
      <w:marBottom w:val="0"/>
      <w:divBdr>
        <w:top w:val="none" w:sz="0" w:space="0" w:color="auto"/>
        <w:left w:val="none" w:sz="0" w:space="0" w:color="auto"/>
        <w:bottom w:val="none" w:sz="0" w:space="0" w:color="auto"/>
        <w:right w:val="none" w:sz="0" w:space="0" w:color="auto"/>
      </w:divBdr>
    </w:div>
    <w:div w:id="373778643">
      <w:bodyDiv w:val="1"/>
      <w:marLeft w:val="0"/>
      <w:marRight w:val="0"/>
      <w:marTop w:val="0"/>
      <w:marBottom w:val="0"/>
      <w:divBdr>
        <w:top w:val="none" w:sz="0" w:space="0" w:color="auto"/>
        <w:left w:val="none" w:sz="0" w:space="0" w:color="auto"/>
        <w:bottom w:val="none" w:sz="0" w:space="0" w:color="auto"/>
        <w:right w:val="none" w:sz="0" w:space="0" w:color="auto"/>
      </w:divBdr>
    </w:div>
    <w:div w:id="2090882140">
      <w:bodyDiv w:val="1"/>
      <w:marLeft w:val="0"/>
      <w:marRight w:val="0"/>
      <w:marTop w:val="0"/>
      <w:marBottom w:val="0"/>
      <w:divBdr>
        <w:top w:val="none" w:sz="0" w:space="0" w:color="auto"/>
        <w:left w:val="none" w:sz="0" w:space="0" w:color="auto"/>
        <w:bottom w:val="none" w:sz="0" w:space="0" w:color="auto"/>
        <w:right w:val="none" w:sz="0" w:space="0" w:color="auto"/>
      </w:divBdr>
      <w:divsChild>
        <w:div w:id="1384211756">
          <w:marLeft w:val="547"/>
          <w:marRight w:val="0"/>
          <w:marTop w:val="12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2864</TotalTime>
  <Pages>34</Pages>
  <Words>19326</Words>
  <Characters>110161</Characters>
  <Application>Microsoft Macintosh Word</Application>
  <DocSecurity>0</DocSecurity>
  <Lines>918</Lines>
  <Paragraphs>220</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Introduction</vt:lpstr>
      <vt:lpstr>Methods and Materials</vt:lpstr>
      <vt:lpstr/>
      <vt:lpstr>Results</vt:lpstr>
      <vt:lpstr>    </vt:lpstr>
      <vt:lpstr>    </vt:lpstr>
      <vt:lpstr>    3.1. Analysis of baseline samples</vt:lpstr>
      <vt:lpstr>        3.1.1. Genotyping of baseline samples using the Roche/454 FLX platform</vt:lpstr>
      <vt:lpstr>        3.1.2. Genotyping of baseline samples using the Roche/454 Junior platform</vt:lpstr>
      <vt:lpstr>        </vt:lpstr>
      <vt:lpstr>    3.1.3 Comparison of number of sequence reads per baseline sample generated by FL</vt:lpstr>
      <vt:lpstr>    3.1.4 Comparison of genotyping results between the Roche/454 FLX and Junior plat</vt:lpstr>
      <vt:lpstr>    </vt:lpstr>
      <vt:lpstr>    </vt:lpstr>
      <vt:lpstr>    </vt:lpstr>
      <vt:lpstr>        </vt:lpstr>
      <vt:lpstr>        Comparison high throughput and conventional method for resistance prediction usi</vt:lpstr>
      <vt:lpstr>    3.2 Analysis on virologic failure samples</vt:lpstr>
      <vt:lpstr>    3.5. Resistance to nevirapine is more likely to be present at baseline in PMTCT </vt:lpstr>
      <vt:lpstr>Discussion and Conclusions</vt:lpstr>
    </vt:vector>
  </TitlesOfParts>
  <Manager/>
  <Company>SANBI</Company>
  <LinksUpToDate>false</LinksUpToDate>
  <CharactersWithSpaces>135285</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Shrestha</dc:creator>
  <cp:keywords/>
  <cp:lastModifiedBy>Ram Shrestha</cp:lastModifiedBy>
  <cp:revision>7</cp:revision>
  <dcterms:created xsi:type="dcterms:W3CDTF">2014-04-11T08:25:00Z</dcterms:created>
  <dcterms:modified xsi:type="dcterms:W3CDTF">2014-04-24T06:20:00Z</dcterms:modified>
  <cp:category/>
</cp:coreProperties>
</file>