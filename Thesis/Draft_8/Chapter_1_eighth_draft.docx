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444DD" w:rsidRPr="00A13747" w:rsidRDefault="006444DD" w:rsidP="00FC2F04">
      <w:pPr>
        <w:pStyle w:val="chaptertitle"/>
        <w:rPr>
          <w:rFonts w:cs="Times New Roman"/>
        </w:rPr>
      </w:pPr>
      <w:r w:rsidRPr="00A13747">
        <w:rPr>
          <w:rFonts w:cs="Times New Roman"/>
        </w:rPr>
        <w:t>CHAPTER 1</w:t>
      </w:r>
    </w:p>
    <w:p w:rsidR="00B021A8" w:rsidRPr="00A13747" w:rsidRDefault="006444DD" w:rsidP="00B021A8">
      <w:pPr>
        <w:pStyle w:val="Heading1"/>
        <w:numPr>
          <w:numberingChange w:id="0" w:author="Ram Shrestha" w:date="2014-03-27T20:48:00Z" w:original="%1:1:0:."/>
        </w:numPr>
        <w:rPr>
          <w:rFonts w:cs="Times New Roman"/>
        </w:rPr>
      </w:pPr>
      <w:r w:rsidRPr="00A13747">
        <w:rPr>
          <w:rFonts w:cs="Times New Roman"/>
        </w:rPr>
        <w:t>Literature Review</w:t>
      </w:r>
    </w:p>
    <w:p w:rsidR="006444DD" w:rsidRPr="00A13747" w:rsidRDefault="006444DD" w:rsidP="00B021A8">
      <w:pPr>
        <w:rPr>
          <w:rFonts w:ascii="Times New Roman" w:hAnsi="Times New Roman" w:cs="Times New Roman"/>
        </w:rPr>
      </w:pPr>
    </w:p>
    <w:p w:rsidR="00B021A8" w:rsidRPr="00A13747" w:rsidRDefault="006444DD" w:rsidP="00B021A8">
      <w:pPr>
        <w:pStyle w:val="Heading2"/>
        <w:numPr>
          <w:numberingChange w:id="1" w:author="Ram Shrestha" w:date="2014-03-27T20:48:00Z" w:original="%1:1:0:.%2:1:0:"/>
        </w:numPr>
        <w:rPr>
          <w:rFonts w:cs="Times New Roman"/>
        </w:rPr>
      </w:pPr>
      <w:r w:rsidRPr="00A13747">
        <w:rPr>
          <w:rFonts w:cs="Times New Roman"/>
        </w:rPr>
        <w:t>Overview of HIV/AIDS</w:t>
      </w:r>
    </w:p>
    <w:p w:rsidR="006444DD" w:rsidRPr="00A13747" w:rsidRDefault="006444DD" w:rsidP="00B021A8">
      <w:pPr>
        <w:pStyle w:val="Heading2"/>
        <w:numPr>
          <w:ilvl w:val="0"/>
          <w:numId w:val="0"/>
        </w:numPr>
        <w:rPr>
          <w:rFonts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Human Immunodeficiency Virus (HIV) is </w:t>
      </w:r>
      <w:r w:rsidR="001138B8" w:rsidRPr="00A13747">
        <w:rPr>
          <w:rFonts w:ascii="Times New Roman" w:hAnsi="Times New Roman" w:cs="Times New Roman"/>
        </w:rPr>
        <w:t>a human pathogenic virus that causes</w:t>
      </w:r>
      <w:r w:rsidRPr="00A13747">
        <w:rPr>
          <w:rFonts w:ascii="Times New Roman" w:hAnsi="Times New Roman" w:cs="Times New Roman"/>
        </w:rPr>
        <w:t xml:space="preserve"> Acq</w:t>
      </w:r>
      <w:r w:rsidR="001138B8">
        <w:rPr>
          <w:rFonts w:ascii="Times New Roman" w:hAnsi="Times New Roman" w:cs="Times New Roman"/>
        </w:rPr>
        <w:t>uired Immunodeficiency Syndrome (AIDS)</w:t>
      </w:r>
      <w:r w:rsidRPr="00A13747">
        <w:rPr>
          <w:rFonts w:ascii="Times New Roman" w:hAnsi="Times New Roman" w:cs="Times New Roman"/>
        </w:rPr>
        <w:t xml:space="preserve">. HIV/AIDS has been global pandemic for over the last three decades and is depicted as the modern day plague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(Quinn, 1996)</w:t>
      </w:r>
      <w:r w:rsidR="000B23AF" w:rsidRPr="00A13747">
        <w:rPr>
          <w:rFonts w:ascii="Times New Roman" w:hAnsi="Times New Roman" w:cs="Times New Roman"/>
        </w:rPr>
        <w:fldChar w:fldCharType="end"/>
      </w:r>
      <w:r w:rsidRPr="00A13747">
        <w:rPr>
          <w:rFonts w:ascii="Times New Roman" w:hAnsi="Times New Roman" w:cs="Times New Roman"/>
        </w:rPr>
        <w:t>. The United Nations Acquired Immune Deficiency Syndrome (UNAIDS) global report 2012 estimates that by the end of 2011 approximately 34 million people were living with HIV (WHO factsheet Number 360 (</w:t>
      </w:r>
      <w:hyperlink r:id="rId5" w:history="1">
        <w:r w:rsidR="00CF7529" w:rsidRPr="00A13747">
          <w:rPr>
            <w:rStyle w:val="Hyperlink"/>
            <w:rFonts w:ascii="Times New Roman" w:hAnsi="Times New Roman" w:cs="Times New Roman"/>
          </w:rPr>
          <w:t>http://www.who.int/mediacentre/</w:t>
        </w:r>
      </w:hyperlink>
      <w:r w:rsidR="00A13747">
        <w:rPr>
          <w:rFonts w:ascii="Times New Roman" w:hAnsi="Times New Roman" w:cs="Times New Roman"/>
        </w:rPr>
        <w:t xml:space="preserve"> </w:t>
      </w:r>
      <w:r w:rsidRPr="00A13747">
        <w:rPr>
          <w:rFonts w:ascii="Times New Roman" w:hAnsi="Times New Roman" w:cs="Times New Roman"/>
        </w:rPr>
        <w:t>factsheets/fs360/en/)</w:t>
      </w:r>
      <w:r w:rsidR="00C650D9" w:rsidRPr="00A13747">
        <w:rPr>
          <w:rFonts w:ascii="Times New Roman" w:hAnsi="Times New Roman" w:cs="Times New Roman"/>
        </w:rPr>
        <w:t>)</w:t>
      </w:r>
      <w:r w:rsidRPr="00A13747">
        <w:rPr>
          <w:rFonts w:ascii="Times New Roman" w:hAnsi="Times New Roman" w:cs="Times New Roman"/>
        </w:rPr>
        <w:t xml:space="preserve"> and that over 95% of them </w:t>
      </w:r>
      <w:r w:rsidR="00A13747">
        <w:rPr>
          <w:rFonts w:ascii="Times New Roman" w:hAnsi="Times New Roman" w:cs="Times New Roman"/>
        </w:rPr>
        <w:t>are living in low and middle in</w:t>
      </w:r>
      <w:r w:rsidRPr="00A13747">
        <w:rPr>
          <w:rFonts w:ascii="Times New Roman" w:hAnsi="Times New Roman" w:cs="Times New Roman"/>
        </w:rPr>
        <w:t xml:space="preserve">come countries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(Esparza and Bhamarapravati, 2000)</w:t>
      </w:r>
      <w:r w:rsidR="000B23AF" w:rsidRPr="00A13747">
        <w:rPr>
          <w:rFonts w:ascii="Times New Roman" w:hAnsi="Times New Roman" w:cs="Times New Roman"/>
        </w:rPr>
        <w:fldChar w:fldCharType="end"/>
      </w:r>
      <w:r w:rsidRPr="00A13747">
        <w:rPr>
          <w:rFonts w:ascii="Times New Roman" w:hAnsi="Times New Roman" w:cs="Times New Roman"/>
        </w:rPr>
        <w:t>. There is a significant variation in HIV prevalence among the countries around the globe (</w:t>
      </w:r>
      <w:r w:rsidRPr="00A13747">
        <w:rPr>
          <w:rFonts w:ascii="Times New Roman" w:hAnsi="Times New Roman" w:cs="Times New Roman"/>
          <w:b/>
        </w:rPr>
        <w:t>Figure 1.1</w:t>
      </w:r>
      <w:r w:rsidRPr="00A13747">
        <w:rPr>
          <w:rFonts w:ascii="Times New Roman" w:hAnsi="Times New Roman" w:cs="Times New Roman"/>
        </w:rPr>
        <w:t>). The UNAIDS 2012 report shows that although the global trend of new HIV infections and HIV-related deaths per year is declining, the current number of HIV infections is the highest since 1990 (</w:t>
      </w:r>
      <w:r w:rsidRPr="00A13747">
        <w:rPr>
          <w:rFonts w:ascii="Times New Roman" w:hAnsi="Times New Roman" w:cs="Times New Roman"/>
          <w:b/>
        </w:rPr>
        <w:t>Figure 1.2</w:t>
      </w:r>
      <w:r w:rsidRPr="00A13747">
        <w:rPr>
          <w:rFonts w:ascii="Times New Roman" w:hAnsi="Times New Roman" w:cs="Times New Roman"/>
        </w:rPr>
        <w:t xml:space="preserve">). The sub-Saharan region of Africa is the region most aggravated by the virus with 23.5 million people living with HIV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(UNAIDS)</w:t>
      </w:r>
      <w:r w:rsidR="000B23AF" w:rsidRPr="00A13747">
        <w:rPr>
          <w:rFonts w:ascii="Times New Roman" w:hAnsi="Times New Roman" w:cs="Times New Roman"/>
        </w:rPr>
        <w:fldChar w:fldCharType="end"/>
      </w:r>
      <w:r w:rsidRPr="00A13747">
        <w:rPr>
          <w:rFonts w:ascii="Times New Roman" w:hAnsi="Times New Roman" w:cs="Times New Roman"/>
        </w:rPr>
        <w:t xml:space="preserve">. UNAIDS estimates that approximately 1 in every 20 adults is HIV infected in this region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(UNAIDS)</w:t>
      </w:r>
      <w:r w:rsidR="000B23AF" w:rsidRPr="00A13747">
        <w:rPr>
          <w:rFonts w:ascii="Times New Roman" w:hAnsi="Times New Roman" w:cs="Times New Roman"/>
        </w:rPr>
        <w:fldChar w:fldCharType="end"/>
      </w:r>
      <w:r w:rsidRPr="00A13747">
        <w:rPr>
          <w:rFonts w:ascii="Times New Roman" w:hAnsi="Times New Roman" w:cs="Times New Roman"/>
        </w:rPr>
        <w:t>. This is 25 or more times the HIV prevalence in any other region of the world</w:t>
      </w:r>
      <w:r w:rsidR="00CC7EFA"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0B23AF" w:rsidRPr="00A13747">
        <w:rPr>
          <w:rFonts w:ascii="Times New Roman" w:hAnsi="Times New Roman" w:cs="Times New Roman"/>
        </w:rPr>
        <w:fldChar w:fldCharType="separate"/>
      </w:r>
      <w:r w:rsidR="00CC7EFA" w:rsidRPr="00A13747">
        <w:rPr>
          <w:rFonts w:ascii="Times New Roman" w:hAnsi="Times New Roman" w:cs="Times New Roman"/>
          <w:noProof/>
        </w:rPr>
        <w:t>(UNAIDS)</w:t>
      </w:r>
      <w:r w:rsidR="000B23AF" w:rsidRPr="00A13747">
        <w:rPr>
          <w:rFonts w:ascii="Times New Roman" w:hAnsi="Times New Roman" w:cs="Times New Roman"/>
        </w:rPr>
        <w:fldChar w:fldCharType="end"/>
      </w:r>
      <w:r w:rsidRPr="00A13747">
        <w:rPr>
          <w:rFonts w:ascii="Times New Roman" w:hAnsi="Times New Roman" w:cs="Times New Roman"/>
        </w:rPr>
        <w:t xml:space="preserve">. Countries in Sub-Saharan Africa also have varying HIV prevalence with South Africa at the top followed by Nigeria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(Esparza and Bhamarapravati, 2000)</w:t>
      </w:r>
      <w:r w:rsidR="000B23AF" w:rsidRPr="00A13747">
        <w:rPr>
          <w:rFonts w:ascii="Times New Roman" w:hAnsi="Times New Roman" w:cs="Times New Roman"/>
        </w:rPr>
        <w:fldChar w:fldCharType="end"/>
      </w:r>
      <w:r w:rsidRPr="00A13747">
        <w:rPr>
          <w:rFonts w:ascii="Times New Roman" w:hAnsi="Times New Roman" w:cs="Times New Roman"/>
        </w:rPr>
        <w:t xml:space="preserve">. The next severely affected regions, besides African continent, are Asia (China, Thailand, Indonesia), Caribbean and Eastern Europe, North America, western and central Europe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(Esparza and Bhamarapravati, 2000)</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2"/>
        <w:numPr>
          <w:numberingChange w:id="2" w:author="Ram Shrestha" w:date="2014-03-27T20:48:00Z" w:original="%1:1:0:.%2:2:0:"/>
        </w:numPr>
        <w:rPr>
          <w:rFonts w:cs="Times New Roman"/>
        </w:rPr>
      </w:pPr>
      <w:r w:rsidRPr="00A13747">
        <w:rPr>
          <w:rFonts w:cs="Times New Roman"/>
        </w:rPr>
        <w:t>Discovery and characterization of HIV</w:t>
      </w:r>
    </w:p>
    <w:p w:rsidR="006444DD" w:rsidRPr="00A13747" w:rsidRDefault="006444DD" w:rsidP="00B021A8">
      <w:pPr>
        <w:rPr>
          <w:rFonts w:ascii="Times New Roman" w:hAnsi="Times New Roman" w:cs="Times New Roman"/>
        </w:rPr>
      </w:pPr>
    </w:p>
    <w:p w:rsidR="001B0251"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As early as 1959, HIV infection cases had been documented but were unreported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(Corbitt et al., 1990; Nahmias et al., 1986)</w:t>
      </w:r>
      <w:r w:rsidR="000B23AF" w:rsidRPr="00A13747">
        <w:rPr>
          <w:rFonts w:ascii="Times New Roman" w:hAnsi="Times New Roman" w:cs="Times New Roman"/>
        </w:rPr>
        <w:fldChar w:fldCharType="end"/>
      </w:r>
      <w:r w:rsidRPr="00A13747">
        <w:rPr>
          <w:rFonts w:ascii="Times New Roman" w:hAnsi="Times New Roman" w:cs="Times New Roman"/>
        </w:rPr>
        <w:t xml:space="preserve">. Curious doctors at that time collected patient blood samples and kept frozen, which were later shown to have HIV antibodies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(Zhu et al., 1998)</w:t>
      </w:r>
      <w:r w:rsidR="000B23AF" w:rsidRPr="00A13747">
        <w:rPr>
          <w:rFonts w:ascii="Times New Roman" w:hAnsi="Times New Roman" w:cs="Times New Roman"/>
        </w:rPr>
        <w:fldChar w:fldCharType="end"/>
      </w:r>
      <w:r w:rsidRPr="00A13747">
        <w:rPr>
          <w:rFonts w:ascii="Times New Roman" w:hAnsi="Times New Roman" w:cs="Times New Roman"/>
        </w:rPr>
        <w:t xml:space="preserve">. In June 1981, a case of acute immune depletion associated secondary infection was reported in some homosexuals in the USA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(Friedman-Kien, 1981; Friedman-Kien et al., 1981)</w:t>
      </w:r>
      <w:r w:rsidR="000B23AF" w:rsidRPr="00A13747">
        <w:rPr>
          <w:rFonts w:ascii="Times New Roman" w:hAnsi="Times New Roman" w:cs="Times New Roman"/>
        </w:rPr>
        <w:fldChar w:fldCharType="end"/>
      </w:r>
      <w:r w:rsidRPr="00A13747">
        <w:rPr>
          <w:rFonts w:ascii="Times New Roman" w:hAnsi="Times New Roman" w:cs="Times New Roman"/>
        </w:rPr>
        <w:t xml:space="preserve">. Their infection was coupled with no lymphocyte proliferation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(Gottlieb et al., 1981)</w:t>
      </w:r>
      <w:r w:rsidR="000B23AF" w:rsidRPr="00A13747">
        <w:rPr>
          <w:rFonts w:ascii="Times New Roman" w:hAnsi="Times New Roman" w:cs="Times New Roman"/>
        </w:rPr>
        <w:fldChar w:fldCharType="end"/>
      </w:r>
      <w:r w:rsidRPr="00A13747">
        <w:rPr>
          <w:rFonts w:ascii="Times New Roman" w:hAnsi="Times New Roman" w:cs="Times New Roman"/>
        </w:rPr>
        <w:t xml:space="preserve">. Until 1983, the causative agent responsible for the severe immune depletion, named </w:t>
      </w:r>
      <w:r w:rsidR="00F4241C" w:rsidRPr="00A13747">
        <w:rPr>
          <w:rFonts w:ascii="Times New Roman" w:hAnsi="Times New Roman" w:cs="Times New Roman"/>
        </w:rPr>
        <w:t>Acquired Immunodeficiency Syndrome (</w:t>
      </w:r>
      <w:r w:rsidRPr="00A13747">
        <w:rPr>
          <w:rFonts w:ascii="Times New Roman" w:hAnsi="Times New Roman" w:cs="Times New Roman"/>
        </w:rPr>
        <w:t>AIDS</w:t>
      </w:r>
      <w:r w:rsidR="00F4241C" w:rsidRPr="00A13747">
        <w:rPr>
          <w:rFonts w:ascii="Times New Roman" w:hAnsi="Times New Roman" w:cs="Times New Roman"/>
        </w:rPr>
        <w:t>)</w:t>
      </w:r>
      <w:r w:rsidRPr="00A13747">
        <w:rPr>
          <w:rFonts w:ascii="Times New Roman" w:hAnsi="Times New Roman" w:cs="Times New Roman"/>
        </w:rPr>
        <w:t xml:space="preserve">, was unknown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(Francis et al., 1983; Gallo et al., 1983)</w:t>
      </w:r>
      <w:r w:rsidR="000B23AF" w:rsidRPr="00A13747">
        <w:rPr>
          <w:rFonts w:ascii="Times New Roman" w:hAnsi="Times New Roman" w:cs="Times New Roman"/>
        </w:rPr>
        <w:fldChar w:fldCharType="end"/>
      </w:r>
      <w:r w:rsidRPr="00A13747">
        <w:rPr>
          <w:rFonts w:ascii="Times New Roman" w:hAnsi="Times New Roman" w:cs="Times New Roman"/>
        </w:rPr>
        <w:t xml:space="preserve">, when Luc </w:t>
      </w:r>
      <w:proofErr w:type="spellStart"/>
      <w:r w:rsidRPr="00A13747">
        <w:rPr>
          <w:rFonts w:ascii="Times New Roman" w:hAnsi="Times New Roman" w:cs="Times New Roman"/>
        </w:rPr>
        <w:t>Montagnier’s</w:t>
      </w:r>
      <w:proofErr w:type="spellEnd"/>
      <w:r w:rsidRPr="00A13747">
        <w:rPr>
          <w:rFonts w:ascii="Times New Roman" w:hAnsi="Times New Roman" w:cs="Times New Roman"/>
        </w:rPr>
        <w:t xml:space="preserve"> group at “</w:t>
      </w:r>
      <w:proofErr w:type="spellStart"/>
      <w:r w:rsidRPr="00A13747">
        <w:rPr>
          <w:rFonts w:ascii="Times New Roman" w:hAnsi="Times New Roman" w:cs="Times New Roman"/>
        </w:rPr>
        <w:t>Institut</w:t>
      </w:r>
      <w:proofErr w:type="spellEnd"/>
      <w:r w:rsidRPr="00A13747">
        <w:rPr>
          <w:rFonts w:ascii="Times New Roman" w:hAnsi="Times New Roman" w:cs="Times New Roman"/>
        </w:rPr>
        <w:t xml:space="preserve"> Pasteur” in Paris isolated the virus, which was initially named Human T-cell </w:t>
      </w:r>
      <w:proofErr w:type="spellStart"/>
      <w:r w:rsidRPr="00A13747">
        <w:rPr>
          <w:rFonts w:ascii="Times New Roman" w:hAnsi="Times New Roman" w:cs="Times New Roman"/>
        </w:rPr>
        <w:t>Leucamia</w:t>
      </w:r>
      <w:proofErr w:type="spellEnd"/>
      <w:r w:rsidRPr="00A13747">
        <w:rPr>
          <w:rFonts w:ascii="Times New Roman" w:hAnsi="Times New Roman" w:cs="Times New Roman"/>
        </w:rPr>
        <w:t xml:space="preserve"> Virus (HTLC) and later named as Human Immunodeficiency Virus (HIV)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(Nahmias et al., 1986)</w:t>
      </w:r>
      <w:r w:rsidR="000B23AF" w:rsidRPr="00A13747">
        <w:rPr>
          <w:rFonts w:ascii="Times New Roman" w:hAnsi="Times New Roman" w:cs="Times New Roman"/>
        </w:rPr>
        <w:fldChar w:fldCharType="end"/>
      </w:r>
      <w:r w:rsidRPr="00A13747">
        <w:rPr>
          <w:rFonts w:ascii="Times New Roman" w:hAnsi="Times New Roman" w:cs="Times New Roman"/>
        </w:rPr>
        <w:t xml:space="preserve">. Jay Levy’s group in San Francisco, USA also subsequently found the virus confirming the discovery in Paris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(Levy et al., 1984)</w:t>
      </w:r>
      <w:r w:rsidR="000B23AF" w:rsidRPr="00A13747">
        <w:rPr>
          <w:rFonts w:ascii="Times New Roman" w:hAnsi="Times New Roman" w:cs="Times New Roman"/>
        </w:rPr>
        <w:fldChar w:fldCharType="end"/>
      </w:r>
      <w:r w:rsidRPr="00A13747">
        <w:rPr>
          <w:rFonts w:ascii="Times New Roman" w:hAnsi="Times New Roman" w:cs="Times New Roman"/>
        </w:rPr>
        <w:t xml:space="preserve">. They found HIV was a </w:t>
      </w:r>
      <w:proofErr w:type="spellStart"/>
      <w:r w:rsidRPr="00A13747">
        <w:rPr>
          <w:rFonts w:ascii="Times New Roman" w:hAnsi="Times New Roman" w:cs="Times New Roman"/>
        </w:rPr>
        <w:t>lentivirus</w:t>
      </w:r>
      <w:proofErr w:type="spellEnd"/>
      <w:r w:rsidRPr="00A13747">
        <w:rPr>
          <w:rFonts w:ascii="Times New Roman" w:hAnsi="Times New Roman" w:cs="Times New Roman"/>
        </w:rPr>
        <w:t xml:space="preserve"> from Group VI retrovirus with two single strand RNA molecules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(Baltimore, 1971)</w:t>
      </w:r>
      <w:r w:rsidR="000B23AF" w:rsidRPr="00A13747">
        <w:rPr>
          <w:rFonts w:ascii="Times New Roman" w:hAnsi="Times New Roman" w:cs="Times New Roman"/>
        </w:rPr>
        <w:fldChar w:fldCharType="end"/>
      </w:r>
      <w:r w:rsidRPr="00A13747">
        <w:rPr>
          <w:rFonts w:ascii="Times New Roman" w:hAnsi="Times New Roman" w:cs="Times New Roman"/>
        </w:rPr>
        <w:t xml:space="preserve">; unique to any other previously isolated viruses and the virus can transmit from infected to healthy people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(Rogers et al., 1987; Wofsy et al., 1986)</w:t>
      </w:r>
      <w:r w:rsidR="000B23AF" w:rsidRPr="00A13747">
        <w:rPr>
          <w:rFonts w:ascii="Times New Roman" w:hAnsi="Times New Roman" w:cs="Times New Roman"/>
        </w:rPr>
        <w:fldChar w:fldCharType="end"/>
      </w:r>
      <w:r w:rsidRPr="00A13747">
        <w:rPr>
          <w:rFonts w:ascii="Times New Roman" w:hAnsi="Times New Roman" w:cs="Times New Roman"/>
        </w:rPr>
        <w:t xml:space="preserve">, mother to child through umbilical cord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(Gallo et al., 1983; Ziegler et al., 1985)</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Very soon, scientists around the world </w:t>
      </w:r>
      <w:r w:rsidR="001B0251" w:rsidRPr="00A13747">
        <w:rPr>
          <w:rFonts w:ascii="Times New Roman" w:hAnsi="Times New Roman" w:cs="Times New Roman"/>
        </w:rPr>
        <w:t xml:space="preserve">were researching </w:t>
      </w:r>
      <w:r w:rsidRPr="00A13747">
        <w:rPr>
          <w:rFonts w:ascii="Times New Roman" w:hAnsi="Times New Roman" w:cs="Times New Roman"/>
        </w:rPr>
        <w:t xml:space="preserve">on this transmissible retrovirus. Complete sequencing of HIV genome in 1985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(Ratner et al., 1985)</w:t>
      </w:r>
      <w:r w:rsidR="000B23AF" w:rsidRPr="00A13747">
        <w:rPr>
          <w:rFonts w:ascii="Times New Roman" w:hAnsi="Times New Roman" w:cs="Times New Roman"/>
        </w:rPr>
        <w:fldChar w:fldCharType="end"/>
      </w:r>
      <w:r w:rsidRPr="00A13747">
        <w:rPr>
          <w:rFonts w:ascii="Times New Roman" w:hAnsi="Times New Roman" w:cs="Times New Roman"/>
        </w:rPr>
        <w:t xml:space="preserve"> led scientists to know more insights of HIV including its origin, genes/proteins and life cycle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(Wain-Hobson et al., 1985)</w:t>
      </w:r>
      <w:r w:rsidR="000B23AF" w:rsidRPr="00A13747">
        <w:rPr>
          <w:rFonts w:ascii="Times New Roman" w:hAnsi="Times New Roman" w:cs="Times New Roman"/>
        </w:rPr>
        <w:fldChar w:fldCharType="end"/>
      </w:r>
      <w:r w:rsidRPr="00A13747">
        <w:rPr>
          <w:rFonts w:ascii="Times New Roman" w:hAnsi="Times New Roman" w:cs="Times New Roman"/>
        </w:rPr>
        <w:t>.</w:t>
      </w:r>
    </w:p>
    <w:p w:rsidR="00B021A8" w:rsidRPr="00A13747" w:rsidRDefault="00B021A8" w:rsidP="006444DD">
      <w:pPr>
        <w:spacing w:line="480" w:lineRule="auto"/>
        <w:jc w:val="both"/>
        <w:rPr>
          <w:rFonts w:ascii="Times New Roman" w:hAnsi="Times New Roman" w:cs="Times New Roman"/>
        </w:rPr>
      </w:pPr>
    </w:p>
    <w:p w:rsidR="006444DD" w:rsidRPr="00A13747" w:rsidRDefault="006444DD" w:rsidP="00B021A8">
      <w:pPr>
        <w:pStyle w:val="Heading2"/>
        <w:numPr>
          <w:numberingChange w:id="3" w:author="Ram Shrestha" w:date="2014-03-27T20:48:00Z" w:original="%1:1:0:.%2:3:0:"/>
        </w:numPr>
        <w:rPr>
          <w:rFonts w:cs="Times New Roman"/>
        </w:rPr>
      </w:pPr>
      <w:r w:rsidRPr="00A13747">
        <w:rPr>
          <w:rFonts w:cs="Times New Roman"/>
        </w:rPr>
        <w:t>Origin and evolution of HIV</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Exploration of the retrovirus led researchers to identify similarities between HIV and a retrovirus in African non-human primates that were then known as Simian Immunodeficiency Virus (SIV)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(Gao et al., 1994)</w:t>
      </w:r>
      <w:r w:rsidR="000B23AF" w:rsidRPr="00A13747">
        <w:rPr>
          <w:rFonts w:ascii="Times New Roman" w:hAnsi="Times New Roman" w:cs="Times New Roman"/>
        </w:rPr>
        <w:fldChar w:fldCharType="end"/>
      </w:r>
      <w:r w:rsidRPr="00A13747">
        <w:rPr>
          <w:rFonts w:ascii="Times New Roman" w:hAnsi="Times New Roman" w:cs="Times New Roman"/>
        </w:rPr>
        <w:t xml:space="preserve">. About 40 different primates, in Africa, </w:t>
      </w:r>
      <w:r w:rsidR="001B0251" w:rsidRPr="00A13747">
        <w:rPr>
          <w:rFonts w:ascii="Times New Roman" w:hAnsi="Times New Roman" w:cs="Times New Roman"/>
        </w:rPr>
        <w:t xml:space="preserve">were </w:t>
      </w:r>
      <w:r w:rsidRPr="00A13747">
        <w:rPr>
          <w:rFonts w:ascii="Times New Roman" w:hAnsi="Times New Roman" w:cs="Times New Roman"/>
        </w:rPr>
        <w:t xml:space="preserve">infected with SIV with some harboring multiple strain of </w:t>
      </w:r>
      <w:proofErr w:type="spellStart"/>
      <w:r w:rsidRPr="00A13747">
        <w:rPr>
          <w:rFonts w:ascii="Times New Roman" w:hAnsi="Times New Roman" w:cs="Times New Roman"/>
        </w:rPr>
        <w:t>SIVs</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(Apetrei et al., 2004)</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SIV from African non-human primates and HIV in human provided remarkable understanding of viral transmission as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(Bailes et al., 2002)</w:t>
      </w:r>
      <w:r w:rsidR="000B23AF" w:rsidRPr="00A13747">
        <w:rPr>
          <w:rFonts w:ascii="Times New Roman" w:hAnsi="Times New Roman" w:cs="Times New Roman"/>
        </w:rPr>
        <w:fldChar w:fldCharType="end"/>
      </w:r>
      <w:r w:rsidRPr="00A13747">
        <w:rPr>
          <w:rFonts w:ascii="Times New Roman" w:hAnsi="Times New Roman" w:cs="Times New Roman"/>
        </w:rPr>
        <w:t xml:space="preserve">  and evolution of the virus in human after transmission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(Gao et al., 1999)</w:t>
      </w:r>
      <w:r w:rsidR="000B23AF" w:rsidRPr="00A13747">
        <w:rPr>
          <w:rFonts w:ascii="Times New Roman" w:hAnsi="Times New Roman" w:cs="Times New Roman"/>
        </w:rPr>
        <w:fldChar w:fldCharType="end"/>
      </w:r>
      <w:r w:rsidRPr="00A13747">
        <w:rPr>
          <w:rFonts w:ascii="Times New Roman" w:hAnsi="Times New Roman" w:cs="Times New Roman"/>
        </w:rPr>
        <w:t>.</w:t>
      </w:r>
      <w:r w:rsidR="001B0251" w:rsidRPr="00A13747">
        <w:rPr>
          <w:rFonts w:ascii="Times New Roman" w:hAnsi="Times New Roman" w:cs="Times New Roman"/>
        </w:rPr>
        <w:t xml:space="preserve"> </w:t>
      </w:r>
      <w:r w:rsidRPr="00A13747">
        <w:rPr>
          <w:rFonts w:ascii="Times New Roman" w:hAnsi="Times New Roman" w:cs="Times New Roman"/>
        </w:rPr>
        <w:t xml:space="preserve">HIV is divided into two groups – HIV-1 and HIV-2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(Gao et al., 1999)</w:t>
      </w:r>
      <w:r w:rsidR="000B23AF" w:rsidRPr="00A13747">
        <w:rPr>
          <w:rFonts w:ascii="Times New Roman" w:hAnsi="Times New Roman" w:cs="Times New Roman"/>
        </w:rPr>
        <w:fldChar w:fldCharType="end"/>
      </w:r>
      <w:r w:rsidRPr="00A13747">
        <w:rPr>
          <w:rFonts w:ascii="Times New Roman" w:hAnsi="Times New Roman" w:cs="Times New Roman"/>
        </w:rPr>
        <w:t xml:space="preserve">. Each group resulted from an independent cross species transmission from different African non-human primates to human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(Sharp and Hahn, 2010)</w:t>
      </w:r>
      <w:r w:rsidR="000B23AF" w:rsidRPr="00A13747">
        <w:rPr>
          <w:rFonts w:ascii="Times New Roman" w:hAnsi="Times New Roman" w:cs="Times New Roman"/>
        </w:rPr>
        <w:fldChar w:fldCharType="end"/>
      </w:r>
      <w:r w:rsidRPr="00A13747">
        <w:rPr>
          <w:rFonts w:ascii="Times New Roman" w:hAnsi="Times New Roman" w:cs="Times New Roman"/>
        </w:rPr>
        <w:t xml:space="preserve">. HIV-2 </w:t>
      </w:r>
      <w:r w:rsidR="001B0251" w:rsidRPr="00A13747">
        <w:rPr>
          <w:rFonts w:ascii="Times New Roman" w:hAnsi="Times New Roman" w:cs="Times New Roman"/>
        </w:rPr>
        <w:t>was</w:t>
      </w:r>
      <w:r w:rsidRPr="00A13747">
        <w:rPr>
          <w:rFonts w:ascii="Times New Roman" w:hAnsi="Times New Roman" w:cs="Times New Roman"/>
        </w:rPr>
        <w:t xml:space="preserve"> discovered in 1986. This group </w:t>
      </w:r>
      <w:r w:rsidR="001B0251" w:rsidRPr="00A13747">
        <w:rPr>
          <w:rFonts w:ascii="Times New Roman" w:hAnsi="Times New Roman" w:cs="Times New Roman"/>
        </w:rPr>
        <w:t>was</w:t>
      </w:r>
      <w:r w:rsidRPr="00A13747">
        <w:rPr>
          <w:rFonts w:ascii="Times New Roman" w:hAnsi="Times New Roman" w:cs="Times New Roman"/>
        </w:rPr>
        <w:t xml:space="preserve"> transmitted from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w:t>
      </w:r>
      <w:proofErr w:type="spellStart"/>
      <w:r w:rsidRPr="00A13747">
        <w:rPr>
          <w:rFonts w:ascii="Times New Roman" w:hAnsi="Times New Roman" w:cs="Times New Roman"/>
        </w:rPr>
        <w:t>Cercocebus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atys</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(Hirsch et al., 1989)</w:t>
      </w:r>
      <w:r w:rsidR="000B23AF" w:rsidRPr="00A13747">
        <w:rPr>
          <w:rFonts w:ascii="Times New Roman" w:hAnsi="Times New Roman" w:cs="Times New Roman"/>
        </w:rPr>
        <w:fldChar w:fldCharType="end"/>
      </w:r>
      <w:r w:rsidRPr="00A13747">
        <w:rPr>
          <w:rFonts w:ascii="Times New Roman" w:hAnsi="Times New Roman" w:cs="Times New Roman"/>
        </w:rPr>
        <w:t xml:space="preserve"> and its prevalence </w:t>
      </w:r>
      <w:r w:rsidR="001B0251" w:rsidRPr="00A13747">
        <w:rPr>
          <w:rFonts w:ascii="Times New Roman" w:hAnsi="Times New Roman" w:cs="Times New Roman"/>
        </w:rPr>
        <w:t>was</w:t>
      </w:r>
      <w:r w:rsidRPr="00A13747">
        <w:rPr>
          <w:rFonts w:ascii="Times New Roman" w:hAnsi="Times New Roman" w:cs="Times New Roman"/>
        </w:rPr>
        <w:t xml:space="preserve"> also high in the geographical location of these monkeys in West Africa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(Santiago et al., 2005)</w:t>
      </w:r>
      <w:r w:rsidR="000B23AF" w:rsidRPr="00A13747">
        <w:rPr>
          <w:rFonts w:ascii="Times New Roman" w:hAnsi="Times New Roman" w:cs="Times New Roman"/>
        </w:rPr>
        <w:fldChar w:fldCharType="end"/>
      </w:r>
      <w:r w:rsidRPr="00A13747">
        <w:rPr>
          <w:rFonts w:ascii="Times New Roman" w:hAnsi="Times New Roman" w:cs="Times New Roman"/>
        </w:rPr>
        <w:t xml:space="preserve">.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w:t>
      </w:r>
      <w:r w:rsidR="001B0251" w:rsidRPr="00A13747">
        <w:rPr>
          <w:rFonts w:ascii="Times New Roman" w:hAnsi="Times New Roman" w:cs="Times New Roman"/>
        </w:rPr>
        <w:t xml:space="preserve">were </w:t>
      </w:r>
      <w:r w:rsidRPr="00A13747">
        <w:rPr>
          <w:rFonts w:ascii="Times New Roman" w:hAnsi="Times New Roman" w:cs="Times New Roman"/>
        </w:rPr>
        <w:t xml:space="preserve">naturally infected by a strain of SIV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(Hirsch et al., 1989)</w:t>
      </w:r>
      <w:r w:rsidR="000B23AF"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HIV-2 strains show</w:t>
      </w:r>
      <w:r w:rsidR="001B0251" w:rsidRPr="00A13747">
        <w:rPr>
          <w:rFonts w:ascii="Times New Roman" w:hAnsi="Times New Roman" w:cs="Times New Roman"/>
        </w:rPr>
        <w:t>ed</w:t>
      </w:r>
      <w:r w:rsidRPr="00A13747">
        <w:rPr>
          <w:rFonts w:ascii="Times New Roman" w:hAnsi="Times New Roman" w:cs="Times New Roman"/>
        </w:rPr>
        <w:t xml:space="preserve"> that they closely group with the </w:t>
      </w:r>
      <w:proofErr w:type="spellStart"/>
      <w:r w:rsidRPr="00A13747">
        <w:rPr>
          <w:rFonts w:ascii="Times New Roman" w:hAnsi="Times New Roman" w:cs="Times New Roman"/>
        </w:rPr>
        <w:t>SIVsmm</w:t>
      </w:r>
      <w:proofErr w:type="spellEnd"/>
      <w:r w:rsidRPr="00A13747">
        <w:rPr>
          <w:rFonts w:ascii="Times New Roman" w:hAnsi="Times New Roman" w:cs="Times New Roman"/>
        </w:rPr>
        <w:t xml:space="preserve"> strain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(Hirsch et al., 1989)</w:t>
      </w:r>
      <w:r w:rsidR="000B23AF" w:rsidRPr="00A13747">
        <w:rPr>
          <w:rFonts w:ascii="Times New Roman" w:hAnsi="Times New Roman" w:cs="Times New Roman"/>
        </w:rPr>
        <w:fldChar w:fldCharType="end"/>
      </w:r>
      <w:r w:rsidRPr="00A13747">
        <w:rPr>
          <w:rFonts w:ascii="Times New Roman" w:hAnsi="Times New Roman" w:cs="Times New Roman"/>
        </w:rPr>
        <w:t xml:space="preserve"> that </w:t>
      </w:r>
      <w:r w:rsidR="001B0251" w:rsidRPr="00A13747">
        <w:rPr>
          <w:rFonts w:ascii="Times New Roman" w:hAnsi="Times New Roman" w:cs="Times New Roman"/>
        </w:rPr>
        <w:t>were</w:t>
      </w:r>
      <w:r w:rsidRPr="00A13747">
        <w:rPr>
          <w:rFonts w:ascii="Times New Roman" w:hAnsi="Times New Roman" w:cs="Times New Roman"/>
        </w:rPr>
        <w:t xml:space="preserve"> non-</w:t>
      </w:r>
      <w:proofErr w:type="spellStart"/>
      <w:r w:rsidRPr="00A13747">
        <w:rPr>
          <w:rFonts w:ascii="Times New Roman" w:hAnsi="Times New Roman" w:cs="Times New Roman"/>
        </w:rPr>
        <w:t>pathogentic</w:t>
      </w:r>
      <w:proofErr w:type="spellEnd"/>
      <w:r w:rsidRPr="00A13747">
        <w:rPr>
          <w:rFonts w:ascii="Times New Roman" w:hAnsi="Times New Roman" w:cs="Times New Roman"/>
        </w:rPr>
        <w:t xml:space="preserve"> to its host monkeys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(Gao et al., 1992)</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SIVsmm</w:t>
      </w:r>
      <w:proofErr w:type="spellEnd"/>
      <w:r w:rsidRPr="00A13747">
        <w:rPr>
          <w:rFonts w:ascii="Times New Roman" w:hAnsi="Times New Roman" w:cs="Times New Roman"/>
        </w:rPr>
        <w:t xml:space="preserve"> evolved in its host to produce multiple strains and subsequent multiple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transmissions from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to human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(Hahn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gave rise to different subtypes of HIV-2. Although HIV-2 subtypes A to G </w:t>
      </w:r>
      <w:r w:rsidR="001B0251" w:rsidRPr="00A13747">
        <w:rPr>
          <w:rFonts w:ascii="Times New Roman" w:hAnsi="Times New Roman" w:cs="Times New Roman"/>
        </w:rPr>
        <w:t xml:space="preserve">were </w:t>
      </w:r>
      <w:r w:rsidRPr="00A13747">
        <w:rPr>
          <w:rFonts w:ascii="Times New Roman" w:hAnsi="Times New Roman" w:cs="Times New Roman"/>
        </w:rPr>
        <w:t xml:space="preserve">identified in human, it </w:t>
      </w:r>
      <w:r w:rsidR="001B0251" w:rsidRPr="00A13747">
        <w:rPr>
          <w:rFonts w:ascii="Times New Roman" w:hAnsi="Times New Roman" w:cs="Times New Roman"/>
        </w:rPr>
        <w:t>was</w:t>
      </w:r>
      <w:r w:rsidRPr="00A13747">
        <w:rPr>
          <w:rFonts w:ascii="Times New Roman" w:hAnsi="Times New Roman" w:cs="Times New Roman"/>
        </w:rPr>
        <w:t xml:space="preserve"> assumed that more subtypes were introduced into human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(Gürtler, 2004)</w:t>
      </w:r>
      <w:r w:rsidR="000B23AF" w:rsidRPr="00A13747">
        <w:rPr>
          <w:rFonts w:ascii="Times New Roman" w:hAnsi="Times New Roman" w:cs="Times New Roman"/>
        </w:rPr>
        <w:fldChar w:fldCharType="end"/>
      </w:r>
      <w:r w:rsidRPr="00A13747">
        <w:rPr>
          <w:rFonts w:ascii="Times New Roman" w:hAnsi="Times New Roman" w:cs="Times New Roman"/>
        </w:rPr>
        <w:t xml:space="preserve"> but </w:t>
      </w:r>
      <w:r w:rsidR="002804C6" w:rsidRPr="00A13747">
        <w:rPr>
          <w:rFonts w:ascii="Times New Roman" w:hAnsi="Times New Roman" w:cs="Times New Roman"/>
        </w:rPr>
        <w:t>were</w:t>
      </w:r>
      <w:r w:rsidRPr="00A13747">
        <w:rPr>
          <w:rFonts w:ascii="Times New Roman" w:hAnsi="Times New Roman" w:cs="Times New Roman"/>
        </w:rPr>
        <w:t xml:space="preserve"> lost for low adaptation fitness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(Damond et al., 2004)</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HIV-1 is the result of at least three cross species transmission events from chimpanzees (Pan troglodytes </w:t>
      </w:r>
      <w:proofErr w:type="spellStart"/>
      <w:r w:rsidRPr="00A13747">
        <w:rPr>
          <w:rFonts w:ascii="Times New Roman" w:hAnsi="Times New Roman" w:cs="Times New Roman"/>
        </w:rPr>
        <w:t>troglodytes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Ptt</w:t>
      </w:r>
      <w:proofErr w:type="spellEnd"/>
      <w:r w:rsidRPr="00A13747">
        <w:rPr>
          <w:rFonts w:ascii="Times New Roman" w:hAnsi="Times New Roman" w:cs="Times New Roman"/>
        </w:rPr>
        <w:t xml:space="preserve">)) to human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(Huet et al., 1990; Peeters et al., 1989)</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HIV-1 sequences has shown that three independent cross transmission of the virus in to the human population, each giving rises to three sub groups: group M (Major), group O (Outlier) and group N (Non M or Non O) </w:t>
      </w:r>
      <w:r w:rsidR="000B23AF" w:rsidRPr="00A13747">
        <w:rPr>
          <w:rFonts w:ascii="Times New Roman" w:hAnsi="Times New Roman" w:cs="Times New Roman"/>
        </w:rPr>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(Hahn et al., 2000; Keele et al., 2006)</w:t>
      </w:r>
      <w:r w:rsidR="000B23AF" w:rsidRPr="00A13747">
        <w:rPr>
          <w:rFonts w:ascii="Times New Roman" w:hAnsi="Times New Roman" w:cs="Times New Roman"/>
        </w:rPr>
        <w:fldChar w:fldCharType="end"/>
      </w:r>
      <w:r w:rsidRPr="00A13747">
        <w:rPr>
          <w:rFonts w:ascii="Times New Roman" w:hAnsi="Times New Roman" w:cs="Times New Roman"/>
        </w:rPr>
        <w:t xml:space="preserve">. Recently a new HIV-1 strain, classified as group P, distinct from the previous three groups, has been discovered in a patient in Cameroon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(Plantier et al., 2009)</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M is the most prevalent and accounts for 98% of all infections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(Sharp and Hahn, 2010)</w:t>
      </w:r>
      <w:r w:rsidR="000B23AF" w:rsidRPr="00A13747">
        <w:rPr>
          <w:rFonts w:ascii="Times New Roman" w:hAnsi="Times New Roman" w:cs="Times New Roman"/>
        </w:rPr>
        <w:fldChar w:fldCharType="end"/>
      </w:r>
      <w:r w:rsidRPr="00A13747">
        <w:rPr>
          <w:rFonts w:ascii="Times New Roman" w:hAnsi="Times New Roman" w:cs="Times New Roman"/>
        </w:rPr>
        <w:t xml:space="preserve">). Its epicenter is thought to be </w:t>
      </w:r>
      <w:proofErr w:type="spellStart"/>
      <w:r w:rsidRPr="00A13747">
        <w:rPr>
          <w:rFonts w:ascii="Times New Roman" w:hAnsi="Times New Roman" w:cs="Times New Roman"/>
        </w:rPr>
        <w:t>Kinshasha</w:t>
      </w:r>
      <w:proofErr w:type="spellEnd"/>
      <w:r w:rsidRPr="00A13747">
        <w:rPr>
          <w:rFonts w:ascii="Times New Roman" w:hAnsi="Times New Roman" w:cs="Times New Roman"/>
        </w:rPr>
        <w:t xml:space="preserve"> of present day Democratic Republic of Congo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(Sharp and Hahn; Sharp and Hahn, 2010)</w:t>
      </w:r>
      <w:r w:rsidR="000B23AF" w:rsidRPr="00A13747">
        <w:rPr>
          <w:rFonts w:ascii="Times New Roman" w:hAnsi="Times New Roman" w:cs="Times New Roman"/>
        </w:rPr>
        <w:fldChar w:fldCharType="end"/>
      </w:r>
      <w:r w:rsidRPr="00A13747">
        <w:rPr>
          <w:rFonts w:ascii="Times New Roman" w:hAnsi="Times New Roman" w:cs="Times New Roman"/>
        </w:rPr>
        <w:t xml:space="preserve">. Site stripping for clock detection method shows that group M and its closest simian relative branch out from their common ancestor in 17th century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(Salemi et al., 2001)</w:t>
      </w:r>
      <w:r w:rsidR="000B23AF" w:rsidRPr="00A13747">
        <w:rPr>
          <w:rFonts w:ascii="Times New Roman" w:hAnsi="Times New Roman" w:cs="Times New Roman"/>
        </w:rPr>
        <w:fldChar w:fldCharType="end"/>
      </w:r>
      <w:r w:rsidRPr="00A13747">
        <w:rPr>
          <w:rFonts w:ascii="Times New Roman" w:hAnsi="Times New Roman" w:cs="Times New Roman"/>
        </w:rPr>
        <w:t xml:space="preserve"> whereas molecular clock analysis of group M shows that the origin of it’s most recent common ancestor dates back to late 1920s </w:t>
      </w:r>
      <w:r w:rsidR="000B23AF" w:rsidRPr="00A13747">
        <w:rPr>
          <w:rFonts w:ascii="Times New Roman" w:hAnsi="Times New Roman" w:cs="Times New Roman"/>
        </w:rPr>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(Korber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By 1960, long before human discovered its presence, HIV-1 group M had already diversified substantially </w:t>
      </w:r>
      <w:r w:rsidR="000B23AF" w:rsidRPr="00A13747">
        <w:rPr>
          <w:rFonts w:ascii="Times New Roman" w:hAnsi="Times New Roman" w:cs="Times New Roman"/>
        </w:rPr>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(Worobey et al., 2008)</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O and group N are rare and geographically confined to West African regions such as Cameroon and neighboring countries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(Gao et al., 1999)</w:t>
      </w:r>
      <w:r w:rsidR="000B23AF" w:rsidRPr="00A13747">
        <w:rPr>
          <w:rFonts w:ascii="Times New Roman" w:hAnsi="Times New Roman" w:cs="Times New Roman"/>
        </w:rPr>
        <w:fldChar w:fldCharType="end"/>
      </w:r>
      <w:r w:rsidRPr="00A13747">
        <w:rPr>
          <w:rFonts w:ascii="Times New Roman" w:hAnsi="Times New Roman" w:cs="Times New Roman"/>
        </w:rPr>
        <w:t xml:space="preserve">. It is still not understood about the non-pandemic characteristics of group O and N HIV-1 virus after the first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transmission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(Ariën et al., 2005)</w:t>
      </w:r>
      <w:r w:rsidR="000B23AF" w:rsidRPr="00A13747">
        <w:rPr>
          <w:rFonts w:ascii="Times New Roman" w:hAnsi="Times New Roman" w:cs="Times New Roman"/>
        </w:rPr>
        <w:fldChar w:fldCharType="end"/>
      </w:r>
      <w:r w:rsidRPr="00A13747">
        <w:rPr>
          <w:rFonts w:ascii="Times New Roman" w:hAnsi="Times New Roman" w:cs="Times New Roman"/>
        </w:rPr>
        <w:t>.  It has been suggested that reduced replication capacity and transmission fitness are keys to their low prevalence</w:t>
      </w:r>
      <w:r w:rsidR="00DE11FC"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(Ariën et al., 2005)</w:t>
      </w:r>
      <w:r w:rsidR="000B23AF" w:rsidRPr="00A13747">
        <w:rPr>
          <w:rFonts w:ascii="Times New Roman" w:hAnsi="Times New Roman" w:cs="Times New Roman"/>
        </w:rPr>
        <w:fldChar w:fldCharType="end"/>
      </w:r>
      <w:r w:rsidRPr="00A13747">
        <w:rPr>
          <w:rFonts w:ascii="Times New Roman" w:hAnsi="Times New Roman" w:cs="Times New Roman"/>
        </w:rPr>
        <w:t xml:space="preserve">. Group O strain has at least 50% genetic identity with group M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(Gürtler, 2004; VANDEN HAESEVELDE et al., 1996)</w:t>
      </w:r>
      <w:r w:rsidR="000B23AF" w:rsidRPr="00A13747">
        <w:rPr>
          <w:rFonts w:ascii="Times New Roman" w:hAnsi="Times New Roman" w:cs="Times New Roman"/>
        </w:rPr>
        <w:fldChar w:fldCharType="end"/>
      </w:r>
      <w:r w:rsidRPr="00A13747">
        <w:rPr>
          <w:rFonts w:ascii="Times New Roman" w:hAnsi="Times New Roman" w:cs="Times New Roman"/>
        </w:rPr>
        <w:t xml:space="preserve"> and the molecular clock model of this group also showed that its origin dates back to 1920s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(Lemey et al., 2004a)</w:t>
      </w:r>
      <w:r w:rsidR="000B23AF" w:rsidRPr="00A13747">
        <w:rPr>
          <w:rFonts w:ascii="Times New Roman" w:hAnsi="Times New Roman" w:cs="Times New Roman"/>
        </w:rPr>
        <w:fldChar w:fldCharType="end"/>
      </w:r>
      <w:r w:rsidRPr="00A13747">
        <w:rPr>
          <w:rFonts w:ascii="Times New Roman" w:hAnsi="Times New Roman" w:cs="Times New Roman"/>
        </w:rPr>
        <w:t xml:space="preserve">. The date of origin of the introduction of group N into human population has been estimated to be in 1960s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(Simon et al., 1998a)</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using genetic sequence under evolutionary pressure shows its close grouping with SIV from Chimpanzee </w:t>
      </w:r>
      <w:r w:rsidR="000B23AF" w:rsidRPr="00A13747">
        <w:rPr>
          <w:rFonts w:ascii="Times New Roman" w:hAnsi="Times New Roman" w:cs="Times New Roman"/>
        </w:rPr>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(Corbet et al., 2000; Gao et al., 1999)</w:t>
      </w:r>
      <w:r w:rsidR="000B23AF" w:rsidRPr="00A13747">
        <w:rPr>
          <w:rFonts w:ascii="Times New Roman" w:hAnsi="Times New Roman" w:cs="Times New Roman"/>
        </w:rPr>
        <w:fldChar w:fldCharType="end"/>
      </w:r>
      <w:r w:rsidRPr="00A13747">
        <w:rPr>
          <w:rFonts w:ascii="Times New Roman" w:hAnsi="Times New Roman" w:cs="Times New Roman"/>
        </w:rPr>
        <w:t xml:space="preserve">. This indicates that group N might be a recombinant strain of SIV and HIV-1 group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(Simon et al., 1998a)</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P is transmitted from gorilla as it is closely related to its SIV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(Plantier et al., 2009)</w:t>
      </w:r>
      <w:r w:rsidR="000B23AF" w:rsidRPr="00A13747">
        <w:rPr>
          <w:rFonts w:ascii="Times New Roman" w:hAnsi="Times New Roman" w:cs="Times New Roman"/>
        </w:rPr>
        <w:fldChar w:fldCharType="end"/>
      </w:r>
      <w:r w:rsidRPr="00A13747">
        <w:rPr>
          <w:rFonts w:ascii="Times New Roman" w:hAnsi="Times New Roman" w:cs="Times New Roman"/>
        </w:rPr>
        <w:t xml:space="preserve">. A study of HIV infected people in Cameroon shows its low prevalence of 0.06%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(Vallari et al., 2011)</w:t>
      </w:r>
      <w:r w:rsidR="000B23AF" w:rsidRPr="00A13747">
        <w:rPr>
          <w:rFonts w:ascii="Times New Roman" w:hAnsi="Times New Roman" w:cs="Times New Roman"/>
        </w:rPr>
        <w:fldChar w:fldCharType="end"/>
      </w:r>
      <w:r w:rsidRPr="00A13747">
        <w:rPr>
          <w:rFonts w:ascii="Times New Roman" w:hAnsi="Times New Roman" w:cs="Times New Roman"/>
        </w:rPr>
        <w:t xml:space="preserve">. Although HIV group P is discovery only in Cameroon and confined there, it can still be pandemic as it can adapt in human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(Vallari et al., 2011)</w:t>
      </w:r>
      <w:r w:rsidR="000B23AF" w:rsidRPr="00A13747">
        <w:rPr>
          <w:rFonts w:ascii="Times New Roman" w:hAnsi="Times New Roman" w:cs="Times New Roman"/>
        </w:rPr>
        <w:fldChar w:fldCharType="end"/>
      </w:r>
      <w:r w:rsidRPr="00A13747">
        <w:rPr>
          <w:rFonts w:ascii="Times New Roman" w:hAnsi="Times New Roman" w:cs="Times New Roman"/>
        </w:rPr>
        <w:t>.</w:t>
      </w:r>
    </w:p>
    <w:p w:rsidR="00B021A8" w:rsidRPr="00A13747" w:rsidRDefault="00B021A8" w:rsidP="006444DD">
      <w:pPr>
        <w:spacing w:line="480" w:lineRule="auto"/>
        <w:jc w:val="both"/>
        <w:rPr>
          <w:rFonts w:ascii="Times New Roman" w:hAnsi="Times New Roman" w:cs="Times New Roman"/>
        </w:rPr>
      </w:pPr>
    </w:p>
    <w:p w:rsidR="00B021A8" w:rsidRPr="00A13747" w:rsidRDefault="006444DD" w:rsidP="00B021A8">
      <w:pPr>
        <w:pStyle w:val="Heading2"/>
        <w:numPr>
          <w:numberingChange w:id="4" w:author="Ram Shrestha" w:date="2014-03-27T20:48:00Z" w:original="%1:1:0:.%2:4:0:"/>
        </w:numPr>
        <w:rPr>
          <w:rFonts w:cs="Times New Roman"/>
        </w:rPr>
      </w:pPr>
      <w:r w:rsidRPr="00A13747">
        <w:rPr>
          <w:rFonts w:cs="Times New Roman"/>
        </w:rPr>
        <w:t>HIV-1 Diversity</w:t>
      </w:r>
    </w:p>
    <w:p w:rsidR="006444DD" w:rsidRPr="00A13747" w:rsidRDefault="006444DD" w:rsidP="00B021A8">
      <w:pPr>
        <w:rPr>
          <w:rFonts w:ascii="Times New Roman" w:hAnsi="Times New Roman" w:cs="Times New Roman"/>
        </w:rPr>
      </w:pPr>
    </w:p>
    <w:p w:rsidR="00B021A8" w:rsidRPr="00A13747" w:rsidRDefault="006444DD" w:rsidP="00B021A8">
      <w:pPr>
        <w:pStyle w:val="Heading3"/>
        <w:numPr>
          <w:numberingChange w:id="5" w:author="Ram Shrestha" w:date="2014-03-27T20:48:00Z" w:original="%1:1:0:.%2:4:0:.%3:1:0:"/>
        </w:numPr>
        <w:rPr>
          <w:rFonts w:cs="Times New Roman"/>
        </w:rPr>
      </w:pPr>
      <w:r w:rsidRPr="00A13747">
        <w:rPr>
          <w:rFonts w:cs="Times New Roman"/>
        </w:rPr>
        <w:t>HIV-1 subtypes</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HIV-1 group M is highly diversified and it is classified into nine subtypes: A, B, C, D, F, G, H, J and K (Figure 1.3)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0B23AF" w:rsidRPr="00A13747">
        <w:rPr>
          <w:rFonts w:ascii="Times New Roman" w:hAnsi="Times New Roman" w:cs="Times New Roman"/>
        </w:rPr>
        <w:fldChar w:fldCharType="end"/>
      </w:r>
      <w:r w:rsidRPr="00A13747">
        <w:rPr>
          <w:rFonts w:ascii="Times New Roman" w:hAnsi="Times New Roman" w:cs="Times New Roman"/>
        </w:rPr>
        <w:t xml:space="preserve">. The subtype classification is based on the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and sequence distance analyses using gene sequence data forming major </w:t>
      </w:r>
      <w:proofErr w:type="spellStart"/>
      <w:r w:rsidRPr="00A13747">
        <w:rPr>
          <w:rFonts w:ascii="Times New Roman" w:hAnsi="Times New Roman" w:cs="Times New Roman"/>
        </w:rPr>
        <w:t>clades</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0B23AF" w:rsidRPr="00A13747">
        <w:rPr>
          <w:rFonts w:ascii="Times New Roman" w:hAnsi="Times New Roman" w:cs="Times New Roman"/>
        </w:rPr>
        <w:fldChar w:fldCharType="end"/>
      </w:r>
      <w:r w:rsidRPr="00A13747">
        <w:rPr>
          <w:rFonts w:ascii="Times New Roman" w:hAnsi="Times New Roman" w:cs="Times New Roman"/>
        </w:rPr>
        <w:t xml:space="preserve">. “At least three epidemiologically unlinked sequences are required for defining a subtype”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(Robertson et al., 2000a)</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classification of new subtype should also follow the same rule as “roughly equidistant from all previously characterized subtypes in all regions of the genome with a distinct pre-subtype branch similar to those of other subtypes”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0B23AF" w:rsidRPr="00A13747">
        <w:rPr>
          <w:rFonts w:ascii="Times New Roman" w:hAnsi="Times New Roman" w:cs="Times New Roman"/>
        </w:rPr>
        <w:fldChar w:fldCharType="end"/>
      </w:r>
      <w:r w:rsidRPr="00A13747">
        <w:rPr>
          <w:rFonts w:ascii="Times New Roman" w:hAnsi="Times New Roman" w:cs="Times New Roman"/>
        </w:rPr>
        <w:t xml:space="preserve">. The predominating group M subtypes are A, B, C and D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(McCutchan, 2006)</w:t>
      </w:r>
      <w:r w:rsidR="000B23AF" w:rsidRPr="00A13747">
        <w:rPr>
          <w:rFonts w:ascii="Times New Roman" w:hAnsi="Times New Roman" w:cs="Times New Roman"/>
        </w:rPr>
        <w:fldChar w:fldCharType="end"/>
      </w:r>
      <w:r w:rsidRPr="00A13747">
        <w:rPr>
          <w:rFonts w:ascii="Times New Roman" w:hAnsi="Times New Roman" w:cs="Times New Roman"/>
        </w:rPr>
        <w:t xml:space="preserve">). The range of amino acid variation at gene level within a subtype and between subtypes differs from 15%– 20% and 25% - 35% respectively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(Korber et al., 2001)</w:t>
      </w:r>
      <w:r w:rsidR="000B23AF" w:rsidRPr="00A13747">
        <w:rPr>
          <w:rFonts w:ascii="Times New Roman" w:hAnsi="Times New Roman" w:cs="Times New Roman"/>
        </w:rPr>
        <w:fldChar w:fldCharType="end"/>
      </w:r>
      <w:r w:rsidRPr="00A13747">
        <w:rPr>
          <w:rFonts w:ascii="Times New Roman" w:hAnsi="Times New Roman" w:cs="Times New Roman"/>
        </w:rPr>
        <w:t xml:space="preserve">. Geographical locations of group M subtypes epidemic are show in Figure 1.4. The analysis from HIV samples collected from 70 countries in 2004 shows that “subtype C accounts for 50% of all infections worldwide” while subtypes A, B, G and D are found in decreasing order 12%, 10%, 6% and 3% respectively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(Hemelaar et al., 2006)</w:t>
      </w:r>
      <w:r w:rsidR="000B23AF" w:rsidRPr="00A13747">
        <w:rPr>
          <w:rFonts w:ascii="Times New Roman" w:hAnsi="Times New Roman" w:cs="Times New Roman"/>
        </w:rPr>
        <w:fldChar w:fldCharType="end"/>
      </w:r>
      <w:r w:rsidRPr="00A13747">
        <w:rPr>
          <w:rFonts w:ascii="Times New Roman" w:hAnsi="Times New Roman" w:cs="Times New Roman"/>
        </w:rPr>
        <w:t xml:space="preserve">. Subtypes F, H, J and K infections are rare and collectively account for only 0.94% infections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(Hemelaar et al., 2006)</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Subtypes can be further classified to sub-subtype based on a distinct sister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formation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(Gao et al., 2001)</w:t>
      </w:r>
      <w:r w:rsidR="000B23AF" w:rsidRPr="00A13747">
        <w:rPr>
          <w:rFonts w:ascii="Times New Roman" w:hAnsi="Times New Roman" w:cs="Times New Roman"/>
        </w:rPr>
        <w:fldChar w:fldCharType="end"/>
      </w:r>
      <w:r w:rsidRPr="00A13747">
        <w:rPr>
          <w:rFonts w:ascii="Times New Roman" w:hAnsi="Times New Roman" w:cs="Times New Roman"/>
        </w:rPr>
        <w:t xml:space="preserve"> within a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with the same rule of </w:t>
      </w:r>
      <w:r w:rsidR="001138B8">
        <w:rPr>
          <w:rFonts w:ascii="Times New Roman" w:hAnsi="Times New Roman" w:cs="Times New Roman"/>
        </w:rPr>
        <w:t>“</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and distant analyses but not justifiable to call a subtype due to low genetic distance</w:t>
      </w:r>
      <w:r w:rsidR="001138B8">
        <w:rPr>
          <w:rFonts w:ascii="Times New Roman" w:hAnsi="Times New Roman" w:cs="Times New Roman"/>
        </w:rPr>
        <w:t>”</w:t>
      </w:r>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0B23AF" w:rsidRPr="00A13747">
        <w:rPr>
          <w:rFonts w:ascii="Times New Roman" w:hAnsi="Times New Roman" w:cs="Times New Roman"/>
        </w:rPr>
        <w:fldChar w:fldCharType="end"/>
      </w:r>
      <w:r w:rsidRPr="00A13747">
        <w:rPr>
          <w:rFonts w:ascii="Times New Roman" w:hAnsi="Times New Roman" w:cs="Times New Roman"/>
        </w:rPr>
        <w:t xml:space="preserve">. Only subtypes A and F exhibit distinct sister </w:t>
      </w:r>
      <w:proofErr w:type="spellStart"/>
      <w:r w:rsidRPr="00A13747">
        <w:rPr>
          <w:rFonts w:ascii="Times New Roman" w:hAnsi="Times New Roman" w:cs="Times New Roman"/>
        </w:rPr>
        <w:t>clades</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(Gao et al., 2001)</w:t>
      </w:r>
      <w:r w:rsidR="000B23AF" w:rsidRPr="00A13747">
        <w:rPr>
          <w:rFonts w:ascii="Times New Roman" w:hAnsi="Times New Roman" w:cs="Times New Roman"/>
        </w:rPr>
        <w:fldChar w:fldCharType="end"/>
      </w:r>
      <w:r w:rsidRPr="00A13747">
        <w:rPr>
          <w:rFonts w:ascii="Times New Roman" w:hAnsi="Times New Roman" w:cs="Times New Roman"/>
        </w:rPr>
        <w:t xml:space="preserve">. Subtype A has sub-subtypes A1 and A2 (A3 and A4 are mentioned by Taylor et al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(Taylor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Subtype F has sub-subtypes F1 and F2 (Figure 1.3); sub-subtype F3 mentioned by Taylor et al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(Taylor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8A5287" w:rsidRPr="00A13747" w:rsidRDefault="008A528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lower diversity observed in Group 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(Ayouba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O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(Lemey et al., 2004b)</w:t>
      </w:r>
      <w:r w:rsidR="000B23AF" w:rsidRPr="00A13747">
        <w:rPr>
          <w:rFonts w:ascii="Times New Roman" w:hAnsi="Times New Roman" w:cs="Times New Roman"/>
        </w:rPr>
        <w:fldChar w:fldCharType="end"/>
      </w:r>
      <w:r w:rsidRPr="00A13747">
        <w:rPr>
          <w:rFonts w:ascii="Times New Roman" w:hAnsi="Times New Roman" w:cs="Times New Roman"/>
        </w:rPr>
        <w:t xml:space="preserve"> and P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(Vallari et al., 2011)</w:t>
      </w:r>
      <w:r w:rsidR="000B23AF" w:rsidRPr="00A13747">
        <w:rPr>
          <w:rFonts w:ascii="Times New Roman" w:hAnsi="Times New Roman" w:cs="Times New Roman"/>
        </w:rPr>
        <w:fldChar w:fldCharType="end"/>
      </w:r>
      <w:r w:rsidRPr="00A13747">
        <w:rPr>
          <w:rFonts w:ascii="Times New Roman" w:hAnsi="Times New Roman" w:cs="Times New Roman"/>
        </w:rPr>
        <w:t xml:space="preserve"> correlate to low prevalence and geographical confinement to Western African countries such as Cameroon. It is still unclear if group O can be sub divided into subtypes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(Roques et al., 2002)</w:t>
      </w:r>
      <w:r w:rsidR="000B23AF" w:rsidRPr="00A13747">
        <w:rPr>
          <w:rFonts w:ascii="Times New Roman" w:hAnsi="Times New Roman" w:cs="Times New Roman"/>
        </w:rPr>
        <w:fldChar w:fldCharType="end"/>
      </w:r>
      <w:r w:rsidRPr="00A13747">
        <w:rPr>
          <w:rFonts w:ascii="Times New Roman" w:hAnsi="Times New Roman" w:cs="Times New Roman"/>
        </w:rPr>
        <w:t xml:space="preserve">. Group N as well does not show distinct sub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within itself (Figure 1.5).</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3"/>
        <w:numPr>
          <w:numberingChange w:id="6" w:author="Ram Shrestha" w:date="2014-03-27T20:48:00Z" w:original="%1:1:0:.%2:4:0:.%3:2:0:"/>
        </w:numPr>
        <w:rPr>
          <w:rFonts w:cs="Times New Roman"/>
        </w:rPr>
      </w:pPr>
      <w:r w:rsidRPr="00A13747">
        <w:rPr>
          <w:rFonts w:cs="Times New Roman"/>
        </w:rPr>
        <w:t>HIV-1 recombination</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Initially, HIV-1 group M subtypes E </w:t>
      </w:r>
      <w:r w:rsidR="000B23AF" w:rsidRPr="00A13747">
        <w:rPr>
          <w:rFonts w:ascii="Times New Roman" w:hAnsi="Times New Roman" w:cs="Times New Roman"/>
        </w:rPr>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(Artenstein et al., 1995; Tovanabutra et al., 2002; Wasi et al., 1995)</w:t>
      </w:r>
      <w:r w:rsidR="000B23AF" w:rsidRPr="00A13747">
        <w:rPr>
          <w:rFonts w:ascii="Times New Roman" w:hAnsi="Times New Roman" w:cs="Times New Roman"/>
        </w:rPr>
        <w:fldChar w:fldCharType="end"/>
      </w:r>
      <w:r w:rsidRPr="00A13747">
        <w:rPr>
          <w:rFonts w:ascii="Times New Roman" w:hAnsi="Times New Roman" w:cs="Times New Roman"/>
        </w:rPr>
        <w:t xml:space="preserve"> and I (Figure 1.5) were also classified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(McCutchan, 2006)</w:t>
      </w:r>
      <w:r w:rsidR="000B23AF" w:rsidRPr="00A13747">
        <w:rPr>
          <w:rFonts w:ascii="Times New Roman" w:hAnsi="Times New Roman" w:cs="Times New Roman"/>
        </w:rPr>
        <w:fldChar w:fldCharType="end"/>
      </w:r>
      <w:r w:rsidRPr="00A13747">
        <w:rPr>
          <w:rFonts w:ascii="Times New Roman" w:hAnsi="Times New Roman" w:cs="Times New Roman"/>
        </w:rPr>
        <w:t xml:space="preserve">). With availability of complete HIV genome sequence and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from it, the subtypes E and I were reclassified as circular recombinant forms CRF01_AE (recombinant form of subtype A and E) and CRF04_cpx (recombinant form of more than two subtypes, designated by “</w:t>
      </w:r>
      <w:proofErr w:type="spellStart"/>
      <w:r w:rsidRPr="00A13747">
        <w:rPr>
          <w:rFonts w:ascii="Times New Roman" w:hAnsi="Times New Roman" w:cs="Times New Roman"/>
        </w:rPr>
        <w:t>cpx</w:t>
      </w:r>
      <w:proofErr w:type="spellEnd"/>
      <w:r w:rsidRPr="00A13747">
        <w:rPr>
          <w:rFonts w:ascii="Times New Roman" w:hAnsi="Times New Roman" w:cs="Times New Roman"/>
        </w:rPr>
        <w:t xml:space="preserve">”) respectively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(McCutchan, 2006)</w:t>
      </w:r>
      <w:r w:rsidR="000B23AF" w:rsidRPr="00A13747">
        <w:rPr>
          <w:rFonts w:ascii="Times New Roman" w:hAnsi="Times New Roman" w:cs="Times New Roman"/>
        </w:rPr>
        <w:fldChar w:fldCharType="end"/>
      </w:r>
      <w:r w:rsidRPr="00A13747">
        <w:rPr>
          <w:rFonts w:ascii="Times New Roman" w:hAnsi="Times New Roman" w:cs="Times New Roman"/>
        </w:rPr>
        <w:t xml:space="preserve">). The same criterion of epidemiological unlinked isolates from three or more people applies for classification as a circular recombinant form (CRF)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(Robertson et al., 2000a)</w:t>
      </w:r>
      <w:r w:rsidR="000B23AF" w:rsidRPr="00A13747">
        <w:rPr>
          <w:rFonts w:ascii="Times New Roman" w:hAnsi="Times New Roman" w:cs="Times New Roman"/>
        </w:rPr>
        <w:fldChar w:fldCharType="end"/>
      </w:r>
      <w:r w:rsidRPr="00A13747">
        <w:rPr>
          <w:rFonts w:ascii="Times New Roman" w:hAnsi="Times New Roman" w:cs="Times New Roman"/>
        </w:rPr>
        <w:t xml:space="preserve">. A recombinant isolate </w:t>
      </w:r>
      <w:r w:rsidR="001138B8">
        <w:rPr>
          <w:rFonts w:ascii="Times New Roman" w:hAnsi="Times New Roman" w:cs="Times New Roman"/>
        </w:rPr>
        <w:t xml:space="preserve">that is </w:t>
      </w:r>
      <w:r w:rsidRPr="00A13747">
        <w:rPr>
          <w:rFonts w:ascii="Times New Roman" w:hAnsi="Times New Roman" w:cs="Times New Roman"/>
        </w:rPr>
        <w:t xml:space="preserve">discovered in single patient is termed as Unique Recombinant Form (URF)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(McCutchan, 2006)</w:t>
      </w:r>
      <w:r w:rsidR="000B23AF" w:rsidRPr="00A13747">
        <w:rPr>
          <w:rFonts w:ascii="Times New Roman" w:hAnsi="Times New Roman" w:cs="Times New Roman"/>
        </w:rPr>
        <w:fldChar w:fldCharType="end"/>
      </w:r>
      <w:r w:rsidRPr="00A13747">
        <w:rPr>
          <w:rFonts w:ascii="Times New Roman" w:hAnsi="Times New Roman" w:cs="Times New Roman"/>
        </w:rPr>
        <w:t xml:space="preserve">). There are 55 </w:t>
      </w:r>
      <w:proofErr w:type="spellStart"/>
      <w:r w:rsidRPr="00A13747">
        <w:rPr>
          <w:rFonts w:ascii="Times New Roman" w:hAnsi="Times New Roman" w:cs="Times New Roman"/>
        </w:rPr>
        <w:t>CRFs</w:t>
      </w:r>
      <w:proofErr w:type="spellEnd"/>
      <w:r w:rsidRPr="00A13747">
        <w:rPr>
          <w:rFonts w:ascii="Times New Roman" w:hAnsi="Times New Roman" w:cs="Times New Roman"/>
        </w:rPr>
        <w:t xml:space="preserve"> listed in Los Alamos National Laboratory database for HIV sequences (</w:t>
      </w:r>
      <w:r w:rsidR="008A5287" w:rsidRPr="00A13747">
        <w:rPr>
          <w:rFonts w:ascii="Times New Roman" w:hAnsi="Times New Roman" w:cs="Times New Roman"/>
        </w:rPr>
        <w:t>http://www.hiv.lanl.gov/</w:t>
      </w:r>
      <w:r w:rsidRPr="00A13747">
        <w:rPr>
          <w:rFonts w:ascii="Times New Roman" w:hAnsi="Times New Roman" w:cs="Times New Roman"/>
        </w:rPr>
        <w:t>content/sequence/</w:t>
      </w:r>
      <w:r w:rsidR="008A5287" w:rsidRPr="00A13747">
        <w:rPr>
          <w:rFonts w:ascii="Times New Roman" w:hAnsi="Times New Roman" w:cs="Times New Roman"/>
        </w:rPr>
        <w:t xml:space="preserve"> </w:t>
      </w:r>
      <w:r w:rsidRPr="00A13747">
        <w:rPr>
          <w:rFonts w:ascii="Times New Roman" w:hAnsi="Times New Roman" w:cs="Times New Roman"/>
        </w:rPr>
        <w:t xml:space="preserve">HIV/CRFs/CRFs.html) as on July 22, 2013. The recombination breakpoints to shuffle HIV genome </w:t>
      </w:r>
      <w:r w:rsidR="000B23AF" w:rsidRPr="00A13747">
        <w:rPr>
          <w:rFonts w:ascii="Times New Roman" w:hAnsi="Times New Roman" w:cs="Times New Roman"/>
        </w:rPr>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(Archer et al., 2008; McCutchan et al., 2002; Salminen et al., 1995; Zhang et al., 2010)</w:t>
      </w:r>
      <w:r w:rsidR="000B23AF" w:rsidRPr="00A13747">
        <w:rPr>
          <w:rFonts w:ascii="Times New Roman" w:hAnsi="Times New Roman" w:cs="Times New Roman"/>
        </w:rPr>
        <w:fldChar w:fldCharType="end"/>
      </w:r>
      <w:r w:rsidRPr="00A13747">
        <w:rPr>
          <w:rFonts w:ascii="Times New Roman" w:hAnsi="Times New Roman" w:cs="Times New Roman"/>
        </w:rPr>
        <w:t xml:space="preserve"> from different strains of the virus are listed</w:t>
      </w:r>
      <w:r w:rsidR="001138B8" w:rsidRPr="001138B8">
        <w:rPr>
          <w:rFonts w:ascii="Times New Roman" w:hAnsi="Times New Roman" w:cs="Times New Roman"/>
        </w:rPr>
        <w:t xml:space="preserve"> </w:t>
      </w:r>
      <w:r w:rsidR="001138B8" w:rsidRPr="00A13747">
        <w:rPr>
          <w:rFonts w:ascii="Times New Roman" w:hAnsi="Times New Roman" w:cs="Times New Roman"/>
        </w:rPr>
        <w:t>in Los Alamos National Laboratory website (http://www.hiv.lanl.gov/content/sequence/HIV/CRFs/ breakpoints.html)</w:t>
      </w:r>
      <w:r w:rsidRPr="00A13747">
        <w:rPr>
          <w:rFonts w:ascii="Times New Roman" w:hAnsi="Times New Roman" w:cs="Times New Roman"/>
        </w:rPr>
        <w:t xml:space="preserve">, each appeared in a publication.  </w:t>
      </w:r>
      <w:proofErr w:type="spellStart"/>
      <w:r w:rsidRPr="00A13747">
        <w:rPr>
          <w:rFonts w:ascii="Times New Roman" w:hAnsi="Times New Roman" w:cs="Times New Roman"/>
        </w:rPr>
        <w:t>CRFs</w:t>
      </w:r>
      <w:proofErr w:type="spellEnd"/>
      <w:r w:rsidRPr="00A13747">
        <w:rPr>
          <w:rFonts w:ascii="Times New Roman" w:hAnsi="Times New Roman" w:cs="Times New Roman"/>
        </w:rPr>
        <w:t xml:space="preserve"> account for at least 20% of all the HIV infections </w:t>
      </w:r>
      <w:r w:rsidR="000B23AF" w:rsidRPr="00A13747">
        <w:rPr>
          <w:rFonts w:ascii="Times New Roman" w:hAnsi="Times New Roman" w:cs="Times New Roman"/>
        </w:rPr>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(Robertson et al., 2000a; Robertson et al., 1995; Sharp et al., 1995)</w:t>
      </w:r>
      <w:r w:rsidR="000B23AF" w:rsidRPr="00A13747">
        <w:rPr>
          <w:rFonts w:ascii="Times New Roman" w:hAnsi="Times New Roman" w:cs="Times New Roman"/>
        </w:rPr>
        <w:fldChar w:fldCharType="end"/>
      </w:r>
      <w:r w:rsidRPr="00A13747">
        <w:rPr>
          <w:rFonts w:ascii="Times New Roman" w:hAnsi="Times New Roman" w:cs="Times New Roman"/>
        </w:rPr>
        <w:t xml:space="preserve">. CRF02_AG is the most prevalent circulating recombinant form infecting over 9 million people on the whole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(McCutchan, 2000)</w:t>
      </w:r>
      <w:r w:rsidR="000B23AF" w:rsidRPr="00A13747">
        <w:rPr>
          <w:rFonts w:ascii="Times New Roman" w:hAnsi="Times New Roman" w:cs="Times New Roman"/>
        </w:rPr>
        <w:fldChar w:fldCharType="end"/>
      </w:r>
      <w:r w:rsidRPr="00A13747">
        <w:rPr>
          <w:rFonts w:ascii="Times New Roman" w:hAnsi="Times New Roman" w:cs="Times New Roman"/>
        </w:rPr>
        <w:t xml:space="preserve"> and geographically epidemic in the West African region (Figure 1.5). CRF01_AE is the dominant circulating recombinant form in South-East Asia (Figure 1.5)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(Taylor et al., 2008)</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3"/>
        <w:numPr>
          <w:numberingChange w:id="7" w:author="Ram Shrestha" w:date="2014-03-27T20:48:00Z" w:original="%1:1:0:.%2:4:0:.%3:3:0:"/>
        </w:numPr>
        <w:rPr>
          <w:rFonts w:cs="Times New Roman"/>
        </w:rPr>
      </w:pPr>
      <w:r w:rsidRPr="00A13747">
        <w:rPr>
          <w:rFonts w:cs="Times New Roman"/>
        </w:rPr>
        <w:t>Intra-patient HIV diversity</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 infection initiates mostly with a single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(Fischer et al.; Keele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Evidences of multiple HIV variants transmission are also recorded </w:t>
      </w:r>
      <w:r w:rsidR="000B23AF"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(Long et al., 2000; Ping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Generally, HIV is genetically homogenous for a short post infection time </w:t>
      </w:r>
      <w:r w:rsidR="000B23AF" w:rsidRPr="00A13747">
        <w:rPr>
          <w:rFonts w:ascii="Times New Roman" w:hAnsi="Times New Roman" w:cs="Times New Roman"/>
        </w:rPr>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(Delwart et al., 2002; Haase)</w:t>
      </w:r>
      <w:r w:rsidR="000B23AF" w:rsidRPr="00A13747">
        <w:rPr>
          <w:rFonts w:ascii="Times New Roman" w:hAnsi="Times New Roman" w:cs="Times New Roman"/>
        </w:rPr>
        <w:fldChar w:fldCharType="end"/>
      </w:r>
      <w:r w:rsidRPr="00A13747">
        <w:rPr>
          <w:rFonts w:ascii="Times New Roman" w:hAnsi="Times New Roman" w:cs="Times New Roman"/>
        </w:rPr>
        <w:t xml:space="preserve">. In the long-term post infection period, virus replicates rapidly to produce genetically heterogeneous population </w:t>
      </w:r>
      <w:r w:rsidR="000B23AF"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(Long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This heterogeneous viral population consisting of a swarm of highly similar but genetically non-identical HIV viruses is called the HIV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(McCutchan, 2006)</w:t>
      </w:r>
      <w:r w:rsidR="000B23AF" w:rsidRPr="00A13747">
        <w:rPr>
          <w:rFonts w:ascii="Times New Roman" w:hAnsi="Times New Roman" w:cs="Times New Roman"/>
        </w:rPr>
        <w:fldChar w:fldCharType="end"/>
      </w:r>
      <w:r w:rsidRPr="00A13747">
        <w:rPr>
          <w:rFonts w:ascii="Times New Roman" w:hAnsi="Times New Roman" w:cs="Times New Roman"/>
        </w:rPr>
        <w:t>). It is observed that the diversity at a gene</w:t>
      </w:r>
      <w:r w:rsidR="008A5287" w:rsidRPr="00A13747">
        <w:rPr>
          <w:rFonts w:ascii="Times New Roman" w:hAnsi="Times New Roman" w:cs="Times New Roman"/>
        </w:rPr>
        <w:t xml:space="preserve">, for example </w:t>
      </w:r>
      <w:proofErr w:type="spellStart"/>
      <w:r w:rsidR="003105D1" w:rsidRPr="00A13747">
        <w:rPr>
          <w:rFonts w:ascii="Times New Roman" w:hAnsi="Times New Roman" w:cs="Times New Roman"/>
          <w:i/>
        </w:rPr>
        <w:t>env</w:t>
      </w:r>
      <w:proofErr w:type="spellEnd"/>
      <w:r w:rsidR="008A5287" w:rsidRPr="00A13747">
        <w:rPr>
          <w:rFonts w:ascii="Times New Roman" w:hAnsi="Times New Roman" w:cs="Times New Roman"/>
          <w:i/>
        </w:rPr>
        <w:t>,</w:t>
      </w:r>
      <w:r w:rsidRPr="00A13747">
        <w:rPr>
          <w:rFonts w:ascii="Times New Roman" w:hAnsi="Times New Roman" w:cs="Times New Roman"/>
        </w:rPr>
        <w:t xml:space="preserve"> in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can be approximately 30%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(Fouchier et al., 1992)</w:t>
      </w:r>
      <w:r w:rsidR="000B23AF" w:rsidRPr="00A13747">
        <w:rPr>
          <w:rFonts w:ascii="Times New Roman" w:hAnsi="Times New Roman" w:cs="Times New Roman"/>
        </w:rPr>
        <w:fldChar w:fldCharType="end"/>
      </w:r>
      <w:r w:rsidRPr="00A13747">
        <w:rPr>
          <w:rFonts w:ascii="Times New Roman" w:hAnsi="Times New Roman" w:cs="Times New Roman"/>
        </w:rPr>
        <w:t xml:space="preserve">. Factors that contribute to high genetic heterogeneity in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are high replication rate and turnover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&lt;EndNote&gt;&lt;Cite&gt;&lt;Author&gt;Ho&lt;/Author&gt;&lt;Year&gt;1995&lt;/Year&gt;&lt;RecNum&gt;914&lt;/RecNum&gt;&lt;record&gt;&lt;rec-number&gt;914&lt;/rec-number&gt;&lt;foreign-keys&gt;&lt;key app="EN" db-id="fp25zzvrxrd9vke5zxqp9stbssprwstvdddz"&gt;914&lt;/key&gt;&lt;/foreign-keys&gt;&lt;ref-type name="Journal Article"&gt;17&lt;/ref-type&gt;&lt;contributors&gt;&lt;authors&gt;&lt;author&gt;Ho, D. D.&lt;/author&gt;&lt;author&gt;Neumann, A. U.&lt;/author&gt;&lt;author&gt;Perelson, A. S.&lt;/author&gt;&lt;author&gt;Chen, W.&lt;/author&gt;&lt;author&gt;Leonard, J. M.&lt;/author&gt;&lt;author&gt;Markowitz, M.&lt;/author&gt;&lt;/authors&gt;&lt;/contributors&gt;&lt;auth-address&gt;Aaron Diamond AIDS Research Center, NYU School of Medicine, New York 10016.&lt;/auth-address&gt;&lt;titles&gt;&lt;title&gt;Rapid turnover of plasma virions and CD4 lymphocytes in HIV-1 infection&lt;/title&gt;&lt;secondary-title&gt;Nature&lt;/secondary-title&gt;&lt;/titles&gt;&lt;periodical&gt;&lt;full-title&gt;Nature&lt;/full-title&gt;&lt;/periodical&gt;&lt;pages&gt;123-6&lt;/pages&gt;&lt;volume&gt;373&lt;/volume&gt;&lt;number&gt;6510&lt;/number&gt;&lt;edition&gt;1995/01/12&lt;/edition&gt;&lt;keywords&gt;&lt;keyword&gt;Antiviral Agents/therapeutic use&lt;/keyword&gt;&lt;keyword&gt;CD4 Lymphocyte Count/drug effects&lt;/keyword&gt;&lt;keyword&gt;CD4-Positive T-Lymphocytes/cytology/*virology&lt;/keyword&gt;&lt;keyword&gt;HIV Infections/drug therapy/immunology/*virology&lt;/keyword&gt;&lt;keyword&gt;HIV Protease Inhibitors/therapeutic use&lt;/keyword&gt;&lt;keyword&gt;HIV-1/*physiology&lt;/keyword&gt;&lt;keyword&gt;Humans&lt;/keyword&gt;&lt;keyword&gt;Kinetics&lt;/keyword&gt;&lt;keyword&gt;Ritonavir&lt;/keyword&gt;&lt;keyword&gt;Viremia/drug therapy/*virology&lt;/keyword&gt;&lt;keyword&gt;Virion/physiology&lt;/keyword&gt;&lt;keyword&gt;*Virus Replication&lt;/keyword&gt;&lt;/keywords&gt;&lt;dates&gt;&lt;year&gt;1995&lt;/year&gt;&lt;pub-dates&gt;&lt;date&gt;Jan 12&lt;/date&gt;&lt;/pub-dates&gt;&lt;/dates&gt;&lt;isbn&gt;0028-0836 (Print)&amp;#xD;0028-0836 (Linking)&lt;/isbn&gt;&lt;accession-num&gt;7816094&lt;/accession-num&gt;&lt;urls&gt;&lt;related-urls&gt;&lt;url&gt;http://www.ncbi.nlm.nih.gov/entrez/query.fcgi?cmd=Retrieve&amp;amp;db=PubMed&amp;amp;dopt=Citation&amp;amp;list_uids=7816094&lt;/url&gt;&lt;/related-urls&gt;&lt;/urls&gt;&lt;electronic-resource-num&gt;10.1038/373123a0&lt;/electronic-resource-num&gt;&lt;language&gt;eng&lt;/language&gt;&lt;/record&gt;&lt;/Cite&gt;&lt;/EndNote&gt;</w:instrText>
      </w:r>
      <w:r w:rsidR="000B23AF" w:rsidRPr="00A13747">
        <w:rPr>
          <w:rFonts w:ascii="Times New Roman" w:hAnsi="Times New Roman" w:cs="Times New Roman"/>
        </w:rPr>
        <w:fldChar w:fldCharType="separate"/>
      </w:r>
      <w:r w:rsidR="00E93357" w:rsidRPr="00A13747">
        <w:rPr>
          <w:rFonts w:ascii="Times New Roman" w:hAnsi="Times New Roman" w:cs="Times New Roman"/>
          <w:noProof/>
        </w:rPr>
        <w:t>(Ho et al., 1995a)</w:t>
      </w:r>
      <w:r w:rsidR="000B23AF" w:rsidRPr="00A13747">
        <w:rPr>
          <w:rFonts w:ascii="Times New Roman" w:hAnsi="Times New Roman" w:cs="Times New Roman"/>
        </w:rPr>
        <w:fldChar w:fldCharType="end"/>
      </w:r>
      <w:r w:rsidRPr="00A13747">
        <w:rPr>
          <w:rFonts w:ascii="Times New Roman" w:hAnsi="Times New Roman" w:cs="Times New Roman"/>
        </w:rPr>
        <w:t xml:space="preserve">, viral genome recombination </w:t>
      </w:r>
      <w:r w:rsidR="000B23AF" w:rsidRPr="00A13747">
        <w:rPr>
          <w:rFonts w:ascii="Times New Roman" w:hAnsi="Times New Roman" w:cs="Times New Roman"/>
        </w:rPr>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(Fang et al., 2004; Gu et al., 1995; Lole et al., 1999)</w:t>
      </w:r>
      <w:r w:rsidR="000B23AF" w:rsidRPr="00A13747">
        <w:rPr>
          <w:rFonts w:ascii="Times New Roman" w:hAnsi="Times New Roman" w:cs="Times New Roman"/>
        </w:rPr>
        <w:fldChar w:fldCharType="end"/>
      </w:r>
      <w:r w:rsidRPr="00A13747">
        <w:rPr>
          <w:rFonts w:ascii="Times New Roman" w:hAnsi="Times New Roman" w:cs="Times New Roman"/>
        </w:rPr>
        <w:t xml:space="preserve">, higher mutation rate by erroneous reverse transcriptase </w:t>
      </w:r>
      <w:r w:rsidR="000B23AF"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(Bebenek et al., 1989; Roberts et al., 1988)</w:t>
      </w:r>
      <w:r w:rsidR="000B23AF" w:rsidRPr="00A13747">
        <w:rPr>
          <w:rFonts w:ascii="Times New Roman" w:hAnsi="Times New Roman" w:cs="Times New Roman"/>
        </w:rPr>
        <w:fldChar w:fldCharType="end"/>
      </w:r>
      <w:r w:rsidRPr="00A13747">
        <w:rPr>
          <w:rFonts w:ascii="Times New Roman" w:hAnsi="Times New Roman" w:cs="Times New Roman"/>
        </w:rPr>
        <w:t xml:space="preserve">, and host immune selection </w:t>
      </w:r>
      <w:r w:rsidR="000B23AF" w:rsidRPr="00A13747">
        <w:rPr>
          <w:rFonts w:ascii="Times New Roman" w:hAnsi="Times New Roman" w:cs="Times New Roman"/>
        </w:rPr>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(Borrow et al., 1997; Price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On the whole, HIV replication is the overall source of genetic heterogeneity in the viral population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(Smyth et al.)</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Intra patient HIV genome recombination is a common event </w:t>
      </w:r>
      <w:r w:rsidR="000B23AF" w:rsidRPr="00A13747">
        <w:rPr>
          <w:rFonts w:ascii="Times New Roman" w:hAnsi="Times New Roman" w:cs="Times New Roman"/>
        </w:rPr>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(Fang et al., 2004; Neher and Leitner)</w:t>
      </w:r>
      <w:r w:rsidR="000B23AF" w:rsidRPr="00A13747">
        <w:rPr>
          <w:rFonts w:ascii="Times New Roman" w:hAnsi="Times New Roman" w:cs="Times New Roman"/>
        </w:rPr>
        <w:fldChar w:fldCharType="end"/>
      </w:r>
      <w:r w:rsidRPr="00A13747">
        <w:rPr>
          <w:rFonts w:ascii="Times New Roman" w:hAnsi="Times New Roman" w:cs="Times New Roman"/>
        </w:rPr>
        <w:t xml:space="preserve">. Two genomes from different viral strains from same subtype or different subtypes can be co-packed into single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during replication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(Stuhlmann and Berg, 1992)</w:t>
      </w:r>
      <w:r w:rsidR="000B23AF" w:rsidRPr="00A13747">
        <w:rPr>
          <w:rFonts w:ascii="Times New Roman" w:hAnsi="Times New Roman" w:cs="Times New Roman"/>
        </w:rPr>
        <w:fldChar w:fldCharType="end"/>
      </w:r>
      <w:r w:rsidRPr="00A13747">
        <w:rPr>
          <w:rFonts w:ascii="Times New Roman" w:hAnsi="Times New Roman" w:cs="Times New Roman"/>
        </w:rPr>
        <w:t xml:space="preserve">. In the subsequent HIV replication, the ability of reverse transcriptase to switch between the two template genomes produces an intra subtype or inter-subtype recombined viruses at the end of the replication cycle </w:t>
      </w:r>
      <w:r w:rsidR="000B23AF" w:rsidRPr="00A13747">
        <w:rPr>
          <w:rFonts w:ascii="Times New Roman" w:hAnsi="Times New Roman" w:cs="Times New Roman"/>
        </w:rPr>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(Ben-Artzi et al., 1996; Kostrikis et al., 2002)</w:t>
      </w:r>
      <w:r w:rsidR="000B23AF" w:rsidRPr="00A13747">
        <w:rPr>
          <w:rFonts w:ascii="Times New Roman" w:hAnsi="Times New Roman" w:cs="Times New Roman"/>
        </w:rPr>
        <w:fldChar w:fldCharType="end"/>
      </w:r>
      <w:r w:rsidRPr="00A13747">
        <w:rPr>
          <w:rFonts w:ascii="Times New Roman" w:hAnsi="Times New Roman" w:cs="Times New Roman"/>
        </w:rPr>
        <w:t xml:space="preserve">. Genetic recombination allows rapid and efficient shuffling of advantageous genes and removing deleterious mutations, thus, increasing the viral fitness in the host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(Smyth et al.)</w:t>
      </w:r>
      <w:r w:rsidR="000B23AF" w:rsidRPr="00A13747">
        <w:rPr>
          <w:rFonts w:ascii="Times New Roman" w:hAnsi="Times New Roman" w:cs="Times New Roman"/>
        </w:rPr>
        <w:fldChar w:fldCharType="end"/>
      </w:r>
      <w:r w:rsidRPr="00A13747">
        <w:rPr>
          <w:rFonts w:ascii="Times New Roman" w:hAnsi="Times New Roman" w:cs="Times New Roman"/>
        </w:rPr>
        <w:t>). Successful transmission of the recombinant forms with high viral fitness to three or more people and circulates in human population establishes Circulating Recombinant Forms (</w:t>
      </w:r>
      <w:proofErr w:type="spellStart"/>
      <w:r w:rsidRPr="00A13747">
        <w:rPr>
          <w:rFonts w:ascii="Times New Roman" w:hAnsi="Times New Roman" w:cs="Times New Roman"/>
        </w:rPr>
        <w:t>CRFs</w:t>
      </w:r>
      <w:proofErr w:type="spellEnd"/>
      <w:r w:rsidRPr="00A13747">
        <w:rPr>
          <w:rFonts w:ascii="Times New Roman" w:hAnsi="Times New Roman" w:cs="Times New Roman"/>
        </w:rPr>
        <w:t xml:space="preserve">)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(Perrin et al., 2003)</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B021A8">
      <w:pPr>
        <w:pStyle w:val="Heading2"/>
        <w:numPr>
          <w:numberingChange w:id="8" w:author="Ram Shrestha" w:date="2014-03-27T20:48:00Z" w:original="%1:1:0:.%2:5:0:"/>
        </w:numPr>
        <w:rPr>
          <w:rFonts w:cs="Times New Roman"/>
        </w:rPr>
      </w:pPr>
      <w:r w:rsidRPr="00A13747">
        <w:rPr>
          <w:rFonts w:cs="Times New Roman"/>
        </w:rPr>
        <w:t>HIV genome and proteins – structures and functions</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 has nine genes and produces 15 proteins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(Frankel and Young, 1998)</w:t>
      </w:r>
      <w:r w:rsidR="000B23AF" w:rsidRPr="00A13747">
        <w:rPr>
          <w:rFonts w:ascii="Times New Roman" w:hAnsi="Times New Roman" w:cs="Times New Roman"/>
        </w:rPr>
        <w:fldChar w:fldCharType="end"/>
      </w:r>
      <w:r w:rsidRPr="00A13747">
        <w:rPr>
          <w:rFonts w:ascii="Times New Roman" w:hAnsi="Times New Roman" w:cs="Times New Roman"/>
        </w:rPr>
        <w:t>. The genes are broadly grouped as accessory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i/>
        </w:rPr>
        <w:t>nef</w:t>
      </w:r>
      <w:proofErr w:type="spellEnd"/>
      <w:r w:rsidRPr="00A13747">
        <w:rPr>
          <w:rFonts w:ascii="Times New Roman" w:hAnsi="Times New Roman" w:cs="Times New Roman"/>
        </w:rPr>
        <w:t>), structural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r w:rsidR="00396871" w:rsidRPr="003B75D6">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env</w:t>
      </w:r>
      <w:proofErr w:type="spellEnd"/>
      <w:r w:rsidRPr="00A13747">
        <w:rPr>
          <w:rFonts w:ascii="Times New Roman" w:hAnsi="Times New Roman" w:cs="Times New Roman"/>
        </w:rPr>
        <w:t xml:space="preserve">) and regulatory (tat and rev). The higher number of proteins than genes is a result of post - transcriptional proteolysis of the products of structural genes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(Frankel and Young, 1998)</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B021A8" w:rsidP="00B021A8">
      <w:pPr>
        <w:pStyle w:val="Heading3"/>
        <w:numPr>
          <w:numberingChange w:id="9" w:author="Ram Shrestha" w:date="2014-03-27T20:48:00Z" w:original="%1:1:0:.%2:5:0:.%3:1:0:"/>
        </w:numPr>
        <w:rPr>
          <w:rFonts w:cs="Times New Roman"/>
        </w:rPr>
      </w:pPr>
      <w:r w:rsidRPr="00A13747">
        <w:rPr>
          <w:rFonts w:cs="Times New Roman"/>
        </w:rPr>
        <w:t>Accessory genes</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promotes the viral infectivity to the host, but has no role in viral production </w:t>
      </w:r>
      <w:r w:rsidR="000B23AF" w:rsidRPr="00A13747">
        <w:rPr>
          <w:rFonts w:ascii="Times New Roman" w:hAnsi="Times New Roman" w:cs="Times New Roman"/>
        </w:rPr>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(Jager et al.)</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is produced in the late stage of viral production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(Sheehy et al., 2002; von Schwedler et al., 1993)</w:t>
      </w:r>
      <w:r w:rsidR="000B23AF" w:rsidRPr="00A13747">
        <w:rPr>
          <w:rFonts w:ascii="Times New Roman" w:hAnsi="Times New Roman" w:cs="Times New Roman"/>
        </w:rPr>
        <w:fldChar w:fldCharType="end"/>
      </w:r>
      <w:r w:rsidRPr="00A13747">
        <w:rPr>
          <w:rFonts w:ascii="Times New Roman" w:hAnsi="Times New Roman" w:cs="Times New Roman"/>
        </w:rPr>
        <w:t xml:space="preserve"> to suppress the innate antiviral immunity of host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(Madani and Kabat, 1998; Simon et al., 1998b)</w:t>
      </w:r>
      <w:r w:rsidR="000B23AF" w:rsidRPr="00A13747">
        <w:rPr>
          <w:rFonts w:ascii="Times New Roman" w:hAnsi="Times New Roman" w:cs="Times New Roman"/>
        </w:rPr>
        <w:fldChar w:fldCharType="end"/>
      </w:r>
      <w:r w:rsidRPr="00A13747">
        <w:rPr>
          <w:rFonts w:ascii="Times New Roman" w:hAnsi="Times New Roman" w:cs="Times New Roman"/>
        </w:rPr>
        <w:t xml:space="preserve">. It is observed that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is expressed only when the virus infects immune cells that express </w:t>
      </w:r>
      <w:proofErr w:type="spellStart"/>
      <w:r w:rsidRPr="00A13747">
        <w:rPr>
          <w:rFonts w:ascii="Times New Roman" w:hAnsi="Times New Roman" w:cs="Times New Roman"/>
        </w:rPr>
        <w:t>cytidine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deaminase</w:t>
      </w:r>
      <w:proofErr w:type="spellEnd"/>
      <w:r w:rsidRPr="00A13747">
        <w:rPr>
          <w:rFonts w:ascii="Times New Roman" w:hAnsi="Times New Roman" w:cs="Times New Roman"/>
        </w:rPr>
        <w:t xml:space="preserve"> APOBEC3G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(Navarro and Landau, 2004)</w:t>
      </w:r>
      <w:r w:rsidR="000B23AF" w:rsidRPr="00A13747">
        <w:rPr>
          <w:rFonts w:ascii="Times New Roman" w:hAnsi="Times New Roman" w:cs="Times New Roman"/>
        </w:rPr>
        <w:fldChar w:fldCharType="end"/>
      </w:r>
      <w:r w:rsidRPr="00A13747">
        <w:rPr>
          <w:rFonts w:ascii="Times New Roman" w:hAnsi="Times New Roman" w:cs="Times New Roman"/>
        </w:rPr>
        <w:t xml:space="preserve">. The reason is that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protein prevents APOBEC3 proteins from hyper mutating HIV reverse transcripts as a mechanism of defense </w:t>
      </w:r>
      <w:r w:rsidR="000B23AF" w:rsidRPr="00A13747">
        <w:rPr>
          <w:rFonts w:ascii="Times New Roman" w:hAnsi="Times New Roman" w:cs="Times New Roman"/>
        </w:rPr>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(Conticello et al., 2003; Mangeat et al., 2003; Mariani et al., 2003; Marin et al., 2003; Mehle et al., 2004; Schafer et al., 2004; Sheehy et al., 2003; Simon et al., 2005; Stopak et al., 2003; Wiegand et al., 2004; Zhang et al., 2003)</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protein is packed in to nascent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during budding out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(Connor et al., 1995)</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is essential for viral core to enter and localize in the host cell nucleus after infecting the cell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(Cohen et al., 1996)</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arrests the cell cycle during the transfer from G2 to M phase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(Jowett et al., 1995; Rogel et al., 1995)</w:t>
      </w:r>
      <w:r w:rsidR="000B23AF" w:rsidRPr="00A13747">
        <w:rPr>
          <w:rFonts w:ascii="Times New Roman" w:hAnsi="Times New Roman" w:cs="Times New Roman"/>
        </w:rPr>
        <w:fldChar w:fldCharType="end"/>
      </w:r>
      <w:r w:rsidRPr="00A13747">
        <w:rPr>
          <w:rFonts w:ascii="Times New Roman" w:hAnsi="Times New Roman" w:cs="Times New Roman"/>
        </w:rPr>
        <w:t xml:space="preserve"> by preventing the activation of the human p34cdc2/cyclin B complex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(He et al., 1995)</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is also important for efficient viral replication in </w:t>
      </w:r>
      <w:proofErr w:type="spellStart"/>
      <w:r w:rsidRPr="00A13747">
        <w:rPr>
          <w:rFonts w:ascii="Times New Roman" w:hAnsi="Times New Roman" w:cs="Times New Roman"/>
        </w:rPr>
        <w:t>monocyte</w:t>
      </w:r>
      <w:proofErr w:type="spellEnd"/>
      <w:r w:rsidRPr="00A13747">
        <w:rPr>
          <w:rFonts w:ascii="Times New Roman" w:hAnsi="Times New Roman" w:cs="Times New Roman"/>
        </w:rPr>
        <w:t xml:space="preserve"> or macrophage cells, but T-cells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(Connor et al., 1995)</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is a protein unique to HIV-1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(Cohen et al., 1988)</w:t>
      </w:r>
      <w:r w:rsidR="000B23AF" w:rsidRPr="00A13747">
        <w:rPr>
          <w:rFonts w:ascii="Times New Roman" w:hAnsi="Times New Roman" w:cs="Times New Roman"/>
        </w:rPr>
        <w:fldChar w:fldCharType="end"/>
      </w:r>
      <w:r w:rsidRPr="00A13747">
        <w:rPr>
          <w:rFonts w:ascii="Times New Roman" w:hAnsi="Times New Roman" w:cs="Times New Roman"/>
        </w:rPr>
        <w:t xml:space="preserve"> and is 16 kilo Dalton, 81 amino acids long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(Strebel et al., 1988)</w:t>
      </w:r>
      <w:r w:rsidR="000B23AF" w:rsidRPr="00A13747">
        <w:rPr>
          <w:rFonts w:ascii="Times New Roman" w:hAnsi="Times New Roman" w:cs="Times New Roman"/>
        </w:rPr>
        <w:fldChar w:fldCharType="end"/>
      </w:r>
      <w:r w:rsidRPr="00A13747">
        <w:rPr>
          <w:rFonts w:ascii="Times New Roman" w:hAnsi="Times New Roman" w:cs="Times New Roman"/>
        </w:rPr>
        <w:t xml:space="preserve">. Biological functions of </w:t>
      </w: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protein include degradation of CD4 in endoplasmic reticulum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(Willey et al., 1992)</w:t>
      </w:r>
      <w:r w:rsidR="000B23AF" w:rsidRPr="00A13747">
        <w:rPr>
          <w:rFonts w:ascii="Times New Roman" w:hAnsi="Times New Roman" w:cs="Times New Roman"/>
        </w:rPr>
        <w:fldChar w:fldCharType="end"/>
      </w:r>
      <w:r w:rsidRPr="00A13747">
        <w:rPr>
          <w:rFonts w:ascii="Times New Roman" w:hAnsi="Times New Roman" w:cs="Times New Roman"/>
        </w:rPr>
        <w:t xml:space="preserve">, interference of host immune cell MHC class II antigen presentation on the cell surface allowing the virus for host immune escape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(Hussain et al., 2008; Nomaguchi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and viral maturation and release from host cell membrane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(Klimkait et al., 1990)</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has no role in viral infectivity but plays a role during the biogenesis of viral particles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(Laguette et al., 2009)</w:t>
      </w:r>
      <w:r w:rsidR="000B23AF" w:rsidRPr="00A13747">
        <w:rPr>
          <w:rFonts w:ascii="Times New Roman" w:hAnsi="Times New Roman" w:cs="Times New Roman"/>
        </w:rPr>
        <w:fldChar w:fldCharType="end"/>
      </w:r>
      <w:r w:rsidRPr="00A13747">
        <w:rPr>
          <w:rFonts w:ascii="Times New Roman" w:hAnsi="Times New Roman" w:cs="Times New Roman"/>
        </w:rPr>
        <w:t xml:space="preserve"> and virulence </w:t>
      </w:r>
      <w:r w:rsidR="000B23AF" w:rsidRPr="00A13747">
        <w:rPr>
          <w:rFonts w:ascii="Times New Roman" w:hAnsi="Times New Roman" w:cs="Times New Roman"/>
        </w:rPr>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(Lenassi et al.; Simmons et al., 2001)</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down regulates the production of major </w:t>
      </w:r>
      <w:proofErr w:type="spellStart"/>
      <w:r w:rsidRPr="00A13747">
        <w:rPr>
          <w:rFonts w:ascii="Times New Roman" w:hAnsi="Times New Roman" w:cs="Times New Roman"/>
        </w:rPr>
        <w:t>histocompatibility</w:t>
      </w:r>
      <w:proofErr w:type="spellEnd"/>
      <w:r w:rsidRPr="00A13747">
        <w:rPr>
          <w:rFonts w:ascii="Times New Roman" w:hAnsi="Times New Roman" w:cs="Times New Roman"/>
        </w:rPr>
        <w:t xml:space="preserve"> complex type I (MHC type I) in the host cell </w:t>
      </w:r>
      <w:r w:rsidR="000B23AF" w:rsidRPr="00A13747">
        <w:rPr>
          <w:rFonts w:ascii="Times New Roman" w:hAnsi="Times New Roman" w:cs="Times New Roman"/>
        </w:rPr>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(Blagoveshchenskaya et al., 2002; Greenberg et al., 1998; Lewis et al., 2012)</w:t>
      </w:r>
      <w:r w:rsidR="000B23AF" w:rsidRPr="00A13747">
        <w:rPr>
          <w:rFonts w:ascii="Times New Roman" w:hAnsi="Times New Roman" w:cs="Times New Roman"/>
        </w:rPr>
        <w:fldChar w:fldCharType="end"/>
      </w:r>
      <w:r w:rsidRPr="00A13747">
        <w:rPr>
          <w:rFonts w:ascii="Times New Roman" w:hAnsi="Times New Roman" w:cs="Times New Roman"/>
        </w:rPr>
        <w:t xml:space="preserve">. This impairs the function of </w:t>
      </w:r>
      <w:proofErr w:type="spellStart"/>
      <w:r w:rsidRPr="00A13747">
        <w:rPr>
          <w:rFonts w:ascii="Times New Roman" w:hAnsi="Times New Roman" w:cs="Times New Roman"/>
        </w:rPr>
        <w:t>cytotoxic</w:t>
      </w:r>
      <w:proofErr w:type="spellEnd"/>
      <w:r w:rsidRPr="00A13747">
        <w:rPr>
          <w:rFonts w:ascii="Times New Roman" w:hAnsi="Times New Roman" w:cs="Times New Roman"/>
        </w:rPr>
        <w:t xml:space="preserve"> T lymphocyte cells to clear the infected cells </w:t>
      </w:r>
      <w:r w:rsidR="000B23AF" w:rsidRPr="00A13747">
        <w:rPr>
          <w:rFonts w:ascii="Times New Roman" w:hAnsi="Times New Roman" w:cs="Times New Roman"/>
        </w:rPr>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(Adnan et al., 2006; Baur et al., 1994; Collins et al., 1998; Couillin et al., 1994; Sawai et al., 1994)</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also down regulates CD4 on host cell surface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(Garcia and Miller, 1991; Lama et al., 1999)</w:t>
      </w:r>
      <w:r w:rsidR="000B23AF" w:rsidRPr="00A13747">
        <w:rPr>
          <w:rFonts w:ascii="Times New Roman" w:hAnsi="Times New Roman" w:cs="Times New Roman"/>
        </w:rPr>
        <w:fldChar w:fldCharType="end"/>
      </w:r>
      <w:r w:rsidRPr="00A13747">
        <w:rPr>
          <w:rFonts w:ascii="Times New Roman" w:hAnsi="Times New Roman" w:cs="Times New Roman"/>
        </w:rPr>
        <w:t xml:space="preserve"> and modulates cellular activation to evade host immune system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(Baur et al., 1994; Sawai et al., 1994)</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3"/>
        <w:numPr>
          <w:numberingChange w:id="10" w:author="Ram Shrestha" w:date="2014-03-27T20:48:00Z" w:original="%1:1:0:.%2:5:0:.%3:2:0:"/>
        </w:numPr>
        <w:rPr>
          <w:rFonts w:cs="Times New Roman"/>
        </w:rPr>
      </w:pPr>
      <w:r w:rsidRPr="00A13747">
        <w:rPr>
          <w:rFonts w:cs="Times New Roman"/>
        </w:rPr>
        <w:t>Structural genes and proteins</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r w:rsidR="00396871" w:rsidRPr="003B75D6">
        <w:rPr>
          <w:rFonts w:ascii="Times New Roman" w:hAnsi="Times New Roman" w:cs="Times New Roman"/>
          <w:i/>
        </w:rPr>
        <w:t>Gag</w:t>
      </w:r>
      <w:r w:rsidRPr="00A13747">
        <w:rPr>
          <w:rFonts w:ascii="Times New Roman" w:hAnsi="Times New Roman" w:cs="Times New Roman"/>
        </w:rPr>
        <w:t xml:space="preserve"> gene produces a precursor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(pr55gag) of ~ 500 amino acids long and weighs 55 </w:t>
      </w:r>
      <w:proofErr w:type="spellStart"/>
      <w:r w:rsidRPr="00A13747">
        <w:rPr>
          <w:rFonts w:ascii="Times New Roman" w:hAnsi="Times New Roman" w:cs="Times New Roman"/>
        </w:rPr>
        <w:t>kilodalton</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(Briggs et al., 2004)</w:t>
      </w:r>
      <w:r w:rsidR="000B23AF" w:rsidRPr="00A13747">
        <w:rPr>
          <w:rFonts w:ascii="Times New Roman" w:hAnsi="Times New Roman" w:cs="Times New Roman"/>
        </w:rPr>
        <w:fldChar w:fldCharType="end"/>
      </w:r>
      <w:r w:rsidRPr="00A13747">
        <w:rPr>
          <w:rFonts w:ascii="Times New Roman" w:hAnsi="Times New Roman" w:cs="Times New Roman"/>
        </w:rPr>
        <w:t xml:space="preserve">. The </w:t>
      </w:r>
      <w:r w:rsidR="00396871" w:rsidRPr="003B75D6">
        <w:rPr>
          <w:rFonts w:ascii="Times New Roman" w:hAnsi="Times New Roman" w:cs="Times New Roman"/>
          <w:i/>
        </w:rPr>
        <w:t>Gag</w:t>
      </w:r>
      <w:r w:rsidRPr="00A13747">
        <w:rPr>
          <w:rFonts w:ascii="Times New Roman" w:hAnsi="Times New Roman" w:cs="Times New Roman"/>
        </w:rPr>
        <w:t xml:space="preserve"> precursor has all the building blocks to form a fully infectious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even in the absence of other viral products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(Wang and Barklis, 1993)</w:t>
      </w:r>
      <w:r w:rsidR="000B23AF" w:rsidRPr="00A13747">
        <w:rPr>
          <w:rFonts w:ascii="Times New Roman" w:hAnsi="Times New Roman" w:cs="Times New Roman"/>
        </w:rPr>
        <w:fldChar w:fldCharType="end"/>
      </w:r>
      <w:r w:rsidRPr="00A13747">
        <w:rPr>
          <w:rFonts w:ascii="Times New Roman" w:hAnsi="Times New Roman" w:cs="Times New Roman"/>
        </w:rPr>
        <w:t xml:space="preserve">. A </w:t>
      </w:r>
      <w:proofErr w:type="spellStart"/>
      <w:r w:rsidRPr="00A13747">
        <w:rPr>
          <w:rFonts w:ascii="Times New Roman" w:hAnsi="Times New Roman" w:cs="Times New Roman"/>
        </w:rPr>
        <w:t>proteolytic</w:t>
      </w:r>
      <w:proofErr w:type="spellEnd"/>
      <w:r w:rsidRPr="00A13747">
        <w:rPr>
          <w:rFonts w:ascii="Times New Roman" w:hAnsi="Times New Roman" w:cs="Times New Roman"/>
        </w:rPr>
        <w:t xml:space="preserve"> cleavage of </w:t>
      </w:r>
      <w:r w:rsidR="00396871" w:rsidRPr="003B75D6">
        <w:rPr>
          <w:rFonts w:ascii="Times New Roman" w:hAnsi="Times New Roman" w:cs="Times New Roman"/>
          <w:i/>
        </w:rPr>
        <w:t>gag</w:t>
      </w:r>
      <w:r w:rsidRPr="00A13747">
        <w:rPr>
          <w:rFonts w:ascii="Times New Roman" w:hAnsi="Times New Roman" w:cs="Times New Roman"/>
        </w:rPr>
        <w:t xml:space="preserve"> precursor yields the structural proteins – matrix,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and p6 (Figure 1.6) </w:t>
      </w:r>
      <w:r w:rsidR="000B23AF" w:rsidRPr="00A13747">
        <w:rPr>
          <w:rFonts w:ascii="Times New Roman" w:hAnsi="Times New Roman" w:cs="Times New Roman"/>
        </w:rPr>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(Wiegers et al., 1998)</w:t>
      </w:r>
      <w:r w:rsidR="000B23AF" w:rsidRPr="00A13747">
        <w:rPr>
          <w:rFonts w:ascii="Times New Roman" w:hAnsi="Times New Roman" w:cs="Times New Roman"/>
        </w:rPr>
        <w:fldChar w:fldCharType="end"/>
      </w:r>
      <w:r w:rsidRPr="00A13747">
        <w:rPr>
          <w:rFonts w:ascii="Times New Roman" w:hAnsi="Times New Roman" w:cs="Times New Roman"/>
        </w:rPr>
        <w:t xml:space="preserve">. The cleavage takes place in the nascent virus after budding out from host cell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(Göttlinger et al., 1989)</w:t>
      </w:r>
      <w:r w:rsidR="000B23AF" w:rsidRPr="00A13747">
        <w:rPr>
          <w:rFonts w:ascii="Times New Roman" w:hAnsi="Times New Roman" w:cs="Times New Roman"/>
        </w:rPr>
        <w:fldChar w:fldCharType="end"/>
      </w:r>
      <w:r w:rsidRPr="00A13747">
        <w:rPr>
          <w:rFonts w:ascii="Times New Roman" w:hAnsi="Times New Roman" w:cs="Times New Roman"/>
        </w:rPr>
        <w:t xml:space="preserve">. The matrix protein is at the N-terminal and p6 at the C-terminal of </w:t>
      </w:r>
      <w:r w:rsidR="00396871" w:rsidRPr="003B75D6">
        <w:rPr>
          <w:rFonts w:ascii="Times New Roman" w:hAnsi="Times New Roman" w:cs="Times New Roman"/>
          <w:i/>
        </w:rPr>
        <w:t>gag</w:t>
      </w:r>
      <w:r w:rsidRPr="00A13747">
        <w:rPr>
          <w:rFonts w:ascii="Times New Roman" w:hAnsi="Times New Roman" w:cs="Times New Roman"/>
        </w:rPr>
        <w:t xml:space="preserve"> precursor </w:t>
      </w:r>
      <w:r w:rsidR="000B23AF" w:rsidRPr="00A13747">
        <w:rPr>
          <w:rFonts w:ascii="Times New Roman" w:hAnsi="Times New Roman" w:cs="Times New Roman"/>
        </w:rPr>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(Borsetti et al., 1998; Wiegers et al., 1998)</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All </w:t>
      </w:r>
      <w:r w:rsidR="00396871" w:rsidRPr="003B75D6">
        <w:rPr>
          <w:rFonts w:ascii="Times New Roman" w:hAnsi="Times New Roman" w:cs="Times New Roman"/>
          <w:i/>
        </w:rPr>
        <w:t>gag</w:t>
      </w:r>
      <w:r w:rsidRPr="00A13747">
        <w:rPr>
          <w:rFonts w:ascii="Times New Roman" w:hAnsi="Times New Roman" w:cs="Times New Roman"/>
        </w:rPr>
        <w:t xml:space="preserve"> proteins play role at “post assembly and post processing stages in viral infectivity”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(Wang and Barklis, 1993)</w:t>
      </w:r>
      <w:r w:rsidR="000B23AF" w:rsidRPr="00A13747">
        <w:rPr>
          <w:rFonts w:ascii="Times New Roman" w:hAnsi="Times New Roman" w:cs="Times New Roman"/>
        </w:rPr>
        <w:fldChar w:fldCharType="end"/>
      </w:r>
      <w:r w:rsidRPr="00A13747">
        <w:rPr>
          <w:rFonts w:ascii="Times New Roman" w:hAnsi="Times New Roman" w:cs="Times New Roman"/>
        </w:rPr>
        <w:t xml:space="preserve">. In the HIV replication cycle, matrix domain of </w:t>
      </w:r>
      <w:r w:rsidR="00396871" w:rsidRPr="003B75D6">
        <w:rPr>
          <w:rFonts w:ascii="Times New Roman" w:hAnsi="Times New Roman" w:cs="Times New Roman"/>
          <w:i/>
        </w:rPr>
        <w:t>gag</w:t>
      </w:r>
      <w:r w:rsidRPr="00A13747">
        <w:rPr>
          <w:rFonts w:ascii="Times New Roman" w:hAnsi="Times New Roman" w:cs="Times New Roman"/>
        </w:rPr>
        <w:t xml:space="preserve"> plays role in targeting </w:t>
      </w:r>
      <w:r w:rsidR="00396871" w:rsidRPr="003B75D6">
        <w:rPr>
          <w:rFonts w:ascii="Times New Roman" w:hAnsi="Times New Roman" w:cs="Times New Roman"/>
          <w:i/>
        </w:rPr>
        <w:t>gag</w:t>
      </w:r>
      <w:r w:rsidRPr="00A13747">
        <w:rPr>
          <w:rFonts w:ascii="Times New Roman" w:hAnsi="Times New Roman" w:cs="Times New Roman"/>
        </w:rPr>
        <w:t xml:space="preserve"> precursor to the plasma membrane of the host cell and the viral assembly at the site </w:t>
      </w:r>
      <w:r w:rsidR="000B23AF" w:rsidRPr="00A13747">
        <w:rPr>
          <w:rFonts w:ascii="Times New Roman" w:hAnsi="Times New Roman" w:cs="Times New Roman"/>
        </w:rPr>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(Dawson and Yu, 1998; Gheysen et al., 1989; Wang and Barklis, 1993; Zhang et al., 1998)</w:t>
      </w:r>
      <w:r w:rsidR="000B23AF" w:rsidRPr="00A13747">
        <w:rPr>
          <w:rFonts w:ascii="Times New Roman" w:hAnsi="Times New Roman" w:cs="Times New Roman"/>
        </w:rPr>
        <w:fldChar w:fldCharType="end"/>
      </w:r>
      <w:r w:rsidRPr="00A13747">
        <w:rPr>
          <w:rFonts w:ascii="Times New Roman" w:hAnsi="Times New Roman" w:cs="Times New Roman"/>
        </w:rPr>
        <w:t xml:space="preserve">. The highly basic region in matrix mediates electrostatic association with phospholipids in plasma membrane during assembly </w:t>
      </w:r>
      <w:r w:rsidR="000B23AF" w:rsidRPr="00A13747">
        <w:rPr>
          <w:rFonts w:ascii="Times New Roman" w:hAnsi="Times New Roman" w:cs="Times New Roman"/>
        </w:rPr>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(Chukkapalli et al.; Zhou and Resh, 1996)</w:t>
      </w:r>
      <w:r w:rsidR="000B23AF"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is a curved and closed shell consisting 250 </w:t>
      </w:r>
      <w:proofErr w:type="spellStart"/>
      <w:r w:rsidRPr="00A13747">
        <w:rPr>
          <w:rFonts w:ascii="Times New Roman" w:hAnsi="Times New Roman" w:cs="Times New Roman"/>
        </w:rPr>
        <w:t>hexamers</w:t>
      </w:r>
      <w:proofErr w:type="spellEnd"/>
      <w:r w:rsidRPr="00A13747">
        <w:rPr>
          <w:rFonts w:ascii="Times New Roman" w:hAnsi="Times New Roman" w:cs="Times New Roman"/>
        </w:rPr>
        <w:t xml:space="preserve"> and 12 </w:t>
      </w:r>
      <w:proofErr w:type="spellStart"/>
      <w:r w:rsidRPr="00A13747">
        <w:rPr>
          <w:rFonts w:ascii="Times New Roman" w:hAnsi="Times New Roman" w:cs="Times New Roman"/>
        </w:rPr>
        <w:t>pentamers</w:t>
      </w:r>
      <w:proofErr w:type="spellEnd"/>
      <w:r w:rsidRPr="00A13747">
        <w:rPr>
          <w:rFonts w:ascii="Times New Roman" w:hAnsi="Times New Roman" w:cs="Times New Roman"/>
        </w:rPr>
        <w:t xml:space="preserve">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(Briggs and Krausslich)</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packs viral proteins,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and viral genome during assembly to pass on to new HIV particles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(Ganser-Pornillos et al., 2004)</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plays role in efficient viral assembly by making pr55–pr55 inter-protein contacts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(Dawson and Yu, 1998; Zhang et al., 1998)</w:t>
      </w:r>
      <w:r w:rsidR="000B23AF" w:rsidRPr="00A13747">
        <w:rPr>
          <w:rFonts w:ascii="Times New Roman" w:hAnsi="Times New Roman" w:cs="Times New Roman"/>
        </w:rPr>
        <w:fldChar w:fldCharType="end"/>
      </w:r>
      <w:r w:rsidRPr="00A13747">
        <w:rPr>
          <w:rFonts w:ascii="Times New Roman" w:hAnsi="Times New Roman" w:cs="Times New Roman"/>
        </w:rPr>
        <w:t xml:space="preserve">  and localization of viral proteins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(Larsen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P6 protein plays role in detaching and releasing the newly formed HIV particles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(Demirov et al., 2002)</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is produced by translational frame shift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(Karacostas et al., 1993)</w:t>
      </w:r>
      <w:r w:rsidR="000B23AF" w:rsidRPr="00A13747">
        <w:rPr>
          <w:rFonts w:ascii="Times New Roman" w:hAnsi="Times New Roman" w:cs="Times New Roman"/>
        </w:rPr>
        <w:fldChar w:fldCharType="end"/>
      </w:r>
      <w:r w:rsidRPr="00A13747">
        <w:rPr>
          <w:rFonts w:ascii="Times New Roman" w:hAnsi="Times New Roman" w:cs="Times New Roman"/>
        </w:rPr>
        <w:t xml:space="preserve"> (Figure 1.5), such that, as much as 241 nucleotides at 5’ region of the gene overlaps with 3’ region of gag gene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(Jacks et al., 1988; Ratner et al., 1985)</w:t>
      </w:r>
      <w:r w:rsidR="000B23AF"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proteolytic</w:t>
      </w:r>
      <w:proofErr w:type="spellEnd"/>
      <w:r w:rsidRPr="00A13747">
        <w:rPr>
          <w:rFonts w:ascii="Times New Roman" w:hAnsi="Times New Roman" w:cs="Times New Roman"/>
        </w:rPr>
        <w:t xml:space="preserve"> cleavage of </w:t>
      </w:r>
      <w:proofErr w:type="spellStart"/>
      <w:r w:rsidRPr="00A13747">
        <w:rPr>
          <w:rFonts w:ascii="Times New Roman" w:hAnsi="Times New Roman" w:cs="Times New Roman"/>
        </w:rPr>
        <w:t>pol</w:t>
      </w:r>
      <w:proofErr w:type="spellEnd"/>
      <w:r w:rsidRPr="00A13747">
        <w:rPr>
          <w:rFonts w:ascii="Times New Roman" w:hAnsi="Times New Roman" w:cs="Times New Roman"/>
        </w:rPr>
        <w:t xml:space="preserve"> precursor produces essential viral replication enzymes – protease (PR), reverse transcriptase (RT) and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 The protease enzyme cleaves the </w:t>
      </w:r>
      <w:r w:rsidRPr="00A13747">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to form the viral structure proteins and functional enzymes respectively </w:t>
      </w:r>
      <w:r w:rsidR="000B23AF" w:rsidRPr="00A13747">
        <w:rPr>
          <w:rFonts w:ascii="Times New Roman" w:hAnsi="Times New Roman" w:cs="Times New Roman"/>
        </w:rPr>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(Darke et al., 1988b; ERICKSON-VIITANEN et al., 1989; Nutt et al., 1988)</w:t>
      </w:r>
      <w:r w:rsidR="000B23AF" w:rsidRPr="00A13747">
        <w:rPr>
          <w:rFonts w:ascii="Times New Roman" w:hAnsi="Times New Roman" w:cs="Times New Roman"/>
        </w:rPr>
        <w:fldChar w:fldCharType="end"/>
      </w:r>
      <w:r w:rsidRPr="00A13747">
        <w:rPr>
          <w:rFonts w:ascii="Times New Roman" w:hAnsi="Times New Roman" w:cs="Times New Roman"/>
        </w:rPr>
        <w:t xml:space="preserve">. The reverse transcriptase enzyme reverse transcribes the viral RNA to produce a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molecule after infecting host cell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(Jacobo-Molina and Arnold, 1991; Sarafianos et al., 2009)</w:t>
      </w:r>
      <w:r w:rsidR="000B23AF"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RNase</w:t>
      </w:r>
      <w:proofErr w:type="spellEnd"/>
      <w:r w:rsidRPr="00A13747">
        <w:rPr>
          <w:rFonts w:ascii="Times New Roman" w:hAnsi="Times New Roman" w:cs="Times New Roman"/>
        </w:rPr>
        <w:t xml:space="preserve"> H domain in RT degrades the viral RNA molecule following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production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(Davies et al., 1991)</w:t>
      </w:r>
      <w:r w:rsidR="000B23AF"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enzyme removes two bases from 3’ DNA molecule and functions strand transfer during the process of integrating the </w:t>
      </w:r>
      <w:proofErr w:type="spellStart"/>
      <w:r w:rsidRPr="00A13747">
        <w:rPr>
          <w:rFonts w:ascii="Times New Roman" w:hAnsi="Times New Roman" w:cs="Times New Roman"/>
        </w:rPr>
        <w:t>proviral</w:t>
      </w:r>
      <w:proofErr w:type="spellEnd"/>
      <w:r w:rsidRPr="00A13747">
        <w:rPr>
          <w:rFonts w:ascii="Times New Roman" w:hAnsi="Times New Roman" w:cs="Times New Roman"/>
        </w:rPr>
        <w:t xml:space="preserve"> DNA into the host genome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(Pruss et al., 1994)</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proofErr w:type="spellStart"/>
      <w:r w:rsidRPr="00A13747">
        <w:rPr>
          <w:rFonts w:ascii="Times New Roman" w:hAnsi="Times New Roman" w:cs="Times New Roman"/>
          <w:i/>
        </w:rPr>
        <w:t>env</w:t>
      </w:r>
      <w:proofErr w:type="spellEnd"/>
      <w:r w:rsidRPr="00A13747">
        <w:rPr>
          <w:rFonts w:ascii="Times New Roman" w:hAnsi="Times New Roman" w:cs="Times New Roman"/>
        </w:rPr>
        <w:t xml:space="preserve"> gene produces a precursor </w:t>
      </w:r>
      <w:proofErr w:type="spellStart"/>
      <w:r w:rsidRPr="00A13747">
        <w:rPr>
          <w:rFonts w:ascii="Times New Roman" w:hAnsi="Times New Roman" w:cs="Times New Roman"/>
        </w:rPr>
        <w:t>glycopolyprotein</w:t>
      </w:r>
      <w:proofErr w:type="spellEnd"/>
      <w:r w:rsidRPr="00A13747">
        <w:rPr>
          <w:rFonts w:ascii="Times New Roman" w:hAnsi="Times New Roman" w:cs="Times New Roman"/>
        </w:rPr>
        <w:t xml:space="preserve"> (gp160) that is processed at post-translational by human </w:t>
      </w:r>
      <w:proofErr w:type="spellStart"/>
      <w:r w:rsidRPr="00A13747">
        <w:rPr>
          <w:rFonts w:ascii="Times New Roman" w:hAnsi="Times New Roman" w:cs="Times New Roman"/>
        </w:rPr>
        <w:t>convertase</w:t>
      </w:r>
      <w:proofErr w:type="spellEnd"/>
      <w:r w:rsidRPr="00A13747">
        <w:rPr>
          <w:rFonts w:ascii="Times New Roman" w:hAnsi="Times New Roman" w:cs="Times New Roman"/>
        </w:rPr>
        <w:t xml:space="preserve"> enzymes - PC1 and </w:t>
      </w:r>
      <w:proofErr w:type="spellStart"/>
      <w:r w:rsidRPr="00A13747">
        <w:rPr>
          <w:rFonts w:ascii="Times New Roman" w:hAnsi="Times New Roman" w:cs="Times New Roman"/>
        </w:rPr>
        <w:t>furin</w:t>
      </w:r>
      <w:proofErr w:type="spellEnd"/>
      <w:r w:rsidRPr="00A13747">
        <w:rPr>
          <w:rFonts w:ascii="Times New Roman" w:hAnsi="Times New Roman" w:cs="Times New Roman"/>
        </w:rPr>
        <w:t xml:space="preserve"> to produce glycoprotein 120 (gp120, HIV-1 SU) and glycoprotein 41 (gp41, HIV-1 TM)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(Decroly et al., 1994)</w:t>
      </w:r>
      <w:r w:rsidR="000B23AF" w:rsidRPr="00A13747">
        <w:rPr>
          <w:rFonts w:ascii="Times New Roman" w:hAnsi="Times New Roman" w:cs="Times New Roman"/>
        </w:rPr>
        <w:fldChar w:fldCharType="end"/>
      </w:r>
      <w:r w:rsidRPr="00A13747">
        <w:rPr>
          <w:rFonts w:ascii="Times New Roman" w:hAnsi="Times New Roman" w:cs="Times New Roman"/>
        </w:rPr>
        <w:t xml:space="preserve">.  Gp120 is a non-covalent complex of external protein and gp41 is a trans-membrane protein; both play vital role for initial steps in viral infection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(Chan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Three gp120 molecules bound with three gp41 molecules to form envelop spikes </w:t>
      </w:r>
      <w:r w:rsidR="000B23AF" w:rsidRPr="00A13747">
        <w:rPr>
          <w:rFonts w:ascii="Times New Roman" w:hAnsi="Times New Roman" w:cs="Times New Roman"/>
        </w:rPr>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(Pancera et al.)</w:t>
      </w:r>
      <w:r w:rsidR="000B23AF" w:rsidRPr="00A13747">
        <w:rPr>
          <w:rFonts w:ascii="Times New Roman" w:hAnsi="Times New Roman" w:cs="Times New Roman"/>
        </w:rPr>
        <w:fldChar w:fldCharType="end"/>
      </w:r>
      <w:r w:rsidRPr="00A13747">
        <w:rPr>
          <w:rFonts w:ascii="Times New Roman" w:hAnsi="Times New Roman" w:cs="Times New Roman"/>
        </w:rPr>
        <w:t xml:space="preserve">. They are organized to form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complexes on the surface of HIV and mediate HIV entry into the host cell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(Liu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The exposed external complex gp120 binds to the CD4 receptor on the host immune cell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(Rizzuto et al., 1998)</w:t>
      </w:r>
      <w:r w:rsidR="000B23AF" w:rsidRPr="00A13747">
        <w:rPr>
          <w:rFonts w:ascii="Times New Roman" w:hAnsi="Times New Roman" w:cs="Times New Roman"/>
        </w:rPr>
        <w:fldChar w:fldCharType="end"/>
      </w:r>
      <w:r w:rsidRPr="00A13747">
        <w:rPr>
          <w:rFonts w:ascii="Times New Roman" w:hAnsi="Times New Roman" w:cs="Times New Roman"/>
        </w:rPr>
        <w:t xml:space="preserve">. This triggers a conformational shift of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complex that enables a conserved gp120 region binding to a </w:t>
      </w:r>
      <w:proofErr w:type="spellStart"/>
      <w:r w:rsidRPr="00A13747">
        <w:rPr>
          <w:rFonts w:ascii="Times New Roman" w:hAnsi="Times New Roman" w:cs="Times New Roman"/>
        </w:rPr>
        <w:t>chemokine</w:t>
      </w:r>
      <w:proofErr w:type="spellEnd"/>
      <w:r w:rsidRPr="00A13747">
        <w:rPr>
          <w:rFonts w:ascii="Times New Roman" w:hAnsi="Times New Roman" w:cs="Times New Roman"/>
        </w:rPr>
        <w:t xml:space="preserve"> receptor, either CCR5 or CXCR4, to facilitate fusion of the viral and host membranes </w:t>
      </w:r>
      <w:r w:rsidR="000B23AF" w:rsidRPr="00A13747">
        <w:rPr>
          <w:rFonts w:ascii="Times New Roman" w:hAnsi="Times New Roman" w:cs="Times New Roman"/>
        </w:rPr>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(Huang et al., 2007; Rizzuto et al., 1998; Wu et al., 1996; Wu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The gp120-CD4 complex also triggers conformational change in gp41 trans-membrane protein from native non-fusion state to fusion state </w:t>
      </w:r>
      <w:r w:rsidR="000B23AF" w:rsidRPr="00A13747">
        <w:rPr>
          <w:rFonts w:ascii="Times New Roman" w:hAnsi="Times New Roman" w:cs="Times New Roman"/>
        </w:rPr>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(Chan et al., 1997; Kliger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Gp41 plays role in the viral fusion and release of viral contents in to the host cell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(Furuta et al., 1998; Melikyan, 2008)</w:t>
      </w:r>
      <w:r w:rsidR="000B23AF" w:rsidRPr="00A13747">
        <w:rPr>
          <w:rFonts w:ascii="Times New Roman" w:hAnsi="Times New Roman" w:cs="Times New Roman"/>
        </w:rPr>
        <w:fldChar w:fldCharType="end"/>
      </w:r>
      <w:r w:rsidRPr="00A13747">
        <w:rPr>
          <w:rFonts w:ascii="Times New Roman" w:hAnsi="Times New Roman" w:cs="Times New Roman"/>
        </w:rPr>
        <w:t xml:space="preserve">,. The gp41 consists of </w:t>
      </w:r>
      <w:proofErr w:type="spellStart"/>
      <w:r w:rsidRPr="00A13747">
        <w:rPr>
          <w:rFonts w:ascii="Times New Roman" w:hAnsi="Times New Roman" w:cs="Times New Roman"/>
        </w:rPr>
        <w:t>heptad</w:t>
      </w:r>
      <w:proofErr w:type="spellEnd"/>
      <w:r w:rsidRPr="00A13747">
        <w:rPr>
          <w:rFonts w:ascii="Times New Roman" w:hAnsi="Times New Roman" w:cs="Times New Roman"/>
        </w:rPr>
        <w:t xml:space="preserve"> repeats - HR1 and HR2 that play role in fusion process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(Furuta et al., 1998; Tan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HR1 is a bundle of three helical motifs and HR2 is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coiled coil structure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(Dwyer et al., 2003)</w:t>
      </w:r>
      <w:r w:rsidR="000B23AF" w:rsidRPr="00A13747">
        <w:rPr>
          <w:rFonts w:ascii="Times New Roman" w:hAnsi="Times New Roman" w:cs="Times New Roman"/>
        </w:rPr>
        <w:fldChar w:fldCharType="end"/>
      </w:r>
      <w:r w:rsidRPr="00A13747">
        <w:rPr>
          <w:rFonts w:ascii="Times New Roman" w:hAnsi="Times New Roman" w:cs="Times New Roman"/>
        </w:rPr>
        <w:t xml:space="preserve">.  During fusion process, HR2 makes numerous contacts with HR1 to form stable six helical bundles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(Melikyan et al., 2000)</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B021A8">
      <w:pPr>
        <w:pStyle w:val="Heading3"/>
        <w:numPr>
          <w:numberingChange w:id="11" w:author="Ram Shrestha" w:date="2014-03-27T20:48:00Z" w:original="%1:1:0:.%2:5:0:.%3:3:0:"/>
        </w:numPr>
        <w:rPr>
          <w:rFonts w:cs="Times New Roman"/>
        </w:rPr>
      </w:pPr>
      <w:r w:rsidRPr="00A13747">
        <w:rPr>
          <w:rFonts w:cs="Times New Roman"/>
        </w:rPr>
        <w:t>R</w:t>
      </w:r>
      <w:r w:rsidR="00B021A8" w:rsidRPr="00A13747">
        <w:rPr>
          <w:rFonts w:cs="Times New Roman"/>
        </w:rPr>
        <w:t>egulator Genes</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Tat is a trans-activating factor localized in the nucleus for HIV gene expression </w:t>
      </w:r>
      <w:r w:rsidR="000B23AF" w:rsidRPr="00A13747">
        <w:rPr>
          <w:rFonts w:ascii="Times New Roman" w:hAnsi="Times New Roman" w:cs="Times New Roman"/>
        </w:rPr>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00CD6CBE" w:rsidRPr="00A13747">
        <w:rPr>
          <w:rFonts w:ascii="Times New Roman" w:hAnsi="Times New Roman" w:cs="Times New Roman"/>
          <w:noProof/>
        </w:rPr>
        <w:t>(Rosen and Pavlakis, 1990b; Roy et al., 1990)</w:t>
      </w:r>
      <w:r w:rsidR="000B23AF" w:rsidRPr="00A13747">
        <w:rPr>
          <w:rFonts w:ascii="Times New Roman" w:hAnsi="Times New Roman" w:cs="Times New Roman"/>
        </w:rPr>
        <w:fldChar w:fldCharType="end"/>
      </w:r>
      <w:r w:rsidRPr="00A13747">
        <w:rPr>
          <w:rFonts w:ascii="Times New Roman" w:hAnsi="Times New Roman" w:cs="Times New Roman"/>
        </w:rPr>
        <w:t xml:space="preserve">. The HIV </w:t>
      </w:r>
      <w:proofErr w:type="spellStart"/>
      <w:r w:rsidRPr="00A13747">
        <w:rPr>
          <w:rFonts w:ascii="Times New Roman" w:hAnsi="Times New Roman" w:cs="Times New Roman"/>
        </w:rPr>
        <w:t>proviral</w:t>
      </w:r>
      <w:proofErr w:type="spellEnd"/>
      <w:r w:rsidRPr="00A13747">
        <w:rPr>
          <w:rFonts w:ascii="Times New Roman" w:hAnsi="Times New Roman" w:cs="Times New Roman"/>
        </w:rPr>
        <w:t xml:space="preserve"> genome integrated in to the host genome is regulated by cellular as well as the viral transcription regulatory factors </w:t>
      </w:r>
      <w:r w:rsidR="000B23AF" w:rsidRPr="00A13747">
        <w:rPr>
          <w:rFonts w:ascii="Times New Roman" w:hAnsi="Times New Roman" w:cs="Times New Roman"/>
        </w:rPr>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(Cullen, 1991; Gaynor, 1992)</w:t>
      </w:r>
      <w:r w:rsidR="000B23AF" w:rsidRPr="00A13747">
        <w:rPr>
          <w:rFonts w:ascii="Times New Roman" w:hAnsi="Times New Roman" w:cs="Times New Roman"/>
        </w:rPr>
        <w:fldChar w:fldCharType="end"/>
      </w:r>
      <w:r w:rsidRPr="00A13747">
        <w:rPr>
          <w:rFonts w:ascii="Times New Roman" w:hAnsi="Times New Roman" w:cs="Times New Roman"/>
        </w:rPr>
        <w:t xml:space="preserve">. Tat is the primary transcriptional regulatory factor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(Marcello et al., 2001)</w:t>
      </w:r>
      <w:r w:rsidR="000B23AF" w:rsidRPr="00A13747">
        <w:rPr>
          <w:rFonts w:ascii="Times New Roman" w:hAnsi="Times New Roman" w:cs="Times New Roman"/>
        </w:rPr>
        <w:fldChar w:fldCharType="end"/>
      </w:r>
      <w:r w:rsidRPr="00A13747">
        <w:rPr>
          <w:rFonts w:ascii="Times New Roman" w:hAnsi="Times New Roman" w:cs="Times New Roman"/>
        </w:rPr>
        <w:t xml:space="preserve">. An example of Tat action is the control of RNA polymerase II elongation during transcription, which otherwise disengages from the template DNA strand, terminating the transcription prematurely </w:t>
      </w:r>
      <w:r w:rsidR="000B23AF" w:rsidRPr="00A13747">
        <w:rPr>
          <w:rFonts w:ascii="Times New Roman" w:hAnsi="Times New Roman" w:cs="Times New Roman"/>
        </w:rPr>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(Bourgeois et al., 2002; Chou et al.; He and Zhou)</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Sodroski</w:t>
      </w:r>
      <w:proofErr w:type="spellEnd"/>
      <w:r w:rsidRPr="00A13747">
        <w:rPr>
          <w:rFonts w:ascii="Times New Roman" w:hAnsi="Times New Roman" w:cs="Times New Roman"/>
        </w:rPr>
        <w:t xml:space="preserve"> et al. (1985) first explained the function of Tat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(Sodroski et al., 1985)</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Rev is a 19 kilo Dalton </w:t>
      </w:r>
      <w:proofErr w:type="spellStart"/>
      <w:r w:rsidRPr="00A13747">
        <w:rPr>
          <w:rFonts w:ascii="Times New Roman" w:hAnsi="Times New Roman" w:cs="Times New Roman"/>
        </w:rPr>
        <w:t>phosphoprotein</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(Malim et al., 1989a)</w:t>
      </w:r>
      <w:r w:rsidR="000B23AF" w:rsidRPr="00A13747">
        <w:rPr>
          <w:rFonts w:ascii="Times New Roman" w:hAnsi="Times New Roman" w:cs="Times New Roman"/>
        </w:rPr>
        <w:fldChar w:fldCharType="end"/>
      </w:r>
      <w:r w:rsidRPr="00A13747">
        <w:rPr>
          <w:rFonts w:ascii="Times New Roman" w:hAnsi="Times New Roman" w:cs="Times New Roman"/>
        </w:rPr>
        <w:t xml:space="preserve"> trans-activating factor for HIV gene expression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instrText>
      </w:r>
      <w:r w:rsidR="000B23AF" w:rsidRPr="00A13747">
        <w:rPr>
          <w:rFonts w:ascii="Times New Roman" w:hAnsi="Times New Roman" w:cs="Times New Roman"/>
        </w:rPr>
        <w:fldChar w:fldCharType="separate"/>
      </w:r>
      <w:r w:rsidR="00CD6CBE" w:rsidRPr="00A13747">
        <w:rPr>
          <w:rFonts w:ascii="Times New Roman" w:hAnsi="Times New Roman" w:cs="Times New Roman"/>
          <w:noProof/>
        </w:rPr>
        <w:t>(Rosen and Pavlakis, 1990b)</w:t>
      </w:r>
      <w:r w:rsidR="000B23AF" w:rsidRPr="00A13747">
        <w:rPr>
          <w:rFonts w:ascii="Times New Roman" w:hAnsi="Times New Roman" w:cs="Times New Roman"/>
        </w:rPr>
        <w:fldChar w:fldCharType="end"/>
      </w:r>
      <w:r w:rsidRPr="00A13747">
        <w:rPr>
          <w:rFonts w:ascii="Times New Roman" w:hAnsi="Times New Roman" w:cs="Times New Roman"/>
        </w:rPr>
        <w:t xml:space="preserve">. Like Tat, it is also mainly localized in the nucleus of host cell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instrText>
      </w:r>
      <w:r w:rsidR="000B23AF" w:rsidRPr="00A13747">
        <w:rPr>
          <w:rFonts w:ascii="Times New Roman" w:hAnsi="Times New Roman" w:cs="Times New Roman"/>
        </w:rPr>
        <w:fldChar w:fldCharType="separate"/>
      </w:r>
      <w:r w:rsidR="00CD6CBE" w:rsidRPr="00A13747">
        <w:rPr>
          <w:rFonts w:ascii="Times New Roman" w:hAnsi="Times New Roman" w:cs="Times New Roman"/>
          <w:noProof/>
        </w:rPr>
        <w:t>(Rosen and Pavlakis, 1990a)</w:t>
      </w:r>
      <w:r w:rsidR="000B23AF" w:rsidRPr="00A13747">
        <w:rPr>
          <w:rFonts w:ascii="Times New Roman" w:hAnsi="Times New Roman" w:cs="Times New Roman"/>
        </w:rPr>
        <w:fldChar w:fldCharType="end"/>
      </w:r>
      <w:r w:rsidRPr="00A13747">
        <w:rPr>
          <w:rFonts w:ascii="Times New Roman" w:hAnsi="Times New Roman" w:cs="Times New Roman"/>
        </w:rPr>
        <w:t xml:space="preserve">, but cycles rapidly between the nucleus and cytoplasm as it promotes nuclear export of the transcriptional products </w:t>
      </w:r>
      <w:r w:rsidR="000B23AF" w:rsidRPr="00A13747">
        <w:rPr>
          <w:rFonts w:ascii="Times New Roman" w:hAnsi="Times New Roman" w:cs="Times New Roman"/>
        </w:rPr>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(Fischer et al., 1995; Fischer et al., 1994; Henderson and Percipalle, 1997; Malim et al., 1989b)</w:t>
      </w:r>
      <w:r w:rsidR="000B23AF" w:rsidRPr="00A13747">
        <w:rPr>
          <w:rFonts w:ascii="Times New Roman" w:hAnsi="Times New Roman" w:cs="Times New Roman"/>
        </w:rPr>
        <w:fldChar w:fldCharType="end"/>
      </w:r>
      <w:r w:rsidRPr="00A13747">
        <w:rPr>
          <w:rFonts w:ascii="Times New Roman" w:hAnsi="Times New Roman" w:cs="Times New Roman"/>
        </w:rPr>
        <w:t xml:space="preserve">. Rev binds at the Rev Responsive Element (RRE), which is an RNA element encoded within the </w:t>
      </w:r>
      <w:proofErr w:type="spellStart"/>
      <w:r w:rsidRPr="00A13747">
        <w:rPr>
          <w:rFonts w:ascii="Times New Roman" w:hAnsi="Times New Roman" w:cs="Times New Roman"/>
        </w:rPr>
        <w:t>env</w:t>
      </w:r>
      <w:proofErr w:type="spellEnd"/>
      <w:r w:rsidRPr="00A13747">
        <w:rPr>
          <w:rFonts w:ascii="Times New Roman" w:hAnsi="Times New Roman" w:cs="Times New Roman"/>
        </w:rPr>
        <w:t xml:space="preserve"> region of the virus </w:t>
      </w:r>
      <w:r w:rsidR="000B23AF" w:rsidRPr="00A13747">
        <w:rPr>
          <w:rFonts w:ascii="Times New Roman" w:hAnsi="Times New Roman" w:cs="Times New Roman"/>
        </w:rPr>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(Daly et al., 1989; Malim and Cullen, 1991)</w:t>
      </w:r>
      <w:r w:rsidR="000B23AF" w:rsidRPr="00A13747">
        <w:rPr>
          <w:rFonts w:ascii="Times New Roman" w:hAnsi="Times New Roman" w:cs="Times New Roman"/>
        </w:rPr>
        <w:fldChar w:fldCharType="end"/>
      </w:r>
      <w:r w:rsidRPr="00A13747">
        <w:rPr>
          <w:rFonts w:ascii="Times New Roman" w:hAnsi="Times New Roman" w:cs="Times New Roman"/>
        </w:rPr>
        <w:t>.</w:t>
      </w:r>
    </w:p>
    <w:p w:rsidR="00B021A8" w:rsidRPr="00A13747" w:rsidRDefault="006444DD" w:rsidP="00B021A8">
      <w:pPr>
        <w:pStyle w:val="Heading2"/>
        <w:numPr>
          <w:numberingChange w:id="12" w:author="Ram Shrestha" w:date="2014-03-27T20:48:00Z" w:original="%1:1:0:.%2:6:0:"/>
        </w:numPr>
        <w:rPr>
          <w:rFonts w:cs="Times New Roman"/>
        </w:rPr>
      </w:pPr>
      <w:r w:rsidRPr="00A13747">
        <w:rPr>
          <w:rFonts w:cs="Times New Roman"/>
        </w:rPr>
        <w:t>HIV replication</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There are 11 major events in HIV’s replication cycle (Figure 1.7). The initial step of viral entry in to a host immune cell includes HIV gp120 </w:t>
      </w:r>
      <w:r w:rsidR="00C77653" w:rsidRPr="00A13747">
        <w:rPr>
          <w:rFonts w:ascii="Times New Roman" w:hAnsi="Times New Roman" w:cs="Times New Roman"/>
        </w:rPr>
        <w:t>molecules binding to CD+ receptor followed by binding to a co receptor on the surface of the host cell and fusion of the viral and host</w:t>
      </w:r>
      <w:r w:rsidRPr="00A13747">
        <w:rPr>
          <w:rFonts w:ascii="Times New Roman" w:hAnsi="Times New Roman" w:cs="Times New Roman"/>
        </w:rPr>
        <w:t xml:space="preserve"> cell membranes (see section 1.5.2 for more detail).</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Following the fusion, the viral core enters in to the cytoplasm of host cell. The reverse transcriptase enzyme reverse transcribes the RNA molecule to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(Figure 1.7 step 2) in the intact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of the viral core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(McDonald et al., 2002)</w:t>
      </w:r>
      <w:r w:rsidR="000B23AF" w:rsidRPr="00A13747">
        <w:rPr>
          <w:rFonts w:ascii="Times New Roman" w:hAnsi="Times New Roman" w:cs="Times New Roman"/>
        </w:rPr>
        <w:fldChar w:fldCharType="end"/>
      </w:r>
      <w:r w:rsidRPr="00A13747">
        <w:rPr>
          <w:rFonts w:ascii="Times New Roman" w:hAnsi="Times New Roman" w:cs="Times New Roman"/>
        </w:rPr>
        <w:t xml:space="preserve">. The reverse transcriptase enzyme is not perfect at copying mRNA molecule to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and has no capability for error correction </w:t>
      </w:r>
      <w:r w:rsidR="000B23AF"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(Bebenek et al., 1989; Bebenek et al., 1993; Preston et al., 1988; Roberts et al., 1988)</w:t>
      </w:r>
      <w:r w:rsidR="000B23AF" w:rsidRPr="00A13747">
        <w:rPr>
          <w:rFonts w:ascii="Times New Roman" w:hAnsi="Times New Roman" w:cs="Times New Roman"/>
        </w:rPr>
        <w:fldChar w:fldCharType="end"/>
      </w:r>
      <w:r w:rsidRPr="00A13747">
        <w:rPr>
          <w:rFonts w:ascii="Times New Roman" w:hAnsi="Times New Roman" w:cs="Times New Roman"/>
        </w:rPr>
        <w:t>. The rate of errors generated by reverse transcriptase is in the order of 10</w:t>
      </w:r>
      <w:r w:rsidRPr="00A13747">
        <w:rPr>
          <w:rFonts w:ascii="Times New Roman" w:hAnsi="Times New Roman" w:cs="Times New Roman"/>
          <w:vertAlign w:val="superscript"/>
        </w:rPr>
        <w:t>-5</w:t>
      </w:r>
      <w:r w:rsidRPr="00A13747">
        <w:rPr>
          <w:rFonts w:ascii="Times New Roman" w:hAnsi="Times New Roman" w:cs="Times New Roman"/>
        </w:rPr>
        <w:t xml:space="preserve"> per base per replication cycle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(Mansky and Temin, 1995)</w:t>
      </w:r>
      <w:r w:rsidR="000B23AF" w:rsidRPr="00A13747">
        <w:rPr>
          <w:rFonts w:ascii="Times New Roman" w:hAnsi="Times New Roman" w:cs="Times New Roman"/>
        </w:rPr>
        <w:fldChar w:fldCharType="end"/>
      </w:r>
      <w:r w:rsidRPr="00A13747">
        <w:rPr>
          <w:rFonts w:ascii="Times New Roman" w:hAnsi="Times New Roman" w:cs="Times New Roman"/>
        </w:rPr>
        <w:t xml:space="preserve">. This is a crucial step as it contributes to generation of variations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r w:rsidR="000B23AF" w:rsidRPr="00A13747">
        <w:rPr>
          <w:rFonts w:ascii="Times New Roman" w:hAnsi="Times New Roman" w:cs="Times New Roman"/>
        </w:rPr>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(Goodenow et al., 1989; Nowak et al., 1990)</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Subsequently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is dissembled, termed as </w:t>
      </w:r>
      <w:proofErr w:type="spellStart"/>
      <w:r w:rsidRPr="00A13747">
        <w:rPr>
          <w:rFonts w:ascii="Times New Roman" w:hAnsi="Times New Roman" w:cs="Times New Roman"/>
        </w:rPr>
        <w:t>uncoating</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(McDonald et al., 2002; Shah et al., 2013)</w:t>
      </w:r>
      <w:r w:rsidR="000B23AF" w:rsidRPr="00A13747">
        <w:rPr>
          <w:rFonts w:ascii="Times New Roman" w:hAnsi="Times New Roman" w:cs="Times New Roman"/>
        </w:rPr>
        <w:fldChar w:fldCharType="end"/>
      </w:r>
      <w:r w:rsidRPr="00A13747">
        <w:rPr>
          <w:rFonts w:ascii="Times New Roman" w:hAnsi="Times New Roman" w:cs="Times New Roman"/>
        </w:rPr>
        <w:t xml:space="preserve">, releasing the </w:t>
      </w:r>
      <w:proofErr w:type="spellStart"/>
      <w:r w:rsidRPr="00A13747">
        <w:rPr>
          <w:rFonts w:ascii="Times New Roman" w:hAnsi="Times New Roman" w:cs="Times New Roman"/>
        </w:rPr>
        <w:t>ribonucleoprotein</w:t>
      </w:r>
      <w:proofErr w:type="spellEnd"/>
      <w:r w:rsidRPr="00A13747">
        <w:rPr>
          <w:rFonts w:ascii="Times New Roman" w:hAnsi="Times New Roman" w:cs="Times New Roman"/>
        </w:rPr>
        <w:t xml:space="preserve"> complex in to the </w:t>
      </w:r>
      <w:proofErr w:type="spellStart"/>
      <w:r w:rsidRPr="00A13747">
        <w:rPr>
          <w:rFonts w:ascii="Times New Roman" w:hAnsi="Times New Roman" w:cs="Times New Roman"/>
        </w:rPr>
        <w:t>cytosol</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(Dismuke and Aiken, 2006)</w:t>
      </w:r>
      <w:r w:rsidR="000B23AF" w:rsidRPr="00A13747">
        <w:rPr>
          <w:rFonts w:ascii="Times New Roman" w:hAnsi="Times New Roman" w:cs="Times New Roman"/>
        </w:rPr>
        <w:fldChar w:fldCharType="end"/>
      </w:r>
      <w:r w:rsidRPr="00A13747">
        <w:rPr>
          <w:rFonts w:ascii="Times New Roman" w:hAnsi="Times New Roman" w:cs="Times New Roman"/>
        </w:rPr>
        <w:t xml:space="preserve">. The process can take an hour or less since time of post infection </w:t>
      </w:r>
      <w:r w:rsidR="000B23AF" w:rsidRPr="00A13747">
        <w:rPr>
          <w:rFonts w:ascii="Times New Roman" w:hAnsi="Times New Roman" w:cs="Times New Roman"/>
        </w:rPr>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(Hulme et al., 2011)</w:t>
      </w:r>
      <w:r w:rsidR="000B23AF"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proteins dissociate from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but the reverse transcription complex remains intact along with viral matrix,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and human protein high mobility group I (HMG I (Y)) forming pre-integration complex (PIC) </w:t>
      </w:r>
      <w:r w:rsidR="000B23AF" w:rsidRPr="00A13747">
        <w:rPr>
          <w:rFonts w:ascii="Times New Roman" w:hAnsi="Times New Roman" w:cs="Times New Roman"/>
        </w:rPr>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(Bukrinsky et al., 1993; Farnet and Haseltine, 1991; Miller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The PIC protects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from </w:t>
      </w:r>
      <w:proofErr w:type="spellStart"/>
      <w:r w:rsidRPr="00A13747">
        <w:rPr>
          <w:rFonts w:ascii="Times New Roman" w:hAnsi="Times New Roman" w:cs="Times New Roman"/>
        </w:rPr>
        <w:t>endonuclease</w:t>
      </w:r>
      <w:proofErr w:type="spellEnd"/>
      <w:r w:rsidRPr="00A13747">
        <w:rPr>
          <w:rFonts w:ascii="Times New Roman" w:hAnsi="Times New Roman" w:cs="Times New Roman"/>
        </w:rPr>
        <w:t xml:space="preserve"> degradation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(Miller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In an ATP dependent process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(Bukrinsky et al., 1992)</w:t>
      </w:r>
      <w:r w:rsidR="000B23AF" w:rsidRPr="00A13747">
        <w:rPr>
          <w:rFonts w:ascii="Times New Roman" w:hAnsi="Times New Roman" w:cs="Times New Roman"/>
        </w:rPr>
        <w:fldChar w:fldCharType="end"/>
      </w:r>
      <w:r w:rsidRPr="00A13747">
        <w:rPr>
          <w:rFonts w:ascii="Times New Roman" w:hAnsi="Times New Roman" w:cs="Times New Roman"/>
        </w:rPr>
        <w:t xml:space="preserve">, PIC is transported on host microtubules towards the nuclear membrane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(McDonald et al., 2002)</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assists in nuclear import in association with nuclear import machinery like </w:t>
      </w:r>
      <w:proofErr w:type="spellStart"/>
      <w:r w:rsidRPr="00A13747">
        <w:rPr>
          <w:rFonts w:ascii="Times New Roman" w:hAnsi="Times New Roman" w:cs="Times New Roman"/>
        </w:rPr>
        <w:t>importin</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(Fassati et al., 2003)</w:t>
      </w:r>
      <w:r w:rsidR="000B23AF" w:rsidRPr="00A13747">
        <w:rPr>
          <w:rFonts w:ascii="Times New Roman" w:hAnsi="Times New Roman" w:cs="Times New Roman"/>
        </w:rPr>
        <w:fldChar w:fldCharType="end"/>
      </w:r>
      <w:r w:rsidRPr="00A13747">
        <w:rPr>
          <w:rFonts w:ascii="Times New Roman" w:hAnsi="Times New Roman" w:cs="Times New Roman"/>
        </w:rPr>
        <w:t xml:space="preserve"> and transportin-SR2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(Christ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It is now established that central </w:t>
      </w:r>
      <w:proofErr w:type="spellStart"/>
      <w:r w:rsidRPr="00A13747">
        <w:rPr>
          <w:rFonts w:ascii="Times New Roman" w:hAnsi="Times New Roman" w:cs="Times New Roman"/>
        </w:rPr>
        <w:t>polypurine</w:t>
      </w:r>
      <w:proofErr w:type="spellEnd"/>
      <w:r w:rsidRPr="00A13747">
        <w:rPr>
          <w:rFonts w:ascii="Times New Roman" w:hAnsi="Times New Roman" w:cs="Times New Roman"/>
        </w:rPr>
        <w:t xml:space="preserve"> tract-central termination sequence (</w:t>
      </w:r>
      <w:proofErr w:type="spellStart"/>
      <w:r w:rsidRPr="00A13747">
        <w:rPr>
          <w:rFonts w:ascii="Times New Roman" w:hAnsi="Times New Roman" w:cs="Times New Roman"/>
        </w:rPr>
        <w:t>cPPT</w:t>
      </w:r>
      <w:proofErr w:type="spellEnd"/>
      <w:r w:rsidRPr="00A13747">
        <w:rPr>
          <w:rFonts w:ascii="Times New Roman" w:hAnsi="Times New Roman" w:cs="Times New Roman"/>
        </w:rPr>
        <w:t xml:space="preserve">-CTS) plays role in kinetics of nuclear import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(Riviere et al.)</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Post-nuclear entry,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processes the viral DNA for integration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(LaFemina et al., 1992)</w:t>
      </w:r>
      <w:r w:rsidR="000B23AF" w:rsidRPr="00A13747">
        <w:rPr>
          <w:rFonts w:ascii="Times New Roman" w:hAnsi="Times New Roman" w:cs="Times New Roman"/>
        </w:rPr>
        <w:fldChar w:fldCharType="end"/>
      </w:r>
      <w:r w:rsidRPr="00A13747">
        <w:rPr>
          <w:rFonts w:ascii="Times New Roman" w:hAnsi="Times New Roman" w:cs="Times New Roman"/>
        </w:rPr>
        <w:t xml:space="preserve"> (Figure 1.7 step 5) into host genome. Host transcriptional co-factor LEDGF/p75 and HIV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interact to tether to the host chromosome during the integration process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(Emiliani et al., 2005)</w:t>
      </w:r>
      <w:r w:rsidR="000B23AF" w:rsidRPr="00A13747">
        <w:rPr>
          <w:rFonts w:ascii="Times New Roman" w:hAnsi="Times New Roman" w:cs="Times New Roman"/>
        </w:rPr>
        <w:fldChar w:fldCharType="end"/>
      </w:r>
      <w:r w:rsidRPr="00A13747">
        <w:rPr>
          <w:rFonts w:ascii="Times New Roman" w:hAnsi="Times New Roman" w:cs="Times New Roman"/>
        </w:rPr>
        <w:t>.</w:t>
      </w:r>
    </w:p>
    <w:p w:rsidR="00E87156" w:rsidRPr="00A13747" w:rsidRDefault="00E87156"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integrated HIV provirus hijacks the host cell transcriptional machinery for viral genes to transcribe (Figure 1.7 step 6)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(Davey et al., 2011)</w:t>
      </w:r>
      <w:r w:rsidR="000B23AF" w:rsidRPr="00A13747">
        <w:rPr>
          <w:rFonts w:ascii="Times New Roman" w:hAnsi="Times New Roman" w:cs="Times New Roman"/>
        </w:rPr>
        <w:fldChar w:fldCharType="end"/>
      </w:r>
      <w:r w:rsidRPr="00A13747">
        <w:rPr>
          <w:rFonts w:ascii="Times New Roman" w:hAnsi="Times New Roman" w:cs="Times New Roman"/>
        </w:rPr>
        <w:t xml:space="preserve">. HIV protein Tat promotes the transcription of the viral DNA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(Ott et al., 2011; Razooky and Weinberger, 2011)</w:t>
      </w:r>
      <w:r w:rsidR="000B23AF" w:rsidRPr="00A13747">
        <w:rPr>
          <w:rFonts w:ascii="Times New Roman" w:hAnsi="Times New Roman" w:cs="Times New Roman"/>
        </w:rPr>
        <w:fldChar w:fldCharType="end"/>
      </w:r>
      <w:r w:rsidRPr="00A13747">
        <w:rPr>
          <w:rFonts w:ascii="Times New Roman" w:hAnsi="Times New Roman" w:cs="Times New Roman"/>
        </w:rPr>
        <w:t xml:space="preserve">.  The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encodes structural proteins, accessory proteins and viral enzymes necessary for a complete functional HIV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(Karn and Stoltzfus)</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viral Rev protein facilitates exporting (Figure 1.7 step 7) of the unprocessed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to cytoplasm for translation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(Malim et al., 1989b)</w:t>
      </w:r>
      <w:r w:rsidR="000B23AF" w:rsidRPr="00A13747">
        <w:rPr>
          <w:rFonts w:ascii="Times New Roman" w:hAnsi="Times New Roman" w:cs="Times New Roman"/>
        </w:rPr>
        <w:fldChar w:fldCharType="end"/>
      </w:r>
      <w:r w:rsidRPr="00A13747">
        <w:rPr>
          <w:rFonts w:ascii="Times New Roman" w:hAnsi="Times New Roman" w:cs="Times New Roman"/>
        </w:rPr>
        <w:t>. HIV has no translation system of its own; the host translational machinery is exploited for translation (</w:t>
      </w:r>
      <w:r w:rsidR="00396871" w:rsidRPr="003B75D6">
        <w:rPr>
          <w:rFonts w:ascii="Times New Roman" w:hAnsi="Times New Roman" w:cs="Times New Roman"/>
          <w:b/>
        </w:rPr>
        <w:t>Figure 1.7</w:t>
      </w:r>
      <w:r w:rsidRPr="00A13747">
        <w:rPr>
          <w:rFonts w:ascii="Times New Roman" w:hAnsi="Times New Roman" w:cs="Times New Roman"/>
        </w:rPr>
        <w:t xml:space="preserve"> step 8) of the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to its proteome </w:t>
      </w:r>
      <w:r w:rsidR="000B23AF" w:rsidRPr="00A13747">
        <w:rPr>
          <w:rFonts w:ascii="Times New Roman" w:hAnsi="Times New Roman" w:cs="Times New Roman"/>
        </w:rPr>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(Cherry et al., 2005; Thompson and Sarnow, 2000)</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Upon translation of all viral proteins, viral </w:t>
      </w:r>
      <w:r w:rsidRPr="00A13747">
        <w:rPr>
          <w:rFonts w:ascii="Times New Roman" w:hAnsi="Times New Roman" w:cs="Times New Roman"/>
          <w:i/>
        </w:rPr>
        <w:t>gag</w:t>
      </w:r>
      <w:r w:rsidRPr="00A13747">
        <w:rPr>
          <w:rFonts w:ascii="Times New Roman" w:hAnsi="Times New Roman" w:cs="Times New Roman"/>
        </w:rPr>
        <w:t xml:space="preserve"> initiates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assembly (</w:t>
      </w:r>
      <w:r w:rsidR="00396871" w:rsidRPr="003B75D6">
        <w:rPr>
          <w:rFonts w:ascii="Times New Roman" w:hAnsi="Times New Roman" w:cs="Times New Roman"/>
          <w:b/>
        </w:rPr>
        <w:t>Figure 1.7</w:t>
      </w:r>
      <w:r w:rsidRPr="00A13747">
        <w:rPr>
          <w:rFonts w:ascii="Times New Roman" w:hAnsi="Times New Roman" w:cs="Times New Roman"/>
        </w:rPr>
        <w:t xml:space="preserve"> step 9) at the cell membrane </w:t>
      </w:r>
      <w:r w:rsidR="000B23AF" w:rsidRPr="00A13747">
        <w:rPr>
          <w:rFonts w:ascii="Times New Roman" w:hAnsi="Times New Roman" w:cs="Times New Roman"/>
        </w:rPr>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(Dong et al., 2005; Nermut et al., 1998; Saad et al., 2006)</w:t>
      </w:r>
      <w:r w:rsidR="000B23AF" w:rsidRPr="00A13747">
        <w:rPr>
          <w:rFonts w:ascii="Times New Roman" w:hAnsi="Times New Roman" w:cs="Times New Roman"/>
        </w:rPr>
        <w:fldChar w:fldCharType="end"/>
      </w:r>
      <w:r w:rsidRPr="00A13747">
        <w:rPr>
          <w:rFonts w:ascii="Times New Roman" w:hAnsi="Times New Roman" w:cs="Times New Roman"/>
        </w:rPr>
        <w:t xml:space="preserve">. The complete assembled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particles bud out and are released (</w:t>
      </w:r>
      <w:r w:rsidR="00396871" w:rsidRPr="003B75D6">
        <w:rPr>
          <w:rFonts w:ascii="Times New Roman" w:hAnsi="Times New Roman" w:cs="Times New Roman"/>
          <w:b/>
        </w:rPr>
        <w:t>Figure 1.7</w:t>
      </w:r>
      <w:r w:rsidRPr="00A13747">
        <w:rPr>
          <w:rFonts w:ascii="Times New Roman" w:hAnsi="Times New Roman" w:cs="Times New Roman"/>
        </w:rPr>
        <w:t xml:space="preserve"> step 10) from the plasma membrane by the host ESCRT machinery involving Tsg101 and ALIX regulatory proteins </w:t>
      </w:r>
      <w:r w:rsidR="000B23AF" w:rsidRPr="00A13747">
        <w:rPr>
          <w:rFonts w:ascii="Times New Roman" w:hAnsi="Times New Roman" w:cs="Times New Roman"/>
        </w:rPr>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(Fujii et al., 2007; Garrus et al., 2001; Saksena et al., 2007)</w:t>
      </w:r>
      <w:r w:rsidR="000B23AF" w:rsidRPr="00A13747">
        <w:rPr>
          <w:rFonts w:ascii="Times New Roman" w:hAnsi="Times New Roman" w:cs="Times New Roman"/>
        </w:rPr>
        <w:fldChar w:fldCharType="end"/>
      </w:r>
      <w:r w:rsidRPr="00A13747">
        <w:rPr>
          <w:rFonts w:ascii="Times New Roman" w:hAnsi="Times New Roman" w:cs="Times New Roman"/>
        </w:rPr>
        <w:t>. The maturation (</w:t>
      </w:r>
      <w:r w:rsidR="00396871" w:rsidRPr="003B75D6">
        <w:rPr>
          <w:rFonts w:ascii="Times New Roman" w:hAnsi="Times New Roman" w:cs="Times New Roman"/>
          <w:b/>
        </w:rPr>
        <w:t>Figure 1.7</w:t>
      </w:r>
      <w:r w:rsidRPr="00A13747">
        <w:rPr>
          <w:rFonts w:ascii="Times New Roman" w:hAnsi="Times New Roman" w:cs="Times New Roman"/>
        </w:rPr>
        <w:t xml:space="preserve"> step 11) of the nascent HIV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begins concomitantly with budding out </w:t>
      </w:r>
      <w:r w:rsidR="000B23AF" w:rsidRPr="00A13747">
        <w:rPr>
          <w:rFonts w:ascii="Times New Roman" w:hAnsi="Times New Roman" w:cs="Times New Roman"/>
        </w:rPr>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(Klimkait et al., 1990; Schubert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w:t>
      </w:r>
      <w:r w:rsidRPr="00A13747">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polyproteins</w:t>
      </w:r>
      <w:proofErr w:type="spellEnd"/>
      <w:r w:rsidRPr="00A13747">
        <w:rPr>
          <w:rFonts w:ascii="Times New Roman" w:hAnsi="Times New Roman" w:cs="Times New Roman"/>
        </w:rPr>
        <w:t xml:space="preserve"> are </w:t>
      </w:r>
      <w:proofErr w:type="spellStart"/>
      <w:r w:rsidRPr="00A13747">
        <w:rPr>
          <w:rFonts w:ascii="Times New Roman" w:hAnsi="Times New Roman" w:cs="Times New Roman"/>
        </w:rPr>
        <w:t>proteolytically</w:t>
      </w:r>
      <w:proofErr w:type="spellEnd"/>
      <w:r w:rsidRPr="00A13747">
        <w:rPr>
          <w:rFonts w:ascii="Times New Roman" w:hAnsi="Times New Roman" w:cs="Times New Roman"/>
        </w:rPr>
        <w:t xml:space="preserve"> cleaved by protease enzyme in the maturation step </w:t>
      </w:r>
      <w:r w:rsidR="000B23AF" w:rsidRPr="00A13747">
        <w:rPr>
          <w:rFonts w:ascii="Times New Roman" w:hAnsi="Times New Roman" w:cs="Times New Roman"/>
        </w:rPr>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00B255BE" w:rsidRPr="00A13747">
        <w:rPr>
          <w:rFonts w:ascii="Times New Roman" w:hAnsi="Times New Roman" w:cs="Times New Roman"/>
          <w:noProof/>
        </w:rPr>
        <w:t>(Darke et al., 1988a; Pettit et al., 2005)</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Each HIV replication cycle releases new infectious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in the order of 10</w:t>
      </w:r>
      <w:r w:rsidRPr="00A13747">
        <w:rPr>
          <w:rFonts w:ascii="Times New Roman" w:hAnsi="Times New Roman" w:cs="Times New Roman"/>
          <w:vertAlign w:val="superscript"/>
        </w:rPr>
        <w:t>9</w:t>
      </w:r>
      <w:r w:rsidRPr="00A13747">
        <w:rPr>
          <w:rFonts w:ascii="Times New Roman" w:hAnsi="Times New Roman" w:cs="Times New Roman"/>
        </w:rPr>
        <w:t xml:space="preserve"> per day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0B23AF" w:rsidRPr="00A13747">
        <w:rPr>
          <w:rFonts w:ascii="Times New Roman" w:hAnsi="Times New Roman" w:cs="Times New Roman"/>
        </w:rPr>
        <w:fldChar w:fldCharType="separate"/>
      </w:r>
      <w:r w:rsidR="00E93357" w:rsidRPr="00A13747">
        <w:rPr>
          <w:rFonts w:ascii="Times New Roman" w:hAnsi="Times New Roman" w:cs="Times New Roman"/>
          <w:noProof/>
        </w:rPr>
        <w:t>(Ho et al., 1995b)</w:t>
      </w:r>
      <w:r w:rsidR="000B23AF" w:rsidRPr="00A13747">
        <w:rPr>
          <w:rFonts w:ascii="Times New Roman" w:hAnsi="Times New Roman" w:cs="Times New Roman"/>
        </w:rPr>
        <w:fldChar w:fldCharType="end"/>
      </w:r>
      <w:r w:rsidRPr="00A13747">
        <w:rPr>
          <w:rFonts w:ascii="Times New Roman" w:hAnsi="Times New Roman" w:cs="Times New Roman"/>
        </w:rPr>
        <w:t xml:space="preserve">. The number of new infecting HIV determines the replication rate of the virus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(Tersmette et al., 1989)</w:t>
      </w:r>
      <w:r w:rsidR="000B23AF" w:rsidRPr="00A13747">
        <w:rPr>
          <w:rFonts w:ascii="Times New Roman" w:hAnsi="Times New Roman" w:cs="Times New Roman"/>
        </w:rPr>
        <w:fldChar w:fldCharType="end"/>
      </w:r>
      <w:r w:rsidRPr="00A13747">
        <w:rPr>
          <w:rFonts w:ascii="Times New Roman" w:hAnsi="Times New Roman" w:cs="Times New Roman"/>
        </w:rPr>
        <w:t xml:space="preserve">. A long post infection period shows higher turnover rate associated with CD4+ cell depletion and viral population expansion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0B23AF" w:rsidRPr="00A13747">
        <w:rPr>
          <w:rFonts w:ascii="Times New Roman" w:hAnsi="Times New Roman" w:cs="Times New Roman"/>
        </w:rPr>
        <w:fldChar w:fldCharType="separate"/>
      </w:r>
      <w:r w:rsidR="00E93357" w:rsidRPr="00A13747">
        <w:rPr>
          <w:rFonts w:ascii="Times New Roman" w:hAnsi="Times New Roman" w:cs="Times New Roman"/>
          <w:noProof/>
        </w:rPr>
        <w:t>(Ho et al., 1995b)</w:t>
      </w:r>
      <w:r w:rsidR="000B23AF"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B021A8" w:rsidRPr="00A13747" w:rsidRDefault="006444DD" w:rsidP="00B021A8">
      <w:pPr>
        <w:pStyle w:val="Heading2"/>
        <w:numPr>
          <w:numberingChange w:id="13" w:author="Ram Shrestha" w:date="2014-03-27T20:48:00Z" w:original="%1:1:0:.%2:7:0:"/>
        </w:numPr>
        <w:rPr>
          <w:rFonts w:cs="Times New Roman"/>
        </w:rPr>
      </w:pPr>
      <w:r w:rsidRPr="00A13747">
        <w:rPr>
          <w:rFonts w:cs="Times New Roman"/>
        </w:rPr>
        <w:t>Antiretroviral Drugs</w:t>
      </w:r>
    </w:p>
    <w:p w:rsidR="006444DD" w:rsidRPr="00A13747" w:rsidRDefault="006444DD" w:rsidP="00B021A8">
      <w:pPr>
        <w:rPr>
          <w:rFonts w:ascii="Times New Roman" w:hAnsi="Times New Roman" w:cs="Times New Roman"/>
        </w:rPr>
      </w:pPr>
    </w:p>
    <w:p w:rsidR="0063668E" w:rsidRPr="00A13747" w:rsidRDefault="006444DD" w:rsidP="0063668E">
      <w:pPr>
        <w:pStyle w:val="Heading3"/>
        <w:numPr>
          <w:numberingChange w:id="14" w:author="Ram Shrestha" w:date="2014-03-27T20:48:00Z" w:original="%1:1:0:.%2:7:0:.%3:1:0:"/>
        </w:numPr>
        <w:rPr>
          <w:rFonts w:cs="Times New Roman"/>
        </w:rPr>
      </w:pPr>
      <w:r w:rsidRPr="00A13747">
        <w:rPr>
          <w:rFonts w:cs="Times New Roman"/>
        </w:rPr>
        <w:t>Reverse Transcriptase Inhibitors</w:t>
      </w:r>
    </w:p>
    <w:p w:rsidR="006444DD" w:rsidRPr="00A13747" w:rsidRDefault="006444DD" w:rsidP="0063668E">
      <w:pPr>
        <w:rPr>
          <w:rFonts w:ascii="Times New Roman" w:hAnsi="Times New Roman" w:cs="Times New Roman"/>
        </w:rPr>
      </w:pPr>
    </w:p>
    <w:p w:rsidR="0063668E" w:rsidRPr="00A13747" w:rsidRDefault="006444DD" w:rsidP="0063668E">
      <w:pPr>
        <w:pStyle w:val="Heading4"/>
        <w:numPr>
          <w:numberingChange w:id="15" w:author="Ram Shrestha" w:date="2014-03-27T20:48:00Z" w:original="%1:1:0:.%2:7:0:.%3:1:0:.%4:1:0:"/>
        </w:numPr>
        <w:rPr>
          <w:rFonts w:cs="Times New Roman"/>
        </w:rPr>
      </w:pPr>
      <w:r w:rsidRPr="00A13747">
        <w:rPr>
          <w:rFonts w:cs="Times New Roman"/>
        </w:rPr>
        <w:t>Nucleoside Reverse Transcriptase Inhibitors (</w:t>
      </w:r>
      <w:proofErr w:type="spellStart"/>
      <w:r w:rsidRPr="00A13747">
        <w:rPr>
          <w:rFonts w:cs="Times New Roman"/>
        </w:rPr>
        <w:t>NRTIs</w:t>
      </w:r>
      <w:proofErr w:type="spellEnd"/>
      <w:r w:rsidRPr="00A13747">
        <w:rPr>
          <w:rFonts w:cs="Times New Roman"/>
        </w:rPr>
        <w: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are analogs of nucleotides but without 3’ hydroxyl group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(Sarafianos et al., 2004)</w:t>
      </w:r>
      <w:r w:rsidR="000B23AF" w:rsidRPr="00A13747">
        <w:rPr>
          <w:rFonts w:ascii="Times New Roman" w:hAnsi="Times New Roman" w:cs="Times New Roman"/>
        </w:rPr>
        <w:fldChar w:fldCharType="end"/>
      </w:r>
      <w:r w:rsidRPr="00A13747">
        <w:rPr>
          <w:rFonts w:ascii="Times New Roman" w:hAnsi="Times New Roman" w:cs="Times New Roman"/>
        </w:rPr>
        <w:t xml:space="preserve">). The drug is taken in </w:t>
      </w:r>
      <w:proofErr w:type="spellStart"/>
      <w:r w:rsidRPr="00A13747">
        <w:rPr>
          <w:rFonts w:ascii="Times New Roman" w:hAnsi="Times New Roman" w:cs="Times New Roman"/>
        </w:rPr>
        <w:t>unphosphorylated</w:t>
      </w:r>
      <w:proofErr w:type="spellEnd"/>
      <w:r w:rsidRPr="00A13747">
        <w:rPr>
          <w:rFonts w:ascii="Times New Roman" w:hAnsi="Times New Roman" w:cs="Times New Roman"/>
        </w:rPr>
        <w:t xml:space="preserve"> form, which </w:t>
      </w:r>
      <w:proofErr w:type="spellStart"/>
      <w:r w:rsidRPr="00A13747">
        <w:rPr>
          <w:rFonts w:ascii="Times New Roman" w:hAnsi="Times New Roman" w:cs="Times New Roman"/>
        </w:rPr>
        <w:t>cytokinases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phosphorylates</w:t>
      </w:r>
      <w:proofErr w:type="spellEnd"/>
      <w:r w:rsidRPr="00A13747">
        <w:rPr>
          <w:rFonts w:ascii="Times New Roman" w:hAnsi="Times New Roman" w:cs="Times New Roman"/>
        </w:rPr>
        <w:t xml:space="preserve"> to form 5’ </w:t>
      </w:r>
      <w:proofErr w:type="spellStart"/>
      <w:r w:rsidRPr="00A13747">
        <w:rPr>
          <w:rFonts w:ascii="Times New Roman" w:hAnsi="Times New Roman" w:cs="Times New Roman"/>
        </w:rPr>
        <w:t>triophosphates</w:t>
      </w:r>
      <w:proofErr w:type="spellEnd"/>
      <w:r w:rsidRPr="00A13747">
        <w:rPr>
          <w:rFonts w:ascii="Times New Roman" w:hAnsi="Times New Roman" w:cs="Times New Roman"/>
        </w:rPr>
        <w:t xml:space="preserve">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A.&lt;/author&gt;&lt;/authors&gt;&lt;/contributors&gt;&lt;auth-address&gt;http://www.sciencedirect.com/science/article/pii/S1054358907560059&lt;/auth-address&gt;&lt;titles&gt;&lt;title&gt;Inhibitors of HIV</w:instrText>
      </w:r>
      <w:r w:rsidR="00045B29" w:rsidRPr="00A13747">
        <w:rPr>
          <w:rFonts w:ascii="Cambria Math" w:hAnsi="Cambria Math" w:cs="Cambria Math"/>
        </w:rPr>
        <w:instrText>‐</w:instrText>
      </w:r>
      <w:r w:rsidR="00045B29" w:rsidRPr="00A13747">
        <w:rPr>
          <w:rFonts w:ascii="Times New Roman" w:hAnsi="Times New Roman" w:cs="Times New Roman"/>
        </w:rPr>
        <w:instrText>1 Reverse Transcriptase&lt;/title&gt;&lt;secondary-title&gt;Advances in Pharmacology&lt;/secondary-title&gt;&lt;/titles&gt;&lt;pages&gt;121-167&lt;/pages&gt;&lt;volume&gt;Volume 56&lt;/volume&gt;&lt;dates&gt;&lt;year&gt;2008&lt;/year&gt;&lt;/dates&gt;&lt;publisher&gt;Academic Press&lt;/publisher&gt;&lt;isbn&gt;1054-3589&lt;/isbn&gt;&lt;label&gt;ilina_inhibitors_2008&lt;/label&gt;&lt;urls&gt;&lt;/urls&gt;&lt;/record&gt;&lt;/Cite&gt;&lt;/EndNote&gt;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(De Clercq, 2002; Ilina and Parniak, 2008)</w:t>
      </w:r>
      <w:r w:rsidR="000B23AF" w:rsidRPr="00A13747">
        <w:rPr>
          <w:rFonts w:ascii="Times New Roman" w:hAnsi="Times New Roman" w:cs="Times New Roman"/>
        </w:rPr>
        <w:fldChar w:fldCharType="end"/>
      </w:r>
      <w:r w:rsidRPr="00A13747">
        <w:rPr>
          <w:rFonts w:ascii="Times New Roman" w:hAnsi="Times New Roman" w:cs="Times New Roman"/>
        </w:rPr>
        <w:t xml:space="preserve">). This then, leads to the incomplete termination of HIV-1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synthesis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(Sluis-Cremer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The action of the drugs is shown in </w:t>
      </w:r>
      <w:r w:rsidR="00396871" w:rsidRPr="0002163C">
        <w:rPr>
          <w:rFonts w:ascii="Times New Roman" w:hAnsi="Times New Roman" w:cs="Times New Roman"/>
          <w:b/>
        </w:rPr>
        <w:t>Figure 1.8</w:t>
      </w:r>
      <w:r w:rsidRPr="00A13747">
        <w:rPr>
          <w:rFonts w:ascii="Times New Roman" w:hAnsi="Times New Roman" w:cs="Times New Roman"/>
        </w:rPr>
        <w:t xml:space="preserve"> and the list of approved NRTI drugs shown in </w:t>
      </w:r>
      <w:r w:rsidR="00396871" w:rsidRPr="0002163C">
        <w:rPr>
          <w:rFonts w:ascii="Times New Roman" w:hAnsi="Times New Roman" w:cs="Times New Roman"/>
          <w:b/>
        </w:rPr>
        <w:t>Table 1.1</w:t>
      </w:r>
      <w:r w:rsidRPr="00A13747">
        <w:rPr>
          <w:rFonts w:ascii="Times New Roman" w:hAnsi="Times New Roman" w:cs="Times New Roman"/>
        </w:rPr>
        <w:t>.</w:t>
      </w:r>
    </w:p>
    <w:p w:rsidR="0063668E" w:rsidRPr="00A13747" w:rsidRDefault="0063668E" w:rsidP="006444DD">
      <w:pPr>
        <w:spacing w:line="480" w:lineRule="auto"/>
        <w:jc w:val="both"/>
        <w:rPr>
          <w:rFonts w:ascii="Times New Roman" w:hAnsi="Times New Roman" w:cs="Times New Roman"/>
        </w:rPr>
      </w:pPr>
    </w:p>
    <w:p w:rsidR="0063668E" w:rsidRPr="00A13747" w:rsidRDefault="006444DD" w:rsidP="0063668E">
      <w:pPr>
        <w:pStyle w:val="Heading4"/>
        <w:numPr>
          <w:numberingChange w:id="16" w:author="Ram Shrestha" w:date="2014-03-27T20:48:00Z" w:original="%1:1:0:.%2:7:0:.%3:1:0:.%4:2:0:"/>
        </w:numPr>
        <w:rPr>
          <w:rFonts w:cs="Times New Roman"/>
        </w:rPr>
      </w:pPr>
      <w:r w:rsidRPr="00A13747">
        <w:rPr>
          <w:rFonts w:cs="Times New Roman"/>
        </w:rPr>
        <w:t>Non-nucleoside reverse transcriptase inhibitors (</w:t>
      </w:r>
      <w:proofErr w:type="spellStart"/>
      <w:r w:rsidRPr="00A13747">
        <w:rPr>
          <w:rFonts w:cs="Times New Roman"/>
        </w:rPr>
        <w:t>NNRTIs</w:t>
      </w:r>
      <w:proofErr w:type="spellEnd"/>
      <w:r w:rsidRPr="00A13747">
        <w:rPr>
          <w:rFonts w:cs="Times New Roman"/>
        </w:rPr>
        <w: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w:t>
      </w:r>
      <w:proofErr w:type="spellStart"/>
      <w:r w:rsidRPr="00A13747">
        <w:rPr>
          <w:rFonts w:ascii="Times New Roman" w:hAnsi="Times New Roman" w:cs="Times New Roman"/>
        </w:rPr>
        <w:t>NNRTIs</w:t>
      </w:r>
      <w:proofErr w:type="spellEnd"/>
      <w:r w:rsidRPr="00A13747">
        <w:rPr>
          <w:rFonts w:ascii="Times New Roman" w:hAnsi="Times New Roman" w:cs="Times New Roman"/>
        </w:rPr>
        <w:t xml:space="preserve"> specifically bind at an </w:t>
      </w:r>
      <w:proofErr w:type="spellStart"/>
      <w:r w:rsidRPr="00A13747">
        <w:rPr>
          <w:rFonts w:ascii="Times New Roman" w:hAnsi="Times New Roman" w:cs="Times New Roman"/>
        </w:rPr>
        <w:t>allosteric</w:t>
      </w:r>
      <w:proofErr w:type="spellEnd"/>
      <w:r w:rsidRPr="00A13747">
        <w:rPr>
          <w:rFonts w:ascii="Times New Roman" w:hAnsi="Times New Roman" w:cs="Times New Roman"/>
        </w:rPr>
        <w:t xml:space="preserve"> site 10 Å from the polymerase active site of the HIV-1 reverse transcriptase </w:t>
      </w:r>
      <w:r w:rsidR="000B23AF" w:rsidRPr="00A13747">
        <w:rPr>
          <w:rFonts w:ascii="Times New Roman" w:hAnsi="Times New Roman" w:cs="Times New Roman"/>
        </w:rPr>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(Himmel et al., 2006; Sarafianos et al., 2009)</w:t>
      </w:r>
      <w:r w:rsidR="000B23AF" w:rsidRPr="00A13747">
        <w:rPr>
          <w:rFonts w:ascii="Times New Roman" w:hAnsi="Times New Roman" w:cs="Times New Roman"/>
        </w:rPr>
        <w:fldChar w:fldCharType="end"/>
      </w:r>
      <w:r w:rsidRPr="00A13747">
        <w:rPr>
          <w:rFonts w:ascii="Times New Roman" w:hAnsi="Times New Roman" w:cs="Times New Roman"/>
        </w:rPr>
        <w:t xml:space="preserve">, close to the substrate-binding site. The binding induces conformational changes in the enzyme, which distorts the catalytic </w:t>
      </w:r>
      <w:proofErr w:type="spellStart"/>
      <w:r w:rsidRPr="00A13747">
        <w:rPr>
          <w:rFonts w:ascii="Times New Roman" w:hAnsi="Times New Roman" w:cs="Times New Roman"/>
        </w:rPr>
        <w:t>aspartate</w:t>
      </w:r>
      <w:proofErr w:type="spellEnd"/>
      <w:r w:rsidRPr="00A13747">
        <w:rPr>
          <w:rFonts w:ascii="Times New Roman" w:hAnsi="Times New Roman" w:cs="Times New Roman"/>
        </w:rPr>
        <w:t xml:space="preserve"> triad of its active site and inhibits the function of the enzyme (</w:t>
      </w:r>
      <w:r w:rsidR="00396871" w:rsidRPr="0002163C">
        <w:rPr>
          <w:rFonts w:ascii="Times New Roman" w:hAnsi="Times New Roman" w:cs="Times New Roman"/>
          <w:b/>
        </w:rPr>
        <w:t>Figure 1.9</w:t>
      </w:r>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(Balzarini, 2004; Esnouf et al., 1995)</w:t>
      </w:r>
      <w:r w:rsidR="000B23AF" w:rsidRPr="00A13747">
        <w:rPr>
          <w:rFonts w:ascii="Times New Roman" w:hAnsi="Times New Roman" w:cs="Times New Roman"/>
        </w:rPr>
        <w:fldChar w:fldCharType="end"/>
      </w:r>
      <w:r w:rsidRPr="00A13747">
        <w:rPr>
          <w:rFonts w:ascii="Times New Roman" w:hAnsi="Times New Roman" w:cs="Times New Roman"/>
        </w:rPr>
        <w:t xml:space="preserve">. The list of approved NNRTI drugs is shown in </w:t>
      </w:r>
      <w:r w:rsidR="00396871" w:rsidRPr="0002163C">
        <w:rPr>
          <w:rFonts w:ascii="Times New Roman" w:hAnsi="Times New Roman" w:cs="Times New Roman"/>
          <w:b/>
        </w:rPr>
        <w:t>Table 1.1</w:t>
      </w:r>
      <w:r w:rsidR="00C77653">
        <w:rPr>
          <w:rFonts w:ascii="Times New Roman" w:hAnsi="Times New Roman" w:cs="Times New Roman"/>
          <w:b/>
        </w:rPr>
        <w:t>,</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numPr>
          <w:numberingChange w:id="17" w:author="Ram Shrestha" w:date="2014-03-27T20:48:00Z" w:original="%1:1:0:.%2:7:0:.%3:2:0:"/>
        </w:numPr>
        <w:rPr>
          <w:rFonts w:cs="Times New Roman"/>
        </w:rPr>
      </w:pPr>
      <w:r w:rsidRPr="00A13747">
        <w:rPr>
          <w:rFonts w:cs="Times New Roman"/>
        </w:rPr>
        <w:t>Protease Inhibitors (PI)</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Protease Inhibitors interfere with the cleavage of the </w:t>
      </w:r>
      <w:r w:rsidRPr="00A13747">
        <w:rPr>
          <w:rFonts w:ascii="Times New Roman" w:hAnsi="Times New Roman" w:cs="Times New Roman"/>
          <w:i/>
        </w:rPr>
        <w:t>gag</w:t>
      </w:r>
      <w:r w:rsidRPr="00A13747">
        <w:rPr>
          <w:rFonts w:ascii="Times New Roman" w:hAnsi="Times New Roman" w:cs="Times New Roman"/>
        </w:rPr>
        <w:t>-</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polypeptide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(Seelmeier et al., 1988)</w:t>
      </w:r>
      <w:r w:rsidR="000B23AF" w:rsidRPr="00A13747">
        <w:rPr>
          <w:rFonts w:ascii="Times New Roman" w:hAnsi="Times New Roman" w:cs="Times New Roman"/>
        </w:rPr>
        <w:fldChar w:fldCharType="end"/>
      </w:r>
      <w:r w:rsidRPr="00A13747">
        <w:rPr>
          <w:rFonts w:ascii="Times New Roman" w:hAnsi="Times New Roman" w:cs="Times New Roman"/>
        </w:rPr>
        <w:t xml:space="preserve"> as competitive </w:t>
      </w:r>
      <w:proofErr w:type="spellStart"/>
      <w:r w:rsidRPr="00A13747">
        <w:rPr>
          <w:rFonts w:ascii="Times New Roman" w:hAnsi="Times New Roman" w:cs="Times New Roman"/>
        </w:rPr>
        <w:t>peptidomimetic</w:t>
      </w:r>
      <w:proofErr w:type="spellEnd"/>
      <w:r w:rsidRPr="00A13747">
        <w:rPr>
          <w:rFonts w:ascii="Times New Roman" w:hAnsi="Times New Roman" w:cs="Times New Roman"/>
        </w:rPr>
        <w:t xml:space="preserve"> inhibitors. The </w:t>
      </w:r>
      <w:proofErr w:type="spellStart"/>
      <w:r w:rsidRPr="00A13747">
        <w:rPr>
          <w:rFonts w:ascii="Times New Roman" w:hAnsi="Times New Roman" w:cs="Times New Roman"/>
        </w:rPr>
        <w:t>hydroxyethylene</w:t>
      </w:r>
      <w:proofErr w:type="spellEnd"/>
      <w:r w:rsidRPr="00A13747">
        <w:rPr>
          <w:rFonts w:ascii="Times New Roman" w:hAnsi="Times New Roman" w:cs="Times New Roman"/>
        </w:rPr>
        <w:t xml:space="preserve"> core in the inhibitors prohibits the cleavage action of the HIV protease enzyme </w:t>
      </w:r>
      <w:r w:rsidR="000B23AF" w:rsidRPr="00A13747">
        <w:rPr>
          <w:rFonts w:ascii="Times New Roman" w:hAnsi="Times New Roman" w:cs="Times New Roman"/>
        </w:rPr>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(Vacca et al., 1994; Vacca et al., 1991)</w:t>
      </w:r>
      <w:r w:rsidR="000B23AF" w:rsidRPr="00A13747">
        <w:rPr>
          <w:rFonts w:ascii="Times New Roman" w:hAnsi="Times New Roman" w:cs="Times New Roman"/>
        </w:rPr>
        <w:fldChar w:fldCharType="end"/>
      </w:r>
      <w:r w:rsidRPr="00A13747">
        <w:rPr>
          <w:rFonts w:ascii="Times New Roman" w:hAnsi="Times New Roman" w:cs="Times New Roman"/>
        </w:rPr>
        <w:t xml:space="preserve">. However, as an adverse side effect, patients that have </w:t>
      </w:r>
      <w:r w:rsidR="008973A9" w:rsidRPr="00A13747">
        <w:rPr>
          <w:rFonts w:ascii="Times New Roman" w:hAnsi="Times New Roman" w:cs="Times New Roman"/>
        </w:rPr>
        <w:t>used these</w:t>
      </w:r>
      <w:r w:rsidRPr="00A13747">
        <w:rPr>
          <w:rFonts w:ascii="Times New Roman" w:hAnsi="Times New Roman" w:cs="Times New Roman"/>
        </w:rPr>
        <w:t xml:space="preserve"> inhibitors have developed </w:t>
      </w:r>
      <w:proofErr w:type="spellStart"/>
      <w:r w:rsidRPr="00A13747">
        <w:rPr>
          <w:rFonts w:ascii="Times New Roman" w:hAnsi="Times New Roman" w:cs="Times New Roman"/>
        </w:rPr>
        <w:t>lipodystrophy</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hyperlipidemia</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(Carr et al., 2000; Carr et al., 1998a; Carr et al., 1998b, c; Liang et al., 2001; Miller et al., 2000; Tsiodras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numPr>
          <w:numberingChange w:id="18" w:author="Ram Shrestha" w:date="2014-03-27T20:48:00Z" w:original="%1:1:0:.%2:7:0:.%3:3:0:"/>
        </w:numPr>
        <w:rPr>
          <w:rFonts w:cs="Times New Roman"/>
        </w:rPr>
      </w:pPr>
      <w:proofErr w:type="spellStart"/>
      <w:r w:rsidRPr="00A13747">
        <w:rPr>
          <w:rFonts w:cs="Times New Roman"/>
        </w:rPr>
        <w:t>Integrase</w:t>
      </w:r>
      <w:proofErr w:type="spellEnd"/>
      <w:r w:rsidRPr="00A13747">
        <w:rPr>
          <w:rFonts w:cs="Times New Roman"/>
        </w:rPr>
        <w:t xml:space="preserve"> Inhibitors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feasibility and efficacy of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inhibitors have been tested in Rhesus Macaques </w:t>
      </w:r>
      <w:r w:rsidR="000B23AF" w:rsidRPr="00A13747">
        <w:rPr>
          <w:rFonts w:ascii="Times New Roman" w:hAnsi="Times New Roman" w:cs="Times New Roman"/>
        </w:rPr>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(Hazuda et al., 2004)</w:t>
      </w:r>
      <w:r w:rsidR="000B23AF" w:rsidRPr="00A13747">
        <w:rPr>
          <w:rFonts w:ascii="Times New Roman" w:hAnsi="Times New Roman" w:cs="Times New Roman"/>
        </w:rPr>
        <w:fldChar w:fldCharType="end"/>
      </w:r>
      <w:r w:rsidRPr="00A13747">
        <w:rPr>
          <w:rFonts w:ascii="Times New Roman" w:hAnsi="Times New Roman" w:cs="Times New Roman"/>
        </w:rPr>
        <w:t xml:space="preserve">. Most of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inhibitors target the strand transfer function of the enzyme </w:t>
      </w:r>
      <w:r w:rsidR="000B23AF" w:rsidRPr="00A13747">
        <w:rPr>
          <w:rFonts w:ascii="Times New Roman" w:hAnsi="Times New Roman" w:cs="Times New Roman"/>
        </w:rPr>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(Bera et al., 2011; Espeseth et al., 2000; Hazuda et al., 2000; McColl and Chen, 2010; Pannecouque et al., 2002)</w:t>
      </w:r>
      <w:r w:rsidR="000B23AF" w:rsidRPr="00A13747">
        <w:rPr>
          <w:rFonts w:ascii="Times New Roman" w:hAnsi="Times New Roman" w:cs="Times New Roman"/>
        </w:rPr>
        <w:fldChar w:fldCharType="end"/>
      </w:r>
      <w:r w:rsidRPr="00A13747">
        <w:rPr>
          <w:rFonts w:ascii="Times New Roman" w:hAnsi="Times New Roman" w:cs="Times New Roman"/>
        </w:rPr>
        <w:t xml:space="preserve">. An X-ray structure of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enzyme has revealed the active site model of the enzyme complexes with the DNA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(Chen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The only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that has shown a promising antiretroviral effect is </w:t>
      </w:r>
      <w:proofErr w:type="spellStart"/>
      <w:r w:rsidRPr="00A13747">
        <w:rPr>
          <w:rFonts w:ascii="Times New Roman" w:hAnsi="Times New Roman" w:cs="Times New Roman"/>
        </w:rPr>
        <w:t>Raltegravir</w:t>
      </w:r>
      <w:proofErr w:type="spellEnd"/>
      <w:r w:rsidRPr="00A13747">
        <w:rPr>
          <w:rFonts w:ascii="Times New Roman" w:hAnsi="Times New Roman" w:cs="Times New Roman"/>
        </w:rPr>
        <w:t xml:space="preserve">, which was tested on animal models and is currently undergoing clinical trials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(Ammaranond and Sanguansittianan, 2012)</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numPr>
          <w:numberingChange w:id="19" w:author="Ram Shrestha" w:date="2014-03-27T20:48:00Z" w:original="%1:1:0:.%2:7:0:.%3:4:0:"/>
        </w:numPr>
        <w:rPr>
          <w:rFonts w:cs="Times New Roman"/>
        </w:rPr>
      </w:pPr>
      <w:r w:rsidRPr="00A13747">
        <w:rPr>
          <w:rFonts w:cs="Times New Roman"/>
        </w:rPr>
        <w:t>Cell entry inhibitors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The cell entry inhibitors interfere with the viral binding or fusion of HIV to a host cell. The two classes of cell entry inhibitors are listed below:</w:t>
      </w:r>
    </w:p>
    <w:p w:rsidR="0063668E" w:rsidRPr="00A13747" w:rsidRDefault="006444DD" w:rsidP="0063668E">
      <w:pPr>
        <w:pStyle w:val="Heading4"/>
        <w:numPr>
          <w:numberingChange w:id="20" w:author="Ram Shrestha" w:date="2014-03-27T20:48:00Z" w:original="%1:1:0:.%2:7:0:.%3:4:0:.%4:1:0:"/>
        </w:numPr>
        <w:rPr>
          <w:rFonts w:cs="Times New Roman"/>
        </w:rPr>
      </w:pPr>
      <w:r w:rsidRPr="00A13747">
        <w:rPr>
          <w:rFonts w:cs="Times New Roman"/>
        </w:rPr>
        <w:t>CCR5 co receptor antagonist: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Maraviroc</w:t>
      </w:r>
      <w:proofErr w:type="spellEnd"/>
      <w:r w:rsidRPr="00A13747">
        <w:rPr>
          <w:rFonts w:ascii="Times New Roman" w:hAnsi="Times New Roman" w:cs="Times New Roman"/>
        </w:rPr>
        <w:t xml:space="preserve"> is the only CCR5 antagonist in clinical use </w:t>
      </w:r>
      <w:r w:rsidR="000B23AF" w:rsidRPr="00A13747">
        <w:rPr>
          <w:rFonts w:ascii="Times New Roman" w:hAnsi="Times New Roman" w:cs="Times New Roman"/>
        </w:rPr>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(De Clercq, 2005a, b; Fätkenheuer et al., 2005; Rosario et al., 2005; Rosario et al., 2006; Wheeler et al., 2007)</w:t>
      </w:r>
      <w:r w:rsidR="000B23AF" w:rsidRPr="00A13747">
        <w:rPr>
          <w:rFonts w:ascii="Times New Roman" w:hAnsi="Times New Roman" w:cs="Times New Roman"/>
        </w:rPr>
        <w:fldChar w:fldCharType="end"/>
      </w:r>
      <w:r w:rsidRPr="00A13747">
        <w:rPr>
          <w:rFonts w:ascii="Times New Roman" w:hAnsi="Times New Roman" w:cs="Times New Roman"/>
        </w:rPr>
        <w:t xml:space="preserve">. It is also the only antiretroviral drug that does not target any viral enzyme or protein molecule but, instead, binds to the host cell receptor CCR5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(Westby and van der Ryst, 2005)</w:t>
      </w:r>
      <w:r w:rsidR="000B23AF" w:rsidRPr="00A13747">
        <w:rPr>
          <w:rFonts w:ascii="Times New Roman" w:hAnsi="Times New Roman" w:cs="Times New Roman"/>
        </w:rPr>
        <w:fldChar w:fldCharType="end"/>
      </w:r>
      <w:r w:rsidRPr="00A13747">
        <w:rPr>
          <w:rFonts w:ascii="Times New Roman" w:hAnsi="Times New Roman" w:cs="Times New Roman"/>
        </w:rPr>
        <w:t xml:space="preserve">. This binding prevents HIV gp120 binding to the co-receptor, thereby disabling the viral entry in to the cell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(Fätkenheuer et al., 2005)</w:t>
      </w:r>
      <w:r w:rsidR="000B23AF" w:rsidRPr="00A13747">
        <w:rPr>
          <w:rFonts w:ascii="Times New Roman" w:hAnsi="Times New Roman" w:cs="Times New Roman"/>
        </w:rPr>
        <w:fldChar w:fldCharType="end"/>
      </w:r>
      <w:r w:rsidRPr="00A13747">
        <w:rPr>
          <w:rFonts w:ascii="Times New Roman" w:hAnsi="Times New Roman" w:cs="Times New Roman"/>
        </w:rPr>
        <w:t xml:space="preserve">. However, it is important to carry out an HIV tropism test for the viral co-receptor use, before administrating this drug, as the drug is ineffective against CXCR4 co receptor using viruses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(Raymond et al., 2010)</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E93357" w:rsidRPr="00A13747" w:rsidRDefault="00E93357" w:rsidP="006444DD">
      <w:pPr>
        <w:spacing w:line="480" w:lineRule="auto"/>
        <w:jc w:val="both"/>
        <w:rPr>
          <w:rFonts w:ascii="Times New Roman" w:hAnsi="Times New Roman" w:cs="Times New Roman"/>
        </w:rPr>
      </w:pPr>
    </w:p>
    <w:p w:rsidR="0063668E" w:rsidRPr="00A13747" w:rsidRDefault="006444DD" w:rsidP="0063668E">
      <w:pPr>
        <w:pStyle w:val="Heading4"/>
        <w:numPr>
          <w:numberingChange w:id="21" w:author="Ram Shrestha" w:date="2014-03-27T20:48:00Z" w:original="%1:1:0:.%2:7:0:.%3:4:0:.%4:2:0:"/>
        </w:numPr>
        <w:rPr>
          <w:rFonts w:cs="Times New Roman"/>
        </w:rPr>
      </w:pPr>
      <w:r w:rsidRPr="00A13747">
        <w:rPr>
          <w:rFonts w:cs="Times New Roman"/>
        </w:rPr>
        <w:t>Fusion Inhibitors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Fusion inhibitor design is based on targeting the </w:t>
      </w:r>
      <w:proofErr w:type="spellStart"/>
      <w:r w:rsidRPr="00A13747">
        <w:rPr>
          <w:rFonts w:ascii="Times New Roman" w:hAnsi="Times New Roman" w:cs="Times New Roman"/>
        </w:rPr>
        <w:t>heptad</w:t>
      </w:r>
      <w:proofErr w:type="spellEnd"/>
      <w:r w:rsidRPr="00A13747">
        <w:rPr>
          <w:rFonts w:ascii="Times New Roman" w:hAnsi="Times New Roman" w:cs="Times New Roman"/>
        </w:rPr>
        <w:t xml:space="preserve"> regions HR1 or HR2 of gp41, which prevents HIV from creating a fusion pore on host cell membrane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(Baldwin et al., 2003)</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Enfuvirtide</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(Duffalo and James, 2003; Poveda et al., 2005)</w:t>
      </w:r>
      <w:r w:rsidR="000B23AF" w:rsidRPr="00A13747">
        <w:rPr>
          <w:rFonts w:ascii="Times New Roman" w:hAnsi="Times New Roman" w:cs="Times New Roman"/>
        </w:rPr>
        <w:fldChar w:fldCharType="end"/>
      </w:r>
      <w:r w:rsidRPr="00A13747">
        <w:rPr>
          <w:rFonts w:ascii="Times New Roman" w:hAnsi="Times New Roman" w:cs="Times New Roman"/>
        </w:rPr>
        <w:t xml:space="preserve"> is a synthetic peptide, approved for clinical use in 2003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(Robertson, 2003)</w:t>
      </w:r>
      <w:r w:rsidR="000B23AF" w:rsidRPr="00A13747">
        <w:rPr>
          <w:rFonts w:ascii="Times New Roman" w:hAnsi="Times New Roman" w:cs="Times New Roman"/>
        </w:rPr>
        <w:fldChar w:fldCharType="end"/>
      </w:r>
      <w:r w:rsidRPr="00A13747">
        <w:rPr>
          <w:rFonts w:ascii="Times New Roman" w:hAnsi="Times New Roman" w:cs="Times New Roman"/>
        </w:rPr>
        <w:t xml:space="preserve">, which can bind to the gp41 HR1 region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(Wild et al., 1993)</w:t>
      </w:r>
      <w:r w:rsidR="000B23AF" w:rsidRPr="00A13747">
        <w:rPr>
          <w:rFonts w:ascii="Times New Roman" w:hAnsi="Times New Roman" w:cs="Times New Roman"/>
        </w:rPr>
        <w:fldChar w:fldCharType="end"/>
      </w:r>
      <w:r w:rsidRPr="00A13747">
        <w:rPr>
          <w:rFonts w:ascii="Times New Roman" w:hAnsi="Times New Roman" w:cs="Times New Roman"/>
        </w:rPr>
        <w:t xml:space="preserve">. However the emergence of </w:t>
      </w:r>
      <w:proofErr w:type="spellStart"/>
      <w:r w:rsidRPr="00A13747">
        <w:rPr>
          <w:rFonts w:ascii="Times New Roman" w:hAnsi="Times New Roman" w:cs="Times New Roman"/>
        </w:rPr>
        <w:t>Enfuvirtide</w:t>
      </w:r>
      <w:proofErr w:type="spellEnd"/>
      <w:r w:rsidRPr="00A13747">
        <w:rPr>
          <w:rFonts w:ascii="Times New Roman" w:hAnsi="Times New Roman" w:cs="Times New Roman"/>
        </w:rPr>
        <w:t xml:space="preserve"> resistant viral strains lead to its discontinuation for clinical use in 2004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(Briz et al., 2006)</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Sifuvirtide</w:t>
      </w:r>
      <w:proofErr w:type="spellEnd"/>
      <w:r w:rsidRPr="00A13747">
        <w:rPr>
          <w:rFonts w:ascii="Times New Roman" w:hAnsi="Times New Roman" w:cs="Times New Roman"/>
        </w:rPr>
        <w:t xml:space="preserve"> is another HIV fusion inhibitor peptide under research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(Wang et al., 2009)</w:t>
      </w:r>
      <w:r w:rsidR="000B23AF"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3668E" w:rsidRPr="00A13747" w:rsidRDefault="006444DD" w:rsidP="0063668E">
      <w:pPr>
        <w:pStyle w:val="Heading2"/>
        <w:numPr>
          <w:numberingChange w:id="22" w:author="Ram Shrestha" w:date="2014-03-27T20:48:00Z" w:original="%1:1:0:.%2:8:0:"/>
        </w:numPr>
        <w:rPr>
          <w:rFonts w:cs="Times New Roman"/>
        </w:rPr>
      </w:pPr>
      <w:r w:rsidRPr="00A13747">
        <w:rPr>
          <w:rFonts w:cs="Times New Roman"/>
        </w:rPr>
        <w:t>HIV Treatment</w:t>
      </w:r>
    </w:p>
    <w:p w:rsidR="006444DD" w:rsidRPr="00A13747" w:rsidRDefault="006444DD" w:rsidP="0063668E">
      <w:pPr>
        <w:rPr>
          <w:rFonts w:ascii="Times New Roman" w:hAnsi="Times New Roman" w:cs="Times New Roman"/>
        </w:rPr>
      </w:pPr>
    </w:p>
    <w:p w:rsidR="0063668E" w:rsidRPr="00A13747" w:rsidRDefault="006444DD" w:rsidP="0063668E">
      <w:pPr>
        <w:pStyle w:val="Heading3"/>
        <w:numPr>
          <w:numberingChange w:id="23" w:author="Ram Shrestha" w:date="2014-03-27T20:48:00Z" w:original="%1:1:0:.%2:8:0:.%3:1:0:"/>
        </w:numPr>
        <w:rPr>
          <w:rFonts w:cs="Times New Roman"/>
        </w:rPr>
      </w:pPr>
      <w:r w:rsidRPr="00A13747">
        <w:rPr>
          <w:rFonts w:cs="Times New Roman"/>
        </w:rPr>
        <w:t>Brief history of antiretroviral treatment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treatment of HIV infection has been a great challenge and </w:t>
      </w:r>
      <w:r w:rsidR="008973A9" w:rsidRPr="00A13747">
        <w:rPr>
          <w:rFonts w:ascii="Times New Roman" w:hAnsi="Times New Roman" w:cs="Times New Roman"/>
        </w:rPr>
        <w:t>still remains as an unsolved problem</w:t>
      </w:r>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(Sandstrom and Kaplan, 1987)</w:t>
      </w:r>
      <w:r w:rsidR="000B23AF" w:rsidRPr="00A13747">
        <w:rPr>
          <w:rFonts w:ascii="Times New Roman" w:hAnsi="Times New Roman" w:cs="Times New Roman"/>
        </w:rPr>
        <w:fldChar w:fldCharType="end"/>
      </w:r>
      <w:r w:rsidRPr="00A13747">
        <w:rPr>
          <w:rFonts w:ascii="Times New Roman" w:hAnsi="Times New Roman" w:cs="Times New Roman"/>
        </w:rPr>
        <w:t xml:space="preserve">. In 1985, an assay for diagnosis of HIV antibody was developed for the confirmation of HIV infection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(Ward et al., 1986)</w:t>
      </w:r>
      <w:r w:rsidR="000B23AF" w:rsidRPr="00A13747">
        <w:rPr>
          <w:rFonts w:ascii="Times New Roman" w:hAnsi="Times New Roman" w:cs="Times New Roman"/>
        </w:rPr>
        <w:fldChar w:fldCharType="end"/>
      </w:r>
      <w:r w:rsidRPr="00A13747">
        <w:rPr>
          <w:rFonts w:ascii="Times New Roman" w:hAnsi="Times New Roman" w:cs="Times New Roman"/>
        </w:rPr>
        <w:t xml:space="preserve">. Clinical treatment for those with confirmed HIV infection started with the only available NRTI drug – </w:t>
      </w:r>
      <w:proofErr w:type="spellStart"/>
      <w:r w:rsidRPr="00A13747">
        <w:rPr>
          <w:rFonts w:ascii="Times New Roman" w:hAnsi="Times New Roman" w:cs="Times New Roman"/>
        </w:rPr>
        <w:t>azidothymidine</w:t>
      </w:r>
      <w:proofErr w:type="spellEnd"/>
      <w:r w:rsidRPr="00A13747">
        <w:rPr>
          <w:rFonts w:ascii="Times New Roman" w:hAnsi="Times New Roman" w:cs="Times New Roman"/>
        </w:rPr>
        <w:t xml:space="preserve"> (AZT), (later called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(ZDV)). The drug is characterized for its toxic and unpleasant side effects </w:t>
      </w:r>
      <w:r w:rsidR="000B23AF" w:rsidRPr="00A13747">
        <w:rPr>
          <w:rFonts w:ascii="Times New Roman" w:hAnsi="Times New Roman" w:cs="Times New Roman"/>
        </w:rPr>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(Koch et al., 1992; Richman et al., 1987)</w:t>
      </w:r>
      <w:r w:rsidR="000B23AF" w:rsidRPr="00A13747">
        <w:rPr>
          <w:rFonts w:ascii="Times New Roman" w:hAnsi="Times New Roman" w:cs="Times New Roman"/>
        </w:rPr>
        <w:fldChar w:fldCharType="end"/>
      </w:r>
      <w:r w:rsidRPr="00A13747">
        <w:rPr>
          <w:rFonts w:ascii="Times New Roman" w:hAnsi="Times New Roman" w:cs="Times New Roman"/>
        </w:rPr>
        <w:t xml:space="preserve">. Nonetheless, the drug was the only hope for HIV infected people at the chronic stages of infection in mid 1980’s and was approved for use but the survival benefits lasted less than a year </w:t>
      </w:r>
      <w:r w:rsidR="000B23AF" w:rsidRPr="00A13747">
        <w:rPr>
          <w:rFonts w:ascii="Times New Roman" w:hAnsi="Times New Roman" w:cs="Times New Roman"/>
        </w:rPr>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(Fischl et al., 1993; Fischl et al., 1990; Lundgren et al., 1994; Volberding et al., 1995; Volberding et al., 1990)</w:t>
      </w:r>
      <w:r w:rsidR="000B23AF" w:rsidRPr="00A13747">
        <w:rPr>
          <w:rFonts w:ascii="Times New Roman" w:hAnsi="Times New Roman" w:cs="Times New Roman"/>
        </w:rPr>
        <w:fldChar w:fldCharType="end"/>
      </w:r>
      <w:r w:rsidRPr="00A13747">
        <w:rPr>
          <w:rFonts w:ascii="Times New Roman" w:hAnsi="Times New Roman" w:cs="Times New Roman"/>
        </w:rPr>
        <w:t xml:space="preserve">. Other NRTI drugs including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ddI</w:t>
      </w:r>
      <w:proofErr w:type="spellEnd"/>
      <w:r w:rsidRPr="00A13747">
        <w:rPr>
          <w:rFonts w:ascii="Times New Roman" w:hAnsi="Times New Roman" w:cs="Times New Roman"/>
        </w:rPr>
        <w:t xml:space="preserve">) in 1991, </w:t>
      </w:r>
      <w:proofErr w:type="spellStart"/>
      <w:r w:rsidRPr="00A13747">
        <w:rPr>
          <w:rFonts w:ascii="Times New Roman" w:hAnsi="Times New Roman" w:cs="Times New Roman"/>
        </w:rPr>
        <w:t>Zalcitabine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ddC</w:t>
      </w:r>
      <w:proofErr w:type="spellEnd"/>
      <w:r w:rsidRPr="00A13747">
        <w:rPr>
          <w:rFonts w:ascii="Times New Roman" w:hAnsi="Times New Roman" w:cs="Times New Roman"/>
        </w:rPr>
        <w:t xml:space="preserve">) in 1992, </w:t>
      </w:r>
      <w:proofErr w:type="spellStart"/>
      <w:r w:rsidRPr="00A13747">
        <w:rPr>
          <w:rFonts w:ascii="Times New Roman" w:hAnsi="Times New Roman" w:cs="Times New Roman"/>
        </w:rPr>
        <w:t>stavudine</w:t>
      </w:r>
      <w:proofErr w:type="spellEnd"/>
      <w:r w:rsidRPr="00A13747">
        <w:rPr>
          <w:rFonts w:ascii="Times New Roman" w:hAnsi="Times New Roman" w:cs="Times New Roman"/>
        </w:rPr>
        <w:t xml:space="preserve"> (d4T) in 1994 and </w:t>
      </w:r>
      <w:proofErr w:type="spellStart"/>
      <w:r w:rsidRPr="00A13747">
        <w:rPr>
          <w:rFonts w:ascii="Times New Roman" w:hAnsi="Times New Roman" w:cs="Times New Roman"/>
        </w:rPr>
        <w:t>lamivudine</w:t>
      </w:r>
      <w:proofErr w:type="spellEnd"/>
      <w:r w:rsidRPr="00A13747">
        <w:rPr>
          <w:rFonts w:ascii="Times New Roman" w:hAnsi="Times New Roman" w:cs="Times New Roman"/>
        </w:rPr>
        <w:t xml:space="preserve"> (3TC) in 1995 - were approved for use (</w:t>
      </w:r>
      <w:r w:rsidR="00396871" w:rsidRPr="0002163C">
        <w:rPr>
          <w:rFonts w:ascii="Times New Roman" w:hAnsi="Times New Roman" w:cs="Times New Roman"/>
          <w:b/>
        </w:rPr>
        <w:t>Figure 1.10</w:t>
      </w:r>
      <w:r w:rsidRPr="00A13747">
        <w:rPr>
          <w:rFonts w:ascii="Times New Roman" w:hAnsi="Times New Roman" w:cs="Times New Roman"/>
        </w:rPr>
        <w:t xml:space="preserve">) but were toxic as well.  The administration of the drugs was altered to reduce the toxicity of each drug but the approach remained ineffective </w:t>
      </w:r>
      <w:r w:rsidR="000B23AF" w:rsidRPr="00A13747">
        <w:rPr>
          <w:rFonts w:ascii="Times New Roman" w:hAnsi="Times New Roman" w:cs="Times New Roman"/>
        </w:rPr>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(Skowron et al., 1993)</w:t>
      </w:r>
      <w:r w:rsidR="000B23AF" w:rsidRPr="00A13747">
        <w:rPr>
          <w:rFonts w:ascii="Times New Roman" w:hAnsi="Times New Roman" w:cs="Times New Roman"/>
        </w:rPr>
        <w:fldChar w:fldCharType="end"/>
      </w:r>
      <w:r w:rsidRPr="00A13747">
        <w:rPr>
          <w:rFonts w:ascii="Times New Roman" w:hAnsi="Times New Roman" w:cs="Times New Roman"/>
        </w:rPr>
        <w:t xml:space="preserve">. Then, a combination therapy containing two NRTI drugs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(Saravolatz et al., 1996)</w:t>
      </w:r>
      <w:r w:rsidR="000B23AF" w:rsidRPr="00A13747">
        <w:rPr>
          <w:rFonts w:ascii="Times New Roman" w:hAnsi="Times New Roman" w:cs="Times New Roman"/>
        </w:rPr>
        <w:fldChar w:fldCharType="end"/>
      </w:r>
      <w:r w:rsidRPr="00A13747">
        <w:rPr>
          <w:rFonts w:ascii="Times New Roman" w:hAnsi="Times New Roman" w:cs="Times New Roman"/>
        </w:rPr>
        <w:t xml:space="preserve">, for example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with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or </w:t>
      </w:r>
      <w:proofErr w:type="spellStart"/>
      <w:r w:rsidRPr="00A13747">
        <w:rPr>
          <w:rFonts w:ascii="Times New Roman" w:hAnsi="Times New Roman" w:cs="Times New Roman"/>
        </w:rPr>
        <w:t>zalcitabine</w:t>
      </w:r>
      <w:proofErr w:type="spellEnd"/>
      <w:r w:rsidRPr="00A13747">
        <w:rPr>
          <w:rFonts w:ascii="Times New Roman" w:hAnsi="Times New Roman" w:cs="Times New Roman"/>
        </w:rPr>
        <w:t xml:space="preserve"> showed some improvement, characterized by increased CD+ and better survival but with less durability and poor tolerability </w:t>
      </w:r>
      <w:r w:rsidR="000B23AF" w:rsidRPr="00A13747">
        <w:rPr>
          <w:rFonts w:ascii="Times New Roman" w:hAnsi="Times New Roman" w:cs="Times New Roman"/>
        </w:rPr>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(Hammer et al., 1996)</w:t>
      </w:r>
      <w:r w:rsidR="000B23AF" w:rsidRPr="00A13747">
        <w:rPr>
          <w:rFonts w:ascii="Times New Roman" w:hAnsi="Times New Roman" w:cs="Times New Roman"/>
        </w:rPr>
        <w:fldChar w:fldCharType="end"/>
      </w:r>
      <w:r w:rsidRPr="00A13747">
        <w:rPr>
          <w:rFonts w:ascii="Times New Roman" w:hAnsi="Times New Roman" w:cs="Times New Roman"/>
        </w:rPr>
        <w:t xml:space="preserve">. Triple NRTI combination therapy containing 3TC, ZDV and d4T was better tolerated but could not control HIV reproduction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(Kuritzkes et al., 1999)</w:t>
      </w:r>
      <w:r w:rsidR="000B23AF" w:rsidRPr="00A13747">
        <w:rPr>
          <w:rFonts w:ascii="Times New Roman" w:hAnsi="Times New Roman" w:cs="Times New Roman"/>
        </w:rPr>
        <w:fldChar w:fldCharType="end"/>
      </w:r>
      <w:r w:rsidRPr="00A13747">
        <w:rPr>
          <w:rFonts w:ascii="Times New Roman" w:hAnsi="Times New Roman" w:cs="Times New Roman"/>
        </w:rPr>
        <w:t xml:space="preserve">. A good result obtained from using </w:t>
      </w:r>
      <w:r w:rsidR="009F6541" w:rsidRPr="00A13747">
        <w:rPr>
          <w:rFonts w:ascii="Times New Roman" w:hAnsi="Times New Roman" w:cs="Times New Roman"/>
        </w:rPr>
        <w:t xml:space="preserve">those </w:t>
      </w:r>
      <w:r w:rsidRPr="00A13747">
        <w:rPr>
          <w:rFonts w:ascii="Times New Roman" w:hAnsi="Times New Roman" w:cs="Times New Roman"/>
        </w:rPr>
        <w:t xml:space="preserve">NRTI drugs was the substantial reduction in HIV transmission from mother to child at birth </w:t>
      </w:r>
      <w:r w:rsidR="000B23AF" w:rsidRPr="00A13747">
        <w:rPr>
          <w:rFonts w:ascii="Times New Roman" w:hAnsi="Times New Roman" w:cs="Times New Roman"/>
        </w:rPr>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(Connor et al., 1994; McGowan and Shah, 2000; McIntyre et al., 2009)</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 notable advancement in antiretroviral treatment was observed after the development of NNRTI drugs and PI drugs that interacted directly with the viral proteins reverse transcriptase and protease to inhibit their action. Clinical trials were conducted with triple combination therapy contained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NNRTI drug or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PI drug </w:t>
      </w:r>
      <w:r w:rsidR="000B23AF" w:rsidRPr="00A13747">
        <w:rPr>
          <w:rFonts w:ascii="Times New Roman" w:hAnsi="Times New Roman" w:cs="Times New Roman"/>
        </w:rPr>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(Montaner et al., 1998a; Montaner et al., 1998b; Staszewski et al., 1999b)</w:t>
      </w:r>
      <w:r w:rsidR="000B23AF" w:rsidRPr="00A13747">
        <w:rPr>
          <w:rFonts w:ascii="Times New Roman" w:hAnsi="Times New Roman" w:cs="Times New Roman"/>
        </w:rPr>
        <w:fldChar w:fldCharType="end"/>
      </w:r>
      <w:r w:rsidRPr="00A13747">
        <w:rPr>
          <w:rFonts w:ascii="Times New Roman" w:hAnsi="Times New Roman" w:cs="Times New Roman"/>
        </w:rPr>
        <w:t xml:space="preserve">. Besides antiretroviral activity, combination therapy was also studied for toxicity and tolerability </w:t>
      </w:r>
      <w:r w:rsidR="000B23AF"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(Montaner et al., 1998b; Staszewski et al., 1999a; Staszewski et al., 1999b)</w:t>
      </w:r>
      <w:r w:rsidR="000B23AF" w:rsidRPr="00A13747">
        <w:rPr>
          <w:rFonts w:ascii="Times New Roman" w:hAnsi="Times New Roman" w:cs="Times New Roman"/>
        </w:rPr>
        <w:fldChar w:fldCharType="end"/>
      </w:r>
      <w:r w:rsidRPr="00A13747">
        <w:rPr>
          <w:rFonts w:ascii="Times New Roman" w:hAnsi="Times New Roman" w:cs="Times New Roman"/>
        </w:rPr>
        <w:t xml:space="preserve">. The triple combination therapy of </w:t>
      </w:r>
      <w:proofErr w:type="spellStart"/>
      <w:r w:rsidRPr="00A13747">
        <w:rPr>
          <w:rFonts w:ascii="Times New Roman" w:hAnsi="Times New Roman" w:cs="Times New Roman"/>
        </w:rPr>
        <w:t>Nevirapine/efavirenz</w:t>
      </w:r>
      <w:proofErr w:type="spellEnd"/>
      <w:r w:rsidRPr="00A13747">
        <w:rPr>
          <w:rFonts w:ascii="Times New Roman" w:hAnsi="Times New Roman" w:cs="Times New Roman"/>
        </w:rPr>
        <w:t xml:space="preserve"> (NNRTI drug) with two NRTI drugs showed a good viral suppressing result </w:t>
      </w:r>
      <w:r w:rsidR="000B23AF" w:rsidRPr="00A13747">
        <w:rPr>
          <w:rFonts w:ascii="Times New Roman" w:hAnsi="Times New Roman" w:cs="Times New Roman"/>
        </w:rPr>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(Staszewski et al., 1999a; Staszewski et al., 1999b)</w:t>
      </w:r>
      <w:r w:rsidR="000B23AF" w:rsidRPr="00A13747">
        <w:rPr>
          <w:rFonts w:ascii="Times New Roman" w:hAnsi="Times New Roman" w:cs="Times New Roman"/>
        </w:rPr>
        <w:fldChar w:fldCharType="end"/>
      </w:r>
      <w:r w:rsidRPr="00A13747">
        <w:rPr>
          <w:rFonts w:ascii="Times New Roman" w:hAnsi="Times New Roman" w:cs="Times New Roman"/>
        </w:rPr>
        <w:t xml:space="preserve"> and was superior to </w:t>
      </w:r>
      <w:proofErr w:type="spellStart"/>
      <w:r w:rsidRPr="00A13747">
        <w:rPr>
          <w:rFonts w:ascii="Times New Roman" w:hAnsi="Times New Roman" w:cs="Times New Roman"/>
        </w:rPr>
        <w:t>monotherapy</w:t>
      </w:r>
      <w:proofErr w:type="spellEnd"/>
      <w:r w:rsidRPr="00A13747">
        <w:rPr>
          <w:rFonts w:ascii="Times New Roman" w:hAnsi="Times New Roman" w:cs="Times New Roman"/>
        </w:rPr>
        <w:t xml:space="preserve"> and dual therapy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(Robbins et al., 2003)</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 drug cocktail with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protease inhibitor showed highly effective result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(Cameron et al., 1999; Merry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with viral suppression time longer than the study period </w:t>
      </w:r>
      <w:r w:rsidR="000B23AF"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(Gulick et al., 2000; Hammer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The concept of highly active antiretroviral therapy was conceived after the cocktail of </w:t>
      </w:r>
      <w:r w:rsidR="009F6541" w:rsidRPr="00A13747">
        <w:rPr>
          <w:rFonts w:ascii="Times New Roman" w:hAnsi="Times New Roman" w:cs="Times New Roman"/>
        </w:rPr>
        <w:t>three</w:t>
      </w:r>
      <w:r w:rsidRPr="00A13747">
        <w:rPr>
          <w:rFonts w:ascii="Times New Roman" w:hAnsi="Times New Roman" w:cs="Times New Roman"/>
        </w:rPr>
        <w:t xml:space="preserve"> drugs from different classes showed effective results </w:t>
      </w:r>
      <w:r w:rsidR="000B23AF"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(Gulick et al., 1998; Gulick et al., 1997; Hammer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The success of triple drug therapy was reported in Vancouver AIDS conference in 1996. In a short time, recommendations for antiretroviral therapy were published to manage HIV infections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(Carpenter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More drugs from NRTI, NNRTI and protease inhibitors were developed with lower toxicity and higher potency than the earlier drugs. After years of researching different drug combination, the first drug regimen for ‘standard-of-care’ is available consisting of two NRTI drugs and a third drug from any other drug class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(Vella et al., 2012)</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numPr>
          <w:numberingChange w:id="24" w:author="Ram Shrestha" w:date="2014-03-27T20:48:00Z" w:original="%1:1:0:.%2:8:0:.%3:2:0:"/>
        </w:numPr>
        <w:rPr>
          <w:rFonts w:cs="Times New Roman"/>
        </w:rPr>
      </w:pPr>
      <w:r w:rsidRPr="00A13747">
        <w:rPr>
          <w:rFonts w:cs="Times New Roman"/>
        </w:rPr>
        <w:t>Treatment guideline</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World Health Organization (WHO) has produced the clinical guideline (http://www.who.int/hiv/pub/guidelines/arv2013/art/en/index.html) for HIV treatment. From the treatment point of view, the guideline has grouped HIV infected individuals as adult, pregnant and breast feeding women, children less than 3 years old, children 3 or more years old and HIV infected individuals co-infected with other diseases. Regardless of the grouping, the guideline recommends treatment initiation to all confirmed HIV infected people with CD4+ cell count less than or equal to 350 cells/mm3 in resource poor countries and less or equal to 500 cells/mm3 in resource rich countries. However, where laboratory tests for CD4+ count may not be feasible, the WHO clinical stages should be used as a guide for treatment initiation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(Weinberg and Kovarik)</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WHO antiretroviral guideline recommends a combination of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1 NNRTI as first line therapy. The addition of a protease inhibitor is recommended for children below 3 years old. On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to first line treatment, a second line drug regimen containing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w:t>
      </w:r>
      <w:proofErr w:type="spellStart"/>
      <w:r w:rsidRPr="00A13747">
        <w:rPr>
          <w:rFonts w:ascii="Times New Roman" w:hAnsi="Times New Roman" w:cs="Times New Roman"/>
        </w:rPr>
        <w:t>ritonavir</w:t>
      </w:r>
      <w:proofErr w:type="spellEnd"/>
      <w:r w:rsidRPr="00A13747">
        <w:rPr>
          <w:rFonts w:ascii="Times New Roman" w:hAnsi="Times New Roman" w:cs="Times New Roman"/>
        </w:rPr>
        <w:t xml:space="preserve"> boosted protease inhibitor is recommended. Following failure to second line therapy, a new drug class –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is introduced in third line therapy along with a reverse transcriptase and a protease inhibitor.</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Patients undergoing ART therapy are monitored for effectiveness of the treatment at a defined interval. Laboratory tests for viral load should be done for monitoring the treatment response. A viral load of greater than 1000 viral RNA copies/ml blood sample indicates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to the treatment and the patient is recommended to switch to new drug regimen (Figure 1.11). If a viral load test is not feasible routinely, CD4+ count and clinical monitoring need to be used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(Weinberg and Kovarik, 2010)</w:t>
      </w:r>
      <w:r w:rsidR="000B23AF"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3668E">
      <w:pPr>
        <w:pStyle w:val="Heading2"/>
        <w:numPr>
          <w:numberingChange w:id="25" w:author="Ram Shrestha" w:date="2014-03-27T20:48:00Z" w:original="%1:1:0:.%2:9:0:"/>
        </w:numPr>
        <w:rPr>
          <w:rFonts w:cs="Times New Roman"/>
        </w:rPr>
      </w:pPr>
      <w:commentRangeStart w:id="26"/>
      <w:r w:rsidRPr="00A13747">
        <w:rPr>
          <w:rFonts w:cs="Times New Roman"/>
        </w:rPr>
        <w:t>HIV Drug Resistance</w:t>
      </w:r>
      <w:commentRangeEnd w:id="26"/>
      <w:r w:rsidR="006F0CC1">
        <w:rPr>
          <w:rStyle w:val="CommentReference"/>
          <w:rFonts w:asciiTheme="minorHAnsi" w:eastAsiaTheme="minorEastAsia" w:hAnsiTheme="minorHAnsi" w:cstheme="minorBidi"/>
          <w:bCs w:val="0"/>
          <w:color w:val="auto"/>
        </w:rPr>
        <w:commentReference w:id="26"/>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Currently there are 20 approved antiretroviral drugs that include 8 PIs, 7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4 </w:t>
      </w:r>
      <w:proofErr w:type="spellStart"/>
      <w:r w:rsidRPr="00A13747">
        <w:rPr>
          <w:rFonts w:ascii="Times New Roman" w:hAnsi="Times New Roman" w:cs="Times New Roman"/>
        </w:rPr>
        <w:t>NNRTIs</w:t>
      </w:r>
      <w:proofErr w:type="spellEnd"/>
      <w:r w:rsidRPr="00A13747">
        <w:rPr>
          <w:rFonts w:ascii="Times New Roman" w:hAnsi="Times New Roman" w:cs="Times New Roman"/>
        </w:rPr>
        <w:t xml:space="preserve"> and 1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Antiretroviral treatment using a drug or a combination of different class drugs</w:t>
      </w:r>
      <w:commentRangeStart w:id="27"/>
      <w:r w:rsidRPr="00A13747">
        <w:rPr>
          <w:rFonts w:ascii="Times New Roman" w:hAnsi="Times New Roman" w:cs="Times New Roman"/>
        </w:rPr>
        <w:t>, results in drug failure at certain time point</w:t>
      </w:r>
      <w:commentRangeEnd w:id="27"/>
      <w:r w:rsidR="006F0CC1">
        <w:rPr>
          <w:rStyle w:val="CommentReference"/>
        </w:rPr>
        <w:commentReference w:id="27"/>
      </w:r>
      <w:r w:rsidRPr="00A13747">
        <w:rPr>
          <w:rFonts w:ascii="Times New Roman" w:hAnsi="Times New Roman" w:cs="Times New Roman"/>
        </w:rPr>
        <w:t xml:space="preserve">. Drug failure correlates with emergence of drug resistant HIV variants (Figure 1.11). The error prone nature of the reverse transcriptase </w:t>
      </w:r>
      <w:r w:rsidR="000B23AF" w:rsidRPr="00A13747">
        <w:rPr>
          <w:rFonts w:ascii="Times New Roman" w:hAnsi="Times New Roman" w:cs="Times New Roman"/>
        </w:rPr>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(di Marzo Veronese et al., 1993; Dumonceaux et al., 1998)</w:t>
      </w:r>
      <w:r w:rsidR="000B23AF" w:rsidRPr="00A13747">
        <w:rPr>
          <w:rFonts w:ascii="Times New Roman" w:hAnsi="Times New Roman" w:cs="Times New Roman"/>
        </w:rPr>
        <w:fldChar w:fldCharType="end"/>
      </w:r>
      <w:r w:rsidRPr="00A13747">
        <w:rPr>
          <w:rFonts w:ascii="Times New Roman" w:hAnsi="Times New Roman" w:cs="Times New Roman"/>
        </w:rPr>
        <w:t xml:space="preserve"> and </w:t>
      </w:r>
      <w:commentRangeStart w:id="28"/>
      <w:r w:rsidRPr="00A13747">
        <w:rPr>
          <w:rFonts w:ascii="Times New Roman" w:hAnsi="Times New Roman" w:cs="Times New Roman"/>
        </w:rPr>
        <w:t xml:space="preserve">high turnover </w:t>
      </w:r>
      <w:commentRangeEnd w:id="28"/>
      <w:r w:rsidR="006F0CC1">
        <w:rPr>
          <w:rStyle w:val="CommentReference"/>
        </w:rPr>
        <w:commentReference w:id="28"/>
      </w:r>
      <w:r w:rsidR="000B23AF" w:rsidRPr="00A13747">
        <w:rPr>
          <w:rFonts w:ascii="Times New Roman" w:hAnsi="Times New Roman" w:cs="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(Mansky, 1996; Mansky and Temin, 1995)</w:t>
      </w:r>
      <w:r w:rsidR="000B23AF" w:rsidRPr="00A13747">
        <w:rPr>
          <w:rFonts w:ascii="Times New Roman" w:hAnsi="Times New Roman" w:cs="Times New Roman"/>
        </w:rPr>
        <w:fldChar w:fldCharType="end"/>
      </w:r>
      <w:r w:rsidRPr="00A13747">
        <w:rPr>
          <w:rFonts w:ascii="Times New Roman" w:hAnsi="Times New Roman" w:cs="Times New Roman"/>
        </w:rPr>
        <w:t xml:space="preserve"> are two major driving forces that result in multiple mutations conferring resistance to the drug </w:t>
      </w:r>
      <w:r w:rsidR="000B23AF" w:rsidRPr="00A13747">
        <w:rPr>
          <w:rFonts w:ascii="Times New Roman" w:hAnsi="Times New Roman" w:cs="Times New Roman"/>
        </w:rPr>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(Kellam et al., 1994; Larder et al., 1991; Larder and Kemp, 1989; Tisdale et al., 1993)</w:t>
      </w:r>
      <w:r w:rsidR="000B23AF" w:rsidRPr="00A13747">
        <w:rPr>
          <w:rFonts w:ascii="Times New Roman" w:hAnsi="Times New Roman" w:cs="Times New Roman"/>
        </w:rPr>
        <w:fldChar w:fldCharType="end"/>
      </w:r>
      <w:r w:rsidRPr="00A13747">
        <w:rPr>
          <w:rFonts w:ascii="Times New Roman" w:hAnsi="Times New Roman" w:cs="Times New Roman"/>
        </w:rPr>
        <w:t xml:space="preserve">. Drug resistance was first observed for patient receiving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monotherapy</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00CD6CBE" w:rsidRPr="00A13747">
        <w:rPr>
          <w:rFonts w:ascii="Times New Roman" w:hAnsi="Times New Roman" w:cs="Times New Roman"/>
          <w:noProof/>
        </w:rPr>
        <w:t>(Larder et al., 1989b; Rooke et al., 1989)</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This </w:t>
      </w:r>
      <w:r w:rsidR="006F0CC1">
        <w:rPr>
          <w:rFonts w:ascii="Times New Roman" w:hAnsi="Times New Roman" w:cs="Times New Roman"/>
        </w:rPr>
        <w:t xml:space="preserve">emergence of </w:t>
      </w:r>
      <w:r w:rsidRPr="00A13747">
        <w:rPr>
          <w:rFonts w:ascii="Times New Roman" w:hAnsi="Times New Roman" w:cs="Times New Roman"/>
        </w:rPr>
        <w:t xml:space="preserve">drug resistance </w:t>
      </w:r>
      <w:r w:rsidR="006F0CC1">
        <w:rPr>
          <w:rFonts w:ascii="Times New Roman" w:hAnsi="Times New Roman" w:cs="Times New Roman"/>
        </w:rPr>
        <w:t xml:space="preserve">resulted in </w:t>
      </w:r>
      <w:r w:rsidRPr="00A13747">
        <w:rPr>
          <w:rFonts w:ascii="Times New Roman" w:hAnsi="Times New Roman" w:cs="Times New Roman"/>
        </w:rPr>
        <w:t xml:space="preserve">the development of AIDS defining symptoms </w:t>
      </w:r>
      <w:r w:rsidR="006F0CC1">
        <w:rPr>
          <w:rFonts w:ascii="Times New Roman" w:hAnsi="Times New Roman" w:cs="Times New Roman"/>
        </w:rPr>
        <w:t xml:space="preserve">in individuals on </w:t>
      </w:r>
      <w:proofErr w:type="spellStart"/>
      <w:r w:rsidR="006F0CC1">
        <w:rPr>
          <w:rFonts w:ascii="Times New Roman" w:hAnsi="Times New Roman" w:cs="Times New Roman"/>
        </w:rPr>
        <w:t>monotherapy</w:t>
      </w:r>
      <w:proofErr w:type="spellEnd"/>
      <w:r w:rsidR="006F0CC1">
        <w:rPr>
          <w:rFonts w:ascii="Times New Roman" w:hAnsi="Times New Roman" w:cs="Times New Roman"/>
        </w:rPr>
        <w:t xml:space="preserve"> with numerous deaths as a result of resistance reported </w:t>
      </w:r>
      <w:r w:rsidR="000B23AF" w:rsidRPr="00A13747">
        <w:rPr>
          <w:rFonts w:ascii="Times New Roman" w:hAnsi="Times New Roman" w:cs="Times New Roman"/>
        </w:rPr>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(D'Aquila et al., 1995; Japour et al., 1995; Kahn et al., 1992)</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experienced individuals were observed to show poor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response when changed to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monotherapy</w:t>
      </w:r>
      <w:proofErr w:type="spellEnd"/>
      <w:r w:rsidRPr="00A13747">
        <w:rPr>
          <w:rFonts w:ascii="Times New Roman" w:hAnsi="Times New Roman" w:cs="Times New Roman"/>
        </w:rPr>
        <w:t xml:space="preserve"> or a combination of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lamivudine</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(Miller et al., 1998)</w:t>
      </w:r>
      <w:r w:rsidR="000B23AF" w:rsidRPr="00A13747">
        <w:rPr>
          <w:rFonts w:ascii="Times New Roman" w:hAnsi="Times New Roman" w:cs="Times New Roman"/>
        </w:rPr>
        <w:fldChar w:fldCharType="end"/>
      </w:r>
      <w:r w:rsidRPr="00A13747">
        <w:rPr>
          <w:rFonts w:ascii="Times New Roman" w:hAnsi="Times New Roman" w:cs="Times New Roman"/>
        </w:rPr>
        <w:t xml:space="preserve"> or </w:t>
      </w:r>
      <w:proofErr w:type="spellStart"/>
      <w:r w:rsidRPr="00A13747">
        <w:rPr>
          <w:rFonts w:ascii="Times New Roman" w:hAnsi="Times New Roman" w:cs="Times New Roman"/>
        </w:rPr>
        <w:t>stavudine</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lamivudine</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(Montaner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The combination of two drugs was the method of strategy to tackle drug resistance. Where a combination of drugs showed improved treatment outcome </w:t>
      </w:r>
      <w:r w:rsidR="000B23AF" w:rsidRPr="00A13747">
        <w:rPr>
          <w:rFonts w:ascii="Times New Roman" w:hAnsi="Times New Roman" w:cs="Times New Roman"/>
        </w:rPr>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(Collier et al., 1993; Eron et al., 1995; Shafer et al., 1995; Shafer and Merigan, 1995)</w:t>
      </w:r>
      <w:r w:rsidR="000B23AF" w:rsidRPr="00A13747">
        <w:rPr>
          <w:rFonts w:ascii="Times New Roman" w:hAnsi="Times New Roman" w:cs="Times New Roman"/>
        </w:rPr>
        <w:fldChar w:fldCharType="end"/>
      </w:r>
      <w:r w:rsidRPr="00A13747">
        <w:rPr>
          <w:rFonts w:ascii="Times New Roman" w:hAnsi="Times New Roman" w:cs="Times New Roman"/>
        </w:rPr>
        <w:t xml:space="preserve">, </w:t>
      </w:r>
      <w:commentRangeStart w:id="29"/>
      <w:r w:rsidRPr="00A13747">
        <w:rPr>
          <w:rFonts w:ascii="Times New Roman" w:hAnsi="Times New Roman" w:cs="Times New Roman"/>
        </w:rPr>
        <w:t xml:space="preserve">it resulted in a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resistance response after 2 years </w:t>
      </w:r>
      <w:commentRangeEnd w:id="29"/>
      <w:r w:rsidR="006F0CC1">
        <w:rPr>
          <w:rStyle w:val="CommentReference"/>
        </w:rPr>
        <w:commentReference w:id="29"/>
      </w:r>
      <w:r w:rsidR="000B23AF" w:rsidRPr="00A13747">
        <w:rPr>
          <w:rFonts w:ascii="Times New Roman" w:hAnsi="Times New Roman" w:cs="Times New Roman"/>
        </w:rPr>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(Shafer et al., 1995)</w:t>
      </w:r>
      <w:r w:rsidR="000B23AF" w:rsidRPr="00A13747">
        <w:rPr>
          <w:rFonts w:ascii="Times New Roman" w:hAnsi="Times New Roman" w:cs="Times New Roman"/>
        </w:rPr>
        <w:fldChar w:fldCharType="end"/>
      </w:r>
      <w:r w:rsidRPr="00A13747">
        <w:rPr>
          <w:rFonts w:ascii="Times New Roman" w:hAnsi="Times New Roman" w:cs="Times New Roman"/>
        </w:rPr>
        <w:t xml:space="preserve">. This was due to the baseline HIV-1 drug resistance mutations, which caused therapeutic drug failure </w:t>
      </w:r>
      <w:r w:rsidR="000B23AF" w:rsidRPr="00A13747">
        <w:rPr>
          <w:rFonts w:ascii="Times New Roman" w:hAnsi="Times New Roman" w:cs="Times New Roman"/>
        </w:rPr>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(Van Vaerenbergh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The multidrug resistance mutations, selected by the dual combination therapy, are resistant to both drugs used in the treatment </w:t>
      </w:r>
      <w:r w:rsidR="000B23AF" w:rsidRPr="00A13747">
        <w:rPr>
          <w:rFonts w:ascii="Times New Roman" w:hAnsi="Times New Roman" w:cs="Times New Roman"/>
        </w:rPr>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(Shirasaka et al., 1995)</w:t>
      </w:r>
      <w:r w:rsidR="000B23AF"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w:t>
      </w:r>
      <w:r w:rsidR="006F0CC1">
        <w:rPr>
          <w:rFonts w:ascii="Times New Roman" w:hAnsi="Times New Roman" w:cs="Times New Roman"/>
        </w:rPr>
        <w:t xml:space="preserve">Studies showed that </w:t>
      </w:r>
      <w:r w:rsidRPr="00A13747">
        <w:rPr>
          <w:rFonts w:ascii="Times New Roman" w:hAnsi="Times New Roman" w:cs="Times New Roman"/>
        </w:rPr>
        <w:t xml:space="preserve">HIV replication was suppressed for longer </w:t>
      </w:r>
      <w:r w:rsidR="006F0CC1">
        <w:rPr>
          <w:rFonts w:ascii="Times New Roman" w:hAnsi="Times New Roman" w:cs="Times New Roman"/>
        </w:rPr>
        <w:t xml:space="preserve">periods </w:t>
      </w:r>
      <w:r w:rsidRPr="00A13747">
        <w:rPr>
          <w:rFonts w:ascii="Times New Roman" w:hAnsi="Times New Roman" w:cs="Times New Roman"/>
        </w:rPr>
        <w:t xml:space="preserve">than earlier </w:t>
      </w:r>
      <w:proofErr w:type="spellStart"/>
      <w:r w:rsidR="006F0CC1">
        <w:rPr>
          <w:rFonts w:ascii="Times New Roman" w:hAnsi="Times New Roman" w:cs="Times New Roman"/>
        </w:rPr>
        <w:t>monotherapy</w:t>
      </w:r>
      <w:proofErr w:type="spellEnd"/>
      <w:r w:rsidR="006F0CC1">
        <w:rPr>
          <w:rFonts w:ascii="Times New Roman" w:hAnsi="Times New Roman" w:cs="Times New Roman"/>
        </w:rPr>
        <w:t xml:space="preserve"> </w:t>
      </w:r>
      <w:r w:rsidRPr="00A13747">
        <w:rPr>
          <w:rFonts w:ascii="Times New Roman" w:hAnsi="Times New Roman" w:cs="Times New Roman"/>
        </w:rPr>
        <w:t xml:space="preserve">after the introduction of NNRTI drugs or protease drugs, or both inclusive triple combination therapies </w:t>
      </w:r>
      <w:r w:rsidR="000B23AF"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(Collier et al., 1996; Montaner et al., 1998b; Staszewski et al., 1999b)</w:t>
      </w:r>
      <w:r w:rsidR="000B23AF" w:rsidRPr="00A13747">
        <w:rPr>
          <w:rFonts w:ascii="Times New Roman" w:hAnsi="Times New Roman" w:cs="Times New Roman"/>
        </w:rPr>
        <w:fldChar w:fldCharType="end"/>
      </w:r>
      <w:r w:rsidRPr="00A13747">
        <w:rPr>
          <w:rFonts w:ascii="Times New Roman" w:hAnsi="Times New Roman" w:cs="Times New Roman"/>
        </w:rPr>
        <w:t xml:space="preserve">. NRTI, </w:t>
      </w:r>
      <w:proofErr w:type="spellStart"/>
      <w:r w:rsidRPr="00A13747">
        <w:rPr>
          <w:rFonts w:ascii="Times New Roman" w:hAnsi="Times New Roman" w:cs="Times New Roman"/>
        </w:rPr>
        <w:t>NNRTIs</w:t>
      </w:r>
      <w:proofErr w:type="spellEnd"/>
      <w:r w:rsidRPr="00A13747">
        <w:rPr>
          <w:rFonts w:ascii="Times New Roman" w:hAnsi="Times New Roman" w:cs="Times New Roman"/>
        </w:rPr>
        <w:t xml:space="preserve">, particularly </w:t>
      </w:r>
      <w:proofErr w:type="spellStart"/>
      <w:r w:rsidRPr="00A13747">
        <w:rPr>
          <w:rFonts w:ascii="Times New Roman" w:hAnsi="Times New Roman" w:cs="Times New Roman"/>
        </w:rPr>
        <w:t>nevirapine</w:t>
      </w:r>
      <w:proofErr w:type="spellEnd"/>
      <w:r w:rsidRPr="00A13747">
        <w:rPr>
          <w:rFonts w:ascii="Times New Roman" w:hAnsi="Times New Roman" w:cs="Times New Roman"/>
        </w:rPr>
        <w:t xml:space="preserve"> or </w:t>
      </w:r>
      <w:proofErr w:type="spellStart"/>
      <w:r w:rsidRPr="00A13747">
        <w:rPr>
          <w:rFonts w:ascii="Times New Roman" w:hAnsi="Times New Roman" w:cs="Times New Roman"/>
        </w:rPr>
        <w:t>efavirenz</w:t>
      </w:r>
      <w:proofErr w:type="spellEnd"/>
      <w:r w:rsidRPr="00A13747">
        <w:rPr>
          <w:rFonts w:ascii="Times New Roman" w:hAnsi="Times New Roman" w:cs="Times New Roman"/>
        </w:rPr>
        <w:t xml:space="preserve"> and a protease inhibitor included triple combined therapy could suppress the viral replication and reduce HIV to an undetected level </w:t>
      </w:r>
      <w:r w:rsidR="000B23AF" w:rsidRPr="00A13747">
        <w:rPr>
          <w:rFonts w:ascii="Times New Roman" w:hAnsi="Times New Roman" w:cs="Times New Roman"/>
        </w:rPr>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(Havlir et al., 1998)</w:t>
      </w:r>
      <w:r w:rsidR="000B23AF" w:rsidRPr="00A13747">
        <w:rPr>
          <w:rFonts w:ascii="Times New Roman" w:hAnsi="Times New Roman" w:cs="Times New Roman"/>
        </w:rPr>
        <w:fldChar w:fldCharType="end"/>
      </w:r>
      <w:r w:rsidRPr="00A13747">
        <w:rPr>
          <w:rFonts w:ascii="Times New Roman" w:hAnsi="Times New Roman" w:cs="Times New Roman"/>
        </w:rPr>
        <w:t xml:space="preserve"> but resulted in </w:t>
      </w:r>
      <w:commentRangeStart w:id="30"/>
      <w:r w:rsidRPr="00A13747">
        <w:rPr>
          <w:rFonts w:ascii="Times New Roman" w:hAnsi="Times New Roman" w:cs="Times New Roman"/>
        </w:rPr>
        <w:t xml:space="preserve">failure after development of multiple resistant mutations against the drugs </w:t>
      </w:r>
      <w:commentRangeEnd w:id="30"/>
      <w:r w:rsidR="006F0CC1">
        <w:rPr>
          <w:rStyle w:val="CommentReference"/>
        </w:rPr>
        <w:commentReference w:id="30"/>
      </w:r>
      <w:r w:rsidR="000B23AF" w:rsidRPr="00A13747">
        <w:rPr>
          <w:rFonts w:ascii="Times New Roman" w:hAnsi="Times New Roman" w:cs="Times New Roman"/>
        </w:rPr>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(Casado et al., 2000; Hanna et al., 2000)</w:t>
      </w:r>
      <w:r w:rsidR="000B23AF" w:rsidRPr="00A13747">
        <w:rPr>
          <w:rFonts w:ascii="Times New Roman" w:hAnsi="Times New Roman" w:cs="Times New Roman"/>
        </w:rPr>
        <w:fldChar w:fldCharType="end"/>
      </w:r>
      <w:r w:rsidRPr="00A13747">
        <w:rPr>
          <w:rFonts w:ascii="Times New Roman" w:hAnsi="Times New Roman" w:cs="Times New Roman"/>
        </w:rPr>
        <w:t>. The NNRTI resistant mutations change the reverse transcriptase structure that disables the drug binding to the enzyme (</w:t>
      </w:r>
      <w:r w:rsidR="00396871" w:rsidRPr="003B75D6">
        <w:rPr>
          <w:rFonts w:ascii="Times New Roman" w:hAnsi="Times New Roman" w:cs="Times New Roman"/>
          <w:b/>
        </w:rPr>
        <w:t>Figure 1.12</w:t>
      </w:r>
      <w:r w:rsidRPr="00A13747">
        <w:rPr>
          <w:rFonts w:ascii="Times New Roman" w:hAnsi="Times New Roman" w:cs="Times New Roman"/>
        </w:rPr>
        <w:t xml:space="preserve">). </w:t>
      </w:r>
      <w:commentRangeStart w:id="31"/>
      <w:r w:rsidRPr="00A13747">
        <w:rPr>
          <w:rFonts w:ascii="Times New Roman" w:hAnsi="Times New Roman" w:cs="Times New Roman"/>
        </w:rPr>
        <w:t xml:space="preserve">Suboptimal therapy, often due to low adherence, leads to drug failure </w:t>
      </w:r>
      <w:commentRangeEnd w:id="31"/>
      <w:r w:rsidR="00E827DA">
        <w:rPr>
          <w:rStyle w:val="CommentReference"/>
        </w:rPr>
        <w:commentReference w:id="31"/>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(Bangsberg et al., 2007)</w:t>
      </w:r>
      <w:r w:rsidR="000B23AF" w:rsidRPr="00A13747">
        <w:rPr>
          <w:rFonts w:ascii="Times New Roman" w:hAnsi="Times New Roman" w:cs="Times New Roman"/>
        </w:rPr>
        <w:fldChar w:fldCharType="end"/>
      </w:r>
      <w:r w:rsidRPr="00A13747">
        <w:rPr>
          <w:rFonts w:ascii="Times New Roman" w:hAnsi="Times New Roman" w:cs="Times New Roman"/>
        </w:rPr>
        <w:t xml:space="preserve">. This limits the therapy options and drug failure with new combinations in short time </w:t>
      </w:r>
      <w:r w:rsidR="000B23AF" w:rsidRPr="00A13747">
        <w:rPr>
          <w:rFonts w:ascii="Times New Roman" w:hAnsi="Times New Roman" w:cs="Times New Roman"/>
        </w:rPr>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(Hammer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Even the combination therapy of five drugs including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one NNRTI and 2 PIs </w:t>
      </w:r>
      <w:ins w:id="32" w:author="Ram Shrestha" w:date="2014-03-27T21:40:00Z">
        <w:r w:rsidR="002641BE">
          <w:rPr>
            <w:rFonts w:ascii="Times New Roman" w:hAnsi="Times New Roman" w:cs="Times New Roman"/>
          </w:rPr>
          <w:t xml:space="preserve">has </w:t>
        </w:r>
      </w:ins>
      <w:r w:rsidRPr="00A13747">
        <w:rPr>
          <w:rFonts w:ascii="Times New Roman" w:hAnsi="Times New Roman" w:cs="Times New Roman"/>
        </w:rPr>
        <w:t xml:space="preserve">resulted in poor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response in just 24 weeks </w:t>
      </w:r>
      <w:r w:rsidR="000B23AF" w:rsidRPr="00A13747">
        <w:rPr>
          <w:rFonts w:ascii="Times New Roman" w:hAnsi="Times New Roman" w:cs="Times New Roman"/>
        </w:rPr>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(Piketty et al., 1999)</w:t>
      </w:r>
      <w:r w:rsidR="000B23AF" w:rsidRPr="00A13747">
        <w:rPr>
          <w:rFonts w:ascii="Times New Roman" w:hAnsi="Times New Roman" w:cs="Times New Roman"/>
        </w:rPr>
        <w:fldChar w:fldCharType="end"/>
      </w:r>
      <w:r w:rsidRPr="00A13747">
        <w:rPr>
          <w:rFonts w:ascii="Times New Roman" w:hAnsi="Times New Roman" w:cs="Times New Roman"/>
        </w:rPr>
        <w:t xml:space="preserve">. These studies also show that the drug resistant viral variants can vary from high level to undetectable level and that suggests the necessity of drug resistance testing before initiating antiretroviral therapy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(Hanna and D'Aquila, 2001)</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Phenotypic and genotypic assays are available for drug resistance testing. A phenotypic assay includes viral stock generation from peripheral blood mononuclear cells (</w:t>
      </w:r>
      <w:proofErr w:type="spellStart"/>
      <w:r w:rsidRPr="00A13747">
        <w:rPr>
          <w:rFonts w:ascii="Times New Roman" w:hAnsi="Times New Roman" w:cs="Times New Roman"/>
        </w:rPr>
        <w:t>PBMCs</w:t>
      </w:r>
      <w:proofErr w:type="spellEnd"/>
      <w:r w:rsidRPr="00A13747">
        <w:rPr>
          <w:rFonts w:ascii="Times New Roman" w:hAnsi="Times New Roman" w:cs="Times New Roman"/>
        </w:rPr>
        <w:t xml:space="preserve">), titration of stock to get viral infectivity, infection of cell culture with known concentrations of antiretroviral drugs and calculation of inhibitory concentration (IC) 50 and 90, based on a measure of infection. The limitations of the method include: its labor intensive, minimum of six weeks time requirement, in vitro viral selection pressure during the assay period and use of </w:t>
      </w:r>
      <w:proofErr w:type="spellStart"/>
      <w:r w:rsidRPr="00A13747">
        <w:rPr>
          <w:rFonts w:ascii="Times New Roman" w:hAnsi="Times New Roman" w:cs="Times New Roman"/>
        </w:rPr>
        <w:t>PBMCs</w:t>
      </w:r>
      <w:proofErr w:type="spellEnd"/>
      <w:r w:rsidRPr="00A13747">
        <w:rPr>
          <w:rFonts w:ascii="Times New Roman" w:hAnsi="Times New Roman" w:cs="Times New Roman"/>
        </w:rPr>
        <w:t xml:space="preserve"> only (not virus in plasma) for drug susceptibility test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(Hanna and D'Aquila, 2001)</w:t>
      </w:r>
      <w:r w:rsidR="000B23AF"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limitations led to development of HIV resistance assays based on recombination of the virus from plasma samples </w:t>
      </w:r>
      <w:r w:rsidR="000B23AF"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(Hertogs et al., 1998; Kellam and Larder, 1994; Martinez-Picado et al., 1999; Petropoulos et al., 2000; Shi and Mellors, 1997)</w:t>
      </w:r>
      <w:r w:rsidR="000B23AF" w:rsidRPr="00A13747">
        <w:rPr>
          <w:rFonts w:ascii="Times New Roman" w:hAnsi="Times New Roman" w:cs="Times New Roman"/>
        </w:rPr>
        <w:fldChar w:fldCharType="end"/>
      </w:r>
      <w:r w:rsidRPr="00A13747">
        <w:rPr>
          <w:rFonts w:ascii="Times New Roman" w:hAnsi="Times New Roman" w:cs="Times New Roman"/>
        </w:rPr>
        <w:t xml:space="preserve">. The recombinant assays are based on extraction of the plasma viral genome, amplification of PR and RT regions, insertion of the sequence into a HIV vector to produce recombinant virus that are used for infection of cell culture on which drug susceptibility test is done at IC50 and IC90. </w:t>
      </w:r>
      <w:proofErr w:type="spellStart"/>
      <w:r w:rsidRPr="00A13747">
        <w:rPr>
          <w:rFonts w:ascii="Times New Roman" w:hAnsi="Times New Roman" w:cs="Times New Roman"/>
        </w:rPr>
        <w:t>Antivirogram</w:t>
      </w:r>
      <w:proofErr w:type="spellEnd"/>
      <w:r w:rsidRPr="00A13747">
        <w:rPr>
          <w:rFonts w:ascii="Times New Roman" w:hAnsi="Times New Roman" w:cs="Times New Roman"/>
        </w:rPr>
        <w:t xml:space="preserve"> assay (</w:t>
      </w:r>
      <w:proofErr w:type="spellStart"/>
      <w:r w:rsidRPr="00A13747">
        <w:rPr>
          <w:rFonts w:ascii="Times New Roman" w:hAnsi="Times New Roman" w:cs="Times New Roman"/>
        </w:rPr>
        <w:t>Virco</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Mechelen</w:t>
      </w:r>
      <w:proofErr w:type="spellEnd"/>
      <w:r w:rsidRPr="00A13747">
        <w:rPr>
          <w:rFonts w:ascii="Times New Roman" w:hAnsi="Times New Roman" w:cs="Times New Roman"/>
        </w:rPr>
        <w:t xml:space="preserve">, Belgium) </w:t>
      </w:r>
      <w:r w:rsidR="000B23AF"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(Hertogs et al., 1998)</w:t>
      </w:r>
      <w:r w:rsidR="000B23AF" w:rsidRPr="00A13747">
        <w:rPr>
          <w:rFonts w:ascii="Times New Roman" w:hAnsi="Times New Roman" w:cs="Times New Roman"/>
        </w:rPr>
        <w:fldChar w:fldCharType="end"/>
      </w:r>
      <w:r w:rsidRPr="00A13747">
        <w:rPr>
          <w:rFonts w:ascii="Times New Roman" w:hAnsi="Times New Roman" w:cs="Times New Roman"/>
        </w:rPr>
        <w:t xml:space="preserve"> and </w:t>
      </w:r>
      <w:proofErr w:type="spellStart"/>
      <w:r w:rsidRPr="00A13747">
        <w:rPr>
          <w:rFonts w:ascii="Times New Roman" w:hAnsi="Times New Roman" w:cs="Times New Roman"/>
        </w:rPr>
        <w:t>PhenoSense</w:t>
      </w:r>
      <w:proofErr w:type="spellEnd"/>
      <w:r w:rsidRPr="00A13747">
        <w:rPr>
          <w:rFonts w:ascii="Times New Roman" w:hAnsi="Times New Roman" w:cs="Times New Roman"/>
        </w:rPr>
        <w:t xml:space="preserve"> assay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South San Francisco, California)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(Petropoulos et al., 2000)</w:t>
      </w:r>
      <w:r w:rsidR="000B23AF" w:rsidRPr="00A13747">
        <w:rPr>
          <w:rFonts w:ascii="Times New Roman" w:hAnsi="Times New Roman" w:cs="Times New Roman"/>
        </w:rPr>
        <w:fldChar w:fldCharType="end"/>
      </w:r>
      <w:r w:rsidRPr="00A13747">
        <w:rPr>
          <w:rFonts w:ascii="Times New Roman" w:hAnsi="Times New Roman" w:cs="Times New Roman"/>
        </w:rPr>
        <w:t xml:space="preserve"> are two automated recombinant assays; both require up to 10 days to complete the resistance test. These assays sample the predominant variant in the viral population while minor variants may go undetected that could lead to drug failure </w:t>
      </w:r>
      <w:r w:rsidR="000B23AF" w:rsidRPr="00A13747">
        <w:rPr>
          <w:rFonts w:ascii="Times New Roman" w:hAnsi="Times New Roman" w:cs="Times New Roman"/>
        </w:rPr>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00CD6CBE" w:rsidRPr="00A13747">
        <w:rPr>
          <w:rFonts w:ascii="Times New Roman" w:hAnsi="Times New Roman" w:cs="Times New Roman"/>
          <w:noProof/>
        </w:rPr>
        <w:t>(Simen et al., 2009b)</w:t>
      </w:r>
      <w:r w:rsidR="000B23AF" w:rsidRPr="00A13747">
        <w:rPr>
          <w:rFonts w:ascii="Times New Roman" w:hAnsi="Times New Roman" w:cs="Times New Roman"/>
        </w:rPr>
        <w:fldChar w:fldCharType="end"/>
      </w:r>
      <w:r w:rsidRPr="00A13747">
        <w:rPr>
          <w:rFonts w:ascii="Times New Roman" w:hAnsi="Times New Roman" w:cs="Times New Roman"/>
        </w:rPr>
        <w:t xml:space="preserve">. The assays involve complexities and are expensive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(Hirsch MS, 2000)</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Genotypic assays are based on mutations inferred from gene sequences. Specific mutations in HIV-1 provide resistance to related antiretroviral drugs (</w:t>
      </w:r>
      <w:r w:rsidR="00396871" w:rsidRPr="003B75D6">
        <w:rPr>
          <w:rFonts w:ascii="Times New Roman" w:hAnsi="Times New Roman" w:cs="Times New Roman"/>
          <w:b/>
        </w:rPr>
        <w:t>Figure 1.13</w:t>
      </w:r>
      <w:r w:rsidRPr="00A13747">
        <w:rPr>
          <w:rFonts w:ascii="Times New Roman" w:hAnsi="Times New Roman" w:cs="Times New Roman"/>
        </w:rPr>
        <w:t xml:space="preserve"> and </w:t>
      </w:r>
      <w:r w:rsidR="00396871" w:rsidRPr="003B75D6">
        <w:rPr>
          <w:rFonts w:ascii="Times New Roman" w:hAnsi="Times New Roman" w:cs="Times New Roman"/>
          <w:b/>
        </w:rPr>
        <w:t>Figure 1.14</w:t>
      </w:r>
      <w:r w:rsidRPr="00A13747">
        <w:rPr>
          <w:rFonts w:ascii="Times New Roman" w:hAnsi="Times New Roman" w:cs="Times New Roman"/>
        </w:rPr>
        <w:t xml:space="preserve">). The HIV test </w:t>
      </w:r>
      <w:commentRangeStart w:id="33"/>
      <w:r w:rsidRPr="00A13747">
        <w:rPr>
          <w:rFonts w:ascii="Times New Roman" w:hAnsi="Times New Roman" w:cs="Times New Roman"/>
        </w:rPr>
        <w:t>sequence can be compared with a database of known drug resistant viral specimens</w:t>
      </w:r>
      <w:commentRangeEnd w:id="33"/>
      <w:r w:rsidR="00963611">
        <w:rPr>
          <w:rStyle w:val="CommentReference"/>
        </w:rPr>
        <w:commentReference w:id="33"/>
      </w:r>
      <w:r w:rsidRPr="00A13747">
        <w:rPr>
          <w:rFonts w:ascii="Times New Roman" w:hAnsi="Times New Roman" w:cs="Times New Roman"/>
        </w:rPr>
        <w:t xml:space="preserve"> e.g. the Stanford HIV database </w:t>
      </w:r>
      <w:r w:rsidR="000B23AF" w:rsidRPr="00A13747">
        <w:rPr>
          <w:rFonts w:ascii="Times New Roman" w:hAnsi="Times New Roman" w:cs="Times New Roman"/>
        </w:rPr>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(Rhee et al., 2003)</w:t>
      </w:r>
      <w:r w:rsidR="000B23AF" w:rsidRPr="00A13747">
        <w:rPr>
          <w:rFonts w:ascii="Times New Roman" w:hAnsi="Times New Roman" w:cs="Times New Roman"/>
        </w:rPr>
        <w:fldChar w:fldCharType="end"/>
      </w:r>
      <w:r w:rsidRPr="00A13747">
        <w:rPr>
          <w:rFonts w:ascii="Times New Roman" w:hAnsi="Times New Roman" w:cs="Times New Roman"/>
        </w:rPr>
        <w:t xml:space="preserve">. The </w:t>
      </w:r>
      <w:r w:rsidR="00E93357" w:rsidRPr="00A13747">
        <w:rPr>
          <w:rFonts w:ascii="Times New Roman" w:hAnsi="Times New Roman" w:cs="Times New Roman"/>
        </w:rPr>
        <w:t xml:space="preserve">known drug susceptibility </w:t>
      </w:r>
      <w:r w:rsidRPr="00A13747">
        <w:rPr>
          <w:rFonts w:ascii="Times New Roman" w:hAnsi="Times New Roman" w:cs="Times New Roman"/>
        </w:rPr>
        <w:t xml:space="preserve">information </w:t>
      </w:r>
      <w:r w:rsidR="00E93357" w:rsidRPr="00A13747">
        <w:rPr>
          <w:rFonts w:ascii="Times New Roman" w:hAnsi="Times New Roman" w:cs="Times New Roman"/>
        </w:rPr>
        <w:t xml:space="preserve">on the combination of drug resistant mutations, </w:t>
      </w:r>
      <w:r w:rsidRPr="00A13747">
        <w:rPr>
          <w:rFonts w:ascii="Times New Roman" w:hAnsi="Times New Roman" w:cs="Times New Roman"/>
        </w:rPr>
        <w:t xml:space="preserve">can be used to infer the drug susceptibility </w:t>
      </w:r>
      <w:r w:rsidR="00E93357" w:rsidRPr="00A13747">
        <w:rPr>
          <w:rFonts w:ascii="Times New Roman" w:hAnsi="Times New Roman" w:cs="Times New Roman"/>
        </w:rPr>
        <w:t xml:space="preserve">of the HIV genotypic sequence data </w:t>
      </w:r>
      <w:r w:rsidRPr="00A13747">
        <w:rPr>
          <w:rFonts w:ascii="Times New Roman" w:hAnsi="Times New Roman" w:cs="Times New Roman"/>
        </w:rPr>
        <w:t xml:space="preserve">classed as susceptible, resistant and intermediate resistant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(Larder et al., 1999; Mayer et al., 2001)</w:t>
      </w:r>
      <w:r w:rsidR="000B23AF"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Sanger based technology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&lt;EndNote&gt;&lt;Cite&gt;&lt;Author&gt;Sanger&lt;/Author&gt;&lt;Year&gt;1977&lt;/Year&gt;&lt;RecNum&gt;183&lt;/RecNum&gt;&lt;record&gt;&lt;rec-number&gt;183&lt;/rec-number&gt;&lt;foreign-keys&gt;&lt;key app="EN" db-id="fp25zzvrxrd9vke5zxqp9stbssprwstvdddz"&gt;183&lt;/key&gt;&lt;/foreign-keys&gt;&lt;ref-type name="Journal Article"&gt;17&lt;/ref-type&gt;&lt;contributors&gt;&lt;authors&gt;&lt;author&gt;Sanger, F.&lt;/author&gt;&lt;author&gt;Nicklen, S.&lt;/author&gt;&lt;author&gt;Coulson, A. R.&lt;/author&gt;&lt;/authors&gt;&lt;/contributors&gt;&lt;auth-address&gt;http://www.pnas.org/content/74/12/5463&lt;/auth-address&gt;&lt;titles&gt;&lt;title&gt;DNA sequencing with chain-terminating inhibitors&lt;/title&gt;&lt;secondary-title&gt;Proceedings of the National Academy of Sciences&lt;/secondary-title&gt;&lt;/titles&gt;&lt;pages&gt;5463-5467&lt;/pages&gt;&lt;volume&gt;74&lt;/volume&gt;&lt;number&gt;12&lt;/number&gt;&lt;dates&gt;&lt;year&gt;1977&lt;/year&gt;&lt;pub-dates&gt;&lt;date&gt;December&lt;/date&gt;&lt;/pub-dates&gt;&lt;/dates&gt;&lt;isbn&gt;0027-8424, 1091-6490&lt;/isbn&gt;&lt;label&gt;sanger_dna_1977&lt;/label&gt;&lt;urls&gt;&lt;/urls&gt;&lt;/record&gt;&lt;/Cite&gt;&lt;/EndNote&gt;</w:instrText>
      </w:r>
      <w:r w:rsidR="000B23AF" w:rsidRPr="00A13747">
        <w:rPr>
          <w:rFonts w:ascii="Times New Roman" w:hAnsi="Times New Roman" w:cs="Times New Roman"/>
        </w:rPr>
        <w:fldChar w:fldCharType="separate"/>
      </w:r>
      <w:r w:rsidR="00045B29" w:rsidRPr="00A13747">
        <w:rPr>
          <w:rFonts w:ascii="Times New Roman" w:hAnsi="Times New Roman" w:cs="Times New Roman"/>
          <w:noProof/>
        </w:rPr>
        <w:t>(Sanger et al., 1977b)</w:t>
      </w:r>
      <w:r w:rsidR="000B23AF" w:rsidRPr="00A13747">
        <w:rPr>
          <w:rFonts w:ascii="Times New Roman" w:hAnsi="Times New Roman" w:cs="Times New Roman"/>
        </w:rPr>
        <w:fldChar w:fldCharType="end"/>
      </w:r>
      <w:r w:rsidR="00045B29" w:rsidRPr="00A13747">
        <w:rPr>
          <w:rFonts w:ascii="Times New Roman" w:hAnsi="Times New Roman" w:cs="Times New Roman"/>
        </w:rPr>
        <w:t xml:space="preserve"> </w:t>
      </w:r>
      <w:r w:rsidRPr="00A13747">
        <w:rPr>
          <w:rFonts w:ascii="Times New Roman" w:hAnsi="Times New Roman" w:cs="Times New Roman"/>
        </w:rPr>
        <w:t xml:space="preserve">has been the standard for sequencing HIV-1 genes for drug resistance genotyping. </w:t>
      </w:r>
      <w:proofErr w:type="spellStart"/>
      <w:r w:rsidRPr="00A13747">
        <w:rPr>
          <w:rFonts w:ascii="Times New Roman" w:hAnsi="Times New Roman" w:cs="Times New Roman"/>
        </w:rPr>
        <w:t>Oligonucleotide</w:t>
      </w:r>
      <w:proofErr w:type="spellEnd"/>
      <w:r w:rsidRPr="00A13747">
        <w:rPr>
          <w:rFonts w:ascii="Times New Roman" w:hAnsi="Times New Roman" w:cs="Times New Roman"/>
        </w:rPr>
        <w:t xml:space="preserve"> hybridization based genotypic assays, as in </w:t>
      </w:r>
      <w:proofErr w:type="spellStart"/>
      <w:r w:rsidRPr="00A13747">
        <w:rPr>
          <w:rFonts w:ascii="Times New Roman" w:hAnsi="Times New Roman" w:cs="Times New Roman"/>
        </w:rPr>
        <w:t>GeneChip</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Affymetrix</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(Kozal et al., 1996)</w:t>
      </w:r>
      <w:r w:rsidR="000B23AF" w:rsidRPr="00A13747">
        <w:rPr>
          <w:rFonts w:ascii="Times New Roman" w:hAnsi="Times New Roman" w:cs="Times New Roman"/>
        </w:rPr>
        <w:fldChar w:fldCharType="end"/>
      </w:r>
      <w:r w:rsidRPr="00A13747">
        <w:rPr>
          <w:rFonts w:ascii="Times New Roman" w:hAnsi="Times New Roman" w:cs="Times New Roman"/>
        </w:rPr>
        <w:t xml:space="preserve"> and </w:t>
      </w:r>
      <w:proofErr w:type="spellStart"/>
      <w:r w:rsidRPr="00A13747">
        <w:rPr>
          <w:rFonts w:ascii="Times New Roman" w:hAnsi="Times New Roman" w:cs="Times New Roman"/>
        </w:rPr>
        <w:t>LiPA</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InnoGenetics</w:t>
      </w:r>
      <w:proofErr w:type="spellEnd"/>
      <w:r w:rsidRPr="00A13747">
        <w:rPr>
          <w:rFonts w:ascii="Times New Roman" w:hAnsi="Times New Roman" w:cs="Times New Roman"/>
        </w:rPr>
        <w:t xml:space="preserve">)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(Stuyver et al., 1997)</w:t>
      </w:r>
      <w:r w:rsidR="000B23AF" w:rsidRPr="00A13747">
        <w:rPr>
          <w:rFonts w:ascii="Times New Roman" w:hAnsi="Times New Roman" w:cs="Times New Roman"/>
        </w:rPr>
        <w:fldChar w:fldCharType="end"/>
      </w:r>
      <w:r w:rsidRPr="00A13747">
        <w:rPr>
          <w:rFonts w:ascii="Times New Roman" w:hAnsi="Times New Roman" w:cs="Times New Roman"/>
        </w:rPr>
        <w:t xml:space="preserve">, were in used but limited to preselected drug resistant mutation </w:t>
      </w:r>
      <w:proofErr w:type="spellStart"/>
      <w:r w:rsidRPr="00A13747">
        <w:rPr>
          <w:rFonts w:ascii="Times New Roman" w:hAnsi="Times New Roman" w:cs="Times New Roman"/>
        </w:rPr>
        <w:t>codons</w:t>
      </w:r>
      <w:proofErr w:type="spellEnd"/>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2"/>
        <w:numPr>
          <w:numberingChange w:id="34" w:author="Ram Shrestha" w:date="2014-03-27T20:48:00Z" w:original="%1:1:0:.%2:10:0:"/>
        </w:numPr>
        <w:rPr>
          <w:rFonts w:cs="Times New Roman"/>
        </w:rPr>
      </w:pPr>
      <w:r w:rsidRPr="00A13747">
        <w:rPr>
          <w:rFonts w:cs="Times New Roman"/>
        </w:rPr>
        <w:t xml:space="preserve">HIV </w:t>
      </w:r>
      <w:r w:rsidR="00D22F4E">
        <w:rPr>
          <w:rFonts w:cs="Times New Roman"/>
        </w:rPr>
        <w:t xml:space="preserve">drug resistance </w:t>
      </w:r>
      <w:r w:rsidRPr="00A13747">
        <w:rPr>
          <w:rFonts w:cs="Times New Roman"/>
        </w:rPr>
        <w:t xml:space="preserve">genotyping </w:t>
      </w:r>
    </w:p>
    <w:p w:rsidR="006444DD" w:rsidRPr="00A13747" w:rsidRDefault="006444DD" w:rsidP="0063668E">
      <w:pPr>
        <w:rPr>
          <w:rFonts w:ascii="Times New Roman" w:hAnsi="Times New Roman" w:cs="Times New Roman"/>
        </w:rPr>
      </w:pPr>
    </w:p>
    <w:p w:rsidR="0063668E" w:rsidRPr="00A13747" w:rsidRDefault="006444DD" w:rsidP="0063668E">
      <w:pPr>
        <w:pStyle w:val="Heading3"/>
        <w:numPr>
          <w:numberingChange w:id="35" w:author="Ram Shrestha" w:date="2014-03-27T20:48:00Z" w:original="%1:1:0:.%2:10:0:.%3:1:0:"/>
        </w:numPr>
        <w:rPr>
          <w:rFonts w:cs="Times New Roman"/>
        </w:rPr>
      </w:pPr>
      <w:r w:rsidRPr="00A13747">
        <w:rPr>
          <w:rFonts w:cs="Times New Roman"/>
        </w:rPr>
        <w:t>Conventional Population Based HIV Drug Resistance Genotyping</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r w:rsidR="00D22F4E">
        <w:rPr>
          <w:rFonts w:ascii="Times New Roman" w:hAnsi="Times New Roman" w:cs="Times New Roman"/>
        </w:rPr>
        <w:t>presence/absence of certain</w:t>
      </w:r>
      <w:r w:rsidRPr="00A13747">
        <w:rPr>
          <w:rFonts w:ascii="Times New Roman" w:hAnsi="Times New Roman" w:cs="Times New Roman"/>
        </w:rPr>
        <w:t xml:space="preserve"> mutations (</w:t>
      </w:r>
      <w:r w:rsidR="00396871" w:rsidRPr="00D22F4E">
        <w:rPr>
          <w:rFonts w:ascii="Times New Roman" w:hAnsi="Times New Roman" w:cs="Times New Roman"/>
          <w:b/>
        </w:rPr>
        <w:t>Figure 1.13</w:t>
      </w:r>
      <w:r w:rsidRPr="00A13747">
        <w:rPr>
          <w:rFonts w:ascii="Times New Roman" w:hAnsi="Times New Roman" w:cs="Times New Roman"/>
        </w:rPr>
        <w:t xml:space="preserve"> and </w:t>
      </w:r>
      <w:r w:rsidR="00396871" w:rsidRPr="00D22F4E">
        <w:rPr>
          <w:rFonts w:ascii="Times New Roman" w:hAnsi="Times New Roman" w:cs="Times New Roman"/>
          <w:b/>
        </w:rPr>
        <w:t>Figure 1.14</w:t>
      </w:r>
      <w:r w:rsidRPr="00A13747">
        <w:rPr>
          <w:rFonts w:ascii="Times New Roman" w:hAnsi="Times New Roman" w:cs="Times New Roman"/>
        </w:rPr>
        <w:t xml:space="preserve">) in HIV has strong relation with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w:t>
      </w:r>
      <w:r w:rsidR="000B23AF" w:rsidRPr="00A13747">
        <w:rPr>
          <w:rFonts w:ascii="Times New Roman" w:hAnsi="Times New Roman" w:cs="Times New Roman"/>
        </w:rPr>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00CD6CBE" w:rsidRPr="00A13747">
        <w:rPr>
          <w:rFonts w:ascii="Times New Roman" w:hAnsi="Times New Roman" w:cs="Times New Roman"/>
          <w:noProof/>
        </w:rPr>
        <w:t>(Condra et al., 1995; Larder et al., 1989a; Larder and Kemp, 1989; Lorenzi et al., 1999; Molla et al., 1996; van Leeuwen et al., 1995; Zolopa et al., 1999)</w:t>
      </w:r>
      <w:r w:rsidR="000B23AF" w:rsidRPr="00A13747">
        <w:rPr>
          <w:rFonts w:ascii="Times New Roman" w:hAnsi="Times New Roman" w:cs="Times New Roman"/>
        </w:rPr>
        <w:fldChar w:fldCharType="end"/>
      </w:r>
      <w:r w:rsidRPr="00A13747">
        <w:rPr>
          <w:rFonts w:ascii="Times New Roman" w:hAnsi="Times New Roman" w:cs="Times New Roman"/>
        </w:rPr>
        <w:t xml:space="preserve"> and </w:t>
      </w:r>
      <w:r w:rsidR="009A019D">
        <w:rPr>
          <w:rFonts w:ascii="Times New Roman" w:hAnsi="Times New Roman" w:cs="Times New Roman"/>
        </w:rPr>
        <w:t>characterization of these drug resistance mutations (</w:t>
      </w:r>
      <w:proofErr w:type="spellStart"/>
      <w:r w:rsidR="009A019D">
        <w:rPr>
          <w:rFonts w:ascii="Times New Roman" w:hAnsi="Times New Roman" w:cs="Times New Roman"/>
        </w:rPr>
        <w:t>DRMs</w:t>
      </w:r>
      <w:proofErr w:type="spellEnd"/>
      <w:r w:rsidR="009A019D">
        <w:rPr>
          <w:rFonts w:ascii="Times New Roman" w:hAnsi="Times New Roman" w:cs="Times New Roman"/>
        </w:rPr>
        <w:t xml:space="preserve">) </w:t>
      </w:r>
      <w:r w:rsidRPr="00A13747">
        <w:rPr>
          <w:rFonts w:ascii="Times New Roman" w:hAnsi="Times New Roman" w:cs="Times New Roman"/>
        </w:rPr>
        <w:t xml:space="preserve">can be used </w:t>
      </w:r>
      <w:r w:rsidR="009A019D">
        <w:rPr>
          <w:rFonts w:ascii="Times New Roman" w:hAnsi="Times New Roman" w:cs="Times New Roman"/>
        </w:rPr>
        <w:t xml:space="preserve">to optimize the </w:t>
      </w:r>
      <w:r w:rsidRPr="00A13747">
        <w:rPr>
          <w:rFonts w:ascii="Times New Roman" w:hAnsi="Times New Roman" w:cs="Times New Roman"/>
        </w:rPr>
        <w:t xml:space="preserve">antiretroviral therapy </w:t>
      </w:r>
      <w:r w:rsidR="000B23AF" w:rsidRPr="00A13747">
        <w:rPr>
          <w:rFonts w:ascii="Times New Roman" w:hAnsi="Times New Roman" w:cs="Times New Roman"/>
        </w:rPr>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(Baxter et al., 2000; Durant et al., 1999; Van Vaerenbergh, 2001)</w:t>
      </w:r>
      <w:r w:rsidR="000B23AF" w:rsidRPr="00A13747">
        <w:rPr>
          <w:rFonts w:ascii="Times New Roman" w:hAnsi="Times New Roman" w:cs="Times New Roman"/>
        </w:rPr>
        <w:fldChar w:fldCharType="end"/>
      </w:r>
      <w:r w:rsidRPr="00A13747">
        <w:rPr>
          <w:rFonts w:ascii="Times New Roman" w:hAnsi="Times New Roman" w:cs="Times New Roman"/>
        </w:rPr>
        <w:t xml:space="preserve">. Conventional HIV genotyping involves Sanger </w:t>
      </w:r>
      <w:proofErr w:type="spellStart"/>
      <w:r w:rsidRPr="00A13747">
        <w:rPr>
          <w:rFonts w:ascii="Times New Roman" w:hAnsi="Times New Roman" w:cs="Times New Roman"/>
        </w:rPr>
        <w:t>dideoxy</w:t>
      </w:r>
      <w:proofErr w:type="spellEnd"/>
      <w:r w:rsidRPr="00A13747">
        <w:rPr>
          <w:rFonts w:ascii="Times New Roman" w:hAnsi="Times New Roman" w:cs="Times New Roman"/>
        </w:rPr>
        <w:t xml:space="preserve"> termination based population sequencing </w:t>
      </w:r>
      <w:r w:rsidR="00585885" w:rsidRPr="00A13747">
        <w:rPr>
          <w:rFonts w:ascii="Times New Roman" w:hAnsi="Times New Roman" w:cs="Times New Roman"/>
        </w:rPr>
        <w:t xml:space="preserve">that </w:t>
      </w:r>
      <w:r w:rsidR="009334D4" w:rsidRPr="00A13747">
        <w:rPr>
          <w:rFonts w:ascii="Times New Roman" w:hAnsi="Times New Roman" w:cs="Times New Roman"/>
        </w:rPr>
        <w:t>produces</w:t>
      </w:r>
      <w:r w:rsidR="00585885" w:rsidRPr="00A13747">
        <w:rPr>
          <w:rFonts w:ascii="Times New Roman" w:hAnsi="Times New Roman" w:cs="Times New Roman"/>
        </w:rPr>
        <w:t xml:space="preserve"> consensus sequence of the viral population in a sample</w:t>
      </w:r>
      <w:r w:rsidR="00BE57C7" w:rsidRPr="00A13747">
        <w:rPr>
          <w:rFonts w:ascii="Times New Roman" w:hAnsi="Times New Roman" w:cs="Times New Roman"/>
        </w:rPr>
        <w:t xml:space="preserve"> </w:t>
      </w:r>
      <w:r w:rsidR="000B23AF" w:rsidRPr="00A13747">
        <w:rPr>
          <w:rFonts w:ascii="Times New Roman" w:hAnsi="Times New Roman" w:cs="Times New Roman"/>
        </w:rPr>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00045B29" w:rsidRPr="00A13747">
        <w:rPr>
          <w:rFonts w:ascii="Times New Roman" w:hAnsi="Times New Roman" w:cs="Times New Roman"/>
          <w:noProof/>
        </w:rPr>
        <w:t>(Ewing et al., 1998; Metzker, 2005; Sanger et al., 1977a)</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technology outputs a chromatogram that shows a peak for all the bases at a particular position of a gene sequence for </w:t>
      </w:r>
      <w:r w:rsidR="00585885" w:rsidRPr="00A13747">
        <w:rPr>
          <w:rFonts w:ascii="Times New Roman" w:hAnsi="Times New Roman" w:cs="Times New Roman"/>
        </w:rPr>
        <w:t xml:space="preserve">the </w:t>
      </w:r>
      <w:r w:rsidRPr="00A13747">
        <w:rPr>
          <w:rFonts w:ascii="Times New Roman" w:hAnsi="Times New Roman" w:cs="Times New Roman"/>
        </w:rPr>
        <w:t xml:space="preserve">viral population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instrText>
      </w:r>
      <w:r w:rsidR="000B23AF" w:rsidRPr="00A13747">
        <w:rPr>
          <w:rFonts w:ascii="Times New Roman" w:hAnsi="Times New Roman" w:cs="Times New Roman"/>
        </w:rPr>
        <w:fldChar w:fldCharType="separate"/>
      </w:r>
      <w:r w:rsidR="00E93357" w:rsidRPr="00A13747">
        <w:rPr>
          <w:rFonts w:ascii="Times New Roman" w:hAnsi="Times New Roman" w:cs="Times New Roman"/>
          <w:noProof/>
        </w:rPr>
        <w:t>(Struck et al., 2012)</w:t>
      </w:r>
      <w:r w:rsidR="000B23AF" w:rsidRPr="00A13747">
        <w:rPr>
          <w:rFonts w:ascii="Times New Roman" w:hAnsi="Times New Roman" w:cs="Times New Roman"/>
        </w:rPr>
        <w:fldChar w:fldCharType="end"/>
      </w:r>
      <w:r w:rsidRPr="00A13747">
        <w:rPr>
          <w:rFonts w:ascii="Times New Roman" w:hAnsi="Times New Roman" w:cs="Times New Roman"/>
        </w:rP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r w:rsidR="000B23AF" w:rsidRPr="00A13747">
        <w:rPr>
          <w:rFonts w:ascii="Times New Roman" w:hAnsi="Times New Roman" w:cs="Times New Roman"/>
        </w:rPr>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(Woods et al., 2012)</w:t>
      </w:r>
      <w:r w:rsidR="000B23AF" w:rsidRPr="00A13747">
        <w:rPr>
          <w:rFonts w:ascii="Times New Roman" w:hAnsi="Times New Roman" w:cs="Times New Roman"/>
        </w:rPr>
        <w:fldChar w:fldCharType="end"/>
      </w:r>
      <w:r w:rsidRPr="00A13747">
        <w:rPr>
          <w:rFonts w:ascii="Times New Roman" w:hAnsi="Times New Roman" w:cs="Times New Roman"/>
        </w:rPr>
        <w:t xml:space="preserve">. Thus, conventional population based sequencing method has limited sensitivity; the low </w:t>
      </w:r>
      <w:r w:rsidR="00B24DE4">
        <w:rPr>
          <w:rFonts w:ascii="Times New Roman" w:hAnsi="Times New Roman" w:cs="Times New Roman"/>
        </w:rPr>
        <w:t>frequency</w:t>
      </w:r>
      <w:r w:rsidR="00204489" w:rsidRPr="00A13747">
        <w:rPr>
          <w:rFonts w:ascii="Times New Roman" w:hAnsi="Times New Roman" w:cs="Times New Roman"/>
        </w:rPr>
        <w:t xml:space="preserve"> </w:t>
      </w:r>
      <w:r w:rsidRPr="00A13747">
        <w:rPr>
          <w:rFonts w:ascii="Times New Roman" w:hAnsi="Times New Roman" w:cs="Times New Roman"/>
        </w:rPr>
        <w:t>variants below 20%</w:t>
      </w:r>
      <w:r w:rsidR="00585885" w:rsidRPr="00A13747">
        <w:rPr>
          <w:rFonts w:ascii="Times New Roman" w:hAnsi="Times New Roman" w:cs="Times New Roman"/>
        </w:rPr>
        <w:t xml:space="preserve"> prevalence</w:t>
      </w:r>
      <w:r w:rsidRPr="00A13747">
        <w:rPr>
          <w:rFonts w:ascii="Times New Roman" w:hAnsi="Times New Roman" w:cs="Times New Roman"/>
        </w:rPr>
        <w:t xml:space="preserve"> are not detected reliably </w:t>
      </w:r>
      <w:r w:rsidR="000B23AF" w:rsidRPr="00A13747">
        <w:rPr>
          <w:rFonts w:ascii="Times New Roman" w:hAnsi="Times New Roman" w:cs="Times New Roman"/>
        </w:rPr>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(Ji et al.; Johnson and Geretti; Palmer et al., 2005)</w:t>
      </w:r>
      <w:r w:rsidR="000B23AF" w:rsidRPr="00A13747">
        <w:rPr>
          <w:rFonts w:ascii="Times New Roman" w:hAnsi="Times New Roman" w:cs="Times New Roman"/>
        </w:rPr>
        <w:fldChar w:fldCharType="end"/>
      </w:r>
      <w:r w:rsidRPr="00A13747">
        <w:rPr>
          <w:rFonts w:ascii="Times New Roman" w:hAnsi="Times New Roman" w:cs="Times New Roman"/>
        </w:rPr>
        <w:t xml:space="preserve">; and it underestimates the total number of variants in the viral population </w:t>
      </w:r>
      <w:r w:rsidR="000B23AF"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(Palmer et al., 2005)</w:t>
      </w:r>
      <w:r w:rsidR="000B23AF" w:rsidRPr="00A13747">
        <w:rPr>
          <w:rFonts w:ascii="Times New Roman" w:hAnsi="Times New Roman" w:cs="Times New Roman"/>
        </w:rPr>
        <w:fldChar w:fldCharType="end"/>
      </w:r>
      <w:r w:rsidRPr="00A13747">
        <w:rPr>
          <w:rFonts w:ascii="Times New Roman" w:hAnsi="Times New Roman" w:cs="Times New Roman"/>
        </w:rPr>
        <w:t xml:space="preserve">. Undetected low frequency HIV variants </w:t>
      </w:r>
      <w:r w:rsidR="00B24DE4">
        <w:rPr>
          <w:rFonts w:ascii="Times New Roman" w:hAnsi="Times New Roman" w:cs="Times New Roman"/>
        </w:rPr>
        <w:t>have been shown to be</w:t>
      </w:r>
      <w:r w:rsidR="00B24DE4" w:rsidRPr="00A13747">
        <w:rPr>
          <w:rFonts w:ascii="Times New Roman" w:hAnsi="Times New Roman" w:cs="Times New Roman"/>
        </w:rPr>
        <w:t xml:space="preserve"> </w:t>
      </w:r>
      <w:r w:rsidRPr="00A13747">
        <w:rPr>
          <w:rFonts w:ascii="Times New Roman" w:hAnsi="Times New Roman" w:cs="Times New Roman"/>
        </w:rPr>
        <w:t xml:space="preserve">clinically significant </w:t>
      </w:r>
      <w:r w:rsidR="000B23AF" w:rsidRPr="00A13747">
        <w:rPr>
          <w:rFonts w:ascii="Times New Roman" w:hAnsi="Times New Roman" w:cs="Times New Roman"/>
        </w:rPr>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00CD6CBE" w:rsidRPr="00A13747">
        <w:rPr>
          <w:rFonts w:ascii="Times New Roman" w:hAnsi="Times New Roman" w:cs="Times New Roman"/>
          <w:noProof/>
        </w:rPr>
        <w:t>(Paredes et al., 2010; Rowley et al., 2010; Simen et al., 2007; Simen et al., 2009b)</w:t>
      </w:r>
      <w:r w:rsidR="000B23AF" w:rsidRPr="00A13747">
        <w:rPr>
          <w:rFonts w:ascii="Times New Roman" w:hAnsi="Times New Roman" w:cs="Times New Roman"/>
        </w:rPr>
        <w:fldChar w:fldCharType="end"/>
      </w:r>
      <w:r w:rsidRPr="00A13747">
        <w:rPr>
          <w:rFonts w:ascii="Times New Roman" w:hAnsi="Times New Roman" w:cs="Times New Roman"/>
        </w:rPr>
        <w:t xml:space="preserve">. </w:t>
      </w:r>
      <w:r w:rsidR="00B24DE4">
        <w:rPr>
          <w:rFonts w:ascii="Times New Roman" w:hAnsi="Times New Roman" w:cs="Times New Roman"/>
        </w:rPr>
        <w:t>These</w:t>
      </w:r>
      <w:r w:rsidR="00B24DE4" w:rsidRPr="00A13747">
        <w:rPr>
          <w:rFonts w:ascii="Times New Roman" w:hAnsi="Times New Roman" w:cs="Times New Roman"/>
        </w:rPr>
        <w:t xml:space="preserve"> </w:t>
      </w:r>
      <w:r w:rsidRPr="00A13747">
        <w:rPr>
          <w:rFonts w:ascii="Times New Roman" w:hAnsi="Times New Roman" w:cs="Times New Roman"/>
        </w:rPr>
        <w:t xml:space="preserve">minor variants rebound in the presence of drugs, leading to ultimate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w:t>
      </w:r>
      <w:r w:rsidR="000B23AF" w:rsidRPr="00A13747">
        <w:rPr>
          <w:rFonts w:ascii="Times New Roman" w:hAnsi="Times New Roman" w:cs="Times New Roman"/>
        </w:rPr>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(Paredes et al.; Rowley et al.)</w:t>
      </w:r>
      <w:r w:rsidR="000B23AF" w:rsidRPr="00A13747">
        <w:rPr>
          <w:rFonts w:ascii="Times New Roman" w:hAnsi="Times New Roman" w:cs="Times New Roman"/>
        </w:rPr>
        <w:fldChar w:fldCharType="end"/>
      </w:r>
      <w:r w:rsidRPr="00A13747">
        <w:rPr>
          <w:rFonts w:ascii="Times New Roman" w:hAnsi="Times New Roman" w:cs="Times New Roman"/>
        </w:rPr>
        <w:t xml:space="preserve">. </w:t>
      </w:r>
      <w:ins w:id="36" w:author="Ram Shrestha" w:date="2014-03-28T01:06:00Z">
        <w:r w:rsidR="00E83524">
          <w:rPr>
            <w:rFonts w:ascii="Times New Roman" w:hAnsi="Times New Roman" w:cs="Times New Roman"/>
          </w:rPr>
          <w:t xml:space="preserve">Besides this sensitivity </w:t>
        </w:r>
        <w:proofErr w:type="spellStart"/>
        <w:r w:rsidR="00E83524">
          <w:rPr>
            <w:rFonts w:ascii="Times New Roman" w:hAnsi="Times New Roman" w:cs="Times New Roman"/>
          </w:rPr>
          <w:t>limiation</w:t>
        </w:r>
        <w:proofErr w:type="spellEnd"/>
        <w:r w:rsidR="00E83524">
          <w:rPr>
            <w:rFonts w:ascii="Times New Roman" w:hAnsi="Times New Roman" w:cs="Times New Roman"/>
          </w:rPr>
          <w:t>, the conventional population based genotyping method is highly expensive</w:t>
        </w:r>
      </w:ins>
      <w:ins w:id="37" w:author="Ram Shrestha" w:date="2014-03-28T01:08:00Z">
        <w:r w:rsidR="00E83524">
          <w:rPr>
            <w:rFonts w:ascii="Times New Roman" w:hAnsi="Times New Roman" w:cs="Times New Roman"/>
          </w:rPr>
          <w:t xml:space="preserve"> </w:t>
        </w:r>
        <w:r w:rsidR="00E83524">
          <w:rPr>
            <w:rFonts w:ascii="Times New Roman" w:hAnsi="Times New Roman" w:cs="Times New Roman"/>
          </w:rPr>
          <w:fldChar w:fldCharType="begin"/>
        </w:r>
        <w:r w:rsidR="00E83524">
          <w:rPr>
            <w:rFonts w:ascii="Times New Roman" w:hAnsi="Times New Roman" w:cs="Times New Roman"/>
          </w:rPr>
          <w:instrText xml:space="preserve"> ADDIN EN.CITE &lt;EndNote&gt;&lt;Cite&gt;&lt;Author&gt;Dias-Neto&lt;/Author&gt;&lt;Year&gt;2009&lt;/Year&gt;&lt;RecNum&gt;1704&lt;/RecNum&gt;&lt;record&gt;&lt;rec-number&gt;1704&lt;/rec-number&gt;&lt;foreign-keys&gt;&lt;key app="EN" db-id="fp25zzvrxrd9vke5zxqp9stbssprwstvdddz"&gt;1704&lt;/key&gt;&lt;/foreign-keys&gt;&lt;ref-type name="Journal Article"&gt;17&lt;/ref-type&gt;&lt;contributors&gt;&lt;authors&gt;&lt;author&gt;Dias-Neto, E.&lt;/author&gt;&lt;author&gt;Nunes, D. N.&lt;/author&gt;&lt;author&gt;Giordano, R. J.&lt;/author&gt;&lt;author&gt;Sun, J.&lt;/author&gt;&lt;author&gt;Botz, G. H.&lt;/author&gt;&lt;author&gt;Yang, K.&lt;/author&gt;&lt;author&gt;Setubal, J. C.&lt;/author&gt;&lt;author&gt;Pasqualini, R.&lt;/author&gt;&lt;author&gt;Arap, W.&lt;/author&gt;&lt;/authors&gt;&lt;/contributors&gt;&lt;auth-address&gt;David H. Koch Center, The University of Texas M. D. Anderson Cancer Center, Houston, Texas, United States of America.&lt;/auth-address&gt;&lt;titles&gt;&lt;title&gt;Next-generation phage display: integrating and comparing available molecular tools to enable cost-effective high-throughput analysis&lt;/title&gt;&lt;secondary-title&gt;PLoS One&lt;/secondary-title&gt;&lt;/titles&gt;&lt;periodical&gt;&lt;full-title&gt;PLoS One&lt;/full-title&gt;&lt;/periodical&gt;&lt;pages&gt;e8338&lt;/pages&gt;&lt;volume&gt;4&lt;/volume&gt;&lt;number&gt;12&lt;/number&gt;&lt;edition&gt;2009/12/19&lt;/edition&gt;&lt;keywords&gt;&lt;keyword&gt;Bacteriophages/genetics&lt;/keyword&gt;&lt;keyword&gt;Cost-Benefit Analysis&lt;/keyword&gt;&lt;keyword&gt;DNA/genetics&lt;/keyword&gt;&lt;keyword&gt;Databases, Nucleic Acid&lt;/keyword&gt;&lt;keyword&gt;High-Throughput Screening Assays/*economics/*methods&lt;/keyword&gt;&lt;keyword&gt;Humans&lt;/keyword&gt;&lt;keyword&gt;*Peptide Library&lt;/keyword&gt;&lt;keyword&gt;Peptides/chemistry&lt;/keyword&gt;&lt;keyword&gt;Sequence Analysis, DNA&lt;/keyword&gt;&lt;keyword&gt;Time Factors&lt;/keyword&gt;&lt;keyword&gt;Transduction, Genetic&lt;/keyword&gt;&lt;keyword&gt;Virus Internalization&lt;/keyword&gt;&lt;/keywords&gt;&lt;dates&gt;&lt;year&gt;2009&lt;/year&gt;&lt;/dates&gt;&lt;isbn&gt;1932-6203 (Electronic)&amp;#xD;1932-6203 (Linking)&lt;/isbn&gt;&lt;accession-num&gt;20020040&lt;/accession-num&gt;&lt;urls&gt;&lt;related-urls&gt;&lt;url&gt;http://www.ncbi.nlm.nih.gov/entrez/query.fcgi?cmd=Retrieve&amp;amp;db=PubMed&amp;amp;dopt=Citation&amp;amp;list_uids=20020040&lt;/url&gt;&lt;/related-urls&gt;&lt;/urls&gt;&lt;custom2&gt;2791209&lt;/custom2&gt;&lt;electronic-resource-num&gt;10.1371/journal.pone.0008338&lt;/electronic-resource-num&gt;&lt;language&gt;eng&lt;/language&gt;&lt;/record&gt;&lt;/Cite&gt;&lt;/EndNote&gt;</w:instrText>
        </w:r>
      </w:ins>
      <w:r w:rsidR="00E83524">
        <w:rPr>
          <w:rFonts w:ascii="Times New Roman" w:hAnsi="Times New Roman" w:cs="Times New Roman"/>
        </w:rPr>
        <w:fldChar w:fldCharType="separate"/>
      </w:r>
      <w:ins w:id="38" w:author="Ram Shrestha" w:date="2014-03-28T01:08:00Z">
        <w:r w:rsidR="00E83524">
          <w:rPr>
            <w:rFonts w:ascii="Times New Roman" w:hAnsi="Times New Roman" w:cs="Times New Roman"/>
            <w:noProof/>
          </w:rPr>
          <w:t>[Dias-Neto, 2009 #1704]</w:t>
        </w:r>
        <w:r w:rsidR="00E83524">
          <w:rPr>
            <w:rFonts w:ascii="Times New Roman" w:hAnsi="Times New Roman" w:cs="Times New Roman"/>
          </w:rPr>
          <w:fldChar w:fldCharType="end"/>
        </w:r>
      </w:ins>
      <w:ins w:id="39" w:author="Ram Shrestha" w:date="2014-03-28T01:11:00Z">
        <w:r w:rsidR="00E83524">
          <w:rPr>
            <w:rFonts w:ascii="Times New Roman" w:hAnsi="Times New Roman" w:cs="Times New Roman"/>
          </w:rPr>
          <w:fldChar w:fldCharType="begin"/>
        </w:r>
        <w:r w:rsidR="00E83524">
          <w:rPr>
            <w:rFonts w:ascii="Times New Roman" w:hAnsi="Times New Roman" w:cs="Times New Roman"/>
          </w:rPr>
          <w:instrText xml:space="preserve"> ADDIN EN.CITE &lt;EndNote&gt;&lt;Cite&gt;&lt;Author&gt;Liu&lt;/Author&gt;&lt;Year&gt;2012&lt;/Year&gt;&lt;RecNum&gt;1705&lt;/RecNum&gt;&lt;record&gt;&lt;rec-number&gt;1705&lt;/rec-number&gt;&lt;foreign-keys&gt;&lt;key app="EN" db-id="fp25zzvrxrd9vke5zxqp9stbssprwstvdddz"&gt;1705&lt;/key&gt;&lt;/foreign-keys&gt;&lt;ref-type name="Journal Article"&gt;17&lt;/ref-type&gt;&lt;contributors&gt;&lt;authors&gt;&lt;author&gt;Liu, L.&lt;/author&gt;&lt;author&gt;Li, Y.&lt;/author&gt;&lt;author&gt;Li, S.&lt;/author&gt;&lt;author&gt;Hu, N.&lt;/author&gt;&lt;author&gt;He, Y.&lt;/author&gt;&lt;author&gt;Pong, R.&lt;/author&gt;&lt;author&gt;Lin, D.&lt;/author&gt;&lt;author&gt;Lu, L.&lt;/author&gt;&lt;author&gt;Law, M.&lt;/author&gt;&lt;/authors&gt;&lt;/contributors&gt;&lt;auth-address&gt;NGS Sequencing Department, Beijing Genomics Institute, Guangdong, Shenzhen, China. linda.liu79@gmail.com&lt;/auth-address&gt;&lt;titles&gt;&lt;title&gt;Comparison of next-generation sequencing systems&lt;/title&gt;&lt;secondary-title&gt;J Biomed Biotechnol&lt;/secondary-title&gt;&lt;/titles&gt;&lt;periodical&gt;&lt;full-title&gt;J Biomed Biotechnol&lt;/full-title&gt;&lt;/periodical&gt;&lt;pages&gt;251364&lt;/pages&gt;&lt;volume&gt;2012&lt;/volume&gt;&lt;edition&gt;2012/07/26&lt;/edition&gt;&lt;keywords&gt;&lt;keyword&gt;Base Sequence&lt;/keyword&gt;&lt;keyword&gt;Genomics&lt;/keyword&gt;&lt;keyword&gt;Humans&lt;/keyword&gt;&lt;keyword&gt;Sequence Analysis, DNA/economics/instrumentation/*methods&lt;/keyword&gt;&lt;keyword&gt;Software&lt;/keyword&gt;&lt;/keywords&gt;&lt;dates&gt;&lt;year&gt;2012&lt;/year&gt;&lt;/dates&gt;&lt;isbn&gt;1110-7251 (Electronic)&amp;#xD;1110-7243 (Linking)&lt;/isbn&gt;&lt;accession-num&gt;22829749&lt;/accession-num&gt;&lt;urls&gt;&lt;related-urls&gt;&lt;url&gt;http://www.ncbi.nlm.nih.gov/entrez/query.fcgi?cmd=Retrieve&amp;amp;db=PubMed&amp;amp;dopt=Citation&amp;amp;list_uids=22829749&lt;/url&gt;&lt;/related-urls&gt;&lt;/urls&gt;&lt;custom2&gt;3398667&lt;/custom2&gt;&lt;electronic-resource-num&gt;10.1155/2012/251364&lt;/electronic-resource-num&gt;&lt;language&gt;eng&lt;/language&gt;&lt;/record&gt;&lt;/Cite&gt;&lt;/EndNote&gt;</w:instrText>
        </w:r>
      </w:ins>
      <w:r w:rsidR="00E83524">
        <w:rPr>
          <w:rFonts w:ascii="Times New Roman" w:hAnsi="Times New Roman" w:cs="Times New Roman"/>
        </w:rPr>
        <w:fldChar w:fldCharType="separate"/>
      </w:r>
      <w:ins w:id="40" w:author="Ram Shrestha" w:date="2014-03-28T01:11:00Z">
        <w:r w:rsidR="00E83524">
          <w:rPr>
            <w:rFonts w:ascii="Times New Roman" w:hAnsi="Times New Roman" w:cs="Times New Roman"/>
            <w:noProof/>
          </w:rPr>
          <w:t>[Liu, 2012 #1705]</w:t>
        </w:r>
        <w:r w:rsidR="00E83524">
          <w:rPr>
            <w:rFonts w:ascii="Times New Roman" w:hAnsi="Times New Roman" w:cs="Times New Roman"/>
          </w:rPr>
          <w:fldChar w:fldCharType="end"/>
        </w:r>
      </w:ins>
      <w:ins w:id="41" w:author="Ram Shrestha" w:date="2014-03-28T01:08:00Z">
        <w:r w:rsidR="00E83524">
          <w:rPr>
            <w:rFonts w:ascii="Times New Roman" w:hAnsi="Times New Roman" w:cs="Times New Roman"/>
          </w:rPr>
          <w:t xml:space="preserve"> and </w:t>
        </w:r>
      </w:ins>
      <w:ins w:id="42" w:author="Ram Shrestha" w:date="2014-03-28T01:12:00Z">
        <w:r w:rsidR="00E83524">
          <w:rPr>
            <w:rFonts w:ascii="Times New Roman" w:hAnsi="Times New Roman" w:cs="Times New Roman"/>
          </w:rPr>
          <w:t xml:space="preserve">this limits the application of the technology </w:t>
        </w:r>
      </w:ins>
      <w:ins w:id="43" w:author="Ram Shrestha" w:date="2014-03-28T01:13:00Z">
        <w:r w:rsidR="00E83524">
          <w:rPr>
            <w:rFonts w:ascii="Times New Roman" w:hAnsi="Times New Roman" w:cs="Times New Roman"/>
          </w:rPr>
          <w:t xml:space="preserve">for resistance genotyping </w:t>
        </w:r>
      </w:ins>
      <w:ins w:id="44" w:author="Ram Shrestha" w:date="2014-03-28T01:12:00Z">
        <w:r w:rsidR="00E83524">
          <w:rPr>
            <w:rFonts w:ascii="Times New Roman" w:hAnsi="Times New Roman" w:cs="Times New Roman"/>
          </w:rPr>
          <w:t xml:space="preserve">in high </w:t>
        </w:r>
      </w:ins>
      <w:ins w:id="45" w:author="Ram Shrestha" w:date="2014-03-28T01:13:00Z">
        <w:r w:rsidR="00E83524">
          <w:rPr>
            <w:rFonts w:ascii="Times New Roman" w:hAnsi="Times New Roman" w:cs="Times New Roman"/>
          </w:rPr>
          <w:t xml:space="preserve">HIV </w:t>
        </w:r>
      </w:ins>
      <w:ins w:id="46" w:author="Ram Shrestha" w:date="2014-03-28T01:12:00Z">
        <w:r w:rsidR="00E83524">
          <w:rPr>
            <w:rFonts w:ascii="Times New Roman" w:hAnsi="Times New Roman" w:cs="Times New Roman"/>
          </w:rPr>
          <w:t xml:space="preserve">prevalent resource limited settings. </w:t>
        </w:r>
      </w:ins>
      <w:r w:rsidRPr="00A13747">
        <w:rPr>
          <w:rFonts w:ascii="Times New Roman" w:hAnsi="Times New Roman" w:cs="Times New Roman"/>
        </w:rPr>
        <w:t>This necessitates improved</w:t>
      </w:r>
      <w:ins w:id="47" w:author="Ram Shrestha" w:date="2014-03-28T01:13:00Z">
        <w:r w:rsidR="00E83524">
          <w:rPr>
            <w:rFonts w:ascii="Times New Roman" w:hAnsi="Times New Roman" w:cs="Times New Roman"/>
          </w:rPr>
          <w:t xml:space="preserve">, </w:t>
        </w:r>
      </w:ins>
      <w:del w:id="48" w:author="Ram Shrestha" w:date="2014-03-28T01:13:00Z">
        <w:r w:rsidRPr="00A13747" w:rsidDel="00E83524">
          <w:rPr>
            <w:rFonts w:ascii="Times New Roman" w:hAnsi="Times New Roman" w:cs="Times New Roman"/>
          </w:rPr>
          <w:delText xml:space="preserve"> and </w:delText>
        </w:r>
      </w:del>
      <w:r w:rsidRPr="00A13747">
        <w:rPr>
          <w:rFonts w:ascii="Times New Roman" w:hAnsi="Times New Roman" w:cs="Times New Roman"/>
        </w:rPr>
        <w:t xml:space="preserve">highly sensitive sequencing </w:t>
      </w:r>
      <w:ins w:id="49" w:author="Ram Shrestha" w:date="2014-03-28T01:14:00Z">
        <w:r w:rsidR="00E83524">
          <w:rPr>
            <w:rFonts w:ascii="Times New Roman" w:hAnsi="Times New Roman" w:cs="Times New Roman"/>
          </w:rPr>
          <w:t xml:space="preserve">and cost-effective </w:t>
        </w:r>
      </w:ins>
      <w:r w:rsidRPr="00A13747">
        <w:rPr>
          <w:rFonts w:ascii="Times New Roman" w:hAnsi="Times New Roman" w:cs="Times New Roman"/>
        </w:rPr>
        <w:t xml:space="preserve">technologies able to detect minor HIV variants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instrText>
      </w:r>
      <w:r w:rsidR="000B23AF" w:rsidRPr="00A13747">
        <w:rPr>
          <w:rFonts w:ascii="Times New Roman" w:hAnsi="Times New Roman" w:cs="Times New Roman"/>
        </w:rPr>
        <w:fldChar w:fldCharType="separate"/>
      </w:r>
      <w:r w:rsidR="00B255BE" w:rsidRPr="00A13747">
        <w:rPr>
          <w:rFonts w:ascii="Times New Roman" w:hAnsi="Times New Roman" w:cs="Times New Roman"/>
          <w:noProof/>
        </w:rPr>
        <w:t>(Metzker, 2009a)</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CC7EFA" w:rsidRPr="00A13747" w:rsidRDefault="006444DD" w:rsidP="0063668E">
      <w:pPr>
        <w:pStyle w:val="Heading2"/>
        <w:numPr>
          <w:numberingChange w:id="50" w:author="Ram Shrestha" w:date="2014-03-27T20:48:00Z" w:original="%1:1:0:.%2:11:0:"/>
        </w:numPr>
        <w:rPr>
          <w:rFonts w:cs="Times New Roman"/>
        </w:rPr>
      </w:pPr>
      <w:r w:rsidRPr="00A13747">
        <w:rPr>
          <w:rFonts w:cs="Times New Roman"/>
        </w:rPr>
        <w:t xml:space="preserve">Next Generation </w:t>
      </w:r>
      <w:r w:rsidR="00384E6C" w:rsidRPr="00A13747">
        <w:rPr>
          <w:rFonts w:cs="Times New Roman"/>
        </w:rPr>
        <w:t>sequencing</w:t>
      </w:r>
      <w:r w:rsidRPr="00A13747">
        <w:rPr>
          <w:rFonts w:cs="Times New Roman"/>
        </w:rPr>
        <w:t xml:space="preserve"> technologies</w:t>
      </w:r>
    </w:p>
    <w:p w:rsidR="006444DD" w:rsidRPr="00A13747" w:rsidRDefault="006444DD" w:rsidP="00CC7EFA">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sequencing technologies developed with much higher throughput than automated Sanger sequencing are known as </w:t>
      </w:r>
      <w:ins w:id="51" w:author="Ram Shrestha" w:date="2014-03-28T00:51:00Z">
        <w:r w:rsidR="009E7D5D">
          <w:rPr>
            <w:rFonts w:ascii="Times New Roman" w:hAnsi="Times New Roman" w:cs="Times New Roman"/>
          </w:rPr>
          <w:t xml:space="preserve">next </w:t>
        </w:r>
        <w:proofErr w:type="spellStart"/>
        <w:r w:rsidR="009E7D5D">
          <w:rPr>
            <w:rFonts w:ascii="Times New Roman" w:hAnsi="Times New Roman" w:cs="Times New Roman"/>
          </w:rPr>
          <w:t>generatin</w:t>
        </w:r>
        <w:proofErr w:type="spellEnd"/>
        <w:r w:rsidR="009E7D5D">
          <w:rPr>
            <w:rFonts w:ascii="Times New Roman" w:hAnsi="Times New Roman" w:cs="Times New Roman"/>
          </w:rPr>
          <w:t xml:space="preserve"> </w:t>
        </w:r>
      </w:ins>
      <w:r w:rsidRPr="00A13747">
        <w:rPr>
          <w:rFonts w:ascii="Times New Roman" w:hAnsi="Times New Roman" w:cs="Times New Roman"/>
        </w:rPr>
        <w:t xml:space="preserve">High Throughput Sequencing (HTS) technologies. Commercially available </w:t>
      </w:r>
      <w:ins w:id="52" w:author="Ram Shrestha" w:date="2014-03-28T00:51:00Z">
        <w:r w:rsidR="009E7D5D">
          <w:rPr>
            <w:rFonts w:ascii="Times New Roman" w:hAnsi="Times New Roman" w:cs="Times New Roman"/>
          </w:rPr>
          <w:t>next ge</w:t>
        </w:r>
      </w:ins>
      <w:ins w:id="53" w:author="Ram Shrestha" w:date="2014-03-28T00:52:00Z">
        <w:r w:rsidR="009E7D5D">
          <w:rPr>
            <w:rFonts w:ascii="Times New Roman" w:hAnsi="Times New Roman" w:cs="Times New Roman"/>
          </w:rPr>
          <w:t>neration HTS</w:t>
        </w:r>
      </w:ins>
      <w:del w:id="54" w:author="Ram Shrestha" w:date="2014-03-28T00:51:00Z">
        <w:r w:rsidRPr="00A13747" w:rsidDel="009E7D5D">
          <w:rPr>
            <w:rFonts w:ascii="Times New Roman" w:hAnsi="Times New Roman" w:cs="Times New Roman"/>
          </w:rPr>
          <w:delText>NGS</w:delText>
        </w:r>
      </w:del>
      <w:r w:rsidRPr="00A13747">
        <w:rPr>
          <w:rFonts w:ascii="Times New Roman" w:hAnsi="Times New Roman" w:cs="Times New Roman"/>
        </w:rPr>
        <w:t xml:space="preserve"> technologies in the market are Roche/454,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Applied </w:t>
      </w:r>
      <w:proofErr w:type="spellStart"/>
      <w:r w:rsidRPr="00A13747">
        <w:rPr>
          <w:rFonts w:ascii="Times New Roman" w:hAnsi="Times New Roman" w:cs="Times New Roman"/>
        </w:rPr>
        <w:t>Biosystems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SOLiD</w:t>
      </w:r>
      <w:proofErr w:type="spellEnd"/>
      <w:r w:rsidRPr="00A13747">
        <w:rPr>
          <w:rFonts w:ascii="Times New Roman" w:hAnsi="Times New Roman" w:cs="Times New Roman"/>
        </w:rPr>
        <w:t xml:space="preserve"> technology</w:t>
      </w:r>
      <w:ins w:id="55" w:author="Ram Shrestha" w:date="2014-03-28T00:52:00Z">
        <w:r w:rsidR="009E7D5D">
          <w:rPr>
            <w:rFonts w:ascii="Times New Roman" w:hAnsi="Times New Roman" w:cs="Times New Roman"/>
          </w:rPr>
          <w:t xml:space="preserve">, </w:t>
        </w:r>
      </w:ins>
      <w:del w:id="56" w:author="Ram Shrestha" w:date="2014-03-28T00:52:00Z">
        <w:r w:rsidRPr="00A13747" w:rsidDel="009E7D5D">
          <w:rPr>
            <w:rFonts w:ascii="Times New Roman" w:hAnsi="Times New Roman" w:cs="Times New Roman"/>
          </w:rPr>
          <w:delText xml:space="preserve"> and </w:delText>
        </w:r>
      </w:del>
      <w:r w:rsidRPr="00A13747">
        <w:rPr>
          <w:rFonts w:ascii="Times New Roman" w:hAnsi="Times New Roman" w:cs="Times New Roman"/>
        </w:rPr>
        <w:t>Ion torrent)</w:t>
      </w:r>
      <w:ins w:id="57" w:author="Ram Shrestha" w:date="2014-03-28T00:53:00Z">
        <w:r w:rsidR="009E7D5D">
          <w:rPr>
            <w:rFonts w:ascii="Times New Roman" w:hAnsi="Times New Roman" w:cs="Times New Roman"/>
          </w:rPr>
          <w:t xml:space="preserve"> and the </w:t>
        </w:r>
      </w:ins>
      <w:ins w:id="58" w:author="Ram Shrestha" w:date="2014-03-28T00:54:00Z">
        <w:r w:rsidR="009E7D5D">
          <w:rPr>
            <w:rFonts w:ascii="Times New Roman" w:hAnsi="Times New Roman" w:cs="Times New Roman"/>
          </w:rPr>
          <w:t>re</w:t>
        </w:r>
      </w:ins>
      <w:ins w:id="59" w:author="Ram Shrestha" w:date="2014-03-28T00:55:00Z">
        <w:r w:rsidR="004909B8">
          <w:rPr>
            <w:rFonts w:ascii="Times New Roman" w:hAnsi="Times New Roman" w:cs="Times New Roman"/>
          </w:rPr>
          <w:t>cent third gener</w:t>
        </w:r>
      </w:ins>
      <w:ins w:id="60" w:author="Ram Shrestha" w:date="2014-03-28T00:56:00Z">
        <w:r w:rsidR="004909B8">
          <w:rPr>
            <w:rFonts w:ascii="Times New Roman" w:hAnsi="Times New Roman" w:cs="Times New Roman"/>
          </w:rPr>
          <w:t xml:space="preserve">ation single molecule </w:t>
        </w:r>
      </w:ins>
      <w:ins w:id="61" w:author="Ram Shrestha" w:date="2014-03-28T00:57:00Z">
        <w:r w:rsidR="004909B8">
          <w:rPr>
            <w:rFonts w:ascii="Times New Roman" w:hAnsi="Times New Roman" w:cs="Times New Roman"/>
          </w:rPr>
          <w:t xml:space="preserve">real time HTS </w:t>
        </w:r>
      </w:ins>
      <w:ins w:id="62" w:author="Ram Shrestha" w:date="2014-03-28T00:58:00Z">
        <w:r w:rsidR="004909B8">
          <w:rPr>
            <w:rFonts w:ascii="Times New Roman" w:hAnsi="Times New Roman" w:cs="Times New Roman"/>
          </w:rPr>
          <w:t xml:space="preserve">technology – </w:t>
        </w:r>
        <w:proofErr w:type="spellStart"/>
        <w:r w:rsidR="004909B8">
          <w:rPr>
            <w:rFonts w:ascii="Times New Roman" w:hAnsi="Times New Roman" w:cs="Times New Roman"/>
          </w:rPr>
          <w:t>PacBio</w:t>
        </w:r>
        <w:proofErr w:type="spellEnd"/>
        <w:proofErr w:type="gramStart"/>
        <w:r w:rsidR="004909B8">
          <w:rPr>
            <w:rFonts w:ascii="Times New Roman" w:hAnsi="Times New Roman" w:cs="Times New Roman"/>
          </w:rPr>
          <w:t>.</w:t>
        </w:r>
      </w:ins>
      <w:r w:rsidRPr="00A13747">
        <w:rPr>
          <w:rFonts w:ascii="Times New Roman" w:hAnsi="Times New Roman" w:cs="Times New Roman"/>
        </w:rPr>
        <w:t>.</w:t>
      </w:r>
      <w:proofErr w:type="gramEnd"/>
      <w:r w:rsidRPr="00A13747">
        <w:rPr>
          <w:rFonts w:ascii="Times New Roman" w:hAnsi="Times New Roman" w:cs="Times New Roman"/>
        </w:rPr>
        <w:t xml:space="preserve">  HTS systems differ</w:t>
      </w:r>
      <w:r w:rsidR="005C266F">
        <w:rPr>
          <w:rFonts w:ascii="Times New Roman" w:hAnsi="Times New Roman" w:cs="Times New Roman"/>
        </w:rPr>
        <w:t xml:space="preserve"> from each other</w:t>
      </w:r>
      <w:r w:rsidRPr="00A13747">
        <w:rPr>
          <w:rFonts w:ascii="Times New Roman" w:hAnsi="Times New Roman" w:cs="Times New Roman"/>
        </w:rPr>
        <w:t xml:space="preserve"> in</w:t>
      </w:r>
      <w:r w:rsidR="005C266F">
        <w:rPr>
          <w:rFonts w:ascii="Times New Roman" w:hAnsi="Times New Roman" w:cs="Times New Roman"/>
        </w:rPr>
        <w:t xml:space="preserve"> terms of</w:t>
      </w:r>
      <w:r w:rsidRPr="00A13747">
        <w:rPr>
          <w:rFonts w:ascii="Times New Roman" w:hAnsi="Times New Roman" w:cs="Times New Roman"/>
        </w:rPr>
        <w:t xml:space="preserve"> total raw sequence reads output, sequencing error rate, read length, sequencing time (Table 1.2), sequencing chemistry and sequencing cost (reviewed in </w:t>
      </w:r>
      <w:r w:rsidR="000B23AF" w:rsidRPr="00A13747">
        <w:rPr>
          <w:rFonts w:ascii="Times New Roman" w:hAnsi="Times New Roman" w:cs="Times New Roman"/>
        </w:rPr>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00CD6CBE" w:rsidRPr="00A13747">
        <w:rPr>
          <w:rFonts w:ascii="Times New Roman" w:hAnsi="Times New Roman" w:cs="Times New Roman"/>
          <w:noProof/>
        </w:rPr>
        <w:t>(Metzker, 2009b; Shendure and Ji, 2008b)</w:t>
      </w:r>
      <w:r w:rsidR="000B23AF"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Roche/454 and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implement a ‘Sequencing by synthesis’ (SBS) technique for DNA sequencing </w:t>
      </w:r>
      <w:r w:rsidR="000B23AF"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(Margulies et al., 2005b)</w:t>
      </w:r>
      <w:r w:rsidR="000B23AF" w:rsidRPr="00A13747">
        <w:rPr>
          <w:rFonts w:ascii="Times New Roman" w:hAnsi="Times New Roman" w:cs="Times New Roman"/>
        </w:rPr>
        <w:fldChar w:fldCharType="end"/>
      </w:r>
      <w:r w:rsidRPr="00A13747">
        <w:rPr>
          <w:rFonts w:ascii="Times New Roman" w:hAnsi="Times New Roman" w:cs="Times New Roman"/>
        </w:rPr>
        <w:t>. DNA fragments are PCR amplified to million</w:t>
      </w:r>
      <w:r w:rsidR="005C266F">
        <w:rPr>
          <w:rFonts w:ascii="Times New Roman" w:hAnsi="Times New Roman" w:cs="Times New Roman"/>
        </w:rPr>
        <w:t>s of</w:t>
      </w:r>
      <w:r w:rsidRPr="00A13747">
        <w:rPr>
          <w:rFonts w:ascii="Times New Roman" w:hAnsi="Times New Roman" w:cs="Times New Roman"/>
        </w:rPr>
        <w:t xml:space="preserve"> copies such that while sequencing, simultaneous addition of million bases, one to each growing strand of template fragment, emits detectable fluorescent light </w:t>
      </w:r>
      <w:r w:rsidR="000B23AF" w:rsidRPr="00A13747">
        <w:rPr>
          <w:rFonts w:ascii="Times New Roman" w:hAnsi="Times New Roman" w:cs="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(Margulies et al., 2005a)</w:t>
      </w:r>
      <w:r w:rsidR="000B23AF" w:rsidRPr="00A13747">
        <w:rPr>
          <w:rFonts w:ascii="Times New Roman" w:hAnsi="Times New Roman" w:cs="Times New Roman"/>
        </w:rPr>
        <w:fldChar w:fldCharType="end"/>
      </w:r>
      <w:r w:rsidRPr="00A13747">
        <w:rPr>
          <w:rFonts w:ascii="Times New Roman" w:hAnsi="Times New Roman" w:cs="Times New Roman"/>
        </w:rPr>
        <w:t xml:space="preserve">. A defined order of free nucleotide molecules are flowed in the reaction plate, nucleotides are allowed to incorporate, fluorescent light is detected and any unincorporated nucleotides are washed off for next cycle. Roche/454 and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differ only at the sequencing step. In Roche/454, polymerase continues nucleotide addition reactions until the base flowing in the reaction plate is complementary to the template sequence. The intensity of fluorescent light emission is detected and is proportional to the number of bases subsequently added, as a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run, in a particular reaction cycle </w:t>
      </w:r>
      <w:r w:rsidR="000B23AF"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(Margulies et al., 2005b)</w:t>
      </w:r>
      <w:r w:rsidR="000B23AF" w:rsidRPr="00A13747">
        <w:rPr>
          <w:rFonts w:ascii="Times New Roman" w:hAnsi="Times New Roman" w:cs="Times New Roman"/>
        </w:rPr>
        <w:fldChar w:fldCharType="end"/>
      </w:r>
      <w:r w:rsidRPr="00A13747">
        <w:rPr>
          <w:rFonts w:ascii="Times New Roman" w:hAnsi="Times New Roman" w:cs="Times New Roman"/>
        </w:rPr>
        <w:t xml:space="preserve">. In the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(repetition of a base over 3 times) the light intensity and the bases added can be disproportionate, generating high insertion or deletion (</w:t>
      </w:r>
      <w:proofErr w:type="spellStart"/>
      <w:r w:rsidRPr="00A13747">
        <w:rPr>
          <w:rFonts w:ascii="Times New Roman" w:hAnsi="Times New Roman" w:cs="Times New Roman"/>
        </w:rPr>
        <w:t>indel</w:t>
      </w:r>
      <w:proofErr w:type="spellEnd"/>
      <w:r w:rsidRPr="00A13747">
        <w:rPr>
          <w:rFonts w:ascii="Times New Roman" w:hAnsi="Times New Roman" w:cs="Times New Roman"/>
        </w:rPr>
        <w:t xml:space="preserve">) errors </w:t>
      </w:r>
      <w:r w:rsidR="000B23AF" w:rsidRPr="00A13747">
        <w:rPr>
          <w:rFonts w:ascii="Times New Roman" w:hAnsi="Times New Roman" w:cs="Times New Roman"/>
        </w:rPr>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(Loman et al., 2012; Luo et al., 2012)</w:t>
      </w:r>
      <w:r w:rsidR="000B23AF" w:rsidRPr="00A13747">
        <w:rPr>
          <w:rFonts w:ascii="Times New Roman" w:hAnsi="Times New Roman" w:cs="Times New Roman"/>
        </w:rPr>
        <w:fldChar w:fldCharType="end"/>
      </w:r>
      <w:r w:rsidRPr="00A13747">
        <w:rPr>
          <w:rFonts w:ascii="Times New Roman" w:hAnsi="Times New Roman" w:cs="Times New Roman"/>
        </w:rPr>
        <w:t xml:space="preserve"> at the rate of 0.38 per 100 bases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(Loman et al., 2012)</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on the other hand, stops the reaction after single nucleotide addition, detects the color of light emission that depends on a base </w:t>
      </w:r>
      <w:r w:rsidR="000B23AF" w:rsidRPr="00A13747">
        <w:rPr>
          <w:rFonts w:ascii="Times New Roman" w:hAnsi="Times New Roman" w:cs="Times New Roman"/>
        </w:rPr>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(Bentley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but has base calling biases, generating substitution errors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(Luo et al., 2012)</w:t>
      </w:r>
      <w:r w:rsidR="000B23AF" w:rsidRPr="00A13747">
        <w:rPr>
          <w:rFonts w:ascii="Times New Roman" w:hAnsi="Times New Roman" w:cs="Times New Roman"/>
        </w:rPr>
        <w:fldChar w:fldCharType="end"/>
      </w:r>
      <w:r w:rsidRPr="00A13747">
        <w:rPr>
          <w:rFonts w:ascii="Times New Roman" w:hAnsi="Times New Roman" w:cs="Times New Roman"/>
        </w:rPr>
        <w:t xml:space="preserve">. The major advantage of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over other systems is that it has the highest throughput (</w:t>
      </w:r>
      <w:r w:rsidR="000B23AF" w:rsidRPr="000B23AF">
        <w:rPr>
          <w:rFonts w:ascii="Times New Roman" w:hAnsi="Times New Roman" w:cs="Times New Roman"/>
          <w:b/>
        </w:rPr>
        <w:t>Table 1.2</w:t>
      </w:r>
      <w:r w:rsidRPr="00A13747">
        <w:rPr>
          <w:rFonts w:ascii="Times New Roman" w:hAnsi="Times New Roman" w:cs="Times New Roman"/>
        </w:rPr>
        <w:t>). The sequencing chemistry of the systems impacts on sequence read length. Roche/454 yields a lower number of sequences but the longest read length (up to 800 bases) (</w:t>
      </w:r>
      <w:r w:rsidR="000B23AF" w:rsidRPr="000B23AF">
        <w:rPr>
          <w:rFonts w:ascii="Times New Roman" w:hAnsi="Times New Roman" w:cs="Times New Roman"/>
          <w:b/>
        </w:rPr>
        <w:t>Table 1.2</w:t>
      </w:r>
      <w:r w:rsidRPr="00A13747">
        <w:rPr>
          <w:rFonts w:ascii="Times New Roman" w:hAnsi="Times New Roman" w:cs="Times New Roman"/>
        </w:rPr>
        <w:t xml:space="preserve">). </w:t>
      </w:r>
      <w:commentRangeStart w:id="63"/>
      <w:r w:rsidRPr="00A13747">
        <w:rPr>
          <w:rFonts w:ascii="Times New Roman" w:hAnsi="Times New Roman" w:cs="Times New Roman"/>
        </w:rPr>
        <w:t>The longer read length can reveal the drug resistant mutations patterns in a particular variant, which is a huge advantage of Roche/</w:t>
      </w:r>
      <w:proofErr w:type="gramStart"/>
      <w:r w:rsidRPr="00A13747">
        <w:rPr>
          <w:rFonts w:ascii="Times New Roman" w:hAnsi="Times New Roman" w:cs="Times New Roman"/>
        </w:rPr>
        <w:t>454</w:t>
      </w:r>
      <w:proofErr w:type="gramEnd"/>
      <w:r w:rsidRPr="00A13747">
        <w:rPr>
          <w:rFonts w:ascii="Times New Roman" w:hAnsi="Times New Roman" w:cs="Times New Roman"/>
        </w:rPr>
        <w:t xml:space="preserve"> compared to other </w:t>
      </w:r>
      <w:del w:id="64" w:author="Ram Shrestha" w:date="2014-03-28T01:15:00Z">
        <w:r w:rsidRPr="00A13747" w:rsidDel="00E83524">
          <w:rPr>
            <w:rFonts w:ascii="Times New Roman" w:hAnsi="Times New Roman" w:cs="Times New Roman"/>
          </w:rPr>
          <w:delText xml:space="preserve">NGS </w:delText>
        </w:r>
      </w:del>
      <w:ins w:id="65" w:author="Ram Shrestha" w:date="2014-03-28T01:15:00Z">
        <w:r w:rsidR="00E83524">
          <w:rPr>
            <w:rFonts w:ascii="Times New Roman" w:hAnsi="Times New Roman" w:cs="Times New Roman"/>
          </w:rPr>
          <w:t>HTS</w:t>
        </w:r>
        <w:r w:rsidR="00E83524" w:rsidRPr="00A13747">
          <w:rPr>
            <w:rFonts w:ascii="Times New Roman" w:hAnsi="Times New Roman" w:cs="Times New Roman"/>
          </w:rPr>
          <w:t xml:space="preserve"> </w:t>
        </w:r>
      </w:ins>
      <w:r w:rsidRPr="00A13747">
        <w:rPr>
          <w:rFonts w:ascii="Times New Roman" w:hAnsi="Times New Roman" w:cs="Times New Roman"/>
        </w:rPr>
        <w:t>systems for HIV-1 resistance genotyping.</w:t>
      </w:r>
      <w:commentRangeEnd w:id="63"/>
      <w:r w:rsidR="000B7FF5">
        <w:rPr>
          <w:rStyle w:val="CommentReference"/>
        </w:rPr>
        <w:commentReference w:id="63"/>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Applied </w:t>
      </w:r>
      <w:proofErr w:type="spellStart"/>
      <w:r w:rsidRPr="00A13747">
        <w:rPr>
          <w:rFonts w:ascii="Times New Roman" w:hAnsi="Times New Roman" w:cs="Times New Roman"/>
        </w:rPr>
        <w:t>Biosystems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SOLiD</w:t>
      </w:r>
      <w:proofErr w:type="spellEnd"/>
      <w:r w:rsidRPr="00A13747">
        <w:rPr>
          <w:rFonts w:ascii="Times New Roman" w:hAnsi="Times New Roman" w:cs="Times New Roman"/>
        </w:rPr>
        <w:t xml:space="preserve"> implements a ‘Sequencing by ligation’ technique for DNA sequencing, thus bypassing any DNA polymerase related sequencing errors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instrText>
      </w:r>
      <w:r w:rsidR="00045B29" w:rsidRPr="00A13747">
        <w:rPr>
          <w:rFonts w:ascii="Cambria Math" w:hAnsi="Cambria Math" w:cs="Cambria Math"/>
        </w:rPr>
        <w:instrText>‐</w:instrText>
      </w:r>
      <w:r w:rsidR="00045B29" w:rsidRPr="00A13747">
        <w:rPr>
          <w:rFonts w:ascii="Times New Roman" w:hAnsi="Times New Roman" w:cs="Times New Roman"/>
        </w:rPr>
        <w: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(Pandey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The template DNA is amplified in similar way to previous NGS technologies. During sequencing, a universal primer and a library of pre-designed 1,2-probes of 8 nucleotides (or </w:t>
      </w:r>
      <w:proofErr w:type="spellStart"/>
      <w:r w:rsidRPr="00A13747">
        <w:rPr>
          <w:rFonts w:ascii="Times New Roman" w:hAnsi="Times New Roman" w:cs="Times New Roman"/>
        </w:rPr>
        <w:t>dibase</w:t>
      </w:r>
      <w:proofErr w:type="spellEnd"/>
      <w:r w:rsidRPr="00A13747">
        <w:rPr>
          <w:rFonts w:ascii="Times New Roman" w:hAnsi="Times New Roman" w:cs="Times New Roman"/>
        </w:rPr>
        <w:t xml:space="preserve"> probe) along with a DNA </w:t>
      </w:r>
      <w:proofErr w:type="spellStart"/>
      <w:r w:rsidRPr="00A13747">
        <w:rPr>
          <w:rFonts w:ascii="Times New Roman" w:hAnsi="Times New Roman" w:cs="Times New Roman"/>
        </w:rPr>
        <w:t>ligase</w:t>
      </w:r>
      <w:proofErr w:type="spellEnd"/>
      <w:r w:rsidRPr="00A13747">
        <w:rPr>
          <w:rFonts w:ascii="Times New Roman" w:hAnsi="Times New Roman" w:cs="Times New Roman"/>
        </w:rPr>
        <w:t xml:space="preserve"> enzyme, is added. The probes hybridize to the complementary template sequence and the fluorescence of the probe is read. The probe hybridization is repeated for seven cycles extending read length to only 35 bases</w:t>
      </w:r>
      <w:del w:id="66" w:author="Ram Shrestha" w:date="2014-03-28T01:17:00Z">
        <w:r w:rsidRPr="00A13747" w:rsidDel="008B5070">
          <w:rPr>
            <w:rFonts w:ascii="Times New Roman" w:hAnsi="Times New Roman" w:cs="Times New Roman"/>
          </w:rPr>
          <w:delText>; which is not desirable from a perspective of HIV-1 genotypic drug resistance test</w:delText>
        </w:r>
      </w:del>
      <w:r w:rsidRPr="00A13747">
        <w:rPr>
          <w:rFonts w:ascii="Times New Roman" w:hAnsi="Times New Roman" w:cs="Times New Roman"/>
        </w:rPr>
        <w:t xml:space="preserve">. In the next cycle, a new universal primer is hybridized at an offset position of one base (n-1) to the previous primer position followed by a ligation sequencing process. The primer resetting cycle is repeated five times providing dual measurements of each base and the final sequence is decoded from color code information using 4 by 4 color code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(Mardis, 2008)</w:t>
      </w:r>
      <w:r w:rsidR="000B23AF"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Ion torrent technology implements sequencing by synthesis method and electronic sensors connected to complementary metal-oxide-semiconductor integrated circuit are used with a microprocessor for signal processing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(Jakobson et al., 2002; Milgrew et al., 2004)</w:t>
      </w:r>
      <w:r w:rsidR="000B23AF" w:rsidRPr="00A13747">
        <w:rPr>
          <w:rFonts w:ascii="Times New Roman" w:hAnsi="Times New Roman" w:cs="Times New Roman"/>
        </w:rPr>
        <w:fldChar w:fldCharType="end"/>
      </w:r>
      <w:r w:rsidRPr="00A13747">
        <w:rPr>
          <w:rFonts w:ascii="Times New Roman" w:hAnsi="Times New Roman" w:cs="Times New Roman"/>
        </w:rPr>
        <w:t xml:space="preserve">. The sequencing step is similar to Roche/454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sequencing but the base detection is completely electronic, and that reduces the ion torrent cost </w:t>
      </w:r>
      <w:r w:rsidR="00C77488">
        <w:rPr>
          <w:rFonts w:ascii="Times New Roman" w:hAnsi="Times New Roman" w:cs="Times New Roman"/>
        </w:rPr>
        <w:t>relative to</w:t>
      </w:r>
      <w:r w:rsidRPr="00A13747">
        <w:rPr>
          <w:rFonts w:ascii="Times New Roman" w:hAnsi="Times New Roman" w:cs="Times New Roman"/>
        </w:rPr>
        <w:t xml:space="preserve"> other systems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(Glenn, 2011)</w:t>
      </w:r>
      <w:r w:rsidR="000B23AF" w:rsidRPr="00A13747">
        <w:rPr>
          <w:rFonts w:ascii="Times New Roman" w:hAnsi="Times New Roman" w:cs="Times New Roman"/>
        </w:rPr>
        <w:fldChar w:fldCharType="end"/>
      </w:r>
      <w:r w:rsidRPr="00A13747">
        <w:rPr>
          <w:rFonts w:ascii="Times New Roman" w:hAnsi="Times New Roman" w:cs="Times New Roman"/>
        </w:rPr>
        <w:t xml:space="preserve">. During DNA sequencing, a base incorporation releases a hydroxyl ion (H+) that shifts the pH of the surrounding solution and this correlates directly to the number of nucleotides incorporated in that particular base flow cycle (reviewed in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(Niedringhaus et al.)</w:t>
      </w:r>
      <w:r w:rsidR="000B23AF" w:rsidRPr="00A13747">
        <w:rPr>
          <w:rFonts w:ascii="Times New Roman" w:hAnsi="Times New Roman" w:cs="Times New Roman"/>
        </w:rPr>
        <w:fldChar w:fldCharType="end"/>
      </w:r>
      <w:r w:rsidRPr="00A13747">
        <w:rPr>
          <w:rFonts w:ascii="Times New Roman" w:hAnsi="Times New Roman" w:cs="Times New Roman"/>
        </w:rPr>
        <w:t xml:space="preserve">. This change in pH is detected by a sensor at the bottom of each well, converted to a voltage and digitalized by semi conductor CMOS integrated circuits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(Pennisi)</w:t>
      </w:r>
      <w:r w:rsidR="000B23AF" w:rsidRPr="00A13747">
        <w:rPr>
          <w:rFonts w:ascii="Times New Roman" w:hAnsi="Times New Roman" w:cs="Times New Roman"/>
        </w:rPr>
        <w:fldChar w:fldCharType="end"/>
      </w:r>
      <w:r w:rsidRPr="00A13747">
        <w:rPr>
          <w:rFonts w:ascii="Times New Roman" w:hAnsi="Times New Roman" w:cs="Times New Roman"/>
        </w:rPr>
        <w:t xml:space="preserve">. Signal processing software is used to convert the data for measurement of base incorporations in that flow using a physical model </w:t>
      </w:r>
      <w:r w:rsidR="000B23AF" w:rsidRPr="00A13747">
        <w:rPr>
          <w:rFonts w:ascii="Times New Roman" w:hAnsi="Times New Roman" w:cs="Times New Roman"/>
        </w:rPr>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(Rothberg et al., 2011)</w:t>
      </w:r>
      <w:r w:rsidR="000B23AF" w:rsidRPr="00A13747">
        <w:rPr>
          <w:rFonts w:ascii="Times New Roman" w:hAnsi="Times New Roman" w:cs="Times New Roman"/>
        </w:rPr>
        <w:fldChar w:fldCharType="end"/>
      </w:r>
      <w:r w:rsidRPr="00A13747">
        <w:rPr>
          <w:rFonts w:ascii="Times New Roman" w:hAnsi="Times New Roman" w:cs="Times New Roman"/>
        </w:rPr>
        <w:t xml:space="preserve">. The final sequences generated, after processing, have the read length up to 200 bases (lower than Roche/454) but like Roche/454, Ion torrent sequences have </w:t>
      </w:r>
      <w:proofErr w:type="spellStart"/>
      <w:r w:rsidRPr="00A13747">
        <w:rPr>
          <w:rFonts w:ascii="Times New Roman" w:hAnsi="Times New Roman" w:cs="Times New Roman"/>
        </w:rPr>
        <w:t>indel</w:t>
      </w:r>
      <w:proofErr w:type="spellEnd"/>
      <w:r w:rsidRPr="00A13747">
        <w:rPr>
          <w:rFonts w:ascii="Times New Roman" w:hAnsi="Times New Roman" w:cs="Times New Roman"/>
        </w:rPr>
        <w:t xml:space="preserve"> errors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regions at rate of 1.5 per 100 bases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(Loman et al., 2012)</w:t>
      </w:r>
      <w:r w:rsidR="000B23AF" w:rsidRPr="00A13747">
        <w:rPr>
          <w:rFonts w:ascii="Times New Roman" w:hAnsi="Times New Roman" w:cs="Times New Roman"/>
        </w:rPr>
        <w:fldChar w:fldCharType="end"/>
      </w:r>
      <w:r w:rsidRPr="00A13747">
        <w:rPr>
          <w:rFonts w:ascii="Times New Roman" w:hAnsi="Times New Roman" w:cs="Times New Roman"/>
        </w:rPr>
        <w:t>.</w:t>
      </w:r>
    </w:p>
    <w:p w:rsidR="00BB0BBD" w:rsidRPr="00A13747" w:rsidRDefault="00BB0BBD" w:rsidP="006444DD">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Pacific Bioscience’s Single Molecule Real Time technology is considered the third generation technology available in the market now (</w:t>
      </w:r>
      <w:hyperlink r:id="rId7" w:history="1">
        <w:r w:rsidRPr="00A13747">
          <w:rPr>
            <w:rStyle w:val="Hyperlink"/>
            <w:rFonts w:ascii="Times New Roman" w:hAnsi="Times New Roman" w:cs="Times New Roman"/>
          </w:rPr>
          <w:t>www.pacificbiosciences.com</w:t>
        </w:r>
      </w:hyperlink>
      <w:r w:rsidRPr="00A13747">
        <w:rPr>
          <w:rFonts w:ascii="Times New Roman" w:hAnsi="Times New Roman" w:cs="Times New Roman"/>
        </w:rPr>
        <w:t>).</w:t>
      </w:r>
      <w:commentRangeStart w:id="67"/>
      <w:r w:rsidRPr="00A13747">
        <w:rPr>
          <w:rFonts w:ascii="Times New Roman" w:hAnsi="Times New Roman" w:cs="Times New Roman"/>
        </w:rPr>
        <w:t xml:space="preserve"> It is considered the third generation sequencing technology</w:t>
      </w:r>
      <w:commentRangeEnd w:id="67"/>
      <w:r w:rsidR="00C77488">
        <w:rPr>
          <w:rStyle w:val="CommentReference"/>
        </w:rPr>
        <w:commentReference w:id="67"/>
      </w:r>
      <w:r w:rsidRPr="00A13747">
        <w:rPr>
          <w:rFonts w:ascii="Times New Roman" w:hAnsi="Times New Roman" w:cs="Times New Roman"/>
        </w:rPr>
        <w:t xml:space="preserve">. The technology does not involve PCR amplification of the template DNA; instead the base sequencing is done on single molecule of a DNA, enabling the detection of variation at molecule level. Besides this advantage, it provides the read length of about 10,000 bases </w:t>
      </w:r>
      <w:r w:rsidR="000B23AF" w:rsidRPr="00A13747">
        <w:rPr>
          <w:rFonts w:ascii="Times New Roman" w:hAnsi="Times New Roman" w:cs="Times New Roman"/>
        </w:rPr>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(Eid et al., 2009; McCarthy, 2010)</w:t>
      </w:r>
      <w:r w:rsidR="000B23AF" w:rsidRPr="00A13747">
        <w:rPr>
          <w:rFonts w:ascii="Times New Roman" w:hAnsi="Times New Roman" w:cs="Times New Roman"/>
        </w:rPr>
        <w:fldChar w:fldCharType="end"/>
      </w:r>
      <w:r w:rsidRPr="00A13747">
        <w:rPr>
          <w:rFonts w:ascii="Times New Roman" w:hAnsi="Times New Roman" w:cs="Times New Roman"/>
        </w:rPr>
        <w:t>.</w:t>
      </w:r>
    </w:p>
    <w:p w:rsidR="00773DFB" w:rsidRPr="00A13747" w:rsidRDefault="00773DFB" w:rsidP="00773DFB">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 xml:space="preserve">DNA sequencing takes place in the zero mode waveguide (ZMW) </w:t>
      </w:r>
      <w:r w:rsidR="000B23AF" w:rsidRPr="00A13747">
        <w:rPr>
          <w:rFonts w:ascii="Times New Roman" w:hAnsi="Times New Roman" w:cs="Times New Roman"/>
        </w:rPr>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(Levene et al., 2003)</w:t>
      </w:r>
      <w:r w:rsidR="000B23AF" w:rsidRPr="00A13747">
        <w:rPr>
          <w:rFonts w:ascii="Times New Roman" w:hAnsi="Times New Roman" w:cs="Times New Roman"/>
        </w:rPr>
        <w:fldChar w:fldCharType="end"/>
      </w:r>
      <w:r w:rsidRPr="00A13747">
        <w:rPr>
          <w:rFonts w:ascii="Times New Roman" w:hAnsi="Times New Roman" w:cs="Times New Roman"/>
        </w:rPr>
        <w:t xml:space="preserve">. ZMW is a </w:t>
      </w:r>
      <w:proofErr w:type="spellStart"/>
      <w:r w:rsidRPr="00A13747">
        <w:rPr>
          <w:rFonts w:ascii="Times New Roman" w:hAnsi="Times New Roman" w:cs="Times New Roman"/>
        </w:rPr>
        <w:t>nano</w:t>
      </w:r>
      <w:proofErr w:type="spellEnd"/>
      <w:r w:rsidRPr="00A13747">
        <w:rPr>
          <w:rFonts w:ascii="Times New Roman" w:hAnsi="Times New Roman" w:cs="Times New Roman"/>
        </w:rPr>
        <w:t xml:space="preserve">-size chamber that is 7 nanometer in diameter and 10 nanometer in depth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&lt;EndNote&gt;&lt;Cite&gt;&lt;Author&gt;McCarthy&lt;/Author&gt;&lt;Year&gt;2010&lt;/Year&gt;&lt;RecNum&gt;1679&lt;/RecNum&gt;&lt;record&gt;&lt;rec-number&gt;1679&lt;/rec-number&gt;&lt;foreign-keys&gt;&lt;key app="EN" db-id="fp25zzvrxrd9vke5zxqp9stbssprwstvdddz"&gt;1679&lt;/key&gt;&lt;/foreign-keys&gt;&lt;ref-type name="Journal Article"&gt;17&lt;/ref-type&gt;&lt;contributors&gt;&lt;authors&gt;&lt;author&gt;McCarthy, A.&lt;/author&gt;&lt;/authors&gt;&lt;/contributors&gt;&lt;titles&gt;&lt;title&gt;Third generation DNA sequencing: pacific biosciences&amp;apos; single molecule real time technology&lt;/title&gt;&lt;secondary-title&gt;Chem Biol&lt;/secondary-title&gt;&lt;/titles&gt;&lt;periodical&gt;&lt;full-title&gt;Chem Biol&lt;/full-title&gt;&lt;/periodical&gt;&lt;pages&gt;675-6&lt;/pages&gt;&lt;volume&gt;17&lt;/volume&gt;&lt;number&gt;7&lt;/number&gt;&lt;edition&gt;2010/07/28&lt;/edition&gt;&lt;keywords&gt;&lt;keyword&gt;DNA-Directed DNA Polymerase/chemistry/metabolism&lt;/keyword&gt;&lt;keyword&gt;Genomics&lt;/keyword&gt;&lt;keyword&gt;Humans&lt;/keyword&gt;&lt;keyword&gt;Protein Biosynthesis&lt;/keyword&gt;&lt;keyword&gt;Sequence Analysis, DNA/*methods&lt;/keyword&gt;&lt;keyword&gt;Time Factors&lt;/keyword&gt;&lt;/keywords&gt;&lt;dates&gt;&lt;year&gt;2010&lt;/year&gt;&lt;pub-dates&gt;&lt;date&gt;Jul 30&lt;/date&gt;&lt;/pub-dates&gt;&lt;/dates&gt;&lt;isbn&gt;1879-1301 (Electronic)&amp;#xD;1074-5521 (Linking)&lt;/isbn&gt;&lt;accession-num&gt;20659677&lt;/accession-num&gt;&lt;urls&gt;&lt;related-urls&gt;&lt;url&gt;http://www.ncbi.nlm.nih.gov/entrez/query.fcgi?cmd=Retrieve&amp;amp;db=PubMed&amp;amp;dopt=Citation&amp;amp;list_uids=20659677&lt;/url&gt;&lt;/related-urls&gt;&lt;/urls&gt;&lt;electronic-resource-num&gt;S1074-5521(10)00247-4 [pii]&amp;#xD;10.1016/j.chembiol.2010.07.004&lt;/electronic-resource-num&gt;&lt;language&gt;eng&lt;/language&gt;&lt;/record&gt;&lt;/Cite&gt;&lt;/EndNote&gt;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(McCarthy, 2010)</w:t>
      </w:r>
      <w:r w:rsidR="000B23AF" w:rsidRPr="00A13747">
        <w:rPr>
          <w:rFonts w:ascii="Times New Roman" w:hAnsi="Times New Roman" w:cs="Times New Roman"/>
        </w:rPr>
        <w:fldChar w:fldCharType="end"/>
      </w:r>
      <w:r w:rsidRPr="00A13747">
        <w:rPr>
          <w:rFonts w:ascii="Times New Roman" w:hAnsi="Times New Roman" w:cs="Times New Roman"/>
        </w:rPr>
        <w:t xml:space="preserve">. A DNA template and polymerase complex is immobilized at the base of a ZMW and different color </w:t>
      </w:r>
      <w:proofErr w:type="spellStart"/>
      <w:r w:rsidRPr="00A13747">
        <w:rPr>
          <w:rFonts w:ascii="Times New Roman" w:hAnsi="Times New Roman" w:cs="Times New Roman"/>
        </w:rPr>
        <w:t>flurophore</w:t>
      </w:r>
      <w:proofErr w:type="spellEnd"/>
      <w:r w:rsidRPr="00A13747">
        <w:rPr>
          <w:rFonts w:ascii="Times New Roman" w:hAnsi="Times New Roman" w:cs="Times New Roman"/>
        </w:rPr>
        <w:t xml:space="preserve"> labeled nucleotides are added into a ZMW chamber. During base incorporation at sequencing step, nucleotide fluorescence is detected with the light that illuminates the ZMW chamber, followed by cleavage of the </w:t>
      </w:r>
      <w:commentRangeStart w:id="68"/>
      <w:proofErr w:type="spellStart"/>
      <w:r w:rsidRPr="00A13747">
        <w:rPr>
          <w:rFonts w:ascii="Times New Roman" w:hAnsi="Times New Roman" w:cs="Times New Roman"/>
        </w:rPr>
        <w:t>flurophore</w:t>
      </w:r>
      <w:commentRangeEnd w:id="68"/>
      <w:proofErr w:type="spellEnd"/>
      <w:r w:rsidR="00C77488">
        <w:rPr>
          <w:rStyle w:val="CommentReference"/>
        </w:rPr>
        <w:commentReference w:id="68"/>
      </w:r>
      <w:r w:rsidRPr="00A13747">
        <w:rPr>
          <w:rFonts w:ascii="Times New Roman" w:hAnsi="Times New Roman" w:cs="Times New Roman"/>
        </w:rPr>
        <w:t xml:space="preserve">. </w:t>
      </w: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63668E">
      <w:pPr>
        <w:pStyle w:val="Heading2"/>
        <w:numPr>
          <w:numberingChange w:id="69" w:author="Ram Shrestha" w:date="2014-03-27T20:48:00Z" w:original="%1:1:0:.%2:12:0:"/>
        </w:numPr>
        <w:rPr>
          <w:rFonts w:cs="Times New Roman"/>
        </w:rPr>
      </w:pPr>
      <w:r w:rsidRPr="00A13747">
        <w:rPr>
          <w:rFonts w:cs="Times New Roman"/>
        </w:rPr>
        <w:t>HIV-1 Drug resistance Genotyping in the era of high throughput sequencing (HTS)</w:t>
      </w: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970C29">
      <w:pPr>
        <w:spacing w:line="480" w:lineRule="auto"/>
        <w:jc w:val="both"/>
        <w:rPr>
          <w:rFonts w:ascii="Times New Roman" w:hAnsi="Times New Roman" w:cs="Times New Roman"/>
        </w:rPr>
      </w:pPr>
      <w:r w:rsidRPr="00A13747">
        <w:rPr>
          <w:rFonts w:ascii="Times New Roman" w:hAnsi="Times New Roman" w:cs="Times New Roman"/>
        </w:rPr>
        <w:t xml:space="preserve">As conventional Sanger-based genotyping is unable to characterize the HIV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at less than 20% prevalence, a true HIV diversity cannot be ascertained </w:t>
      </w:r>
      <w:r w:rsidRPr="00A13747">
        <w:rPr>
          <w:rStyle w:val="CommentReference"/>
          <w:rFonts w:ascii="Times New Roman" w:hAnsi="Times New Roman" w:cs="Times New Roman"/>
        </w:rPr>
        <w:commentReference w:id="70"/>
      </w:r>
      <w:r w:rsidR="000B23AF" w:rsidRPr="00A13747">
        <w:rPr>
          <w:rFonts w:ascii="Times New Roman" w:hAnsi="Times New Roman" w:cs="Times New Roman"/>
        </w:rPr>
        <w:fldChar w:fldCharType="begin">
          <w:fldData xml:space="preserve">PEVuZE5vdGU+PENpdGU+PEF1dGhvcj5Lb3JuPC9BdXRob3I+PFllYXI+MjAwMzwvWWVhcj48UmVj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PEVuZE5vdGU+PENpdGU+PEF1dGhvcj5Lb3JuPC9BdXRob3I+PFllYXI+MjAwMzwvWWVhcj48UmVj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(Korn et al., 2003; Schuurman et al., 2002)</w:t>
      </w:r>
      <w:r w:rsidR="000B23AF" w:rsidRPr="00A13747">
        <w:rPr>
          <w:rFonts w:ascii="Times New Roman" w:hAnsi="Times New Roman" w:cs="Times New Roman"/>
        </w:rPr>
        <w:fldChar w:fldCharType="end"/>
      </w:r>
      <w:r w:rsidRPr="00A13747">
        <w:rPr>
          <w:rFonts w:ascii="Times New Roman" w:hAnsi="Times New Roman" w:cs="Times New Roman"/>
        </w:rPr>
        <w:t xml:space="preserve">. An alternative genotyping method is required that has the ability to sequence the HIV population to “deeper” level and characterize the overall spectrum of true viral diversity in the viral </w:t>
      </w:r>
      <w:commentRangeStart w:id="71"/>
      <w:proofErr w:type="spellStart"/>
      <w:r w:rsidRPr="00A13747">
        <w:rPr>
          <w:rFonts w:ascii="Times New Roman" w:hAnsi="Times New Roman" w:cs="Times New Roman"/>
        </w:rPr>
        <w:t>quasispecies</w:t>
      </w:r>
      <w:commentRangeEnd w:id="71"/>
      <w:proofErr w:type="spellEnd"/>
      <w:r w:rsidR="006A0403">
        <w:rPr>
          <w:rStyle w:val="CommentReference"/>
        </w:rPr>
        <w:commentReference w:id="71"/>
      </w:r>
      <w:r w:rsidRPr="00A13747">
        <w:rPr>
          <w:rFonts w:ascii="Times New Roman" w:hAnsi="Times New Roman" w:cs="Times New Roman"/>
        </w:rPr>
        <w:t>.</w:t>
      </w: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970C29">
      <w:pPr>
        <w:spacing w:line="480" w:lineRule="auto"/>
        <w:jc w:val="both"/>
        <w:rPr>
          <w:rFonts w:ascii="Times New Roman" w:hAnsi="Times New Roman" w:cs="Times New Roman"/>
        </w:rPr>
      </w:pPr>
      <w:r w:rsidRPr="00A13747">
        <w:rPr>
          <w:rFonts w:ascii="Times New Roman" w:hAnsi="Times New Roman" w:cs="Times New Roman"/>
        </w:rPr>
        <w:t xml:space="preserve">Different approaches like sensitive real time PCR drug resistant test </w:t>
      </w:r>
      <w:r w:rsidR="000B23AF"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(Johnson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allele-specific RT-PCR </w:t>
      </w:r>
      <w:r w:rsidR="000B23AF" w:rsidRPr="00A13747">
        <w:rPr>
          <w:rFonts w:ascii="Times New Roman" w:hAnsi="Times New Roman" w:cs="Times New Roman"/>
        </w:rPr>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(Palmer et al., 2006)</w:t>
      </w:r>
      <w:r w:rsidR="000B23AF" w:rsidRPr="00A13747">
        <w:rPr>
          <w:rFonts w:ascii="Times New Roman" w:hAnsi="Times New Roman" w:cs="Times New Roman"/>
        </w:rPr>
        <w:fldChar w:fldCharType="end"/>
      </w:r>
      <w:r w:rsidRPr="00A13747">
        <w:rPr>
          <w:rFonts w:ascii="Times New Roman" w:hAnsi="Times New Roman" w:cs="Times New Roman"/>
        </w:rPr>
        <w:t xml:space="preserve"> and single genome sequencing </w:t>
      </w:r>
      <w:r w:rsidR="000B23AF"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(Palmer et al., 2005)</w:t>
      </w:r>
      <w:r w:rsidR="000B23AF" w:rsidRPr="00A13747">
        <w:rPr>
          <w:rFonts w:ascii="Times New Roman" w:hAnsi="Times New Roman" w:cs="Times New Roman"/>
        </w:rPr>
        <w:fldChar w:fldCharType="end"/>
      </w:r>
      <w:r w:rsidRPr="00A13747">
        <w:rPr>
          <w:rFonts w:ascii="Times New Roman" w:hAnsi="Times New Roman" w:cs="Times New Roman"/>
        </w:rPr>
        <w:t xml:space="preserve"> </w:t>
      </w:r>
      <w:commentRangeStart w:id="72"/>
      <w:r w:rsidRPr="00A13747">
        <w:rPr>
          <w:rFonts w:ascii="Times New Roman" w:hAnsi="Times New Roman" w:cs="Times New Roman"/>
        </w:rPr>
        <w:t xml:space="preserve">were developed </w:t>
      </w:r>
      <w:commentRangeEnd w:id="72"/>
      <w:r w:rsidR="006A0403">
        <w:rPr>
          <w:rStyle w:val="CommentReference"/>
        </w:rPr>
        <w:commentReference w:id="72"/>
      </w:r>
      <w:r w:rsidRPr="00A13747">
        <w:rPr>
          <w:rFonts w:ascii="Times New Roman" w:hAnsi="Times New Roman" w:cs="Times New Roman"/>
        </w:rPr>
        <w:t xml:space="preserve">but were highly expensive and difficult to implement as a HIV drug resistant diagnostic tool. </w:t>
      </w:r>
    </w:p>
    <w:p w:rsidR="00970C29" w:rsidRPr="00A13747" w:rsidRDefault="00970C29" w:rsidP="00970C29">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commentRangeStart w:id="73"/>
      <w:r w:rsidRPr="00A13747">
        <w:rPr>
          <w:rFonts w:ascii="Times New Roman" w:hAnsi="Times New Roman" w:cs="Times New Roman"/>
        </w:rPr>
        <w:t xml:space="preserve">Ultra Deep High Throughput sequencing technology like Roche 454 is able to generate up to 10,00,000 sequence reads of up to 1,000 base pairs per sequencing run (www.454.com). </w:t>
      </w:r>
      <w:commentRangeEnd w:id="73"/>
      <w:r w:rsidR="00376B31">
        <w:rPr>
          <w:rStyle w:val="CommentReference"/>
        </w:rPr>
        <w:commentReference w:id="73"/>
      </w:r>
      <w:commentRangeStart w:id="74"/>
      <w:r w:rsidRPr="00A13747">
        <w:rPr>
          <w:rFonts w:ascii="Times New Roman" w:hAnsi="Times New Roman" w:cs="Times New Roman"/>
        </w:rPr>
        <w:t xml:space="preserve">Such </w:t>
      </w:r>
      <w:r w:rsidR="00376B31">
        <w:rPr>
          <w:rFonts w:ascii="Times New Roman" w:hAnsi="Times New Roman" w:cs="Times New Roman"/>
        </w:rPr>
        <w:t xml:space="preserve">a </w:t>
      </w:r>
      <w:r w:rsidRPr="00A13747">
        <w:rPr>
          <w:rFonts w:ascii="Times New Roman" w:hAnsi="Times New Roman" w:cs="Times New Roman"/>
        </w:rPr>
        <w:t>sequencing profile mean</w:t>
      </w:r>
      <w:r w:rsidR="00376B31">
        <w:rPr>
          <w:rFonts w:ascii="Times New Roman" w:hAnsi="Times New Roman" w:cs="Times New Roman"/>
        </w:rPr>
        <w:t>s</w:t>
      </w:r>
      <w:r w:rsidRPr="00A13747">
        <w:rPr>
          <w:rFonts w:ascii="Times New Roman" w:hAnsi="Times New Roman" w:cs="Times New Roman"/>
        </w:rPr>
        <w:t xml:space="preserve"> that </w:t>
      </w:r>
      <w:r w:rsidR="00376B31">
        <w:rPr>
          <w:rFonts w:ascii="Times New Roman" w:hAnsi="Times New Roman" w:cs="Times New Roman"/>
        </w:rPr>
        <w:t xml:space="preserve">an </w:t>
      </w:r>
      <w:r w:rsidRPr="00A13747">
        <w:rPr>
          <w:rFonts w:ascii="Times New Roman" w:hAnsi="Times New Roman" w:cs="Times New Roman"/>
        </w:rPr>
        <w:t xml:space="preserve">unprecedented range of viral variants can be explored in a HIV infected individual </w:t>
      </w:r>
      <w:r w:rsidR="000B23AF" w:rsidRPr="00A13747">
        <w:rPr>
          <w:rFonts w:ascii="Times New Roman" w:hAnsi="Times New Roman" w:cs="Times New Roman"/>
        </w:rPr>
        <w:fldChar w:fldCharType="begin">
          <w:fldData xml:space="preserve">PEVuZE5vdGU+PENpdGU+PEF1dGhvcj5CaW1iZXI8L0F1dGhvcj48WWVhcj4yMDEwPC9ZZWFyPjxS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YW5mb3JkLCBDQSA5NDMwNSwgVVNBLjwvYXV0aC1hZGRyZXNzPjx0aXRsZXM+PHRpdGxlPkNoYXJh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PEVuZE5vdGU+PENpdGU+PEF1dGhvcj5CaW1iZXI8L0F1dGhvcj48WWVhcj4yMDEwPC9ZZWFyPjxS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YW5mb3JkLCBDQSA5NDMwNSwgVVNBLjwvYXV0aC1hZGRyZXNzPjx0aXRsZXM+PHRpdGxlPkNoYXJh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(Bimber et al., 2010; Hoffmann et al., 2007; Jabara et al., 2011; Wang et al., 2007)</w:t>
      </w:r>
      <w:r w:rsidR="000B23AF" w:rsidRPr="00A13747">
        <w:rPr>
          <w:rFonts w:ascii="Times New Roman" w:hAnsi="Times New Roman" w:cs="Times New Roman"/>
        </w:rPr>
        <w:fldChar w:fldCharType="end"/>
      </w:r>
      <w:r w:rsidRPr="00A13747">
        <w:rPr>
          <w:rFonts w:ascii="Times New Roman" w:hAnsi="Times New Roman" w:cs="Times New Roman"/>
        </w:rPr>
        <w:t xml:space="preserve"> identifying the drug resistant minor variants in the viral </w:t>
      </w:r>
      <w:proofErr w:type="spellStart"/>
      <w:r w:rsidRPr="00A13747">
        <w:rPr>
          <w:rFonts w:ascii="Times New Roman" w:hAnsi="Times New Roman" w:cs="Times New Roman"/>
        </w:rPr>
        <w:t>quasispecies</w:t>
      </w:r>
      <w:commentRangeEnd w:id="74"/>
      <w:proofErr w:type="spellEnd"/>
      <w:r w:rsidR="00376B31">
        <w:rPr>
          <w:rStyle w:val="CommentReference"/>
        </w:rPr>
        <w:commentReference w:id="74"/>
      </w:r>
      <w:r w:rsidRPr="00A13747">
        <w:rPr>
          <w:rFonts w:ascii="Times New Roman" w:hAnsi="Times New Roman" w:cs="Times New Roman"/>
        </w:rPr>
        <w:t xml:space="preserve">. For example, Wang and colleagues identified 58 viral variants per sample in average using Roche 454 Ultra Deep </w:t>
      </w:r>
      <w:proofErr w:type="spellStart"/>
      <w:r w:rsidRPr="00A13747">
        <w:rPr>
          <w:rFonts w:ascii="Times New Roman" w:hAnsi="Times New Roman" w:cs="Times New Roman"/>
        </w:rPr>
        <w:t>Pyrosequencing</w:t>
      </w:r>
      <w:proofErr w:type="spellEnd"/>
      <w:r w:rsidRPr="00A13747">
        <w:rPr>
          <w:rFonts w:ascii="Times New Roman" w:hAnsi="Times New Roman" w:cs="Times New Roman"/>
        </w:rPr>
        <w:t xml:space="preserve"> (</w:t>
      </w:r>
      <w:commentRangeStart w:id="75"/>
      <w:r w:rsidRPr="00A13747">
        <w:rPr>
          <w:rFonts w:ascii="Times New Roman" w:hAnsi="Times New Roman" w:cs="Times New Roman"/>
        </w:rPr>
        <w:t>UDPS</w:t>
      </w:r>
      <w:commentRangeEnd w:id="75"/>
      <w:r w:rsidR="00376B31">
        <w:rPr>
          <w:rStyle w:val="CommentReference"/>
        </w:rPr>
        <w:commentReference w:id="75"/>
      </w:r>
      <w:r w:rsidRPr="00A13747">
        <w:rPr>
          <w:rFonts w:ascii="Times New Roman" w:hAnsi="Times New Roman" w:cs="Times New Roman"/>
        </w:rPr>
        <w:t xml:space="preserve">) while only eight viral variants were identified using conventional Sanger sequencing method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&lt;EndNote&gt;&lt;Cite&gt;&lt;Author&gt;Wang&lt;/Author&gt;&lt;Year&gt;2007&lt;/Year&gt;&lt;RecNum&gt;1103&lt;/RecNum&gt;&lt;record&gt;&lt;rec-number&gt;1103&lt;/rec-number&gt;&lt;foreign-keys&gt;&lt;key app="EN" db-id="fp25zzvrxrd9vke5zxqp9stbssprwstvdddz"&gt;1103&lt;/key&gt;&lt;/foreign-keys&gt;&lt;ref-type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(Print)&amp;#xD;1088-9051 (Linking)&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(Wang et al., 2007)</w:t>
      </w:r>
      <w:r w:rsidR="000B23AF" w:rsidRPr="00A13747">
        <w:rPr>
          <w:rFonts w:ascii="Times New Roman" w:hAnsi="Times New Roman" w:cs="Times New Roman"/>
        </w:rPr>
        <w:fldChar w:fldCharType="end"/>
      </w:r>
      <w:r w:rsidRPr="00A13747">
        <w:rPr>
          <w:rFonts w:ascii="Times New Roman" w:hAnsi="Times New Roman" w:cs="Times New Roman"/>
        </w:rPr>
        <w:t xml:space="preserve">. A massive 95% of mutations that were detected by UDPS method were not identified by conventional Sanger sequencing method in a study by Le et al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(Le et al., 2009)</w:t>
      </w:r>
      <w:r w:rsidR="000B23AF" w:rsidRPr="00A13747">
        <w:rPr>
          <w:rFonts w:ascii="Times New Roman" w:hAnsi="Times New Roman" w:cs="Times New Roman"/>
        </w:rPr>
        <w:fldChar w:fldCharType="end"/>
      </w:r>
      <w:r w:rsidRPr="00A13747">
        <w:rPr>
          <w:rFonts w:ascii="Times New Roman" w:hAnsi="Times New Roman" w:cs="Times New Roman"/>
        </w:rPr>
        <w:t xml:space="preserve">. In another similar study, Hoffmann and colleagues identified four additional minor drug resistant mutations with UDPS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&lt;EndNote&gt;&lt;Cite&gt;&lt;Author&gt;Hoffmann&lt;/Author&gt;&lt;Year&gt;2007&lt;/Year&gt;&lt;RecNum&gt;1141&lt;/RecNum&gt;&lt;record&gt;&lt;rec-number&gt;1141&lt;/rec-number&gt;&lt;foreign-keys&gt;&lt;key app="EN" db-id="fp25zzvrxrd9vke5zxqp9stbssprwstvdddz"&gt;1141&lt;/key&gt;&lt;/foreign-keys&gt;&lt;ref-type name="Journal Article"&gt;17&lt;/ref-type&gt;&lt;contributors&gt;&lt;authors&gt;&lt;author&gt;Hoffmann, C.&lt;/author&gt;&lt;author&gt;Minkah, N.&lt;/author&gt;&lt;author&gt;Leipzig, J.&lt;/author&gt;&lt;author&gt;Wang, G.&lt;/author&gt;&lt;author&gt;Arens, M. Q.&lt;/author&gt;&lt;author&gt;Tebas, P.&lt;/author&gt;&lt;author&gt;Bushman, F. D.&lt;/author&gt;&lt;/authors&gt;&lt;/contributors&gt;&lt;auth-address&gt;Department of Microbiology, University of Pennsylvania School of Medicine, 3610 Hamilton Walk, Philadelphia, PA 19104-6076, USA.&lt;/auth-address&gt;&lt;titles&gt;&lt;title&gt;DNA bar coding and pyrosequencing to identify rare HIV drug resistance mutations&lt;/title&gt;&lt;secondary-title&gt;Nucleic Acids Res&lt;/secondary-title&gt;&lt;/titles&gt;&lt;periodical&gt;&lt;full-title&gt;Nucleic Acids Res&lt;/full-title&gt;&lt;/periodical&gt;&lt;pages&gt;e91&lt;/pages&gt;&lt;volume&gt;35&lt;/volume&gt;&lt;number&gt;13&lt;/number&gt;&lt;edition&gt;2007/06/20&lt;/edition&gt;&lt;keywords&gt;&lt;keyword&gt;Alleles&lt;/keyword&gt;&lt;keyword&gt;Anti-HIV Agents/*therapeutic use&lt;/keyword&gt;&lt;keyword&gt;DNA, Viral/chemistry&lt;/keyword&gt;&lt;keyword&gt;Data Interpretation, Statistical&lt;/keyword&gt;&lt;keyword&gt;Drug Resistance, Viral/genetics&lt;/keyword&gt;&lt;keyword&gt;HIV/drug effects/*genetics&lt;/keyword&gt;&lt;keyword&gt;HIV Infections/drug therapy&lt;/keyword&gt;&lt;keyword&gt;Humans&lt;/keyword&gt;&lt;keyword&gt;*Mutation&lt;/keyword&gt;&lt;keyword&gt;Polymerase Chain Reaction&lt;/keyword&gt;&lt;keyword&gt;Sequence Analysis, DNA/*methods&lt;/keyword&gt;&lt;/keywords&gt;&lt;dates&gt;&lt;year&gt;2007&lt;/year&gt;&lt;/dates&gt;&lt;isbn&gt;1362-4962 (Electronic)&amp;#xD;0305-1048 (Linking)&lt;/isbn&gt;&lt;accession-num&gt;17576693&lt;/accession-num&gt;&lt;urls&gt;&lt;related-urls&gt;&lt;url&gt;http://www.ncbi.nlm.nih.gov/entrez/query.fcgi?cmd=Retrieve&amp;amp;db=PubMed&amp;amp;dopt=Citation&amp;amp;list_uids=17576693&lt;/url&gt;&lt;/related-urls&gt;&lt;/urls&gt;&lt;custom2&gt;1934997&lt;/custom2&gt;&lt;electronic-resource-num&gt;gkm435 [pii]&amp;#xD;10.1093/nar/gkm435&lt;/electronic-resource-num&gt;&lt;language&gt;eng&lt;/language&gt;&lt;/record&gt;&lt;/Cite&gt;&lt;/EndNote&gt;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(Hoffmann et al., 2007)</w:t>
      </w:r>
      <w:r w:rsidR="000B23AF" w:rsidRPr="00A13747">
        <w:rPr>
          <w:rFonts w:ascii="Times New Roman" w:hAnsi="Times New Roman" w:cs="Times New Roman"/>
        </w:rPr>
        <w:fldChar w:fldCharType="end"/>
      </w:r>
      <w:r w:rsidRPr="00A13747">
        <w:rPr>
          <w:rFonts w:ascii="Times New Roman" w:hAnsi="Times New Roman" w:cs="Times New Roman"/>
        </w:rPr>
        <w:t xml:space="preserve">. In addition to this, Johnson et al revealed that minor HIV variants were present in treatment naïve individuals and that </w:t>
      </w:r>
      <w:proofErr w:type="gramStart"/>
      <w:r w:rsidRPr="00A13747">
        <w:rPr>
          <w:rFonts w:ascii="Times New Roman" w:hAnsi="Times New Roman" w:cs="Times New Roman"/>
        </w:rPr>
        <w:t>they</w:t>
      </w:r>
      <w:proofErr w:type="gramEnd"/>
      <w:r w:rsidRPr="00A13747">
        <w:rPr>
          <w:rFonts w:ascii="Times New Roman" w:hAnsi="Times New Roman" w:cs="Times New Roman"/>
        </w:rPr>
        <w:t xml:space="preserve"> were associated with reduced efficacy of the drug cocktails in the treatment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(Johnson et al., 2008)</w:t>
      </w:r>
      <w:r w:rsidR="000B23AF" w:rsidRPr="00A13747">
        <w:rPr>
          <w:rFonts w:ascii="Times New Roman" w:hAnsi="Times New Roman" w:cs="Times New Roman"/>
        </w:rPr>
        <w:fldChar w:fldCharType="end"/>
      </w:r>
      <w:r w:rsidRPr="00A13747">
        <w:rPr>
          <w:rFonts w:ascii="Times New Roman" w:hAnsi="Times New Roman" w:cs="Times New Roman"/>
        </w:rPr>
        <w:t xml:space="preserve">. Le et al suggest that the low abundance drug resistant HIV variants provide the information on drugs involved in historical antiretroviral therapy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&lt;EndNote&gt;&lt;Cite&gt;&lt;Author&gt;Le&lt;/Author&gt;&lt;Year&gt;2009&lt;/Year&gt;&lt;RecNum&gt;1686&lt;/RecNum&gt;&lt;record&gt;&lt;rec-number&gt;1686&lt;/rec-number&gt;&lt;foreign-keys&gt;&lt;key app="EN" db-id="fp25zzvrxrd9vke5zxqp9stbssprwstvdddz"&gt;1686&lt;/key&gt;&lt;/foreign-keys&gt;&lt;ref-type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(Le et al., 2009)</w:t>
      </w:r>
      <w:r w:rsidR="000B23AF" w:rsidRPr="00A13747">
        <w:rPr>
          <w:rFonts w:ascii="Times New Roman" w:hAnsi="Times New Roman" w:cs="Times New Roman"/>
        </w:rPr>
        <w:fldChar w:fldCharType="end"/>
      </w:r>
      <w:r w:rsidRPr="00A13747">
        <w:rPr>
          <w:rFonts w:ascii="Times New Roman" w:hAnsi="Times New Roman" w:cs="Times New Roman"/>
        </w:rPr>
        <w:t xml:space="preserve">. In a study by </w:t>
      </w:r>
      <w:proofErr w:type="spellStart"/>
      <w:r w:rsidRPr="00A13747">
        <w:rPr>
          <w:rFonts w:ascii="Times New Roman" w:hAnsi="Times New Roman" w:cs="Times New Roman"/>
        </w:rPr>
        <w:t>Simen</w:t>
      </w:r>
      <w:proofErr w:type="spellEnd"/>
      <w:r w:rsidRPr="00A13747">
        <w:rPr>
          <w:rFonts w:ascii="Times New Roman" w:hAnsi="Times New Roman" w:cs="Times New Roman"/>
        </w:rPr>
        <w:t xml:space="preserve"> </w:t>
      </w:r>
      <w:proofErr w:type="gramStart"/>
      <w:r w:rsidRPr="00A13747">
        <w:rPr>
          <w:rFonts w:ascii="Times New Roman" w:hAnsi="Times New Roman" w:cs="Times New Roman"/>
        </w:rPr>
        <w:t>et</w:t>
      </w:r>
      <w:proofErr w:type="gramEnd"/>
      <w:r w:rsidRPr="00A13747">
        <w:rPr>
          <w:rFonts w:ascii="Times New Roman" w:hAnsi="Times New Roman" w:cs="Times New Roman"/>
        </w:rPr>
        <w:t xml:space="preserve">. </w:t>
      </w:r>
      <w:proofErr w:type="gramStart"/>
      <w:r w:rsidRPr="00A13747">
        <w:rPr>
          <w:rFonts w:ascii="Times New Roman" w:hAnsi="Times New Roman" w:cs="Times New Roman"/>
        </w:rPr>
        <w:t>al</w:t>
      </w:r>
      <w:proofErr w:type="gramEnd"/>
      <w:r w:rsidRPr="00A13747">
        <w:rPr>
          <w:rFonts w:ascii="Times New Roman" w:hAnsi="Times New Roman" w:cs="Times New Roman"/>
        </w:rPr>
        <w:t xml:space="preserve">, UDPS revealed 28% of the treatment naïve individuals exhibited HIV variants with NNRTI resistant mutations that correlated with treatment failure while only 14% individuals had HIV variants with NNRTI resistant mutations as revealed by conventional Sanger method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(Simen et al., 2009a)</w:t>
      </w:r>
      <w:r w:rsidR="000B23AF" w:rsidRPr="00A13747">
        <w:rPr>
          <w:rFonts w:ascii="Times New Roman" w:hAnsi="Times New Roman" w:cs="Times New Roman"/>
        </w:rPr>
        <w:fldChar w:fldCharType="end"/>
      </w:r>
      <w:r w:rsidRPr="00A13747">
        <w:rPr>
          <w:rFonts w:ascii="Times New Roman" w:hAnsi="Times New Roman" w:cs="Times New Roman"/>
        </w:rPr>
        <w:t>.</w:t>
      </w:r>
    </w:p>
    <w:p w:rsidR="00773DFB" w:rsidRPr="00A13747" w:rsidRDefault="00773DFB" w:rsidP="00773DFB">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 xml:space="preserve">UDPS has </w:t>
      </w:r>
      <w:r w:rsidR="00F9039B">
        <w:rPr>
          <w:rFonts w:ascii="Times New Roman" w:hAnsi="Times New Roman" w:cs="Times New Roman"/>
        </w:rPr>
        <w:t xml:space="preserve">been use to explore </w:t>
      </w:r>
      <w:r w:rsidRPr="00A13747">
        <w:rPr>
          <w:rFonts w:ascii="Times New Roman" w:hAnsi="Times New Roman" w:cs="Times New Roman"/>
        </w:rPr>
        <w:t xml:space="preserve">the dynamics of </w:t>
      </w:r>
      <w:r w:rsidR="00F9039B">
        <w:rPr>
          <w:rFonts w:ascii="Times New Roman" w:hAnsi="Times New Roman" w:cs="Times New Roman"/>
        </w:rPr>
        <w:t xml:space="preserve">the </w:t>
      </w:r>
      <w:r w:rsidRPr="00A13747">
        <w:rPr>
          <w:rFonts w:ascii="Times New Roman" w:hAnsi="Times New Roman" w:cs="Times New Roman"/>
        </w:rPr>
        <w:t xml:space="preserve">HIV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using longitudinal samples </w:t>
      </w:r>
      <w:r w:rsidR="00F9039B">
        <w:rPr>
          <w:rFonts w:ascii="Times New Roman" w:hAnsi="Times New Roman" w:cs="Times New Roman"/>
        </w:rPr>
        <w:t xml:space="preserve">collected </w:t>
      </w:r>
      <w:r w:rsidRPr="00A13747">
        <w:rPr>
          <w:rFonts w:ascii="Times New Roman" w:hAnsi="Times New Roman" w:cs="Times New Roman"/>
        </w:rPr>
        <w:t xml:space="preserve">before and after treatment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&lt;EndNote&gt;&lt;Cite&gt;&lt;Author&gt;Hedskog&lt;/Author&gt;&lt;Year&gt;2010&lt;/Year&gt;&lt;RecNum&gt;386&lt;/RecNum&gt;&lt;record&gt;&lt;rec-number&gt;386&lt;/rec-number&gt;&lt;foreign-keys&gt;&lt;key app="EN" db-id="fp25zzvrxrd9vke5zxqp9stbssprwstvdddz"&gt;386&lt;/key&gt;&lt;/foreign-keys&gt;&lt;ref-type name="Journal Article"&gt;17&lt;/ref-type&gt;&lt;contributors&gt;&lt;authors&gt;&lt;author&gt;Hedskog, Charlotte&lt;/author&gt;&lt;author&gt;Mild, Mattias&lt;/author&gt;&lt;author&gt;Jernberg, Johanna&lt;/author&gt;&lt;author&gt;Sherwood, Ellen&lt;/author&gt;&lt;author&gt;Bratt, Göran&lt;/author&gt;&lt;author&gt;Leitner, Thomas&lt;/author&gt;&lt;author&gt;Lundeberg, Joakim&lt;/author&gt;&lt;author&gt;Andersson, Björn&lt;/author&gt;&lt;author&gt;Albert, Jan&lt;/author&gt;&lt;/authors&gt;&lt;/contributors&gt;&lt;auth-address&gt;http://dx.doi.org/10.1371/journal.pone.0011345&lt;/auth-address&gt;&lt;titles&gt;&lt;title&gt;Dynamics of HIV-1 Quasispecies during Antiviral Treatment Dissected Using Ultra-Deep Pyrosequencing&lt;/title&gt;&lt;secondary-title&gt;PLoS ONE&lt;/secondary-title&gt;&lt;/titles&gt;&lt;periodical&gt;&lt;full-title&gt;PLoS One&lt;/full-title&gt;&lt;/periodical&gt;&lt;pages&gt;e11345&lt;/pages&gt;&lt;volume&gt;5&lt;/volume&gt;&lt;number&gt;7&lt;/number&gt;&lt;dates&gt;&lt;year&gt;2010&lt;/year&gt;&lt;pub-dates&gt;&lt;date&gt;July&lt;/date&gt;&lt;/pub-dates&gt;&lt;/dates&gt;&lt;label&gt;hedskog_dynamics_2010&lt;/label&gt;&lt;urls&gt;&lt;related-urls&gt;&lt;url&gt;10.1371/journal.pone.0011345&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(Hedskog et al., 2010)</w:t>
      </w:r>
      <w:r w:rsidR="000B23AF" w:rsidRPr="00A13747">
        <w:rPr>
          <w:rFonts w:ascii="Times New Roman" w:hAnsi="Times New Roman" w:cs="Times New Roman"/>
        </w:rPr>
        <w:fldChar w:fldCharType="end"/>
      </w:r>
      <w:r w:rsidRPr="00A13747">
        <w:rPr>
          <w:rFonts w:ascii="Times New Roman" w:hAnsi="Times New Roman" w:cs="Times New Roman"/>
        </w:rPr>
        <w:t xml:space="preserve">. On </w:t>
      </w:r>
      <w:commentRangeStart w:id="76"/>
      <w:r w:rsidRPr="00A13747">
        <w:rPr>
          <w:rFonts w:ascii="Times New Roman" w:hAnsi="Times New Roman" w:cs="Times New Roman"/>
        </w:rPr>
        <w:t xml:space="preserve">antiretroviral treatment the prevalence of resistant HIV variants was high whereas the prevalence of wild type HIV was undetectable and, on treatment interruption, drug sensitive HIV variants were detected that were not present before treatment suggesting that the sensitive variants emerged from drug resistant variants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&lt;EndNote&gt;&lt;Cite&gt;&lt;Author&gt;Hedskog&lt;/Author&gt;&lt;Year&gt;2010&lt;/Year&gt;&lt;RecNum&gt;386&lt;/RecNum&gt;&lt;record&gt;&lt;rec-number&gt;386&lt;/rec-number&gt;&lt;foreign-keys&gt;&lt;key app="EN" db-id="fp25zzvrxrd9vke5zxqp9stbssprwstvdddz"&gt;386&lt;/key&gt;&lt;/foreign-keys&gt;&lt;ref-type name="Journal Article"&gt;17&lt;/ref-type&gt;&lt;contributors&gt;&lt;authors&gt;&lt;author&gt;Hedskog, Charlotte&lt;/author&gt;&lt;author&gt;Mild, Mattias&lt;/author&gt;&lt;author&gt;Jernberg, Johanna&lt;/author&gt;&lt;author&gt;Sherwood, Ellen&lt;/author&gt;&lt;author&gt;Bratt, Göran&lt;/author&gt;&lt;author&gt;Leitner, Thomas&lt;/author&gt;&lt;author&gt;Lundeberg, Joakim&lt;/author&gt;&lt;author&gt;Andersson, Björn&lt;/author&gt;&lt;author&gt;Albert, Jan&lt;/author&gt;&lt;/authors&gt;&lt;/contributors&gt;&lt;auth-address&gt;http://dx.doi.org/10.1371/journal.pone.0011345&lt;/auth-address&gt;&lt;titles&gt;&lt;title&gt;Dynamics of HIV-1 Quasispecies during Antiviral Treatment Dissected Using Ultra-Deep Pyrosequencing&lt;/title&gt;&lt;secondary-title&gt;PLoS ONE&lt;/secondary-title&gt;&lt;/titles&gt;&lt;periodical&gt;&lt;full-title&gt;PLoS One&lt;/full-title&gt;&lt;/periodical&gt;&lt;pages&gt;e11345&lt;/pages&gt;&lt;volume&gt;5&lt;/volume&gt;&lt;number&gt;7&lt;/number&gt;&lt;dates&gt;&lt;year&gt;2010&lt;/year&gt;&lt;pub-dates&gt;&lt;date&gt;July&lt;/date&gt;&lt;/pub-dates&gt;&lt;/dates&gt;&lt;label&gt;hedskog_dynamics_2010&lt;/label&gt;&lt;urls&gt;&lt;related-urls&gt;&lt;url&gt;10.1371/journal.pone.0011345&lt;/url&gt;&lt;/related-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(Hedskog et al., 2010)</w:t>
      </w:r>
      <w:r w:rsidR="000B23AF" w:rsidRPr="00A13747">
        <w:rPr>
          <w:rFonts w:ascii="Times New Roman" w:hAnsi="Times New Roman" w:cs="Times New Roman"/>
        </w:rPr>
        <w:fldChar w:fldCharType="end"/>
      </w:r>
      <w:r w:rsidRPr="00A13747">
        <w:rPr>
          <w:rFonts w:ascii="Times New Roman" w:hAnsi="Times New Roman" w:cs="Times New Roman"/>
        </w:rPr>
        <w:t>.</w:t>
      </w:r>
      <w:commentRangeEnd w:id="76"/>
      <w:r w:rsidR="00F9039B">
        <w:rPr>
          <w:rStyle w:val="CommentReference"/>
        </w:rPr>
        <w:commentReference w:id="76"/>
      </w:r>
    </w:p>
    <w:p w:rsidR="00773DFB" w:rsidRPr="00A13747" w:rsidRDefault="00773DFB" w:rsidP="00773DFB">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commentRangeStart w:id="77"/>
      <w:r w:rsidRPr="00A13747">
        <w:rPr>
          <w:rFonts w:ascii="Times New Roman" w:hAnsi="Times New Roman" w:cs="Times New Roman"/>
        </w:rPr>
        <w:t xml:space="preserve">These evidences suggest that UDPS can be used as a clinical tool for HIV drug resistance genotyping. </w:t>
      </w:r>
      <w:commentRangeEnd w:id="77"/>
      <w:r w:rsidR="00F9039B">
        <w:rPr>
          <w:rStyle w:val="CommentReference"/>
        </w:rPr>
        <w:commentReference w:id="77"/>
      </w:r>
      <w:commentRangeStart w:id="78"/>
      <w:r w:rsidRPr="00A13747">
        <w:rPr>
          <w:rFonts w:ascii="Times New Roman" w:hAnsi="Times New Roman" w:cs="Times New Roman"/>
        </w:rPr>
        <w:t xml:space="preserve">In addition to this, UDPS allows at least 48 samples to be genotyped in a single run, thus, enabling low-cost drug resistance genotyping per sample in low and middle income countries like sub-Saharan African countries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(Dudley et al., 2012)</w:t>
      </w:r>
      <w:r w:rsidR="000B23AF" w:rsidRPr="00A13747">
        <w:rPr>
          <w:rFonts w:ascii="Times New Roman" w:hAnsi="Times New Roman" w:cs="Times New Roman"/>
        </w:rPr>
        <w:fldChar w:fldCharType="end"/>
      </w:r>
      <w:r w:rsidRPr="00A13747">
        <w:rPr>
          <w:rFonts w:ascii="Times New Roman" w:hAnsi="Times New Roman" w:cs="Times New Roman"/>
        </w:rPr>
        <w:t xml:space="preserve">. Each sample is tagged with a specific multiplex identifier (MID) sequence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&lt;EndNote&gt;&lt;Cite&gt;&lt;Author&gt;Hamady&lt;/Author&gt;&lt;Year&gt;2008&lt;/Year&gt;&lt;RecNum&gt;1638&lt;/RecNum&gt;&lt;record&gt;&lt;rec-number&gt;1638&lt;/rec-number&gt;&lt;foreign-keys&gt;&lt;key app="EN" db-id="fp25zzvrxrd9vke5zxqp9stbssprwstvdddz"&gt;1638&lt;/key&gt;&lt;/foreign-keys&gt;&lt;ref-type name="Journal Article"&gt;17&lt;/ref-type&gt;&lt;contributors&gt;&lt;authors&gt;&lt;author&gt;Hamady, M.&lt;/author&gt;&lt;author&gt;Walker, J. J.&lt;/author&gt;&lt;author&gt;Harris, J. K.&lt;/author&gt;&lt;author&gt;Gold, N. J.&lt;/author&gt;&lt;author&gt;Knight, R.&lt;/author&gt;&lt;/authors&gt;&lt;/contributors&gt;&lt;auth-address&gt;Department of Computer Science, UCB 430, University of Colorado, Boulder, Colorado 80309, USA.&lt;/auth-address&gt;&lt;titles&gt;&lt;title&gt;Error-correcting barcoded primers for pyrosequencing hundreds of samples in multiplex&lt;/title&gt;&lt;secondary-title&gt;Nat Methods&lt;/secondary-title&gt;&lt;/titles&gt;&lt;periodical&gt;&lt;full-title&gt;Nat Methods&lt;/full-title&gt;&lt;/periodical&gt;&lt;pages&gt;235-7&lt;/pages&gt;&lt;volume&gt;5&lt;/volume&gt;&lt;number&gt;3&lt;/number&gt;&lt;edition&gt;2008/02/12&lt;/edition&gt;&lt;keywords&gt;&lt;keyword&gt;DNA Primers/chemistry&lt;/keyword&gt;&lt;keyword&gt;Genetic Code&lt;/keyword&gt;&lt;keyword&gt;RNA, Bacterial/*chemistry&lt;/keyword&gt;&lt;keyword&gt;RNA, Ribosomal, 16S/*chemistry&lt;/keyword&gt;&lt;keyword&gt;Sequence Analysis, DNA/*methods&lt;/keyword&gt;&lt;/keywords&gt;&lt;dates&gt;&lt;year&gt;2008&lt;/year&gt;&lt;pub-dates&gt;&lt;date&gt;Mar&lt;/date&gt;&lt;/pub-dates&gt;&lt;/dates&gt;&lt;isbn&gt;1548-7105 (Electronic)&amp;#xD;1548-7091 (Linking)&lt;/isbn&gt;&lt;accession-num&gt;18264105&lt;/accession-num&gt;&lt;urls&gt;&lt;related-urls&gt;&lt;url&gt;http://www.ncbi.nlm.nih.gov/entrez/query.fcgi?cmd=Retrieve&amp;amp;db=PubMed&amp;amp;dopt=Citation&amp;amp;list_uids=18264105&lt;/url&gt;&lt;/related-urls&gt;&lt;/urls&gt;&lt;custom2&gt;3439997&lt;/custom2&gt;&lt;electronic-resource-num&gt;nmeth.1184 [pii]&amp;#xD;10.1038/nmeth.1184&lt;/electronic-resource-num&gt;&lt;language&gt;eng&lt;/language&gt;&lt;/record&gt;&lt;/Cite&gt;&lt;/EndNote&gt;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(Hamady et al., 2008)</w:t>
      </w:r>
      <w:r w:rsidR="000B23AF" w:rsidRPr="00A13747">
        <w:rPr>
          <w:rFonts w:ascii="Times New Roman" w:hAnsi="Times New Roman" w:cs="Times New Roman"/>
        </w:rPr>
        <w:fldChar w:fldCharType="end"/>
      </w:r>
      <w:r w:rsidRPr="00A13747">
        <w:rPr>
          <w:rFonts w:ascii="Times New Roman" w:hAnsi="Times New Roman" w:cs="Times New Roman"/>
        </w:rPr>
        <w:t>.</w:t>
      </w:r>
      <w:commentRangeEnd w:id="78"/>
      <w:r w:rsidR="00E7528C">
        <w:rPr>
          <w:rStyle w:val="CommentReference"/>
        </w:rPr>
        <w:commentReference w:id="78"/>
      </w:r>
    </w:p>
    <w:p w:rsidR="00773DFB" w:rsidRPr="00A13747" w:rsidRDefault="00773DFB" w:rsidP="00773DFB">
      <w:pPr>
        <w:spacing w:line="480" w:lineRule="auto"/>
        <w:jc w:val="both"/>
        <w:rPr>
          <w:rFonts w:ascii="Times New Roman" w:hAnsi="Times New Roman" w:cs="Times New Roman"/>
        </w:rPr>
      </w:pPr>
      <w:commentRangeStart w:id="79"/>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However, a drawback of UDPS is that a sample library preparation involves PCR amplification of small amount of sample DNA preceding the sequencing step</w:t>
      </w:r>
      <w:commentRangeEnd w:id="79"/>
      <w:r w:rsidR="00CD6597">
        <w:rPr>
          <w:rStyle w:val="CommentReference"/>
        </w:rPr>
        <w:commentReference w:id="79"/>
      </w:r>
      <w:r w:rsidRPr="00A13747">
        <w:rPr>
          <w:rFonts w:ascii="Times New Roman" w:hAnsi="Times New Roman" w:cs="Times New Roman"/>
        </w:rPr>
        <w:t xml:space="preserve">, but it introduces errors such as DNA recombination </w:t>
      </w:r>
      <w:r w:rsidR="000B23AF" w:rsidRPr="00A13747">
        <w:rPr>
          <w:rFonts w:ascii="Times New Roman" w:hAnsi="Times New Roman" w:cs="Times New Roman"/>
        </w:rPr>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(Kanagawa, 2003; Meyerhans et al., 1990; Yang et al., 1996)</w:t>
      </w:r>
      <w:r w:rsidR="000B23AF" w:rsidRPr="00A13747">
        <w:rPr>
          <w:rFonts w:ascii="Times New Roman" w:hAnsi="Times New Roman" w:cs="Times New Roman"/>
        </w:rPr>
        <w:fldChar w:fldCharType="end"/>
      </w:r>
      <w:r w:rsidRPr="00A13747">
        <w:rPr>
          <w:rFonts w:ascii="Times New Roman" w:hAnsi="Times New Roman" w:cs="Times New Roman"/>
        </w:rPr>
        <w:t xml:space="preserve">, DNA synthesis errors </w:t>
      </w:r>
      <w:r w:rsidR="000B23AF" w:rsidRPr="00A13747">
        <w:rPr>
          <w:rFonts w:ascii="Times New Roman" w:hAnsi="Times New Roman" w:cs="Times New Roman"/>
        </w:rPr>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(Hughes and Totten, 2003; Mansky and Temin, 1995)</w:t>
      </w:r>
      <w:r w:rsidR="000B23AF" w:rsidRPr="00A13747">
        <w:rPr>
          <w:rFonts w:ascii="Times New Roman" w:hAnsi="Times New Roman" w:cs="Times New Roman"/>
        </w:rPr>
        <w:fldChar w:fldCharType="end"/>
      </w:r>
      <w:r w:rsidRPr="00A13747">
        <w:rPr>
          <w:rFonts w:ascii="Times New Roman" w:hAnsi="Times New Roman" w:cs="Times New Roman"/>
        </w:rPr>
        <w:t xml:space="preserve"> and DNA re-sampling errors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(Liu et al., 1996)</w:t>
      </w:r>
      <w:r w:rsidR="000B23AF" w:rsidRPr="00A13747">
        <w:rPr>
          <w:rFonts w:ascii="Times New Roman" w:hAnsi="Times New Roman" w:cs="Times New Roman"/>
        </w:rPr>
        <w:fldChar w:fldCharType="end"/>
      </w:r>
      <w:r w:rsidRPr="00A13747">
        <w:rPr>
          <w:rFonts w:ascii="Times New Roman" w:hAnsi="Times New Roman" w:cs="Times New Roman"/>
        </w:rPr>
        <w:t xml:space="preserve">. These errors add artificial variation in the HIV-1 population, confounding the real ones. </w:t>
      </w:r>
      <w:commentRangeStart w:id="80"/>
      <w:r w:rsidRPr="00A13747">
        <w:rPr>
          <w:rFonts w:ascii="Times New Roman" w:hAnsi="Times New Roman" w:cs="Times New Roman"/>
        </w:rPr>
        <w:t xml:space="preserve">An introduction of the Primer ID technology has enabled tracking of the original template DNA for every raw read and generating a consensus sequence out of reads from the same original template DNA </w:t>
      </w:r>
      <w:r w:rsidR="000B23AF"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(Jabara et al., 2011)</w:t>
      </w:r>
      <w:r w:rsidR="000B23AF" w:rsidRPr="00A13747">
        <w:rPr>
          <w:rFonts w:ascii="Times New Roman" w:hAnsi="Times New Roman" w:cs="Times New Roman"/>
        </w:rPr>
        <w:fldChar w:fldCharType="end"/>
      </w:r>
      <w:r w:rsidRPr="00A13747">
        <w:rPr>
          <w:rFonts w:ascii="Times New Roman" w:hAnsi="Times New Roman" w:cs="Times New Roman"/>
        </w:rPr>
        <w:t>.</w:t>
      </w:r>
      <w:commentRangeEnd w:id="80"/>
      <w:r w:rsidR="009F3A00">
        <w:rPr>
          <w:rStyle w:val="CommentReference"/>
        </w:rPr>
        <w:commentReference w:id="80"/>
      </w:r>
    </w:p>
    <w:p w:rsidR="00773DFB" w:rsidRPr="00A13747" w:rsidRDefault="00773DFB" w:rsidP="00773DFB">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 xml:space="preserve">Furthermore, the absence of </w:t>
      </w:r>
      <w:r w:rsidR="00C60ECE">
        <w:rPr>
          <w:rFonts w:ascii="Times New Roman" w:hAnsi="Times New Roman" w:cs="Times New Roman"/>
        </w:rPr>
        <w:t xml:space="preserve">a </w:t>
      </w:r>
      <w:r w:rsidRPr="00A13747">
        <w:rPr>
          <w:rFonts w:ascii="Times New Roman" w:hAnsi="Times New Roman" w:cs="Times New Roman"/>
        </w:rPr>
        <w:t xml:space="preserve">terminal signal at every sequencing cycle in </w:t>
      </w:r>
      <w:commentRangeStart w:id="81"/>
      <w:r w:rsidRPr="00A13747">
        <w:rPr>
          <w:rFonts w:ascii="Times New Roman" w:hAnsi="Times New Roman" w:cs="Times New Roman"/>
        </w:rPr>
        <w:t>UDPS technology</w:t>
      </w:r>
      <w:commentRangeEnd w:id="81"/>
      <w:r w:rsidR="00C60ECE">
        <w:rPr>
          <w:rStyle w:val="CommentReference"/>
        </w:rPr>
        <w:commentReference w:id="81"/>
      </w:r>
      <w:r w:rsidRPr="00A13747">
        <w:rPr>
          <w:rFonts w:ascii="Times New Roman" w:hAnsi="Times New Roman" w:cs="Times New Roman"/>
        </w:rPr>
        <w:t xml:space="preserve"> adds series of similar bases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site and the light intensity required for quantification of total bases added become smaller with increasing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length </w:t>
      </w:r>
      <w:r w:rsidR="000B23AF"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Y29yZD48L0NpdGU+PENpdGU+PEF1dGhvcj5TaGVuZHVyZTwvQXV0aG9yPjxZZWFyPjIwMDg8L1ll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Y29yZD48L0NpdGU+PENpdGU+PEF1dGhvcj5TaGVuZHVyZTwvQXV0aG9yPjxZZWFyPjIwMDg8L1ll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(Margulies et al., 2005b; Shendure and Ji, 2008a)</w:t>
      </w:r>
      <w:r w:rsidR="000B23AF" w:rsidRPr="00A13747">
        <w:rPr>
          <w:rFonts w:ascii="Times New Roman" w:hAnsi="Times New Roman" w:cs="Times New Roman"/>
        </w:rPr>
        <w:fldChar w:fldCharType="end"/>
      </w:r>
      <w:r w:rsidRPr="00A13747">
        <w:rPr>
          <w:rFonts w:ascii="Times New Roman" w:hAnsi="Times New Roman" w:cs="Times New Roman"/>
        </w:rPr>
        <w:t xml:space="preserve">. Thus, insertion/deletion errors </w:t>
      </w:r>
      <w:r w:rsidR="00C60ECE">
        <w:rPr>
          <w:rFonts w:ascii="Times New Roman" w:hAnsi="Times New Roman" w:cs="Times New Roman"/>
        </w:rPr>
        <w:t>are</w:t>
      </w:r>
      <w:r w:rsidRPr="00A13747">
        <w:rPr>
          <w:rFonts w:ascii="Times New Roman" w:hAnsi="Times New Roman" w:cs="Times New Roman"/>
        </w:rPr>
        <w:t xml:space="preserve"> high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w:t>
      </w:r>
      <w:commentRangeStart w:id="82"/>
      <w:r w:rsidRPr="00A13747">
        <w:rPr>
          <w:rFonts w:ascii="Times New Roman" w:hAnsi="Times New Roman" w:cs="Times New Roman"/>
        </w:rPr>
        <w:t>region</w:t>
      </w:r>
      <w:r w:rsidR="00C60ECE">
        <w:rPr>
          <w:rFonts w:ascii="Times New Roman" w:hAnsi="Times New Roman" w:cs="Times New Roman"/>
        </w:rPr>
        <w:t>s</w:t>
      </w:r>
      <w:commentRangeEnd w:id="82"/>
      <w:r w:rsidR="00C60ECE">
        <w:rPr>
          <w:rStyle w:val="CommentReference"/>
        </w:rPr>
        <w:commentReference w:id="82"/>
      </w:r>
      <w:proofErr w:type="gramStart"/>
      <w:r w:rsidR="00C60ECE">
        <w:rPr>
          <w:rFonts w:ascii="Times New Roman" w:hAnsi="Times New Roman" w:cs="Times New Roman"/>
        </w:rPr>
        <w:t xml:space="preserve"> </w:t>
      </w:r>
      <w:r w:rsidRPr="00A13747">
        <w:rPr>
          <w:rFonts w:ascii="Times New Roman" w:hAnsi="Times New Roman" w:cs="Times New Roman"/>
        </w:rPr>
        <w:t xml:space="preserve"> </w:t>
      </w:r>
      <w:proofErr w:type="gramEnd"/>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(Huse et al., 2007)</w:t>
      </w:r>
      <w:r w:rsidR="000B23AF"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Brodin</w:t>
      </w:r>
      <w:proofErr w:type="spellEnd"/>
      <w:r w:rsidRPr="00A13747">
        <w:rPr>
          <w:rFonts w:ascii="Times New Roman" w:hAnsi="Times New Roman" w:cs="Times New Roman"/>
        </w:rPr>
        <w:t xml:space="preserve"> et al revealed that the error rate was 0.59% per nucleotide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w:t>
      </w:r>
      <w:r w:rsidR="00C60ECE">
        <w:rPr>
          <w:rFonts w:ascii="Times New Roman" w:hAnsi="Times New Roman" w:cs="Times New Roman"/>
        </w:rPr>
        <w:t>s</w:t>
      </w:r>
      <w:r w:rsidRPr="00A13747">
        <w:rPr>
          <w:rFonts w:ascii="Times New Roman" w:hAnsi="Times New Roman" w:cs="Times New Roman"/>
        </w:rPr>
        <w:t xml:space="preserve"> in comparison to 0.12% per nucleotide at non-</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&lt;EndNote&gt;&lt;Cite&gt;&lt;Author&gt;Brodin&lt;/Author&gt;&lt;Year&gt;2013&lt;/Year&gt;&lt;RecNum&gt;1687&lt;/RecNum&gt;&lt;record&gt;&lt;rec-number&gt;1687&lt;/rec-number&gt;&lt;foreign-keys&gt;&lt;key app="EN" db-id="fp25zzvrxrd9vke5zxqp9stbssprwstvdddz"&gt;1687&lt;/key&gt;&lt;/foreign-keys&gt;&lt;ref-type name="Journal Article"&gt;17&lt;/ref-type&gt;&lt;contributors&gt;&lt;authors&gt;&lt;author&gt;Brodin, J.&lt;/author&gt;&lt;author&gt;Mild, M.&lt;/author&gt;&lt;author&gt;Hedskog, C.&lt;/author&gt;&lt;author&gt;Sherwood, E.&lt;/author&gt;&lt;author&gt;Leitner, T.&lt;/author&gt;&lt;author&gt;Andersson, B.&lt;/author&gt;&lt;author&gt;Albert, J.&lt;/author&gt;&lt;/authors&gt;&lt;/contributors&gt;&lt;auth-address&gt;Department of Microbiology, Tumor and Cell Biology, Karolinska Institutet, Stockholm, Sweden. johanna.brodin@ki.se&lt;/auth-address&gt;&lt;titles&gt;&lt;title&gt;PCR-induced transitions are the major source of error in cleaned ultra-deep pyrosequencing data&lt;/title&gt;&lt;secondary-title&gt;PLoS One&lt;/secondary-title&gt;&lt;/titles&gt;&lt;periodical&gt;&lt;full-title&gt;PLoS One&lt;/full-title&gt;&lt;/periodical&gt;&lt;pages&gt;e70388&lt;/pages&gt;&lt;volume&gt;8&lt;/volume&gt;&lt;number&gt;7&lt;/number&gt;&lt;edition&gt;2013/07/31&lt;/edition&gt;&lt;dates&gt;&lt;year&gt;2013&lt;/year&gt;&lt;/dates&gt;&lt;isbn&gt;1932-6203 (Electronic)&amp;#xD;1932-6203 (Linking)&lt;/isbn&gt;&lt;accession-num&gt;23894647&lt;/accession-num&gt;&lt;urls&gt;&lt;related-urls&gt;&lt;url&gt;http://www.ncbi.nlm.nih.gov/entrez/query.fcgi?cmd=Retrieve&amp;amp;db=PubMed&amp;amp;dopt=Citation&amp;amp;list_uids=23894647&lt;/url&gt;&lt;/related-urls&gt;&lt;/urls&gt;&lt;custom2&gt;3720931&lt;/custom2&gt;&lt;electronic-resource-num&gt;10.1371/journal.pone.0070388&amp;#xD;PONE-D-13-12637 [pii]&lt;/electronic-resource-num&gt;&lt;language&gt;eng&lt;/language&gt;&lt;/record&gt;&lt;/Cite&gt;&lt;/EndNote&gt;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(Brodin et al., 2013)</w:t>
      </w:r>
      <w:r w:rsidR="000B23AF" w:rsidRPr="00A13747">
        <w:rPr>
          <w:rFonts w:ascii="Times New Roman" w:hAnsi="Times New Roman" w:cs="Times New Roman"/>
        </w:rPr>
        <w:fldChar w:fldCharType="end"/>
      </w:r>
      <w:r w:rsidRPr="00A13747">
        <w:rPr>
          <w:rFonts w:ascii="Times New Roman" w:hAnsi="Times New Roman" w:cs="Times New Roman"/>
        </w:rPr>
        <w:t xml:space="preserve">. </w:t>
      </w:r>
      <w:r w:rsidR="00C60ECE">
        <w:rPr>
          <w:rFonts w:ascii="Times New Roman" w:hAnsi="Times New Roman" w:cs="Times New Roman"/>
        </w:rPr>
        <w:t>HIV d</w:t>
      </w:r>
      <w:r w:rsidRPr="00A13747">
        <w:rPr>
          <w:rFonts w:ascii="Times New Roman" w:hAnsi="Times New Roman" w:cs="Times New Roman"/>
        </w:rPr>
        <w:t>rug resistant mutations (</w:t>
      </w:r>
      <w:proofErr w:type="spellStart"/>
      <w:r w:rsidRPr="00A13747">
        <w:rPr>
          <w:rFonts w:ascii="Times New Roman" w:hAnsi="Times New Roman" w:cs="Times New Roman"/>
        </w:rPr>
        <w:t>DRM</w:t>
      </w:r>
      <w:r w:rsidR="00C60ECE">
        <w:rPr>
          <w:rFonts w:ascii="Times New Roman" w:hAnsi="Times New Roman" w:cs="Times New Roman"/>
        </w:rPr>
        <w:t>s</w:t>
      </w:r>
      <w:proofErr w:type="spellEnd"/>
      <w:r w:rsidRPr="00A13747">
        <w:rPr>
          <w:rFonts w:ascii="Times New Roman" w:hAnsi="Times New Roman" w:cs="Times New Roman"/>
        </w:rPr>
        <w:t xml:space="preserve">) are present </w:t>
      </w:r>
      <w:r w:rsidR="00C60ECE">
        <w:rPr>
          <w:rFonts w:ascii="Times New Roman" w:hAnsi="Times New Roman" w:cs="Times New Roman"/>
        </w:rPr>
        <w:t xml:space="preserve">at a number of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regions </w:t>
      </w:r>
      <w:r w:rsidR="00C60ECE">
        <w:rPr>
          <w:rFonts w:ascii="Times New Roman" w:hAnsi="Times New Roman" w:cs="Times New Roman"/>
        </w:rPr>
        <w:t xml:space="preserve">within </w:t>
      </w:r>
      <w:r w:rsidRPr="00A13747">
        <w:rPr>
          <w:rFonts w:ascii="Times New Roman" w:hAnsi="Times New Roman" w:cs="Times New Roman"/>
        </w:rPr>
        <w:t>the HIV genome (</w:t>
      </w:r>
      <w:r w:rsidRPr="00A13747">
        <w:rPr>
          <w:rFonts w:ascii="Times New Roman" w:hAnsi="Times New Roman" w:cs="Times New Roman"/>
          <w:b/>
        </w:rPr>
        <w:t>Figure 1.15</w:t>
      </w:r>
      <w:r w:rsidRPr="00A13747">
        <w:rPr>
          <w:rFonts w:ascii="Times New Roman" w:hAnsi="Times New Roman" w:cs="Times New Roman"/>
        </w:rPr>
        <w:t xml:space="preserve">). </w:t>
      </w:r>
      <w:commentRangeStart w:id="83"/>
      <w:r w:rsidRPr="00A13747">
        <w:rPr>
          <w:rFonts w:ascii="Times New Roman" w:hAnsi="Times New Roman" w:cs="Times New Roman"/>
        </w:rPr>
        <w:t xml:space="preserve">A drug resistant mutation at </w:t>
      </w:r>
      <w:proofErr w:type="spellStart"/>
      <w:r w:rsidRPr="00A13747">
        <w:rPr>
          <w:rFonts w:ascii="Times New Roman" w:hAnsi="Times New Roman" w:cs="Times New Roman"/>
        </w:rPr>
        <w:t>codon</w:t>
      </w:r>
      <w:proofErr w:type="spellEnd"/>
      <w:r w:rsidRPr="00A13747">
        <w:rPr>
          <w:rFonts w:ascii="Times New Roman" w:hAnsi="Times New Roman" w:cs="Times New Roman"/>
        </w:rPr>
        <w:t xml:space="preserve"> position 65 (K65R) that is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emerges in HIV subtypes C more often than in subtype B </w:t>
      </w:r>
      <w:r w:rsidR="000B23AF" w:rsidRPr="00A13747">
        <w:rPr>
          <w:rFonts w:ascii="Times New Roman" w:hAnsi="Times New Roman" w:cs="Times New Roman"/>
        </w:rPr>
        <w:fldChar w:fldCharType="begin">
          <w:fldData xml:space="preserve">PEVuZE5vdGU+PENpdGU+PEF1dGhvcj5CcmVubmVyPC9BdXRob3I+PFllYXI+MjAwNjwvWWVhcj48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PEVuZE5vdGU+PENpdGU+PEF1dGhvcj5CcmVubmVyPC9BdXRob3I+PFllYXI+MjAwNjwvWWVhcj48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(Brenner et al., 2006; Doualla-Bell et al., 2006)</w:t>
      </w:r>
      <w:r w:rsidR="000B23AF" w:rsidRPr="00A13747">
        <w:rPr>
          <w:rFonts w:ascii="Times New Roman" w:hAnsi="Times New Roman" w:cs="Times New Roman"/>
        </w:rPr>
        <w:fldChar w:fldCharType="end"/>
      </w:r>
      <w:r w:rsidRPr="00A13747">
        <w:rPr>
          <w:rFonts w:ascii="Times New Roman" w:hAnsi="Times New Roman" w:cs="Times New Roman"/>
        </w:rPr>
        <w:t xml:space="preserve">. Varghese et al revealed that K65R prevalence in HIV subtypes C and B was 1.04% and 0.25% respectively </w:t>
      </w:r>
      <w:r w:rsidR="000B23AF"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&lt;EndNote&gt;&lt;Cite&gt;&lt;Author&gt;Varghese&lt;/Author&gt;&lt;Year&gt;2010&lt;/Year&gt;&lt;RecNum&gt;1689&lt;/RecNum&gt;&lt;record&gt;&lt;rec-number&gt;1689&lt;/rec-number&gt;&lt;foreign-keys&gt;&lt;key app="EN" db-id="fp25zzvrxrd9vke5zxqp9stbssprwstvdddz"&gt;1689&lt;/key&gt;&lt;/foreign-keys&gt;&lt;ref-type name="Journal Article"&gt;17&lt;/ref-type&gt;&lt;contributors&gt;&lt;authors&gt;&lt;author&gt;Varghese, V.&lt;/author&gt;&lt;author&gt;Wang, E.&lt;/author&gt;&lt;author&gt;Babrzadeh, F.&lt;/author&gt;&lt;author&gt;Bachmann, M. H.&lt;/author&gt;&lt;author&gt;Shahriar, R.&lt;/author&gt;&lt;author&gt;Liu, T.&lt;/author&gt;&lt;author&gt;Mappala, S. J.&lt;/author&gt;&lt;author&gt;Gharizadeh, B.&lt;/author&gt;&lt;author&gt;Fessel, W. J.&lt;/author&gt;&lt;author&gt;Katzenstein, D.&lt;/author&gt;&lt;author&gt;Kassaye, S.&lt;/author&gt;&lt;author&gt;Shafer, R. W.&lt;/author&gt;&lt;/authors&gt;&lt;/contributors&gt;&lt;auth-address&gt;Department of Medicine, Stanford University School of Medicine, Stanford, California, United States of America. viciv@stanford.edu&lt;/auth-address&gt;&lt;titles&gt;&lt;title&gt;Nucleic acid template and the risk of a PCR-Induced HIV-1 drug resistance mutation&lt;/title&gt;&lt;secondary-title&gt;PLoS One&lt;/secondary-title&gt;&lt;/titles&gt;&lt;periodical&gt;&lt;full-title&gt;PLoS One&lt;/full-title&gt;&lt;/periodical&gt;&lt;pages&gt;e10992&lt;/pages&gt;&lt;volume&gt;5&lt;/volume&gt;&lt;number&gt;6&lt;/number&gt;&lt;edition&gt;2010/06/12&lt;/edition&gt;&lt;keywords&gt;&lt;keyword&gt;Base Sequence&lt;/keyword&gt;&lt;keyword&gt;DNA Primers&lt;/keyword&gt;&lt;keyword&gt;DNA, Viral/genetics&lt;/keyword&gt;&lt;keyword&gt;Drug Resistance, Viral/*genetics&lt;/keyword&gt;&lt;keyword&gt;HIV-1/*drug effects/genetics&lt;/keyword&gt;&lt;keyword&gt;Mutagenesis, Site-Directed&lt;/keyword&gt;&lt;keyword&gt;*Mutation&lt;/keyword&gt;&lt;keyword&gt;Plasmids&lt;/keyword&gt;&lt;keyword&gt;Polymerase Chain Reaction&lt;/keyword&gt;&lt;keyword&gt;*Templates, Genetic&lt;/keyword&gt;&lt;/keywords&gt;&lt;dates&gt;&lt;year&gt;2010&lt;/year&gt;&lt;/dates&gt;&lt;isbn&gt;1932-6203 (Electronic)&amp;#xD;1932-6203 (Linking)&lt;/isbn&gt;&lt;accession-num&gt;20539818&lt;/accession-num&gt;&lt;urls&gt;&lt;related-urls&gt;&lt;url&gt;http://www.ncbi.nlm.nih.gov/entrez/query.fcgi?cmd=Retrieve&amp;amp;db=PubMed&amp;amp;dopt=Citation&amp;amp;list_uids=20539818&lt;/url&gt;&lt;/related-urls&gt;&lt;/urls&gt;&lt;custom2&gt;2881873&lt;/custom2&gt;&lt;electronic-resource-num&gt;10.1371/journal.pone.0010992&lt;/electronic-resource-num&gt;&lt;language&gt;eng&lt;/language&gt;&lt;/record&gt;&lt;/Cite&gt;&lt;/EndNote&gt;</w:instrText>
      </w:r>
      <w:r w:rsidR="000B23AF" w:rsidRPr="00A13747">
        <w:rPr>
          <w:rFonts w:ascii="Times New Roman" w:hAnsi="Times New Roman" w:cs="Times New Roman"/>
        </w:rPr>
        <w:fldChar w:fldCharType="separate"/>
      </w:r>
      <w:r w:rsidRPr="00A13747">
        <w:rPr>
          <w:rFonts w:ascii="Times New Roman" w:hAnsi="Times New Roman" w:cs="Times New Roman"/>
          <w:noProof/>
        </w:rPr>
        <w:t>(Varghese et al., 2010)</w:t>
      </w:r>
      <w:r w:rsidR="000B23AF" w:rsidRPr="00A13747">
        <w:rPr>
          <w:rFonts w:ascii="Times New Roman" w:hAnsi="Times New Roman" w:cs="Times New Roman"/>
        </w:rPr>
        <w:fldChar w:fldCharType="end"/>
      </w:r>
      <w:r w:rsidRPr="00A13747">
        <w:rPr>
          <w:rFonts w:ascii="Times New Roman" w:hAnsi="Times New Roman" w:cs="Times New Roman"/>
        </w:rPr>
        <w:t xml:space="preserve">. </w:t>
      </w:r>
      <w:commentRangeEnd w:id="83"/>
      <w:r w:rsidR="00C60ECE">
        <w:rPr>
          <w:rStyle w:val="CommentReference"/>
        </w:rPr>
        <w:commentReference w:id="83"/>
      </w:r>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 xml:space="preserve"> </w:t>
      </w:r>
    </w:p>
    <w:p w:rsidR="00773DFB" w:rsidRPr="00A13747" w:rsidRDefault="00773DFB" w:rsidP="00773DFB">
      <w:pPr>
        <w:spacing w:line="480" w:lineRule="auto"/>
        <w:jc w:val="both"/>
        <w:rPr>
          <w:rFonts w:ascii="Times New Roman" w:hAnsi="Times New Roman" w:cs="Times New Roman"/>
        </w:rPr>
      </w:pPr>
      <w:commentRangeStart w:id="84"/>
      <w:r w:rsidRPr="00A13747">
        <w:rPr>
          <w:rFonts w:ascii="Times New Roman" w:hAnsi="Times New Roman" w:cs="Times New Roman"/>
        </w:rPr>
        <w:t xml:space="preserve">In order to resolve the PCR and sequencing errors, a new technology has been introduced that enables tagging of every viral sequence with a specific sequence (called </w:t>
      </w:r>
      <w:proofErr w:type="spellStart"/>
      <w:r w:rsidRPr="00A13747">
        <w:rPr>
          <w:rFonts w:ascii="Times New Roman" w:hAnsi="Times New Roman" w:cs="Times New Roman"/>
        </w:rPr>
        <w:t>PrimerID</w:t>
      </w:r>
      <w:proofErr w:type="spellEnd"/>
      <w:r w:rsidRPr="00A13747">
        <w:rPr>
          <w:rFonts w:ascii="Times New Roman" w:hAnsi="Times New Roman" w:cs="Times New Roman"/>
        </w:rPr>
        <w:t xml:space="preserve">) before the PCR and sequencing step </w:t>
      </w:r>
      <w:r w:rsidR="000B23AF"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(Jabara et al., 2011)</w:t>
      </w:r>
      <w:r w:rsidR="000B23AF" w:rsidRPr="00A13747">
        <w:rPr>
          <w:rFonts w:ascii="Times New Roman" w:hAnsi="Times New Roman" w:cs="Times New Roman"/>
        </w:rPr>
        <w:fldChar w:fldCharType="end"/>
      </w:r>
      <w:r w:rsidRPr="00A13747">
        <w:rPr>
          <w:rFonts w:ascii="Times New Roman" w:hAnsi="Times New Roman" w:cs="Times New Roman"/>
        </w:rPr>
        <w:t xml:space="preserve">. The technology enables tracking of every sequence originating from a template viral sequence, which can then be used to generate a consensus sequence that represents the original viral sequence </w:t>
      </w:r>
      <w:r w:rsidR="000B23AF"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 </w:instrText>
      </w:r>
      <w:r w:rsidR="000B23AF"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EN.CITE.DATA </w:instrText>
      </w:r>
      <w:r w:rsidR="00AD7046" w:rsidRPr="000B23AF">
        <w:rPr>
          <w:rFonts w:ascii="Times New Roman" w:hAnsi="Times New Roman" w:cs="Times New Roman"/>
        </w:rPr>
      </w:r>
      <w:r w:rsidR="000B23AF" w:rsidRPr="00A13747">
        <w:rPr>
          <w:rFonts w:ascii="Times New Roman" w:hAnsi="Times New Roman" w:cs="Times New Roman"/>
        </w:rPr>
        <w:fldChar w:fldCharType="end"/>
      </w:r>
      <w:r w:rsidR="00AD7046" w:rsidRPr="000B23AF">
        <w:rPr>
          <w:rFonts w:ascii="Times New Roman" w:hAnsi="Times New Roman" w:cs="Times New Roman"/>
        </w:rPr>
      </w:r>
      <w:r w:rsidR="000B23AF" w:rsidRPr="00A13747">
        <w:rPr>
          <w:rFonts w:ascii="Times New Roman" w:hAnsi="Times New Roman" w:cs="Times New Roman"/>
        </w:rPr>
        <w:fldChar w:fldCharType="separate"/>
      </w:r>
      <w:r w:rsidRPr="00A13747">
        <w:rPr>
          <w:rFonts w:ascii="Times New Roman" w:hAnsi="Times New Roman" w:cs="Times New Roman"/>
          <w:noProof/>
        </w:rPr>
        <w:t>(Jabara et al., 2011)</w:t>
      </w:r>
      <w:r w:rsidR="000B23AF" w:rsidRPr="00A13747">
        <w:rPr>
          <w:rFonts w:ascii="Times New Roman" w:hAnsi="Times New Roman" w:cs="Times New Roman"/>
        </w:rPr>
        <w:fldChar w:fldCharType="end"/>
      </w:r>
      <w:r w:rsidRPr="00A13747">
        <w:rPr>
          <w:rFonts w:ascii="Times New Roman" w:hAnsi="Times New Roman" w:cs="Times New Roman"/>
        </w:rPr>
        <w:t xml:space="preserve">. </w:t>
      </w:r>
      <w:commentRangeEnd w:id="84"/>
      <w:r w:rsidR="00C60ECE">
        <w:rPr>
          <w:rStyle w:val="CommentReference"/>
        </w:rPr>
        <w:commentReference w:id="84"/>
      </w:r>
    </w:p>
    <w:p w:rsidR="00773DFB" w:rsidRPr="00A13747" w:rsidRDefault="00773DFB" w:rsidP="00773DFB">
      <w:pPr>
        <w:spacing w:line="480" w:lineRule="auto"/>
        <w:jc w:val="both"/>
        <w:rPr>
          <w:rFonts w:ascii="Times New Roman" w:hAnsi="Times New Roman" w:cs="Times New Roman"/>
        </w:rPr>
      </w:pPr>
    </w:p>
    <w:p w:rsidR="00773DFB" w:rsidRPr="00A13747" w:rsidRDefault="0053789B" w:rsidP="00773DFB">
      <w:pPr>
        <w:spacing w:line="480" w:lineRule="auto"/>
        <w:jc w:val="both"/>
        <w:rPr>
          <w:rFonts w:ascii="Times New Roman" w:hAnsi="Times New Roman" w:cs="Times New Roman"/>
        </w:rPr>
      </w:pPr>
      <w:commentRangeStart w:id="85"/>
      <w:r>
        <w:rPr>
          <w:rFonts w:ascii="Times New Roman" w:hAnsi="Times New Roman" w:cs="Times New Roman"/>
        </w:rPr>
        <w:t>HIV d</w:t>
      </w:r>
      <w:r w:rsidR="00773DFB" w:rsidRPr="00A13747">
        <w:rPr>
          <w:rFonts w:ascii="Times New Roman" w:hAnsi="Times New Roman" w:cs="Times New Roman"/>
        </w:rPr>
        <w:t>rug resistance test</w:t>
      </w:r>
      <w:r>
        <w:rPr>
          <w:rFonts w:ascii="Times New Roman" w:hAnsi="Times New Roman" w:cs="Times New Roman"/>
        </w:rPr>
        <w:t xml:space="preserve"> with accurate genotyping of the viral</w:t>
      </w:r>
      <w:r w:rsidR="00773DFB" w:rsidRPr="00A13747">
        <w:rPr>
          <w:rFonts w:ascii="Times New Roman" w:hAnsi="Times New Roman" w:cs="Times New Roman"/>
        </w:rPr>
        <w:t xml:space="preserve"> </w:t>
      </w:r>
      <w:proofErr w:type="spellStart"/>
      <w:r w:rsidR="00773DFB" w:rsidRPr="00A13747">
        <w:rPr>
          <w:rFonts w:ascii="Times New Roman" w:hAnsi="Times New Roman" w:cs="Times New Roman"/>
        </w:rPr>
        <w:t>quasispecies</w:t>
      </w:r>
      <w:proofErr w:type="spellEnd"/>
      <w:r w:rsidR="00773DFB" w:rsidRPr="00A13747">
        <w:rPr>
          <w:rFonts w:ascii="Times New Roman" w:hAnsi="Times New Roman" w:cs="Times New Roman"/>
        </w:rPr>
        <w:t xml:space="preserve"> would give accurate drug susceptibility for the antiretroviral drugs.</w:t>
      </w:r>
      <w:commentRangeEnd w:id="85"/>
      <w:r w:rsidR="00C60ECE">
        <w:rPr>
          <w:rStyle w:val="CommentReference"/>
        </w:rPr>
        <w:commentReference w:id="85"/>
      </w:r>
    </w:p>
    <w:p w:rsidR="00773DFB" w:rsidRPr="00A13747" w:rsidRDefault="00773DFB" w:rsidP="00773DFB">
      <w:pPr>
        <w:rPr>
          <w:rFonts w:ascii="Times New Roman" w:hAnsi="Times New Roman" w:cs="Times New Roman"/>
        </w:rPr>
      </w:pPr>
    </w:p>
    <w:p w:rsidR="006444DD" w:rsidRPr="00A13747" w:rsidRDefault="00970C29" w:rsidP="0063668E">
      <w:pPr>
        <w:pStyle w:val="Heading2"/>
        <w:numPr>
          <w:numberingChange w:id="86" w:author="Ram Shrestha" w:date="2014-03-27T20:48:00Z" w:original="%1:1:0:.%2:13:0:"/>
        </w:numPr>
        <w:rPr>
          <w:rFonts w:cs="Times New Roman"/>
        </w:rPr>
      </w:pPr>
      <w:r w:rsidRPr="00A13747">
        <w:rPr>
          <w:rFonts w:cs="Times New Roman"/>
        </w:rPr>
        <w:br w:type="page"/>
      </w:r>
      <w:commentRangeStart w:id="87"/>
      <w:r w:rsidR="006444DD" w:rsidRPr="00A13747">
        <w:rPr>
          <w:rFonts w:cs="Times New Roman"/>
        </w:rPr>
        <w:t>Thesis Outline</w:t>
      </w:r>
      <w:commentRangeEnd w:id="87"/>
      <w:r w:rsidR="00C60ECE">
        <w:rPr>
          <w:rStyle w:val="CommentReference"/>
          <w:rFonts w:asciiTheme="minorHAnsi" w:eastAsiaTheme="minorEastAsia" w:hAnsiTheme="minorHAnsi" w:cstheme="minorBidi"/>
          <w:bCs w:val="0"/>
          <w:color w:val="auto"/>
        </w:rPr>
        <w:commentReference w:id="87"/>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Chapter 2: The chapter introduces and describes, in detail, a novel algorithm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for quality trimming of Roche/454 ultra-deep high throughput sequence data.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optimized for both poor and high quality data. HIV-1 resistance test requires high quality genotypic data and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designed to quality control the data for the test.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compared to other widely used quality trimming tools and the comparative analysis result is also presented. The entire chapter is produced as a paper for publication entitled “</w:t>
      </w:r>
      <w:proofErr w:type="spellStart"/>
      <w:r w:rsidRPr="00A13747">
        <w:rPr>
          <w:rFonts w:ascii="Times New Roman" w:hAnsi="Times New Roman" w:cs="Times New Roman"/>
        </w:rPr>
        <w:t>QTrim</w:t>
      </w:r>
      <w:proofErr w:type="spellEnd"/>
      <w:r w:rsidRPr="00A13747">
        <w:rPr>
          <w:rFonts w:ascii="Times New Roman" w:hAnsi="Times New Roman" w:cs="Times New Roman"/>
        </w:rPr>
        <w:t>: A novel tool for the quality trimming of sequence reads generated using the Roche/454 sequencing platform” (</w:t>
      </w:r>
      <w:proofErr w:type="spellStart"/>
      <w:r w:rsidRPr="00A13747">
        <w:rPr>
          <w:rFonts w:ascii="Times New Roman" w:hAnsi="Times New Roman" w:cs="Times New Roman"/>
        </w:rPr>
        <w:t>Shrestha</w:t>
      </w:r>
      <w:proofErr w:type="spellEnd"/>
      <w:r w:rsidRPr="00A13747">
        <w:rPr>
          <w:rFonts w:ascii="Times New Roman" w:hAnsi="Times New Roman" w:cs="Times New Roman"/>
        </w:rPr>
        <w:t>, RK and Travers, Simon; being reviewed).</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Chapter 5: This chapter discusses on comparison of clinical data and sequence data analyzed using Seq2Res pipeline. Excitingly, the sequence data analyzed using Seq2Res agrees to clinical data.</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Bibliography</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
    <w:p w:rsidR="00F03E67" w:rsidRPr="00A13747" w:rsidRDefault="000B23AF">
      <w:pPr>
        <w:jc w:val="both"/>
        <w:rPr>
          <w:rFonts w:ascii="Times New Roman" w:hAnsi="Times New Roman" w:cs="Times New Roman"/>
          <w:noProof/>
        </w:rPr>
      </w:pPr>
      <w:r w:rsidRPr="00A13747">
        <w:rPr>
          <w:rFonts w:ascii="Times New Roman" w:hAnsi="Times New Roman" w:cs="Times New Roman"/>
        </w:rPr>
        <w:fldChar w:fldCharType="begin"/>
      </w:r>
      <w:r w:rsidR="006444DD" w:rsidRPr="00A13747">
        <w:rPr>
          <w:rFonts w:ascii="Times New Roman" w:hAnsi="Times New Roman" w:cs="Times New Roman"/>
        </w:rPr>
        <w:instrText xml:space="preserve"> ADDIN EN.REFLIST </w:instrText>
      </w:r>
      <w:r w:rsidRPr="00A13747">
        <w:rPr>
          <w:rFonts w:ascii="Times New Roman" w:hAnsi="Times New Roman" w:cs="Times New Roman"/>
        </w:rPr>
        <w:fldChar w:fldCharType="separate"/>
      </w:r>
      <w:r w:rsidR="003105D1" w:rsidRPr="00A13747">
        <w:rPr>
          <w:rFonts w:ascii="Times New Roman" w:hAnsi="Times New Roman" w:cs="Times New Roman"/>
          <w:noProof/>
        </w:rPr>
        <w:t xml:space="preserve">Adnan, S, Balamurugan, A, Trocha, A, Bennett, MS, Ng, HL, Ali, A, Brander, C, Yang, OO (2006) Nef interference with HIV-1–specific CTL antiviral activity is epitope specific. </w:t>
      </w:r>
      <w:r w:rsidR="003105D1" w:rsidRPr="00A13747">
        <w:rPr>
          <w:rFonts w:ascii="Times New Roman" w:hAnsi="Times New Roman" w:cs="Times New Roman"/>
          <w:i/>
          <w:noProof/>
        </w:rPr>
        <w:t>Blood</w:t>
      </w:r>
      <w:r w:rsidR="003105D1" w:rsidRPr="00A13747">
        <w:rPr>
          <w:rFonts w:ascii="Times New Roman" w:hAnsi="Times New Roman" w:cs="Times New Roman"/>
          <w:noProof/>
        </w:rPr>
        <w:t xml:space="preserve"> </w:t>
      </w:r>
      <w:r w:rsidR="003105D1" w:rsidRPr="00A13747">
        <w:rPr>
          <w:rFonts w:ascii="Times New Roman" w:hAnsi="Times New Roman" w:cs="Times New Roman"/>
          <w:b/>
          <w:noProof/>
        </w:rPr>
        <w:t>108</w:t>
      </w:r>
      <w:r w:rsidR="003105D1" w:rsidRPr="00A13747">
        <w:rPr>
          <w:rFonts w:ascii="Times New Roman" w:hAnsi="Times New Roman" w:cs="Times New Roman"/>
          <w:noProof/>
        </w:rPr>
        <w:t>: 3414-3419.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Ammaranond, P, Sanguansittianan, S (2012) Mechanism of HIV antiretroviral drugs progress toward drug resistance. </w:t>
      </w:r>
      <w:r w:rsidRPr="00A13747">
        <w:rPr>
          <w:rFonts w:ascii="Times New Roman" w:hAnsi="Times New Roman" w:cs="Times New Roman"/>
          <w:i/>
          <w:noProof/>
        </w:rPr>
        <w:t>Fundamental &amp; Clinical Pharmacology</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146–161.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Apetrei, C, Robertson, DL, Marx, PA (2004) The history of SIVS and AIDS: epidemiology, phylogeny and biology of isolates from naturally SIV infected non-human primates (NHP) in Africa. </w:t>
      </w:r>
      <w:r w:rsidRPr="00A13747">
        <w:rPr>
          <w:rFonts w:ascii="Times New Roman" w:hAnsi="Times New Roman" w:cs="Times New Roman"/>
          <w:i/>
          <w:noProof/>
        </w:rPr>
        <w:t>Frontiers in bioscience: a journal and virtual library</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225-254.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Archer, J, Pinney, JW, Fan, J, Simon-Loriere, E, Arts, EJ, Negroni, M, Robertson, DL (2008) Identifying the important HIV-1 recombination breakpoints. </w:t>
      </w:r>
      <w:r w:rsidRPr="00A13747">
        <w:rPr>
          <w:rFonts w:ascii="Times New Roman" w:hAnsi="Times New Roman" w:cs="Times New Roman"/>
          <w:i/>
          <w:noProof/>
        </w:rPr>
        <w:t>PLoS computational biology</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e1000178.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Ariën, KK, Abraha, A, Quiñones-Mateu, ME, Kestens, L, Vanham, G, Arts, EJ (2005) The Replicative Fitness of Primary Human Immunodeficiency Virus Type 1 (HIV-1) Group M, HIV-1 Group O, and HIV-2 Isolates.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79</w:t>
      </w:r>
      <w:r w:rsidRPr="00A13747">
        <w:rPr>
          <w:rFonts w:ascii="Times New Roman" w:hAnsi="Times New Roman" w:cs="Times New Roman"/>
          <w:noProof/>
        </w:rPr>
        <w:t>: 8979-8990.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Artenstein, AW, Coppola, J, Brown, AE, Carr, JK, Sanders-Buell, E, Galbarini, E, Mascola, JR, VanCott, TC, Schonbrood, P, McCutchan, FE, et al. (1995) Multiple introductions of HIV-1 subtype E into the western hemisphere.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346</w:t>
      </w:r>
      <w:r w:rsidRPr="00A13747">
        <w:rPr>
          <w:rFonts w:ascii="Times New Roman" w:hAnsi="Times New Roman" w:cs="Times New Roman"/>
          <w:noProof/>
        </w:rPr>
        <w:t>: 1197-1198.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Ayouba, A, Souquieres, S, Njinku, B, Martin, PM, Muller-Trutwin, MC, Roques, P, Barre-Sinoussi, F, Mauclere, P, Simon, F, Nerrienet, E (2000) HIV-1 group N among HIV-1-seropositive individuals in Cameroon.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2623-2625.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Bailes, E, Chaudhuri, RR, Santiago, ML, Bibollet-Ruche, F, Hahn, BH, Sharp, PM (2002) The Evolution of Primate Lentiviruses and the Origins of AIDS. In: The Molecular Epidemiology of Human Viruses, Springer US, pp. 65-96.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Baldwin, CE, Sanders, RW, Berkhout, B (2003) Inhibiting HIV-1 entry with fusion inhibitors. </w:t>
      </w:r>
      <w:r w:rsidRPr="00A13747">
        <w:rPr>
          <w:rFonts w:ascii="Times New Roman" w:hAnsi="Times New Roman" w:cs="Times New Roman"/>
          <w:i/>
          <w:noProof/>
        </w:rPr>
        <w:t>Curr Med Chem</w:t>
      </w:r>
      <w:r w:rsidRPr="00A13747">
        <w:rPr>
          <w:rFonts w:ascii="Times New Roman" w:hAnsi="Times New Roman" w:cs="Times New Roman"/>
          <w:noProof/>
        </w:rPr>
        <w:t xml:space="preserve"> </w:t>
      </w:r>
      <w:r w:rsidRPr="00A13747">
        <w:rPr>
          <w:rFonts w:ascii="Times New Roman" w:hAnsi="Times New Roman" w:cs="Times New Roman"/>
          <w:b/>
          <w:noProof/>
        </w:rPr>
        <w:t>10</w:t>
      </w:r>
      <w:r w:rsidRPr="00A13747">
        <w:rPr>
          <w:rFonts w:ascii="Times New Roman" w:hAnsi="Times New Roman" w:cs="Times New Roman"/>
          <w:noProof/>
        </w:rPr>
        <w:t>: 1633-1642.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Baltimore, D (1971) Expression of animal virus genomes. </w:t>
      </w:r>
      <w:r w:rsidRPr="00A13747">
        <w:rPr>
          <w:rFonts w:ascii="Times New Roman" w:hAnsi="Times New Roman" w:cs="Times New Roman"/>
          <w:i/>
          <w:noProof/>
        </w:rPr>
        <w:t>Bacteriological Reviews</w:t>
      </w:r>
      <w:r w:rsidRPr="00A13747">
        <w:rPr>
          <w:rFonts w:ascii="Times New Roman" w:hAnsi="Times New Roman" w:cs="Times New Roman"/>
          <w:noProof/>
        </w:rPr>
        <w:t xml:space="preserve"> </w:t>
      </w:r>
      <w:r w:rsidRPr="00A13747">
        <w:rPr>
          <w:rFonts w:ascii="Times New Roman" w:hAnsi="Times New Roman" w:cs="Times New Roman"/>
          <w:b/>
          <w:noProof/>
        </w:rPr>
        <w:t>35</w:t>
      </w:r>
      <w:r w:rsidRPr="00A13747">
        <w:rPr>
          <w:rFonts w:ascii="Times New Roman" w:hAnsi="Times New Roman" w:cs="Times New Roman"/>
          <w:noProof/>
        </w:rPr>
        <w:t>: 235.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Balzarini, J (2004) Current Status of the Non-nucleoside Reverse Transcriptase Inhibitors of Human Immunodeficiency Virus Type 1. </w:t>
      </w:r>
      <w:r w:rsidRPr="00A13747">
        <w:rPr>
          <w:rFonts w:ascii="Times New Roman" w:hAnsi="Times New Roman" w:cs="Times New Roman"/>
          <w:i/>
          <w:noProof/>
        </w:rPr>
        <w:t>Current Topics in Medicinal Chemistry</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921-944.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Bangsberg, DR, Kroetz, DL, Deeks, SG (2007) Adherence-resistance relationships to combination HIV antiretroviral therapy. </w:t>
      </w:r>
      <w:r w:rsidRPr="00A13747">
        <w:rPr>
          <w:rFonts w:ascii="Times New Roman" w:hAnsi="Times New Roman" w:cs="Times New Roman"/>
          <w:i/>
          <w:noProof/>
        </w:rPr>
        <w:t>Curr HIV/AIDS Rep</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65-72.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Baur, AS, Sawai, ET, Dazin, P, Fantl, WJ, Cheng-Mayer, C, Peterlin, BM (1994) HIV-1 Nef leads to inhibition or activation of T cells depending on its intracellular localization. </w:t>
      </w:r>
      <w:r w:rsidRPr="00A13747">
        <w:rPr>
          <w:rFonts w:ascii="Times New Roman" w:hAnsi="Times New Roman" w:cs="Times New Roman"/>
          <w:i/>
          <w:noProof/>
        </w:rPr>
        <w:t>Immunity</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373-384.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F83-93.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Bebenek, K, Abbotts, J, Roberts, JD, Wilson, SH, Kunkel, TA (1989) Specificity and mechanism of error-prone replication by human immunodeficiency virus-1 reverse transcriptase.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264</w:t>
      </w:r>
      <w:r w:rsidRPr="00A13747">
        <w:rPr>
          <w:rFonts w:ascii="Times New Roman" w:hAnsi="Times New Roman" w:cs="Times New Roman"/>
          <w:noProof/>
        </w:rPr>
        <w:t>: 16948-16956.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Bebenek, K, Abbotts, J, Wilson, SH, Kunkel, TA (1993) Error-prone polymerization by HIV-1 reverse transcriptase. Contribution of template-primer misalignment, miscoding, and termination probability to mutational hot spots.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268</w:t>
      </w:r>
      <w:r w:rsidRPr="00A13747">
        <w:rPr>
          <w:rFonts w:ascii="Times New Roman" w:hAnsi="Times New Roman" w:cs="Times New Roman"/>
          <w:noProof/>
        </w:rPr>
        <w:t>: 10324-10334.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Ben-Artzi, H, Shemesh, J, Zeelon, E, Amit, B, Kleiman, L, Gorecki, M, Panet, A (1996) Molecular analysis of the second template switch during reverse transcription of the HIV RNA template. </w:t>
      </w:r>
      <w:r w:rsidRPr="00A13747">
        <w:rPr>
          <w:rFonts w:ascii="Times New Roman" w:hAnsi="Times New Roman" w:cs="Times New Roman"/>
          <w:i/>
          <w:noProof/>
        </w:rPr>
        <w:t>Biochemistry</w:t>
      </w:r>
      <w:r w:rsidRPr="00A13747">
        <w:rPr>
          <w:rFonts w:ascii="Times New Roman" w:hAnsi="Times New Roman" w:cs="Times New Roman"/>
          <w:noProof/>
        </w:rPr>
        <w:t xml:space="preserve"> </w:t>
      </w:r>
      <w:r w:rsidRPr="00A13747">
        <w:rPr>
          <w:rFonts w:ascii="Times New Roman" w:hAnsi="Times New Roman" w:cs="Times New Roman"/>
          <w:b/>
          <w:noProof/>
        </w:rPr>
        <w:t>35</w:t>
      </w:r>
      <w:r w:rsidRPr="00A13747">
        <w:rPr>
          <w:rFonts w:ascii="Times New Roman" w:hAnsi="Times New Roman" w:cs="Times New Roman"/>
          <w:noProof/>
        </w:rPr>
        <w:t>: 10549-10557.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456</w:t>
      </w:r>
      <w:r w:rsidRPr="00A13747">
        <w:rPr>
          <w:rFonts w:ascii="Times New Roman" w:hAnsi="Times New Roman" w:cs="Times New Roman"/>
          <w:noProof/>
        </w:rPr>
        <w:t>: 53-59.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Bera, S, Pandey, KK, Vora, AC, Grandgenett, DP (2011) HIV-1 Integrase Strand Transfer Inhibitors Stabilize an Integrase–Single Blunt-Ended DNA Complex. </w:t>
      </w:r>
      <w:r w:rsidRPr="00A13747">
        <w:rPr>
          <w:rFonts w:ascii="Times New Roman" w:hAnsi="Times New Roman" w:cs="Times New Roman"/>
          <w:i/>
          <w:noProof/>
        </w:rPr>
        <w:t>Journal of Molecular Biology</w:t>
      </w:r>
      <w:r w:rsidRPr="00A13747">
        <w:rPr>
          <w:rFonts w:ascii="Times New Roman" w:hAnsi="Times New Roman" w:cs="Times New Roman"/>
          <w:noProof/>
        </w:rPr>
        <w:t xml:space="preserve"> </w:t>
      </w:r>
      <w:r w:rsidRPr="00A13747">
        <w:rPr>
          <w:rFonts w:ascii="Times New Roman" w:hAnsi="Times New Roman" w:cs="Times New Roman"/>
          <w:b/>
          <w:noProof/>
        </w:rPr>
        <w:t>410</w:t>
      </w:r>
      <w:r w:rsidRPr="00A13747">
        <w:rPr>
          <w:rFonts w:ascii="Times New Roman" w:hAnsi="Times New Roman" w:cs="Times New Roman"/>
          <w:noProof/>
        </w:rPr>
        <w:t>: 831-846.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Bimber, BN, Dudley, DM, Lauck, M, Becker, EA, Chin, EN, Lank, SM, Grunenwald, HL, Caruccio, NC, Maffitt, M, Wilson, NA, Reed, JS, Sosman, JM, Tarosso, LF, Sanabani, S, Kallas, EG, Hughes, AL, O'Connor, DH (2010) Whole-genome characterization of human and simian immunodeficiency virus intrahost diversity by ultradeep pyrosequencing.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84</w:t>
      </w:r>
      <w:r w:rsidRPr="00A13747">
        <w:rPr>
          <w:rFonts w:ascii="Times New Roman" w:hAnsi="Times New Roman" w:cs="Times New Roman"/>
          <w:noProof/>
        </w:rPr>
        <w:t>: 12087-12092.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Blagoveshchenskaya, AD, Thomas, L, Feliciangeli, SF, Hung, CH, Thomas, G (2002) HIV-1 Nef downregulates MHC-I by a PACS-1- and PI3K-regulated ARF6 endocytic pathway.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111</w:t>
      </w:r>
      <w:r w:rsidRPr="00A13747">
        <w:rPr>
          <w:rFonts w:ascii="Times New Roman" w:hAnsi="Times New Roman" w:cs="Times New Roman"/>
          <w:noProof/>
        </w:rPr>
        <w:t>: 853-866.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Borrow, P, Lewicki, H, Wei, X, Horwitz, MS, Peffer, N, Meyers, H, Nelson, JA, Gairin, JE, Hahn, BH, Oldstone, MB, Shaw, GM (1997) Antiviral pressure exerted by HIV-1-specific cytotoxic T lymphocytes (CTLs) during primary infection demonstrated by rapid selection of CTL escape virus.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205-211.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Borsetti, A, Ohagen, A, Gottlinger, HG (1998) The C-terminal half of the human immunodeficiency virus type 1 Gag precursor is sufficient for efficient particle assembly.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9313-9317.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Bourgeois, CF, Kim, YK, Churcher, MJ, West, MJ, Karn, J (2002) Spt5 cooperates with human immunodeficiency virus type 1 Tat by preventing premature RNA release at terminator sequences. </w:t>
      </w:r>
      <w:r w:rsidRPr="00A13747">
        <w:rPr>
          <w:rFonts w:ascii="Times New Roman" w:hAnsi="Times New Roman" w:cs="Times New Roman"/>
          <w:i/>
          <w:noProof/>
        </w:rPr>
        <w:t>Mol Cell Biol</w:t>
      </w:r>
      <w:r w:rsidRPr="00A13747">
        <w:rPr>
          <w:rFonts w:ascii="Times New Roman" w:hAnsi="Times New Roman" w:cs="Times New Roman"/>
          <w:noProof/>
        </w:rPr>
        <w:t xml:space="preserve"> </w:t>
      </w:r>
      <w:r w:rsidRPr="00A13747">
        <w:rPr>
          <w:rFonts w:ascii="Times New Roman" w:hAnsi="Times New Roman" w:cs="Times New Roman"/>
          <w:b/>
          <w:noProof/>
        </w:rPr>
        <w:t>22</w:t>
      </w:r>
      <w:r w:rsidRPr="00A13747">
        <w:rPr>
          <w:rFonts w:ascii="Times New Roman" w:hAnsi="Times New Roman" w:cs="Times New Roman"/>
          <w:noProof/>
        </w:rPr>
        <w:t>: 1079-1093.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Brenner, BG, Oliveira, M, Doualla-Bell, F, Moisi, DD, Ntemgwa, M, Frankel, F, Essex, M, Wainberg, MA (2006) HIV-1 subtype C viruses rapidly develop K65R resistance to tenofovir in cell culture.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20</w:t>
      </w:r>
      <w:r w:rsidRPr="00A13747">
        <w:rPr>
          <w:rFonts w:ascii="Times New Roman" w:hAnsi="Times New Roman" w:cs="Times New Roman"/>
          <w:noProof/>
        </w:rPr>
        <w:t>: F9-13.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Briggs, JA, Krausslich, HG The molecular architecture of HIV. </w:t>
      </w:r>
      <w:r w:rsidRPr="00A13747">
        <w:rPr>
          <w:rFonts w:ascii="Times New Roman" w:hAnsi="Times New Roman" w:cs="Times New Roman"/>
          <w:i/>
          <w:noProof/>
        </w:rPr>
        <w:t>J Mol Biol</w:t>
      </w:r>
      <w:r w:rsidRPr="00A13747">
        <w:rPr>
          <w:rFonts w:ascii="Times New Roman" w:hAnsi="Times New Roman" w:cs="Times New Roman"/>
          <w:noProof/>
        </w:rPr>
        <w:t xml:space="preserve"> </w:t>
      </w:r>
      <w:r w:rsidRPr="00A13747">
        <w:rPr>
          <w:rFonts w:ascii="Times New Roman" w:hAnsi="Times New Roman" w:cs="Times New Roman"/>
          <w:b/>
          <w:noProof/>
        </w:rPr>
        <w:t>410</w:t>
      </w:r>
      <w:r w:rsidRPr="00A13747">
        <w:rPr>
          <w:rFonts w:ascii="Times New Roman" w:hAnsi="Times New Roman" w:cs="Times New Roman"/>
          <w:noProof/>
        </w:rPr>
        <w:t>: 491-500.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Briggs, JA, Simon, MN, Gross, I, Krausslich, HG, Fuller, SD, Vogt, VM, Johnson, MC (2004) The stoichiometry of Gag protein in HIV-1. </w:t>
      </w:r>
      <w:r w:rsidRPr="00A13747">
        <w:rPr>
          <w:rFonts w:ascii="Times New Roman" w:hAnsi="Times New Roman" w:cs="Times New Roman"/>
          <w:i/>
          <w:noProof/>
        </w:rPr>
        <w:t>Nat Struct Mol Biol</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672-675.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Briz, V, Poveda, E, Soriano, V (2006) HIV entry inhibitors: mechanisms of action and resistance pathways. </w:t>
      </w:r>
      <w:r w:rsidRPr="00A13747">
        <w:rPr>
          <w:rFonts w:ascii="Times New Roman" w:hAnsi="Times New Roman" w:cs="Times New Roman"/>
          <w:i/>
          <w:noProof/>
        </w:rPr>
        <w:t>Journal of Antimicrobial Chemotherapy</w:t>
      </w:r>
      <w:r w:rsidRPr="00A13747">
        <w:rPr>
          <w:rFonts w:ascii="Times New Roman" w:hAnsi="Times New Roman" w:cs="Times New Roman"/>
          <w:noProof/>
        </w:rPr>
        <w:t xml:space="preserve"> </w:t>
      </w:r>
      <w:r w:rsidRPr="00A13747">
        <w:rPr>
          <w:rFonts w:ascii="Times New Roman" w:hAnsi="Times New Roman" w:cs="Times New Roman"/>
          <w:b/>
          <w:noProof/>
        </w:rPr>
        <w:t>57</w:t>
      </w:r>
      <w:r w:rsidRPr="00A13747">
        <w:rPr>
          <w:rFonts w:ascii="Times New Roman" w:hAnsi="Times New Roman" w:cs="Times New Roman"/>
          <w:noProof/>
        </w:rPr>
        <w:t>: 619-627.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Brodin, J, Mild, M, Hedskog, C, Sherwood, E, Leitner, T, Andersson, B, Albert, J (2013) PCR-induced transitions are the major source of error in cleaned ultra-deep pyrosequencing data.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8</w:t>
      </w:r>
      <w:r w:rsidRPr="00A13747">
        <w:rPr>
          <w:rFonts w:ascii="Times New Roman" w:hAnsi="Times New Roman" w:cs="Times New Roman"/>
          <w:noProof/>
        </w:rPr>
        <w:t>: e70388.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Bukrinsky, MI, Sharova, N, Dempsey, MP, Stanwick, TL, Bukrinskaya, AG, Haggerty, S, Stevenson, M (1992) Active nuclear import of human immunodeficiency virus type 1 preintegration complexes.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89</w:t>
      </w:r>
      <w:r w:rsidRPr="00A13747">
        <w:rPr>
          <w:rFonts w:ascii="Times New Roman" w:hAnsi="Times New Roman" w:cs="Times New Roman"/>
          <w:noProof/>
        </w:rPr>
        <w:t>: 6580-6584.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Bukrinsky, MI, Sharova, N, McDonald, TL, Pushkarskaya, T, Tarpley, WG, Stevenson, M (1993) Association of integrase, matrix, and reverse transcriptase antigens of human immunodeficiency virus type 1 with viral nucleic acids following acute infection.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90</w:t>
      </w:r>
      <w:r w:rsidRPr="00A13747">
        <w:rPr>
          <w:rFonts w:ascii="Times New Roman" w:hAnsi="Times New Roman" w:cs="Times New Roman"/>
          <w:noProof/>
        </w:rPr>
        <w:t>: 6125-6129.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Cameron, W, Japour, AJ, Xu, Y, Hsu, A, Mellors, J, Farthing, C, Cohen, C, Poretz, D, Markowitz, M, Follansbee, S (1999) Ritonavir and saquinavir combination therapy for the treatment of HIV infection.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213-224.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Carpenter, CC, Fischl, MA, Hammer, SM, Hirsch, MS, Jacobsen, DM, Katzenstein, DA, Montaner, JS, Richman, DD, Saag, MS, Schooley, RT (1997) Antiretroviral therapy for HIV infection in 1997: updated recommendations of the International AIDS Society-USA panel. </w:t>
      </w:r>
      <w:r w:rsidRPr="00A13747">
        <w:rPr>
          <w:rFonts w:ascii="Times New Roman" w:hAnsi="Times New Roman" w:cs="Times New Roman"/>
          <w:i/>
          <w:noProof/>
        </w:rPr>
        <w:t>JAMA, the journal of the American Medical Association</w:t>
      </w:r>
      <w:r w:rsidRPr="00A13747">
        <w:rPr>
          <w:rFonts w:ascii="Times New Roman" w:hAnsi="Times New Roman" w:cs="Times New Roman"/>
          <w:noProof/>
        </w:rPr>
        <w:t xml:space="preserve"> </w:t>
      </w:r>
      <w:r w:rsidRPr="00A13747">
        <w:rPr>
          <w:rFonts w:ascii="Times New Roman" w:hAnsi="Times New Roman" w:cs="Times New Roman"/>
          <w:b/>
          <w:noProof/>
        </w:rPr>
        <w:t>277</w:t>
      </w:r>
      <w:r w:rsidRPr="00A13747">
        <w:rPr>
          <w:rFonts w:ascii="Times New Roman" w:hAnsi="Times New Roman" w:cs="Times New Roman"/>
          <w:noProof/>
        </w:rPr>
        <w:t>: 1962-1969.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Miller, J, Law, M, Cooper, DA (2000) A syndrome of lipoatrophy, lactic acidaemia and liver dysfunction associated with HIV nucleoside analogue therapy: contribution to protease inhibitor-related lipodystrophy syndrome.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F25-32.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Samaras, K, Burton, S, Law, M, Freund, J, Chisholm, DJ, Cooper, DA (1998a) A syndrome of peripheral lipodystrophy, hyperlipidaemia and insulin resistance in patients receiving HIV protease inhibitors.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F51-58.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Samaras, K, Chisholm, DJ, Cooper, DA (1998b) Abnormal fat distribution and use of protease inhibitors.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351</w:t>
      </w:r>
      <w:r w:rsidRPr="00A13747">
        <w:rPr>
          <w:rFonts w:ascii="Times New Roman" w:hAnsi="Times New Roman" w:cs="Times New Roman"/>
          <w:noProof/>
        </w:rPr>
        <w:t>: 1736.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Samaras, K, Chisholm, DJ, Cooper, DA (1998c) Pathogenesis of HIV-1-protease inhibitor-associated peripheral lipodystrophy, hyperlipidaemia, and insulin resistance.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351</w:t>
      </w:r>
      <w:r w:rsidRPr="00A13747">
        <w:rPr>
          <w:rFonts w:ascii="Times New Roman" w:hAnsi="Times New Roman" w:cs="Times New Roman"/>
          <w:noProof/>
        </w:rPr>
        <w:t>: 1881-1883.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F1-7.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Chan, DC, Fass, D, Berger, JM, Kim, PS (1997) Core Structure of gp41 from the HIV Envelope Glycoprotein.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89</w:t>
      </w:r>
      <w:r w:rsidRPr="00A13747">
        <w:rPr>
          <w:rFonts w:ascii="Times New Roman" w:hAnsi="Times New Roman" w:cs="Times New Roman"/>
          <w:noProof/>
        </w:rPr>
        <w:t>: 263-273.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Chen, X, Tsiang, M, Yu, F, Hung, M, Jones, GS, Zeynalzadegan, A, Qi, X, Jin, H, Kim, CU, Swaminathan, S, Chen, JM (2008) Modeling, Analysis, and Validation of a Novel HIV Integrase Structure Provide Insights into the Binding Modes of Potent Integrase Inhibitors. </w:t>
      </w:r>
      <w:r w:rsidRPr="00A13747">
        <w:rPr>
          <w:rFonts w:ascii="Times New Roman" w:hAnsi="Times New Roman" w:cs="Times New Roman"/>
          <w:i/>
          <w:noProof/>
        </w:rPr>
        <w:t>Journal of Molecular Biology</w:t>
      </w:r>
      <w:r w:rsidRPr="00A13747">
        <w:rPr>
          <w:rFonts w:ascii="Times New Roman" w:hAnsi="Times New Roman" w:cs="Times New Roman"/>
          <w:noProof/>
        </w:rPr>
        <w:t xml:space="preserve"> </w:t>
      </w:r>
      <w:r w:rsidRPr="00A13747">
        <w:rPr>
          <w:rFonts w:ascii="Times New Roman" w:hAnsi="Times New Roman" w:cs="Times New Roman"/>
          <w:b/>
          <w:noProof/>
        </w:rPr>
        <w:t>380</w:t>
      </w:r>
      <w:r w:rsidRPr="00A13747">
        <w:rPr>
          <w:rFonts w:ascii="Times New Roman" w:hAnsi="Times New Roman" w:cs="Times New Roman"/>
          <w:noProof/>
        </w:rPr>
        <w:t>: 504-519.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Cherry, S, Doukas, T, Armknecht, S, Whelan, S, Wang, H, Sarnow, P, Perrimon, N (2005) Genome-wide RNAi screen reveals a specific sensitivity of IRES-containing RNA viruses to host translation inhibition. </w:t>
      </w:r>
      <w:r w:rsidRPr="00A13747">
        <w:rPr>
          <w:rFonts w:ascii="Times New Roman" w:hAnsi="Times New Roman" w:cs="Times New Roman"/>
          <w:i/>
          <w:noProof/>
        </w:rPr>
        <w:t>Genes Dev</w:t>
      </w:r>
      <w:r w:rsidRPr="00A13747">
        <w:rPr>
          <w:rFonts w:ascii="Times New Roman" w:hAnsi="Times New Roman" w:cs="Times New Roman"/>
          <w:noProof/>
        </w:rPr>
        <w:t xml:space="preserve"> </w:t>
      </w:r>
      <w:r w:rsidRPr="00A13747">
        <w:rPr>
          <w:rFonts w:ascii="Times New Roman" w:hAnsi="Times New Roman" w:cs="Times New Roman"/>
          <w:b/>
          <w:noProof/>
        </w:rPr>
        <w:t>19</w:t>
      </w:r>
      <w:r w:rsidRPr="00A13747">
        <w:rPr>
          <w:rFonts w:ascii="Times New Roman" w:hAnsi="Times New Roman" w:cs="Times New Roman"/>
          <w:noProof/>
        </w:rPr>
        <w:t>: 445-452.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Chou, S, Upton, H, Bao, K, Schulze-Gahmen, U, Samelson, AJ, He, N, Nowak, A, Lu, H, Krogan, NJ, Zhou, Q, Alber, T HIV-1 Tat recruits transcription elongation factors dispersed along a flexible AFF4 scaffold.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110</w:t>
      </w:r>
      <w:r w:rsidRPr="00A13747">
        <w:rPr>
          <w:rFonts w:ascii="Times New Roman" w:hAnsi="Times New Roman" w:cs="Times New Roman"/>
          <w:noProof/>
        </w:rPr>
        <w:t>: E123-131.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Christ, F, Thys, W, De Rijck, J, Gijsbers, R, Albanese, A, Arosio, D, Emiliani, S, Rain, JC, Benarous, R, Cereseto, A, Debyser, Z (2008) Transportin-SR2 imports HIV into the nucleus. </w:t>
      </w:r>
      <w:r w:rsidRPr="00A13747">
        <w:rPr>
          <w:rFonts w:ascii="Times New Roman" w:hAnsi="Times New Roman" w:cs="Times New Roman"/>
          <w:i/>
          <w:noProof/>
        </w:rPr>
        <w:t>Curr Biol</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1192-1202.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Chukkapalli, V, Oh, SJ, Ono, A Opposing mechanisms involving RNA and lipids regulate HIV-1 Gag membrane binding through the highly basic region of the matrix domain.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107</w:t>
      </w:r>
      <w:r w:rsidRPr="00A13747">
        <w:rPr>
          <w:rFonts w:ascii="Times New Roman" w:hAnsi="Times New Roman" w:cs="Times New Roman"/>
          <w:noProof/>
        </w:rPr>
        <w:t>: 1600-1605.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Cohen, EA, Subbramanian, RA, Gottlinger, HG (1996) Role of auxiliary proteins in retroviral morphogenesis. </w:t>
      </w:r>
      <w:r w:rsidRPr="00A13747">
        <w:rPr>
          <w:rFonts w:ascii="Times New Roman" w:hAnsi="Times New Roman" w:cs="Times New Roman"/>
          <w:i/>
          <w:noProof/>
        </w:rPr>
        <w:t>Curr Top Microbiol Immunol</w:t>
      </w:r>
      <w:r w:rsidRPr="00A13747">
        <w:rPr>
          <w:rFonts w:ascii="Times New Roman" w:hAnsi="Times New Roman" w:cs="Times New Roman"/>
          <w:noProof/>
        </w:rPr>
        <w:t xml:space="preserve"> </w:t>
      </w:r>
      <w:r w:rsidRPr="00A13747">
        <w:rPr>
          <w:rFonts w:ascii="Times New Roman" w:hAnsi="Times New Roman" w:cs="Times New Roman"/>
          <w:b/>
          <w:noProof/>
        </w:rPr>
        <w:t>214</w:t>
      </w:r>
      <w:r w:rsidRPr="00A13747">
        <w:rPr>
          <w:rFonts w:ascii="Times New Roman" w:hAnsi="Times New Roman" w:cs="Times New Roman"/>
          <w:noProof/>
        </w:rPr>
        <w:t>: 219-235.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Cohen, EA, Terwilliger, EF, Sodroski, JG, Haseltine, WA (1988) Identification of a protein encoded by the vpu gene of HIV-1.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334</w:t>
      </w:r>
      <w:r w:rsidRPr="00A13747">
        <w:rPr>
          <w:rFonts w:ascii="Times New Roman" w:hAnsi="Times New Roman" w:cs="Times New Roman"/>
          <w:noProof/>
        </w:rPr>
        <w:t>: 532-534.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Collier, AC, Coombs, RW, Fischl, MA, Skolnik, PR, Northfelt, D, Boutin, P, Hooper, CJ, Kaplan, LD, Volberding, PA, Davis, LG, Henrard, DR, Weller, S, Corey, L (1993) Combination therapy with zidovudine and didanosine compared with zidovudine alone in HIV-1 infection.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119</w:t>
      </w:r>
      <w:r w:rsidRPr="00A13747">
        <w:rPr>
          <w:rFonts w:ascii="Times New Roman" w:hAnsi="Times New Roman" w:cs="Times New Roman"/>
          <w:noProof/>
        </w:rPr>
        <w:t>: 786-793.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334</w:t>
      </w:r>
      <w:r w:rsidRPr="00A13747">
        <w:rPr>
          <w:rFonts w:ascii="Times New Roman" w:hAnsi="Times New Roman" w:cs="Times New Roman"/>
          <w:noProof/>
        </w:rPr>
        <w:t>: 1011-1017.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Collins, KL, Chen, BK, Kalams, SA, Walker, BD, Baltimore, D (1998) HIV-1 Nef protein protects infected primary cells against killing by cytotoxic T lymphocytes.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391</w:t>
      </w:r>
      <w:r w:rsidRPr="00A13747">
        <w:rPr>
          <w:rFonts w:ascii="Times New Roman" w:hAnsi="Times New Roman" w:cs="Times New Roman"/>
          <w:noProof/>
        </w:rPr>
        <w:t>: 397-401.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Condra, JH, Schleif, WA, Blahy, OM, Gabryelski, LJ, Graham, DJ, Quintero, JC, Rhodes, A, Robbins, HL, Roth, E, Shivaprakash, M, et al. (1995) In vivo emergence of HIV-1 variants resistant to multiple protease inhibitors.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374</w:t>
      </w:r>
      <w:r w:rsidRPr="00A13747">
        <w:rPr>
          <w:rFonts w:ascii="Times New Roman" w:hAnsi="Times New Roman" w:cs="Times New Roman"/>
          <w:noProof/>
        </w:rPr>
        <w:t>: 569-571.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Connor, EM, Sperling, RS, Gelber, R, Kiselev, P, Scott, G, O'Sullivan, MJ, VanDyke, R, Bey, M, Shearer, W, Jacobson, RL (1994) Reduction of maternal-infant transmission of human immunodeficiency virus type 1 with zidovudine treatment.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331</w:t>
      </w:r>
      <w:r w:rsidRPr="00A13747">
        <w:rPr>
          <w:rFonts w:ascii="Times New Roman" w:hAnsi="Times New Roman" w:cs="Times New Roman"/>
          <w:noProof/>
        </w:rPr>
        <w:t>: 1173-1180.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Connor, RI, Chen, BK, Choe, S, Landau, NR (1995) Vpr Is Required for Efficient Replication of Human Immunodeficiency Virus Type-1 in Mononuclear Phagocytes.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206</w:t>
      </w:r>
      <w:r w:rsidRPr="00A13747">
        <w:rPr>
          <w:rFonts w:ascii="Times New Roman" w:hAnsi="Times New Roman" w:cs="Times New Roman"/>
          <w:noProof/>
        </w:rPr>
        <w:t>: 935-944.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Conticello, SG, Harris, RS, Neuberger, MS (2003) The Vif Protein of HIV Triggers Degradation of the Human Antiretroviral DNA Deaminase APOBEC3G. </w:t>
      </w:r>
      <w:r w:rsidRPr="00A13747">
        <w:rPr>
          <w:rFonts w:ascii="Times New Roman" w:hAnsi="Times New Roman" w:cs="Times New Roman"/>
          <w:i/>
          <w:noProof/>
        </w:rPr>
        <w:t>Current Biology</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2009-2013.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Corbet, S, Müller-Trutwin, MC, Versmisse, P, Delarue, S, Ayouba, A, Lewis, J, Brunak, S, Martin, P, Brun-Vezinet, Ft, Simon, Ft (2000) env sequences of simian immunodeficiency viruses from chimpanzees in Cameroon are strongly related to those of human immunodeficiency virus group N from the same geographic area.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529–534.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Corbitt, G, Bailey, A, Williams, G (1990) HIV infection in Manchester, 1959.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336</w:t>
      </w:r>
      <w:r w:rsidRPr="00A13747">
        <w:rPr>
          <w:rFonts w:ascii="Times New Roman" w:hAnsi="Times New Roman" w:cs="Times New Roman"/>
          <w:noProof/>
        </w:rPr>
        <w:t>: 51.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Couillin, I, Culmann-Penciolelli, B, Gomard, E, Choppin, J, Levy, JP, Guillet, JG, Saragosti, S (1994) Impaired cytotoxic T lymphocyte recognition due to genetic variations in the main immunogenic region of the human immunodeficiency virus 1 NEF protein. </w:t>
      </w:r>
      <w:r w:rsidRPr="00A13747">
        <w:rPr>
          <w:rFonts w:ascii="Times New Roman" w:hAnsi="Times New Roman" w:cs="Times New Roman"/>
          <w:i/>
          <w:noProof/>
        </w:rPr>
        <w:t>The Journal of Experimental Medicine</w:t>
      </w:r>
      <w:r w:rsidRPr="00A13747">
        <w:rPr>
          <w:rFonts w:ascii="Times New Roman" w:hAnsi="Times New Roman" w:cs="Times New Roman"/>
          <w:noProof/>
        </w:rPr>
        <w:t xml:space="preserve"> </w:t>
      </w:r>
      <w:r w:rsidRPr="00A13747">
        <w:rPr>
          <w:rFonts w:ascii="Times New Roman" w:hAnsi="Times New Roman" w:cs="Times New Roman"/>
          <w:b/>
          <w:noProof/>
        </w:rPr>
        <w:t>180</w:t>
      </w:r>
      <w:r w:rsidRPr="00A13747">
        <w:rPr>
          <w:rFonts w:ascii="Times New Roman" w:hAnsi="Times New Roman" w:cs="Times New Roman"/>
          <w:noProof/>
        </w:rPr>
        <w:t>: 1129-1134.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Cullen, BR (1991) Regulation of HIV-1 gene expression. </w:t>
      </w:r>
      <w:r w:rsidRPr="00A13747">
        <w:rPr>
          <w:rFonts w:ascii="Times New Roman" w:hAnsi="Times New Roman" w:cs="Times New Roman"/>
          <w:i/>
          <w:noProof/>
        </w:rPr>
        <w:t>FASEB J</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2361-2368.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122</w:t>
      </w:r>
      <w:r w:rsidRPr="00A13747">
        <w:rPr>
          <w:rFonts w:ascii="Times New Roman" w:hAnsi="Times New Roman" w:cs="Times New Roman"/>
          <w:noProof/>
        </w:rPr>
        <w:t>: 401-408.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Daly, TJ, Cook, KS, Gray, GS, Maione, TE, Rusche, JR (1989) Specific binding of HIV-1 recombinant Rev protein to the Rev-responsive element in vitro.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342</w:t>
      </w:r>
      <w:r w:rsidRPr="00A13747">
        <w:rPr>
          <w:rFonts w:ascii="Times New Roman" w:hAnsi="Times New Roman" w:cs="Times New Roman"/>
          <w:noProof/>
        </w:rPr>
        <w:t>: 816-819.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Damond, F, Worobey, M, Campa, P, Farfara, I, Colin, G, Matheron, S, Brun-Vézinet, Ft, Robertson, DL, Simon, Ft (2004) Identification of a highly divergent HIV type 2 and proposal for a change in HIV type 2 classification.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20</w:t>
      </w:r>
      <w:r w:rsidRPr="00A13747">
        <w:rPr>
          <w:rFonts w:ascii="Times New Roman" w:hAnsi="Times New Roman" w:cs="Times New Roman"/>
          <w:noProof/>
        </w:rPr>
        <w:t>: 666–672.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Darke, PL, Nutt, RF, Brady, SF, Garsky, VM, Ciccarone, TM, Leu, C-T, Lumma, PK, Freidinger, RM, Veber, DF, Sigal, IS (1988a) HIV-1 protease specificity of peptide cleavage is sufficient for processing of gag and pol polyproteins. </w:t>
      </w:r>
      <w:r w:rsidRPr="00A13747">
        <w:rPr>
          <w:rFonts w:ascii="Times New Roman" w:hAnsi="Times New Roman" w:cs="Times New Roman"/>
          <w:i/>
          <w:noProof/>
        </w:rPr>
        <w:t>Biochemical and Biophysical Research Communications</w:t>
      </w:r>
      <w:r w:rsidRPr="00A13747">
        <w:rPr>
          <w:rFonts w:ascii="Times New Roman" w:hAnsi="Times New Roman" w:cs="Times New Roman"/>
          <w:noProof/>
        </w:rPr>
        <w:t xml:space="preserve"> </w:t>
      </w:r>
      <w:r w:rsidRPr="00A13747">
        <w:rPr>
          <w:rFonts w:ascii="Times New Roman" w:hAnsi="Times New Roman" w:cs="Times New Roman"/>
          <w:b/>
          <w:noProof/>
        </w:rPr>
        <w:t>156</w:t>
      </w:r>
      <w:r w:rsidRPr="00A13747">
        <w:rPr>
          <w:rFonts w:ascii="Times New Roman" w:hAnsi="Times New Roman" w:cs="Times New Roman"/>
          <w:noProof/>
        </w:rPr>
        <w:t>: 297-303.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Darke, PL, Nutt, RF, Brady, SF, Garsky, VM, Ciccarone, TM, Leu, CT, Lumma, PK, Freidinger, RM, Veber, DF, Sigal, IS (1988b) HIV-1 protease specificity of peptide cleavage is sufficient for processing of gag and pol polyproteins. </w:t>
      </w:r>
      <w:r w:rsidRPr="00A13747">
        <w:rPr>
          <w:rFonts w:ascii="Times New Roman" w:hAnsi="Times New Roman" w:cs="Times New Roman"/>
          <w:i/>
          <w:noProof/>
        </w:rPr>
        <w:t>Biochem Biophys Res Commun</w:t>
      </w:r>
      <w:r w:rsidRPr="00A13747">
        <w:rPr>
          <w:rFonts w:ascii="Times New Roman" w:hAnsi="Times New Roman" w:cs="Times New Roman"/>
          <w:noProof/>
        </w:rPr>
        <w:t xml:space="preserve"> </w:t>
      </w:r>
      <w:r w:rsidRPr="00A13747">
        <w:rPr>
          <w:rFonts w:ascii="Times New Roman" w:hAnsi="Times New Roman" w:cs="Times New Roman"/>
          <w:b/>
          <w:noProof/>
        </w:rPr>
        <w:t>156</w:t>
      </w:r>
      <w:r w:rsidRPr="00A13747">
        <w:rPr>
          <w:rFonts w:ascii="Times New Roman" w:hAnsi="Times New Roman" w:cs="Times New Roman"/>
          <w:noProof/>
        </w:rPr>
        <w:t>: 297-303.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Davey, NE, Travé, G, Gibson, TJ (2011) How viruses hijack cell regulation. </w:t>
      </w:r>
      <w:r w:rsidRPr="00A13747">
        <w:rPr>
          <w:rFonts w:ascii="Times New Roman" w:hAnsi="Times New Roman" w:cs="Times New Roman"/>
          <w:i/>
          <w:noProof/>
        </w:rPr>
        <w:t>Trends in Biochemical Sciences</w:t>
      </w:r>
      <w:r w:rsidRPr="00A13747">
        <w:rPr>
          <w:rFonts w:ascii="Times New Roman" w:hAnsi="Times New Roman" w:cs="Times New Roman"/>
          <w:noProof/>
        </w:rPr>
        <w:t xml:space="preserve"> </w:t>
      </w:r>
      <w:r w:rsidRPr="00A13747">
        <w:rPr>
          <w:rFonts w:ascii="Times New Roman" w:hAnsi="Times New Roman" w:cs="Times New Roman"/>
          <w:b/>
          <w:noProof/>
        </w:rPr>
        <w:t>36</w:t>
      </w:r>
      <w:r w:rsidRPr="00A13747">
        <w:rPr>
          <w:rFonts w:ascii="Times New Roman" w:hAnsi="Times New Roman" w:cs="Times New Roman"/>
          <w:noProof/>
        </w:rPr>
        <w:t>: 159-169.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Davies, JF, Hostomska, Z, Hostomsky, Z, Jordan, Matthews, DA (1991) Crystal structure of the ribonuclease H domain of HIV-1 reverse transcriptase.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252</w:t>
      </w:r>
      <w:r w:rsidRPr="00A13747">
        <w:rPr>
          <w:rFonts w:ascii="Times New Roman" w:hAnsi="Times New Roman" w:cs="Times New Roman"/>
          <w:noProof/>
        </w:rPr>
        <w:t>: 88-95.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Dawson, L, Yu, X-F (1998) The Role of Nucleocapsid of HIV-1 in Virus Assembly.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251</w:t>
      </w:r>
      <w:r w:rsidRPr="00A13747">
        <w:rPr>
          <w:rFonts w:ascii="Times New Roman" w:hAnsi="Times New Roman" w:cs="Times New Roman"/>
          <w:noProof/>
        </w:rPr>
        <w:t>: 141-157.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 Clercq, E (2002) Strategies in the design of antiviral drugs. </w:t>
      </w:r>
      <w:r w:rsidRPr="00A13747">
        <w:rPr>
          <w:rFonts w:ascii="Times New Roman" w:hAnsi="Times New Roman" w:cs="Times New Roman"/>
          <w:i/>
          <w:noProof/>
        </w:rPr>
        <w:t>Nature Reviews Drug Discovery</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13-25.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De Clercq, E (2005a) Emerging anti-HIV drugs.</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 Clercq, E (2005b) New Approaches toward Anti-HIV Chemotherapy‡. </w:t>
      </w:r>
      <w:r w:rsidRPr="00A13747">
        <w:rPr>
          <w:rFonts w:ascii="Times New Roman" w:hAnsi="Times New Roman" w:cs="Times New Roman"/>
          <w:i/>
          <w:noProof/>
        </w:rPr>
        <w:t>Journal of Medicinal Chemistry</w:t>
      </w:r>
      <w:r w:rsidRPr="00A13747">
        <w:rPr>
          <w:rFonts w:ascii="Times New Roman" w:hAnsi="Times New Roman" w:cs="Times New Roman"/>
          <w:noProof/>
        </w:rPr>
        <w:t xml:space="preserve"> </w:t>
      </w:r>
      <w:r w:rsidRPr="00A13747">
        <w:rPr>
          <w:rFonts w:ascii="Times New Roman" w:hAnsi="Times New Roman" w:cs="Times New Roman"/>
          <w:b/>
          <w:noProof/>
        </w:rPr>
        <w:t>48</w:t>
      </w:r>
      <w:r w:rsidRPr="00A13747">
        <w:rPr>
          <w:rFonts w:ascii="Times New Roman" w:hAnsi="Times New Roman" w:cs="Times New Roman"/>
          <w:noProof/>
        </w:rPr>
        <w:t>: 1297-1313.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269</w:t>
      </w:r>
      <w:r w:rsidRPr="00A13747">
        <w:rPr>
          <w:rFonts w:ascii="Times New Roman" w:hAnsi="Times New Roman" w:cs="Times New Roman"/>
          <w:noProof/>
        </w:rPr>
        <w:t>: 12240-12247.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Delwart, E, Magierowska, M, Royz, M, Foley, B, Peddada, L, Smith, R, Heldebrant, C, Conrad, A, Busch, M (2002) Homogeneous quasispecies in 16 out of 17 individuals during very early HIV-1 primary infection.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189-195.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Demirov, DG, Orenstein, JM, Freed, EO (2002) The late domain of human immunodeficiency virus type 1 p6 promotes virus release in a cell type-dependent manner.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76</w:t>
      </w:r>
      <w:r w:rsidRPr="00A13747">
        <w:rPr>
          <w:rFonts w:ascii="Times New Roman" w:hAnsi="Times New Roman" w:cs="Times New Roman"/>
          <w:noProof/>
        </w:rPr>
        <w:t>: 105-117.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di Marzo Veronese, F, Reitz, MS, Jr., Gupta, G, Robert-Guroff, M, Boyer-Thompson, C, Louie, A, Gallo, RC, Lusso, P (1993) Loss of a neutralizing epitope by a spontaneous point mutation in the V3 loop of HIV-1 isolated from an infected laboratory worker.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268</w:t>
      </w:r>
      <w:r w:rsidRPr="00A13747">
        <w:rPr>
          <w:rFonts w:ascii="Times New Roman" w:hAnsi="Times New Roman" w:cs="Times New Roman"/>
          <w:noProof/>
        </w:rPr>
        <w:t>: 25894-25901.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Dismuke, DJ, Aiken, C (2006) Evidence for a functional link between uncoating of the human immunodeficiency virus type 1 core and nuclear import of the viral preintegration complex.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80</w:t>
      </w:r>
      <w:r w:rsidRPr="00A13747">
        <w:rPr>
          <w:rFonts w:ascii="Times New Roman" w:hAnsi="Times New Roman" w:cs="Times New Roman"/>
          <w:noProof/>
        </w:rPr>
        <w:t>: 3712-3720.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Dong, X, Li, H, Derdowski, A, Ding, L, Burnett, A, Chen, X, Peters, TR, Dermody, TS, Woodruff, E, Wang, JJ, Spearman, P (2005) AP-3 directs the intracellular trafficking of HIV-1 Gag and plays a key role in particle assembly.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120</w:t>
      </w:r>
      <w:r w:rsidRPr="00A13747">
        <w:rPr>
          <w:rFonts w:ascii="Times New Roman" w:hAnsi="Times New Roman" w:cs="Times New Roman"/>
          <w:noProof/>
        </w:rPr>
        <w:t>: 663-674.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Doualla-Bell, F, Avalos, A, Brenner, B, Gaolathe, T, Mine, M, Gaseitsiwe, S, Oliveira, M, Moisi, D, Ndwapi, N, Moffat, H, Essex, M, Wainberg, MA (2006) High prevalence of the K65R mutation in human immunodeficiency virus type 1 subtype C isolates from infected patients in Botswana treated with didanosine-based regimens.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50</w:t>
      </w:r>
      <w:r w:rsidRPr="00A13747">
        <w:rPr>
          <w:rFonts w:ascii="Times New Roman" w:hAnsi="Times New Roman" w:cs="Times New Roman"/>
          <w:noProof/>
        </w:rPr>
        <w:t>: 4182-4185.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Dudley, DM, Chin, EN, Bimber, BN, Sanabani, SS, Tarosso, LF, Costa, PR, Sauer, MM, Kallas, EG, O'Connor, DH (2012) Low-cost ultra-wide genotyping using Roche/454 pyrosequencing for surveillance of HIV drug resistance.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e36494.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Duffalo, ML, James, CW (2003) Enfuvirtide: A Novel Agent for the Treatment of HIV-1 Infection. </w:t>
      </w:r>
      <w:r w:rsidRPr="00A13747">
        <w:rPr>
          <w:rFonts w:ascii="Times New Roman" w:hAnsi="Times New Roman" w:cs="Times New Roman"/>
          <w:i/>
          <w:noProof/>
        </w:rPr>
        <w:t>The Annals of Pharmacotherapy</w:t>
      </w:r>
      <w:r w:rsidRPr="00A13747">
        <w:rPr>
          <w:rFonts w:ascii="Times New Roman" w:hAnsi="Times New Roman" w:cs="Times New Roman"/>
          <w:noProof/>
        </w:rPr>
        <w:t xml:space="preserve"> </w:t>
      </w:r>
      <w:r w:rsidRPr="00A13747">
        <w:rPr>
          <w:rFonts w:ascii="Times New Roman" w:hAnsi="Times New Roman" w:cs="Times New Roman"/>
          <w:b/>
          <w:noProof/>
        </w:rPr>
        <w:t>37</w:t>
      </w:r>
      <w:r w:rsidRPr="00A13747">
        <w:rPr>
          <w:rFonts w:ascii="Times New Roman" w:hAnsi="Times New Roman" w:cs="Times New Roman"/>
          <w:noProof/>
        </w:rPr>
        <w:t>: 1448-1456.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Dumonceaux, J, Nisole, S, Chanel, C, Quivet, L, Amara, A, Baleux, F, Briand, P, Hazan, U (1998) Spontaneous mutations in the env gene of the human immunodeficiency virus type 1 NDK isolate are associated with a CD4-independent entry phenotype.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512-519.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Durant, J, Clevenbergh, P, Halfon, P, Delgiudice, P, Porsin, S, Simonet, P, Montagne, N, Boucher, CA, Schapiro, JM, Dellamonica, P (1999) Drug-resistance genotyping in HIV-1 therapy: the VIRADAPT randomised controlled trial.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353</w:t>
      </w:r>
      <w:r w:rsidRPr="00A13747">
        <w:rPr>
          <w:rFonts w:ascii="Times New Roman" w:hAnsi="Times New Roman" w:cs="Times New Roman"/>
          <w:noProof/>
        </w:rPr>
        <w:t>: 2195-2199.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Dwyer, JJ, Hasan, A, Wilson, KL, White, JM, Matthews, TJ, Delmedico, MK (2003) The hydrophobic pocket contributes to the structural stability of the N-terminal coiled coil of HIV gp41 but is not required for six-helix bundle formation. </w:t>
      </w:r>
      <w:r w:rsidRPr="00A13747">
        <w:rPr>
          <w:rFonts w:ascii="Times New Roman" w:hAnsi="Times New Roman" w:cs="Times New Roman"/>
          <w:i/>
          <w:noProof/>
        </w:rPr>
        <w:t>Biochemistry</w:t>
      </w:r>
      <w:r w:rsidRPr="00A13747">
        <w:rPr>
          <w:rFonts w:ascii="Times New Roman" w:hAnsi="Times New Roman" w:cs="Times New Roman"/>
          <w:noProof/>
        </w:rPr>
        <w:t xml:space="preserve"> </w:t>
      </w:r>
      <w:r w:rsidRPr="00A13747">
        <w:rPr>
          <w:rFonts w:ascii="Times New Roman" w:hAnsi="Times New Roman" w:cs="Times New Roman"/>
          <w:b/>
          <w:noProof/>
        </w:rPr>
        <w:t>42</w:t>
      </w:r>
      <w:r w:rsidRPr="00A13747">
        <w:rPr>
          <w:rFonts w:ascii="Times New Roman" w:hAnsi="Times New Roman" w:cs="Times New Roman"/>
          <w:noProof/>
        </w:rPr>
        <w:t>: 4945-4953.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Eid, J, Fehr, A, Gray, J, Luong, K, Lyle, J, Otto, G, Peluso, P, Rank, D, Baybayan, P, Bettman, B, Bibillo, A, Bjornson, K, Chaudhuri, B, Christians, F, Cicero, R, Clark, S, Dalal, R, Dewinter, A, Dixon, J, Foquet, M, Gaertner, A, Hardenbol, P, Heiner, C, Hester, K, Holden, D, Kearns, G, Kong, X, Kuse, R, Lacroix, Y, Lin, S, Lundquist, P, Ma, C, Marks, P, Maxham, M, Murphy, D, Park, I, Pham, T, Phillips, M, Roy, J, Sebra, R, Shen, G, Sorenson, J, Tomaney, A, Travers, K, Trulson, M, Vieceli, J, Wegener, J, Wu, D, Yang, A, Zaccarin, D, Zhao, P, Zhong, F, Korlach, J, Turner, S (2009) Real-time DNA sequencing from single polymerase molecules.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323</w:t>
      </w:r>
      <w:r w:rsidRPr="00A13747">
        <w:rPr>
          <w:rFonts w:ascii="Times New Roman" w:hAnsi="Times New Roman" w:cs="Times New Roman"/>
          <w:noProof/>
        </w:rPr>
        <w:t>: 133-138.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280</w:t>
      </w:r>
      <w:r w:rsidRPr="00A13747">
        <w:rPr>
          <w:rFonts w:ascii="Times New Roman" w:hAnsi="Times New Roman" w:cs="Times New Roman"/>
          <w:noProof/>
        </w:rPr>
        <w:t>: 25517-25523.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ERICKSON-VIITANEN, S, MANFREDI, J, VIITANEN, P, TRIBE, DE, TRITCH, R, HUTCHISON III, CA, LOEB, DD, SWANSTROM, R (1989) Cleavage of HIV-1 gag polyprotein synthesized in vitro: sequential cleavage by the viral protease.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577–591.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Eron, JJ, Benoit, SL, Jemsek, J, MacArthur, RD, Santana, J, Quinn, JB, Kuritzkes, DR, Fallon, MA, Rubin, M (1995) Treatment with lamivudine, zidovudine, or both in HIV-positive patients with 200 to 500 CD4+ cells per cubic millimeter. North American HIV Working Party.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333</w:t>
      </w:r>
      <w:r w:rsidRPr="00A13747">
        <w:rPr>
          <w:rFonts w:ascii="Times New Roman" w:hAnsi="Times New Roman" w:cs="Times New Roman"/>
          <w:noProof/>
        </w:rPr>
        <w:t>: 1662-1669.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Esnouf, R, Ren, J, Ross, C, Jones, Y, Stammers, D, Stuart, D (1995) Mechanism of inhibition of HIV-1 reverse transcriptase by non-nucleoside inhibitors. </w:t>
      </w:r>
      <w:r w:rsidRPr="00A13747">
        <w:rPr>
          <w:rFonts w:ascii="Times New Roman" w:hAnsi="Times New Roman" w:cs="Times New Roman"/>
          <w:i/>
          <w:noProof/>
        </w:rPr>
        <w:t>Nature Structural &amp; Molecular Biology</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303–308.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Esparza, J, Bhamarapravati, N (2000) Accelerating the development and future availability of HIV-1 vaccines: why, when, where, and how?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355</w:t>
      </w:r>
      <w:r w:rsidRPr="00A13747">
        <w:rPr>
          <w:rFonts w:ascii="Times New Roman" w:hAnsi="Times New Roman" w:cs="Times New Roman"/>
          <w:noProof/>
        </w:rPr>
        <w:t>: 2061-2066.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Espeseth, AS, Felock, P, Wolfe, A, Witmer, M, Grobler, J, Anthony, N, Egbertson, M, Melamed, JY, Young, S, Hamill, T, Cole, JL, Hazuda, DJ (2000) HIV-1 integrase inhibitors that compete with the target DNA substrate define a unique strand transfer conformation for integrase.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97</w:t>
      </w:r>
      <w:r w:rsidRPr="00A13747">
        <w:rPr>
          <w:rFonts w:ascii="Times New Roman" w:hAnsi="Times New Roman" w:cs="Times New Roman"/>
          <w:noProof/>
        </w:rPr>
        <w:t>: 11244-11249.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Ewing, B, Hillier, L, Wendl, MC, Green, P (1998) Base-calling of automated sequencer traces using phred. I. Accuracy assessment. </w:t>
      </w:r>
      <w:r w:rsidRPr="00A13747">
        <w:rPr>
          <w:rFonts w:ascii="Times New Roman" w:hAnsi="Times New Roman" w:cs="Times New Roman"/>
          <w:i/>
          <w:noProof/>
        </w:rPr>
        <w:t>Genome Res</w:t>
      </w:r>
      <w:r w:rsidRPr="00A13747">
        <w:rPr>
          <w:rFonts w:ascii="Times New Roman" w:hAnsi="Times New Roman" w:cs="Times New Roman"/>
          <w:noProof/>
        </w:rPr>
        <w:t xml:space="preserve"> </w:t>
      </w:r>
      <w:r w:rsidRPr="00A13747">
        <w:rPr>
          <w:rFonts w:ascii="Times New Roman" w:hAnsi="Times New Roman" w:cs="Times New Roman"/>
          <w:b/>
          <w:noProof/>
        </w:rPr>
        <w:t>8</w:t>
      </w:r>
      <w:r w:rsidRPr="00A13747">
        <w:rPr>
          <w:rFonts w:ascii="Times New Roman" w:hAnsi="Times New Roman" w:cs="Times New Roman"/>
          <w:noProof/>
        </w:rPr>
        <w:t>: 175-185.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Fang, G, Weiser, B, Kuiken, C, Philpott, SM, Rowland-Jones, S, Plummer, F, Kimani, J, Shi, B, Kaul, R, Bwayo, J, Anzala, O, Burger, H (2004) Recombination following superinfection by HIV-1.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153-159.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Farnet, CM, Haseltine, WA (1991) Determination of viral proteins present in the human immunodeficiency virus type 1 preintegration complex.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65</w:t>
      </w:r>
      <w:r w:rsidRPr="00A13747">
        <w:rPr>
          <w:rFonts w:ascii="Times New Roman" w:hAnsi="Times New Roman" w:cs="Times New Roman"/>
          <w:noProof/>
        </w:rPr>
        <w:t>: 1910-1915.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Fassati, A, Gorlich, D, Harrison, I, Zaytseva, L, Mingot, JM (2003) Nuclear import of HIV-1 intracellular reverse transcription complexes is mediated by importin 7. </w:t>
      </w:r>
      <w:r w:rsidRPr="00A13747">
        <w:rPr>
          <w:rFonts w:ascii="Times New Roman" w:hAnsi="Times New Roman" w:cs="Times New Roman"/>
          <w:i/>
          <w:noProof/>
        </w:rPr>
        <w:t>EMBO J</w:t>
      </w:r>
      <w:r w:rsidRPr="00A13747">
        <w:rPr>
          <w:rFonts w:ascii="Times New Roman" w:hAnsi="Times New Roman" w:cs="Times New Roman"/>
          <w:noProof/>
        </w:rPr>
        <w:t xml:space="preserve"> </w:t>
      </w:r>
      <w:r w:rsidRPr="00A13747">
        <w:rPr>
          <w:rFonts w:ascii="Times New Roman" w:hAnsi="Times New Roman" w:cs="Times New Roman"/>
          <w:b/>
          <w:noProof/>
        </w:rPr>
        <w:t>22</w:t>
      </w:r>
      <w:r w:rsidRPr="00A13747">
        <w:rPr>
          <w:rFonts w:ascii="Times New Roman" w:hAnsi="Times New Roman" w:cs="Times New Roman"/>
          <w:noProof/>
        </w:rPr>
        <w:t>: 3675-3685.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1170-1172.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Fischer, U, Huber, J, Boelens, WC, Mattaj, IW, Luhrmann, R (1995) The HIV-1 Rev activation domain is a nuclear export signal that accesses an export pathway used by specific cellular RNAs.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82</w:t>
      </w:r>
      <w:r w:rsidRPr="00A13747">
        <w:rPr>
          <w:rFonts w:ascii="Times New Roman" w:hAnsi="Times New Roman" w:cs="Times New Roman"/>
          <w:noProof/>
        </w:rPr>
        <w:t>: 475-483.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Fischer, U, Meyer, S, Teufel, M, Heckel, C, Luhrmann, R, Rautmann, G (1994) Evidence that HIV-1 Rev directly promotes the nuclear export of unspliced RNA. </w:t>
      </w:r>
      <w:r w:rsidRPr="00A13747">
        <w:rPr>
          <w:rFonts w:ascii="Times New Roman" w:hAnsi="Times New Roman" w:cs="Times New Roman"/>
          <w:i/>
          <w:noProof/>
        </w:rPr>
        <w:t>EMBO J</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4105-4112.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e12303.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Fischl, MA, Olson, RM, Follansbee, SE, Lalezari, JP, Henry, DH, Frame, PT, Remick, SC, Salgo, MP, Lin, AH, Nauss-Karol, C, Lieberman, J, Soo, W (1993) Zalcitabine compared with zidovudine in patients with advanced HIV-1 infection who received previous zidovudine therapy.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118</w:t>
      </w:r>
      <w:r w:rsidRPr="00A13747">
        <w:rPr>
          <w:rFonts w:ascii="Times New Roman" w:hAnsi="Times New Roman" w:cs="Times New Roman"/>
          <w:noProof/>
        </w:rPr>
        <w:t>: 762-769.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112</w:t>
      </w:r>
      <w:r w:rsidRPr="00A13747">
        <w:rPr>
          <w:rFonts w:ascii="Times New Roman" w:hAnsi="Times New Roman" w:cs="Times New Roman"/>
          <w:noProof/>
        </w:rPr>
        <w:t>: 727-737.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Fouchier, RA, Groenink, M, Kootstra, NA, Tersmette, M, Huisman, HG, Miedema, F, Schuitemaker, H (1992) Phenotype-associated sequence variation in the third variable domain of the human immunodeficiency virus type 1 gp120 molecule.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3183-3187.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Francis, DP, Curran, JW, Essex, M (1983) Epidemic acquired immune deficiency syndrome: epidemiologic evidence for a transmissible agent. </w:t>
      </w:r>
      <w:r w:rsidRPr="00A13747">
        <w:rPr>
          <w:rFonts w:ascii="Times New Roman" w:hAnsi="Times New Roman" w:cs="Times New Roman"/>
          <w:i/>
          <w:noProof/>
        </w:rPr>
        <w:t>Journal of the National Cancer Institute</w:t>
      </w:r>
      <w:r w:rsidRPr="00A13747">
        <w:rPr>
          <w:rFonts w:ascii="Times New Roman" w:hAnsi="Times New Roman" w:cs="Times New Roman"/>
          <w:noProof/>
        </w:rPr>
        <w:t xml:space="preserve"> </w:t>
      </w:r>
      <w:r w:rsidRPr="00A13747">
        <w:rPr>
          <w:rFonts w:ascii="Times New Roman" w:hAnsi="Times New Roman" w:cs="Times New Roman"/>
          <w:b/>
          <w:noProof/>
        </w:rPr>
        <w:t>71</w:t>
      </w:r>
      <w:r w:rsidRPr="00A13747">
        <w:rPr>
          <w:rFonts w:ascii="Times New Roman" w:hAnsi="Times New Roman" w:cs="Times New Roman"/>
          <w:noProof/>
        </w:rPr>
        <w:t>: 5–9.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Frankel, AD, Young, JAT (1998) HIV-1: Fifteen Proteins and an RNA. </w:t>
      </w:r>
      <w:r w:rsidRPr="00A13747">
        <w:rPr>
          <w:rFonts w:ascii="Times New Roman" w:hAnsi="Times New Roman" w:cs="Times New Roman"/>
          <w:i/>
          <w:noProof/>
        </w:rPr>
        <w:t>Annual Review of Biochemistry</w:t>
      </w:r>
      <w:r w:rsidRPr="00A13747">
        <w:rPr>
          <w:rFonts w:ascii="Times New Roman" w:hAnsi="Times New Roman" w:cs="Times New Roman"/>
          <w:noProof/>
        </w:rPr>
        <w:t xml:space="preserve"> </w:t>
      </w:r>
      <w:r w:rsidRPr="00A13747">
        <w:rPr>
          <w:rFonts w:ascii="Times New Roman" w:hAnsi="Times New Roman" w:cs="Times New Roman"/>
          <w:b/>
          <w:noProof/>
        </w:rPr>
        <w:t>67</w:t>
      </w:r>
      <w:r w:rsidRPr="00A13747">
        <w:rPr>
          <w:rFonts w:ascii="Times New Roman" w:hAnsi="Times New Roman" w:cs="Times New Roman"/>
          <w:noProof/>
        </w:rPr>
        <w:t>: 1-25.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Friedman-Kien, AE (1981) Disseminated Kaposi's sarcoma syndrome in young homosexual men. </w:t>
      </w:r>
      <w:r w:rsidRPr="00A13747">
        <w:rPr>
          <w:rFonts w:ascii="Times New Roman" w:hAnsi="Times New Roman" w:cs="Times New Roman"/>
          <w:i/>
          <w:noProof/>
        </w:rPr>
        <w:t>Journal of the American Academy of Dermatology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468–471.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Friedman-Kien, AE, Laubenstein, L, Marmor, M, Hymes, K, Green, J, Ragaz, A, Gottleib, J, Muggia, F, Demopoulos, R, Weintraub, M (1981) Kaposi’s sarcoma and Pneumocystis pneumonia among homosexual men—New York City and California. </w:t>
      </w:r>
      <w:r w:rsidRPr="00A13747">
        <w:rPr>
          <w:rFonts w:ascii="Times New Roman" w:hAnsi="Times New Roman" w:cs="Times New Roman"/>
          <w:i/>
          <w:noProof/>
        </w:rPr>
        <w:t>MMWR</w:t>
      </w:r>
      <w:r w:rsidRPr="00A13747">
        <w:rPr>
          <w:rFonts w:ascii="Times New Roman" w:hAnsi="Times New Roman" w:cs="Times New Roman"/>
          <w:noProof/>
        </w:rPr>
        <w:t xml:space="preserve"> </w:t>
      </w:r>
      <w:r w:rsidRPr="00A13747">
        <w:rPr>
          <w:rFonts w:ascii="Times New Roman" w:hAnsi="Times New Roman" w:cs="Times New Roman"/>
          <w:b/>
          <w:noProof/>
        </w:rPr>
        <w:t>30</w:t>
      </w:r>
      <w:r w:rsidRPr="00A13747">
        <w:rPr>
          <w:rFonts w:ascii="Times New Roman" w:hAnsi="Times New Roman" w:cs="Times New Roman"/>
          <w:noProof/>
        </w:rPr>
        <w:t>: 305–308.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Fujii, K, Hurley, JH, Freed, EO (2007) Beyond Tsg101: the role of Alix in'ESCRTing'HIV-1. </w:t>
      </w:r>
      <w:r w:rsidRPr="00A13747">
        <w:rPr>
          <w:rFonts w:ascii="Times New Roman" w:hAnsi="Times New Roman" w:cs="Times New Roman"/>
          <w:i/>
          <w:noProof/>
        </w:rPr>
        <w:t>Nature Reviews Microbiology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912–916.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Furuta, RA, Wild, CT, Weng, Y, Weiss, CD (1998) Capture of an early fusion-active conformation of HIV-1 gp41. </w:t>
      </w:r>
      <w:r w:rsidRPr="00A13747">
        <w:rPr>
          <w:rFonts w:ascii="Times New Roman" w:hAnsi="Times New Roman" w:cs="Times New Roman"/>
          <w:i/>
          <w:noProof/>
        </w:rPr>
        <w:t>Nature Structural &amp; Molecular Biology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276-279.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Gallo, RC, Sarin, PS, Gelmann, EP, Robert-Guroff, M, Richardson, E, Kalyanaraman, VS, Mann, D, Sidhu, GD, Stahl, RE, Zolla-Pazner, S, Leibowitch, J, Popovic, M (1983) Isolation of human T-cell leukemia virus in acquired immune deficiency syndrome (AIDS). </w:t>
      </w:r>
      <w:r w:rsidRPr="00A13747">
        <w:rPr>
          <w:rFonts w:ascii="Times New Roman" w:hAnsi="Times New Roman" w:cs="Times New Roman"/>
          <w:i/>
          <w:noProof/>
        </w:rPr>
        <w:t>Science (New York, NY)</w:t>
      </w:r>
      <w:r w:rsidRPr="00A13747">
        <w:rPr>
          <w:rFonts w:ascii="Times New Roman" w:hAnsi="Times New Roman" w:cs="Times New Roman"/>
          <w:noProof/>
        </w:rPr>
        <w:t xml:space="preserve"> </w:t>
      </w:r>
      <w:r w:rsidRPr="00A13747">
        <w:rPr>
          <w:rFonts w:ascii="Times New Roman" w:hAnsi="Times New Roman" w:cs="Times New Roman"/>
          <w:b/>
          <w:noProof/>
        </w:rPr>
        <w:t>220</w:t>
      </w:r>
      <w:r w:rsidRPr="00A13747">
        <w:rPr>
          <w:rFonts w:ascii="Times New Roman" w:hAnsi="Times New Roman" w:cs="Times New Roman"/>
          <w:noProof/>
        </w:rPr>
        <w:t>: 865-867.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Ganser-Pornillos, BK, von Schwedler, UK, Stray, KM, Aiken, C, Sundquist, WI (2004) Assembly properties of the human immunodeficiency virus type 1 CA protein.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78</w:t>
      </w:r>
      <w:r w:rsidRPr="00A13747">
        <w:rPr>
          <w:rFonts w:ascii="Times New Roman" w:hAnsi="Times New Roman" w:cs="Times New Roman"/>
          <w:noProof/>
        </w:rPr>
        <w:t>: 2545-2552.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Bailes, E, Robertson, DL, Chen, Y, Rodenburg, CM, Michael, SF, Cummins, LB, Arthur, LO, Peeters, M, Shaw, GM (1999) Origin of HIV-1 in the chimpanzee Pan troglodytes troglodytes.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397</w:t>
      </w:r>
      <w:r w:rsidRPr="00A13747">
        <w:rPr>
          <w:rFonts w:ascii="Times New Roman" w:hAnsi="Times New Roman" w:cs="Times New Roman"/>
          <w:noProof/>
        </w:rPr>
        <w:t>: 436-441.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Vidal, N, Li, Y, Trask, SA, Chen, Y, Kostrikis, LG, Ho, DD, Kim, J, Oh, M-D, Choe, K, Salminen, M, Robertson, DL, Shaw, GM, Hahn, BH, Peeters, M (2001) Evidence of Two Distinct Subsubtypes within the HIV-1 Subtype A Radiation.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675-688.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Yue, L, Robertson, DL, Hill, SC, Hui, H, Biggar, RJ, Neequaye, AE, Whelan, TM, Ho, DD, Shaw, GM (1994) Genetic diversity of human immunodeficiency virus type 2: evidence for distinct sequence subtypes with differences in virus biology.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68</w:t>
      </w:r>
      <w:r w:rsidRPr="00A13747">
        <w:rPr>
          <w:rFonts w:ascii="Times New Roman" w:hAnsi="Times New Roman" w:cs="Times New Roman"/>
          <w:noProof/>
        </w:rPr>
        <w:t>: 7433–7447.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Yue, L, White, AT, Pappas, PG, Barchue, J, Hanson, AP, Greene, BM, Sharp, PM, Shaw, GM, Hahn, BH (1992) Human infection by genetically diverse SIVSM-related HIV-2 in West Africa.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358</w:t>
      </w:r>
      <w:r w:rsidRPr="00A13747">
        <w:rPr>
          <w:rFonts w:ascii="Times New Roman" w:hAnsi="Times New Roman" w:cs="Times New Roman"/>
          <w:noProof/>
        </w:rPr>
        <w:t>: 495-499.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Garcia, JV, Miller, AD (1991) Serine phosphorylation-independent downregulation of cell-surface CD4 by nef.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350</w:t>
      </w:r>
      <w:r w:rsidRPr="00A13747">
        <w:rPr>
          <w:rFonts w:ascii="Times New Roman" w:hAnsi="Times New Roman" w:cs="Times New Roman"/>
          <w:noProof/>
        </w:rPr>
        <w:t>: 508–511.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Garrus, JE, von Schwedler, UK, Pornillos, OW, Morham, SG, Zavitz, KH, Wang, HE, Wettstein, DA, Stray, KM, Cote, M, Rich, RL, Myszka, DG, Sundquist, WI (2001) Tsg101 and the vacuolar protein sorting pathway are essential for HIV-1 budding.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107</w:t>
      </w:r>
      <w:r w:rsidRPr="00A13747">
        <w:rPr>
          <w:rFonts w:ascii="Times New Roman" w:hAnsi="Times New Roman" w:cs="Times New Roman"/>
          <w:noProof/>
        </w:rPr>
        <w:t>: 55-65.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Gaynor, R (1992) Cellular transcription factors involved in the regulation of HIV-1 gene expression.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347-363.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Gheysen, D, Jacobs, E, de Foresta, F, Thiriart, C, Francotte, M, Thines, D, De Wilde, M (1989) Assembly and release of HIV-1 precursor Pr55gag virus-like particles from recombinant baculovirus-infected insect cells.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59</w:t>
      </w:r>
      <w:r w:rsidRPr="00A13747">
        <w:rPr>
          <w:rFonts w:ascii="Times New Roman" w:hAnsi="Times New Roman" w:cs="Times New Roman"/>
          <w:noProof/>
        </w:rPr>
        <w:t>: 103-112.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Glenn, TC (2011) Field guide to next-generation DNA sequencers. </w:t>
      </w:r>
      <w:r w:rsidRPr="00A13747">
        <w:rPr>
          <w:rFonts w:ascii="Times New Roman" w:hAnsi="Times New Roman" w:cs="Times New Roman"/>
          <w:i/>
          <w:noProof/>
        </w:rPr>
        <w:t>Mol Ecol Resour</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759-769.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Goodenow, M, Huet, T, Saurin, W, Kwok, S, Sninsky, J, Wain-Hobson, S (1989) HIV-1 isolates are rapidly evolving quasispecies: evidence for viral mixtures and preferred nucleotide substitutions. </w:t>
      </w:r>
      <w:r w:rsidRPr="00A13747">
        <w:rPr>
          <w:rFonts w:ascii="Times New Roman" w:hAnsi="Times New Roman" w:cs="Times New Roman"/>
          <w:i/>
          <w:noProof/>
        </w:rPr>
        <w:t>J Acquir Immune Defic Syndr</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344-352.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Gottlieb, MS, Schroff, R, Schanker, HM, Weisman, JD, Fan, PT, Wolf, RA, Saxon, A (1981) \textitPneumocystis carinii Pneumonia and Mucosal Candidiasis in Previously Healthy Homosexual Men.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305</w:t>
      </w:r>
      <w:r w:rsidRPr="00A13747">
        <w:rPr>
          <w:rFonts w:ascii="Times New Roman" w:hAnsi="Times New Roman" w:cs="Times New Roman"/>
          <w:noProof/>
        </w:rPr>
        <w:t>: 1425-1431.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Göttlinger, HG, Sodroski, JG, Haseltine, WA (1989) Role of capsid precursor processing and myristoylation in morphogenesis and infectivity of human immunodeficiency virus type 1.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86</w:t>
      </w:r>
      <w:r w:rsidRPr="00A13747">
        <w:rPr>
          <w:rFonts w:ascii="Times New Roman" w:hAnsi="Times New Roman" w:cs="Times New Roman"/>
          <w:noProof/>
        </w:rPr>
        <w:t>: 5781-5785.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Greenberg, ME, Iafrate, AJ, Skowronski, J (1998) The SH3 domain-binding surface and an acidic motif in HIV-1 Nef regulate trafficking of class I MHC complexes. </w:t>
      </w:r>
      <w:r w:rsidRPr="00A13747">
        <w:rPr>
          <w:rFonts w:ascii="Times New Roman" w:hAnsi="Times New Roman" w:cs="Times New Roman"/>
          <w:i/>
          <w:noProof/>
        </w:rPr>
        <w:t>EMBO J</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2777-2789.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 Z, Gao, Q, Faust, EA, Wainberg, MA (1995) Possible involvement of cell fusion and viral recombination in generation of human immunodeficiency virus variants that display dual resistance to AZT and 3TC. </w:t>
      </w:r>
      <w:r w:rsidRPr="00A13747">
        <w:rPr>
          <w:rFonts w:ascii="Times New Roman" w:hAnsi="Times New Roman" w:cs="Times New Roman"/>
          <w:i/>
          <w:noProof/>
        </w:rPr>
        <w:t>J Gen Virol</w:t>
      </w:r>
      <w:r w:rsidRPr="00A13747">
        <w:rPr>
          <w:rFonts w:ascii="Times New Roman" w:hAnsi="Times New Roman" w:cs="Times New Roman"/>
          <w:noProof/>
        </w:rPr>
        <w:t xml:space="preserve"> </w:t>
      </w:r>
      <w:r w:rsidRPr="00A13747">
        <w:rPr>
          <w:rFonts w:ascii="Times New Roman" w:hAnsi="Times New Roman" w:cs="Times New Roman"/>
          <w:b/>
          <w:noProof/>
        </w:rPr>
        <w:t>76 ( Pt 10)</w:t>
      </w:r>
      <w:r w:rsidRPr="00A13747">
        <w:rPr>
          <w:rFonts w:ascii="Times New Roman" w:hAnsi="Times New Roman" w:cs="Times New Roman"/>
          <w:noProof/>
        </w:rPr>
        <w:t>: 2601-2605.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280</w:t>
      </w:r>
      <w:r w:rsidRPr="00A13747">
        <w:rPr>
          <w:rFonts w:ascii="Times New Roman" w:hAnsi="Times New Roman" w:cs="Times New Roman"/>
          <w:noProof/>
        </w:rPr>
        <w:t>: 35-41.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337</w:t>
      </w:r>
      <w:r w:rsidRPr="00A13747">
        <w:rPr>
          <w:rFonts w:ascii="Times New Roman" w:hAnsi="Times New Roman" w:cs="Times New Roman"/>
          <w:noProof/>
        </w:rPr>
        <w:t>: 734-739.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Gulick, RM, Mellors, JW, Havlir, D, Eron, JJ, Meibohm, A, Condra, JH, Valentine, FT, McMahon, D, Gonzalez, C, Jonas, L (2000) 3-year suppression of HIV viremia with indinavir, zidovudine, and lamivudine. </w:t>
      </w:r>
      <w:r w:rsidRPr="00A13747">
        <w:rPr>
          <w:rFonts w:ascii="Times New Roman" w:hAnsi="Times New Roman" w:cs="Times New Roman"/>
          <w:i/>
          <w:noProof/>
        </w:rPr>
        <w:t>Annals of internal medicine</w:t>
      </w:r>
      <w:r w:rsidRPr="00A13747">
        <w:rPr>
          <w:rFonts w:ascii="Times New Roman" w:hAnsi="Times New Roman" w:cs="Times New Roman"/>
          <w:noProof/>
        </w:rPr>
        <w:t xml:space="preserve"> </w:t>
      </w:r>
      <w:r w:rsidRPr="00A13747">
        <w:rPr>
          <w:rFonts w:ascii="Times New Roman" w:hAnsi="Times New Roman" w:cs="Times New Roman"/>
          <w:b/>
          <w:noProof/>
        </w:rPr>
        <w:t>133</w:t>
      </w:r>
      <w:r w:rsidRPr="00A13747">
        <w:rPr>
          <w:rFonts w:ascii="Times New Roman" w:hAnsi="Times New Roman" w:cs="Times New Roman"/>
          <w:noProof/>
        </w:rPr>
        <w:t>: 35-39.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Gürtler, L (2004) [Zoonotic infections stimulation]. </w:t>
      </w:r>
      <w:r w:rsidRPr="00A13747">
        <w:rPr>
          <w:rFonts w:ascii="Times New Roman" w:hAnsi="Times New Roman" w:cs="Times New Roman"/>
          <w:i/>
          <w:noProof/>
        </w:rPr>
        <w:t>Bundesgesundheitsblatt, Gesundheitsforschung, Gesundheitsschutz</w:t>
      </w:r>
      <w:r w:rsidRPr="00A13747">
        <w:rPr>
          <w:rFonts w:ascii="Times New Roman" w:hAnsi="Times New Roman" w:cs="Times New Roman"/>
          <w:noProof/>
        </w:rPr>
        <w:t xml:space="preserve"> </w:t>
      </w:r>
      <w:r w:rsidRPr="00A13747">
        <w:rPr>
          <w:rFonts w:ascii="Times New Roman" w:hAnsi="Times New Roman" w:cs="Times New Roman"/>
          <w:b/>
          <w:noProof/>
        </w:rPr>
        <w:t>47</w:t>
      </w:r>
      <w:r w:rsidRPr="00A13747">
        <w:rPr>
          <w:rFonts w:ascii="Times New Roman" w:hAnsi="Times New Roman" w:cs="Times New Roman"/>
          <w:noProof/>
        </w:rPr>
        <w:t>: 609-610.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Haase, AT Targeting early infection to prevent HIV-1 mucosal transmission.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464</w:t>
      </w:r>
      <w:r w:rsidRPr="00A13747">
        <w:rPr>
          <w:rFonts w:ascii="Times New Roman" w:hAnsi="Times New Roman" w:cs="Times New Roman"/>
          <w:noProof/>
        </w:rPr>
        <w:t>: 217-223.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Hahn, BH, Shaw, GM, De, KM, Sharp, PM (2000) AIDS as a zoonosis: scientific and public health implications.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287</w:t>
      </w:r>
      <w:r w:rsidRPr="00A13747">
        <w:rPr>
          <w:rFonts w:ascii="Times New Roman" w:hAnsi="Times New Roman" w:cs="Times New Roman"/>
          <w:noProof/>
        </w:rPr>
        <w:t>: 607–614.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Hamady, M, Walker, JJ, Harris, JK, Gold, NJ, Knight, R (2008) Error-correcting barcoded primers for pyrosequencing hundreds of samples in multiplex. </w:t>
      </w:r>
      <w:r w:rsidRPr="00A13747">
        <w:rPr>
          <w:rFonts w:ascii="Times New Roman" w:hAnsi="Times New Roman" w:cs="Times New Roman"/>
          <w:i/>
          <w:noProof/>
        </w:rPr>
        <w:t>Nat Methods</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235-237.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300</w:t>
      </w:r>
      <w:r w:rsidRPr="00A13747">
        <w:rPr>
          <w:rFonts w:ascii="Times New Roman" w:hAnsi="Times New Roman" w:cs="Times New Roman"/>
          <w:noProof/>
        </w:rPr>
        <w:t>: 555-570.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335</w:t>
      </w:r>
      <w:r w:rsidRPr="00A13747">
        <w:rPr>
          <w:rFonts w:ascii="Times New Roman" w:hAnsi="Times New Roman" w:cs="Times New Roman"/>
          <w:noProof/>
        </w:rPr>
        <w:t>: 1081-1090.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337</w:t>
      </w:r>
      <w:r w:rsidRPr="00A13747">
        <w:rPr>
          <w:rFonts w:ascii="Times New Roman" w:hAnsi="Times New Roman" w:cs="Times New Roman"/>
          <w:noProof/>
        </w:rPr>
        <w:t>: 725-733.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Hanna, GJ, D'Aquila, RT (2001) Clinical use of genotypic and phenotypic drug resistance testing to monitor antiretroviral chemotherapy. </w:t>
      </w:r>
      <w:r w:rsidRPr="00A13747">
        <w:rPr>
          <w:rFonts w:ascii="Times New Roman" w:hAnsi="Times New Roman" w:cs="Times New Roman"/>
          <w:i/>
          <w:noProof/>
        </w:rPr>
        <w:t>Clin Infect Dis</w:t>
      </w:r>
      <w:r w:rsidRPr="00A13747">
        <w:rPr>
          <w:rFonts w:ascii="Times New Roman" w:hAnsi="Times New Roman" w:cs="Times New Roman"/>
          <w:noProof/>
        </w:rPr>
        <w:t xml:space="preserve"> </w:t>
      </w:r>
      <w:r w:rsidRPr="00A13747">
        <w:rPr>
          <w:rFonts w:ascii="Times New Roman" w:hAnsi="Times New Roman" w:cs="Times New Roman"/>
          <w:b/>
          <w:noProof/>
        </w:rPr>
        <w:t>32</w:t>
      </w:r>
      <w:r w:rsidRPr="00A13747">
        <w:rPr>
          <w:rFonts w:ascii="Times New Roman" w:hAnsi="Times New Roman" w:cs="Times New Roman"/>
          <w:noProof/>
        </w:rPr>
        <w:t>: 774-782.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Hanna, GJ, Johnson, VA, Kuritzkes, DR, Richman, DD, Brown, AJ, Savara, AV, Hazelwood, JD, D'Aquila, RT (2000) Patterns of resistance mutations selected by treatment of human immunodeficiency virus type 1 infection with zidovudine, didanosine, and nevirapine.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181</w:t>
      </w:r>
      <w:r w:rsidRPr="00A13747">
        <w:rPr>
          <w:rFonts w:ascii="Times New Roman" w:hAnsi="Times New Roman" w:cs="Times New Roman"/>
          <w:noProof/>
        </w:rPr>
        <w:t>: 904-911.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339</w:t>
      </w:r>
      <w:r w:rsidRPr="00A13747">
        <w:rPr>
          <w:rFonts w:ascii="Times New Roman" w:hAnsi="Times New Roman" w:cs="Times New Roman"/>
          <w:noProof/>
        </w:rPr>
        <w:t>: 1261-1268.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t>
      </w:r>
      <w:r w:rsidRPr="00A13747">
        <w:rPr>
          <w:rFonts w:ascii="Times New Roman" w:hAnsi="Times New Roman" w:cs="Times New Roman"/>
          <w:i/>
          <w:noProof/>
        </w:rPr>
        <w:t>Proceedings of the National Academy of Sciences of the United States of America</w:t>
      </w:r>
      <w:r w:rsidRPr="00A13747">
        <w:rPr>
          <w:rFonts w:ascii="Times New Roman" w:hAnsi="Times New Roman" w:cs="Times New Roman"/>
          <w:noProof/>
        </w:rPr>
        <w:t xml:space="preserve"> </w:t>
      </w:r>
      <w:r w:rsidRPr="00A13747">
        <w:rPr>
          <w:rFonts w:ascii="Times New Roman" w:hAnsi="Times New Roman" w:cs="Times New Roman"/>
          <w:b/>
          <w:noProof/>
        </w:rPr>
        <w:t>101</w:t>
      </w:r>
      <w:r w:rsidRPr="00A13747">
        <w:rPr>
          <w:rFonts w:ascii="Times New Roman" w:hAnsi="Times New Roman" w:cs="Times New Roman"/>
          <w:noProof/>
        </w:rPr>
        <w:t>: 11233-11238.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Hazuda, DJ, Felock, P, Witmer, M, Wolfe, A, Stillmock, K, Grobler, JA, Espeseth, A, Gabryelski, L, Schleif, W, Blau, C, Miller, MD (2000) Inhibitors of Strand Transfer That Prevent Integration and Inhibit HIV-1 Replication in Cells.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287</w:t>
      </w:r>
      <w:r w:rsidRPr="00A13747">
        <w:rPr>
          <w:rFonts w:ascii="Times New Roman" w:hAnsi="Times New Roman" w:cs="Times New Roman"/>
          <w:noProof/>
        </w:rPr>
        <w:t>: 646-650.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 J, Choe, S, Walker, R, Marzio, PD, Morgan, DO, Landau, NR (1995) Human immunodeficiency virus type 1 viral protein R (Vpr) arrests cells in the G2 phase of the cell cycle by inhibiting p34cdc2 activity.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6705-6711.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 N, Zhou, Q New insights into the control of HIV-1 transcription: when Tat meets the 7SK snRNP and super elongation complex (SEC). </w:t>
      </w:r>
      <w:r w:rsidRPr="00A13747">
        <w:rPr>
          <w:rFonts w:ascii="Times New Roman" w:hAnsi="Times New Roman" w:cs="Times New Roman"/>
          <w:i/>
          <w:noProof/>
        </w:rPr>
        <w:t>J Neuroimmune Pharmacol</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260-268.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Hedskog, C, Mild, M, Jernberg, J, Sherwood, E, Bratt, G, Leitner, T, Lundeberg, J, Andersson, B, Albert, J (2010) Dynamics of HIV-1 Quasispecies during Antiviral Treatment Dissected Using Ultra-Deep Pyrosequencing.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e11345.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Hemelaar, J, Gouws, E, Ghys, PD, Osmanov, S (2006) Global and regional distribution of HIV-1 genetic subtypes and recombinants in 2004.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20</w:t>
      </w:r>
      <w:r w:rsidRPr="00A13747">
        <w:rPr>
          <w:rFonts w:ascii="Times New Roman" w:hAnsi="Times New Roman" w:cs="Times New Roman"/>
          <w:noProof/>
        </w:rPr>
        <w:t>: W13-W23.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Henderson, BR, Percipalle, P (1997) Interactions between HIV Rev and nuclear import and export factors: the Rev nuclear localisation signal mediates specific binding to human importin-beta. </w:t>
      </w:r>
      <w:r w:rsidRPr="00A13747">
        <w:rPr>
          <w:rFonts w:ascii="Times New Roman" w:hAnsi="Times New Roman" w:cs="Times New Roman"/>
          <w:i/>
          <w:noProof/>
        </w:rPr>
        <w:t>J Mol Biol</w:t>
      </w:r>
      <w:r w:rsidRPr="00A13747">
        <w:rPr>
          <w:rFonts w:ascii="Times New Roman" w:hAnsi="Times New Roman" w:cs="Times New Roman"/>
          <w:noProof/>
        </w:rPr>
        <w:t xml:space="preserve"> </w:t>
      </w:r>
      <w:r w:rsidRPr="00A13747">
        <w:rPr>
          <w:rFonts w:ascii="Times New Roman" w:hAnsi="Times New Roman" w:cs="Times New Roman"/>
          <w:b/>
          <w:noProof/>
        </w:rPr>
        <w:t>274</w:t>
      </w:r>
      <w:r w:rsidRPr="00A13747">
        <w:rPr>
          <w:rFonts w:ascii="Times New Roman" w:hAnsi="Times New Roman" w:cs="Times New Roman"/>
          <w:noProof/>
        </w:rPr>
        <w:t>: 693-707.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42</w:t>
      </w:r>
      <w:r w:rsidRPr="00A13747">
        <w:rPr>
          <w:rFonts w:ascii="Times New Roman" w:hAnsi="Times New Roman" w:cs="Times New Roman"/>
          <w:noProof/>
        </w:rPr>
        <w:t>: 269-276.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t>
      </w:r>
      <w:r w:rsidRPr="00A13747">
        <w:rPr>
          <w:rFonts w:ascii="Times New Roman" w:hAnsi="Times New Roman" w:cs="Times New Roman"/>
          <w:i/>
          <w:noProof/>
        </w:rPr>
        <w:t>ACS Chem Biol</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702-712.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Hirsch MS, B-VF (2000) Antiretroviral drug resistance testing in adult hiv-1 infection: Recommendations of an international aids society–usa panel.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283</w:t>
      </w:r>
      <w:r w:rsidRPr="00A13747">
        <w:rPr>
          <w:rFonts w:ascii="Times New Roman" w:hAnsi="Times New Roman" w:cs="Times New Roman"/>
          <w:noProof/>
        </w:rPr>
        <w:t>: 2417-2426.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Hirsch, VM, Olmsted, RA, Murphey-Corb, M, Purcell, RH, Johnson, PR (1989) An African primate lentivirus (SIVsmclosely related to HIV-2.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Ho, DD, Neumann, AU, Perelson, AS, Chen, W, Leonard, JM, Markowitz, M (1995a) Rapid turnover of plasma virions and CD4 lymphocytes in HIV-1 infection.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373</w:t>
      </w:r>
      <w:r w:rsidRPr="00A13747">
        <w:rPr>
          <w:rFonts w:ascii="Times New Roman" w:hAnsi="Times New Roman" w:cs="Times New Roman"/>
          <w:noProof/>
        </w:rPr>
        <w:t>: 123-126.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Ho, DD, Neumann, AU, Perelson, AS, Chen, W, Leonard, JM, Markowitz, M (1995b) Rapid turnover of plasma virions and CD4 lymphocytes in HIV-1 infection.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373</w:t>
      </w:r>
      <w:r w:rsidRPr="00A13747">
        <w:rPr>
          <w:rFonts w:ascii="Times New Roman" w:hAnsi="Times New Roman" w:cs="Times New Roman"/>
          <w:noProof/>
        </w:rPr>
        <w:t>: 123–126.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Hoffmann, C, Minkah, N, Leipzig, J, Wang, G, Arens, MQ, Tebas, P, Bushman, FD (2007) DNA bar coding and pyrosequencing to identify rare HIV drug resistance mutations. </w:t>
      </w:r>
      <w:r w:rsidRPr="00A13747">
        <w:rPr>
          <w:rFonts w:ascii="Times New Roman" w:hAnsi="Times New Roman" w:cs="Times New Roman"/>
          <w:i/>
          <w:noProof/>
        </w:rPr>
        <w:t>Nucleic Acids Res</w:t>
      </w:r>
      <w:r w:rsidRPr="00A13747">
        <w:rPr>
          <w:rFonts w:ascii="Times New Roman" w:hAnsi="Times New Roman" w:cs="Times New Roman"/>
          <w:noProof/>
        </w:rPr>
        <w:t xml:space="preserve"> </w:t>
      </w:r>
      <w:r w:rsidRPr="00A13747">
        <w:rPr>
          <w:rFonts w:ascii="Times New Roman" w:hAnsi="Times New Roman" w:cs="Times New Roman"/>
          <w:b/>
          <w:noProof/>
        </w:rPr>
        <w:t>35</w:t>
      </w:r>
      <w:r w:rsidRPr="00A13747">
        <w:rPr>
          <w:rFonts w:ascii="Times New Roman" w:hAnsi="Times New Roman" w:cs="Times New Roman"/>
          <w:noProof/>
        </w:rPr>
        <w:t>: e91.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Huang, C-c, Lam, SN, Acharya, P, Tang, M, Xiang, S-H, Hussan, SS-u, Stanfield, RL, Robinson, J, Sodroski, J, Wilson, IA, Wyatt, R, Bewley, CA, Kwong, PD (2007) Structures of the CCR5 N Terminus and of a Tyrosine-Sulfated Antibody with HIV-1 gp120 and CD4.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317</w:t>
      </w:r>
      <w:r w:rsidRPr="00A13747">
        <w:rPr>
          <w:rFonts w:ascii="Times New Roman" w:hAnsi="Times New Roman" w:cs="Times New Roman"/>
          <w:noProof/>
        </w:rPr>
        <w:t>: 1930-1934.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Huet, T, Cheynier, R, Meyerhans, A, Roelants, G, Wain-Hobson, S (1990) Genetic organization of a chimpanzee lentivirus related to HIV-1.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Hughes, JP, Totten, P (2003) Estimating the accuracy of polymerase chain reaction-based tests using endpoint dilution. </w:t>
      </w:r>
      <w:r w:rsidRPr="00A13747">
        <w:rPr>
          <w:rFonts w:ascii="Times New Roman" w:hAnsi="Times New Roman" w:cs="Times New Roman"/>
          <w:i/>
          <w:noProof/>
        </w:rPr>
        <w:t>Biometrics</w:t>
      </w:r>
      <w:r w:rsidRPr="00A13747">
        <w:rPr>
          <w:rFonts w:ascii="Times New Roman" w:hAnsi="Times New Roman" w:cs="Times New Roman"/>
          <w:noProof/>
        </w:rPr>
        <w:t xml:space="preserve"> </w:t>
      </w:r>
      <w:r w:rsidRPr="00A13747">
        <w:rPr>
          <w:rFonts w:ascii="Times New Roman" w:hAnsi="Times New Roman" w:cs="Times New Roman"/>
          <w:b/>
          <w:noProof/>
        </w:rPr>
        <w:t>59</w:t>
      </w:r>
      <w:r w:rsidRPr="00A13747">
        <w:rPr>
          <w:rFonts w:ascii="Times New Roman" w:hAnsi="Times New Roman" w:cs="Times New Roman"/>
          <w:noProof/>
        </w:rPr>
        <w:t>: 505-511.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Hulme, AE, Perez, O, Hope, TJ (2011) Complementary assays reveal a relationship between HIV-1 uncoating and reverse transcription.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108</w:t>
      </w:r>
      <w:r w:rsidRPr="00A13747">
        <w:rPr>
          <w:rFonts w:ascii="Times New Roman" w:hAnsi="Times New Roman" w:cs="Times New Roman"/>
          <w:noProof/>
        </w:rPr>
        <w:t>: 9975-9980.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Huse, SM, Huber, JA, Morrison, HG, Sogin, ML, Welch, DM (2007) Accuracy and quality of massively parallel DNA pyrosequencing. </w:t>
      </w:r>
      <w:r w:rsidRPr="00A13747">
        <w:rPr>
          <w:rFonts w:ascii="Times New Roman" w:hAnsi="Times New Roman" w:cs="Times New Roman"/>
          <w:i/>
          <w:noProof/>
        </w:rPr>
        <w:t>Genome biol</w:t>
      </w:r>
      <w:r w:rsidRPr="00A13747">
        <w:rPr>
          <w:rFonts w:ascii="Times New Roman" w:hAnsi="Times New Roman" w:cs="Times New Roman"/>
          <w:noProof/>
        </w:rPr>
        <w:t xml:space="preserve"> </w:t>
      </w:r>
      <w:r w:rsidRPr="00A13747">
        <w:rPr>
          <w:rFonts w:ascii="Times New Roman" w:hAnsi="Times New Roman" w:cs="Times New Roman"/>
          <w:b/>
          <w:noProof/>
        </w:rPr>
        <w:t>8</w:t>
      </w:r>
      <w:r w:rsidRPr="00A13747">
        <w:rPr>
          <w:rFonts w:ascii="Times New Roman" w:hAnsi="Times New Roman" w:cs="Times New Roman"/>
          <w:noProof/>
        </w:rPr>
        <w:t>: R143.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Hussain, A, Wesley, C, Khalid, M, Chaudhry, A, Jameel, S (2008) Human immunodeficiency virus type 1 Vpu protein interacts with CD74 and modulates major histocompatibility complex class II presentation.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82</w:t>
      </w:r>
      <w:r w:rsidRPr="00A13747">
        <w:rPr>
          <w:rFonts w:ascii="Times New Roman" w:hAnsi="Times New Roman" w:cs="Times New Roman"/>
          <w:noProof/>
        </w:rPr>
        <w:t>: 893–902.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Ilina, T, Parniak, MA (2008) Inhibitors of HIV</w:t>
      </w:r>
      <w:r w:rsidRPr="00A13747">
        <w:rPr>
          <w:rFonts w:ascii="Cambria Math" w:hAnsi="Cambria Math" w:cs="Cambria Math"/>
          <w:noProof/>
        </w:rPr>
        <w:t>‐</w:t>
      </w:r>
      <w:r w:rsidRPr="00A13747">
        <w:rPr>
          <w:rFonts w:ascii="Times New Roman" w:hAnsi="Times New Roman" w:cs="Times New Roman"/>
          <w:noProof/>
        </w:rPr>
        <w:t>1 Reverse Transcriptase. In: Advances in Pharmacology, Academic Press, pp. 121-167.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Jabara, CB, Jones, CD, Roach, J, Anderson, JA, Swanstrom, R (2011) Accurate sampling and deep sequencing of the HIV-1 protease gene using a Primer ID.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108</w:t>
      </w:r>
      <w:r w:rsidRPr="00A13747">
        <w:rPr>
          <w:rFonts w:ascii="Times New Roman" w:hAnsi="Times New Roman" w:cs="Times New Roman"/>
          <w:noProof/>
        </w:rPr>
        <w:t>: 20166-20171.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Jacks, T, Power, MD, Masiarz, FR, Luciw, PA, Barr, PJ, Varmus, HE (1988) Characterization of ribosomal frameshifting in HIV-1 gag-pol expression.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331</w:t>
      </w:r>
      <w:r w:rsidRPr="00A13747">
        <w:rPr>
          <w:rFonts w:ascii="Times New Roman" w:hAnsi="Times New Roman" w:cs="Times New Roman"/>
          <w:noProof/>
        </w:rPr>
        <w:t>: 280-283.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Jacobo-Molina, A, Arnold, E (1991) HIV reverse transcriptase structure-function relationships. </w:t>
      </w:r>
      <w:r w:rsidRPr="00A13747">
        <w:rPr>
          <w:rFonts w:ascii="Times New Roman" w:hAnsi="Times New Roman" w:cs="Times New Roman"/>
          <w:i/>
          <w:noProof/>
        </w:rPr>
        <w:t>Biochemistry</w:t>
      </w:r>
      <w:r w:rsidRPr="00A13747">
        <w:rPr>
          <w:rFonts w:ascii="Times New Roman" w:hAnsi="Times New Roman" w:cs="Times New Roman"/>
          <w:noProof/>
        </w:rPr>
        <w:t xml:space="preserve"> </w:t>
      </w:r>
      <w:r w:rsidRPr="00A13747">
        <w:rPr>
          <w:rFonts w:ascii="Times New Roman" w:hAnsi="Times New Roman" w:cs="Times New Roman"/>
          <w:b/>
          <w:noProof/>
        </w:rPr>
        <w:t>30</w:t>
      </w:r>
      <w:r w:rsidRPr="00A13747">
        <w:rPr>
          <w:rFonts w:ascii="Times New Roman" w:hAnsi="Times New Roman" w:cs="Times New Roman"/>
          <w:noProof/>
        </w:rPr>
        <w:t>: 6351–6361.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Jager, S, Kim, DY, Hultquist, JF, Shindo, K, LaRue, RS, Kwon, E, Li, M, Anderson, BD, Yen, L, Stanley, D, Mahon, C, Kane, J, Franks-Skiba, K, Cimermancic, P, Burlingame, A, Sali, A, Craik, CS, Harris, RS, Gross, JD, Krogan, NJ Vif hijacks CBF-beta to degrade APOBEC3G and promote HIV-1 infection.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481</w:t>
      </w:r>
      <w:r w:rsidRPr="00A13747">
        <w:rPr>
          <w:rFonts w:ascii="Times New Roman" w:hAnsi="Times New Roman" w:cs="Times New Roman"/>
          <w:noProof/>
        </w:rPr>
        <w:t>: 371-375.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Jakobson, CG, Dinnar, U, Feinsod, M, Nemirovsky, Y (2002) Ion-sensitive field-effect transistors in standard CMOS fabricated by post processing. </w:t>
      </w:r>
      <w:r w:rsidRPr="00A13747">
        <w:rPr>
          <w:rFonts w:ascii="Times New Roman" w:hAnsi="Times New Roman" w:cs="Times New Roman"/>
          <w:i/>
          <w:noProof/>
        </w:rPr>
        <w:t>IEEE Sensors Journal</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279-287.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171</w:t>
      </w:r>
      <w:r w:rsidRPr="00A13747">
        <w:rPr>
          <w:rFonts w:ascii="Times New Roman" w:hAnsi="Times New Roman" w:cs="Times New Roman"/>
          <w:noProof/>
        </w:rPr>
        <w:t>: 1172-1179.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Ji, H, Li, Y, Graham, M, Liang, BB, Pilon, R, Tyson, S, Peters, G, Tyler, S, Merks, H, Bertagnolio, S, Soto-Ramirez, L, Sandstrom, P, Brooks, J (2011) Next-generation sequencing of dried blood spot specimens: a novel approach to HIV drug-resistance surveillance. </w:t>
      </w:r>
      <w:r w:rsidRPr="00A13747">
        <w:rPr>
          <w:rFonts w:ascii="Times New Roman" w:hAnsi="Times New Roman" w:cs="Times New Roman"/>
          <w:i/>
          <w:noProof/>
        </w:rPr>
        <w:t>Antivir Ther</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871-878.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Johnson, JA, Geretti, AM (2010) Low-frequency HIV-1 drug resistance mutations can be clinically significant but must be interpreted with caution. </w:t>
      </w:r>
      <w:r w:rsidRPr="00A13747">
        <w:rPr>
          <w:rFonts w:ascii="Times New Roman" w:hAnsi="Times New Roman" w:cs="Times New Roman"/>
          <w:i/>
          <w:noProof/>
        </w:rPr>
        <w:t>J Antimicrob Chemother</w:t>
      </w:r>
      <w:r w:rsidRPr="00A13747">
        <w:rPr>
          <w:rFonts w:ascii="Times New Roman" w:hAnsi="Times New Roman" w:cs="Times New Roman"/>
          <w:noProof/>
        </w:rPr>
        <w:t xml:space="preserve"> </w:t>
      </w:r>
      <w:r w:rsidRPr="00A13747">
        <w:rPr>
          <w:rFonts w:ascii="Times New Roman" w:hAnsi="Times New Roman" w:cs="Times New Roman"/>
          <w:b/>
          <w:noProof/>
        </w:rPr>
        <w:t>65</w:t>
      </w:r>
      <w:r w:rsidRPr="00A13747">
        <w:rPr>
          <w:rFonts w:ascii="Times New Roman" w:hAnsi="Times New Roman" w:cs="Times New Roman"/>
          <w:noProof/>
        </w:rPr>
        <w:t>: 1322-1326.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A13747">
        <w:rPr>
          <w:rFonts w:ascii="Times New Roman" w:hAnsi="Times New Roman" w:cs="Times New Roman"/>
          <w:i/>
          <w:noProof/>
        </w:rPr>
        <w:t>PLoS Med</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e158.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Jowett, JB, Planelles, V, Poon, B, Shah, NP, Chen, M-L, Chen, IS (1995) The human immunodeficiency virus type 1 vpr gene arrests infected T cells in the G2+ M phase of the cell cycle.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6304–6313.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Kahn, JO, Lagakos, SW, Richman, DD, Cross, A, Pettinelli, C, Liou, SH, Brown, M, Volberding, PA, Crumpacker, CS, Beall, G, et al. (1992) A controlled trial comparing continued zidovudine with didanosine in human immunodeficiency virus infection. The NIAID AIDS Clinical Trials Group.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581-587.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Kanagawa, T (2003) Bias and artifacts in multitemplate polymerase chain reactions (PCR). </w:t>
      </w:r>
      <w:r w:rsidRPr="00A13747">
        <w:rPr>
          <w:rFonts w:ascii="Times New Roman" w:hAnsi="Times New Roman" w:cs="Times New Roman"/>
          <w:i/>
          <w:noProof/>
        </w:rPr>
        <w:t>J Biosci Bioeng</w:t>
      </w:r>
      <w:r w:rsidRPr="00A13747">
        <w:rPr>
          <w:rFonts w:ascii="Times New Roman" w:hAnsi="Times New Roman" w:cs="Times New Roman"/>
          <w:noProof/>
        </w:rPr>
        <w:t xml:space="preserve"> </w:t>
      </w:r>
      <w:r w:rsidRPr="00A13747">
        <w:rPr>
          <w:rFonts w:ascii="Times New Roman" w:hAnsi="Times New Roman" w:cs="Times New Roman"/>
          <w:b/>
          <w:noProof/>
        </w:rPr>
        <w:t>96</w:t>
      </w:r>
      <w:r w:rsidRPr="00A13747">
        <w:rPr>
          <w:rFonts w:ascii="Times New Roman" w:hAnsi="Times New Roman" w:cs="Times New Roman"/>
          <w:noProof/>
        </w:rPr>
        <w:t>: 317-323.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Karacostas, V, Wolffe, EJ, Nagashima, K, Gonda, MA, Moss, B (1993) Overexpression of the HIV-1 gag-pol polyprotein results in intracellular activation of HIV-1 protease and inhibition of assembly and budding of virus-like particles.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193</w:t>
      </w:r>
      <w:r w:rsidRPr="00A13747">
        <w:rPr>
          <w:rFonts w:ascii="Times New Roman" w:hAnsi="Times New Roman" w:cs="Times New Roman"/>
          <w:noProof/>
        </w:rPr>
        <w:t>: 661–671.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Karn, J, Stoltzfus, CM Transcriptional and posttranscriptional regulation of HIV-1 gene expression. </w:t>
      </w:r>
      <w:r w:rsidRPr="00A13747">
        <w:rPr>
          <w:rFonts w:ascii="Times New Roman" w:hAnsi="Times New Roman" w:cs="Times New Roman"/>
          <w:i/>
          <w:noProof/>
        </w:rPr>
        <w:t>Cold Spring Harbor Perspectives in Medicine</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105</w:t>
      </w:r>
      <w:r w:rsidRPr="00A13747">
        <w:rPr>
          <w:rFonts w:ascii="Times New Roman" w:hAnsi="Times New Roman" w:cs="Times New Roman"/>
          <w:noProof/>
        </w:rPr>
        <w:t>: 7552-7557.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Keele, BF, Heuverswyn, FV, Li, Y, Bailes, E, Takehisa, J, Santiago, ML, Bibollet-Ruche, F, Chen, Y, Wain, LV, Liegeois, F, Loul, S, Ngole, EM, Bienvenue, Y, Delaporte, E, Brookfield, JFY, Sharp, PM, Shaw, GM, Peeters, M, Hahn, BH (2006) Chimpanzee Reservoirs of Pandemic and Nonpandemic HIV-1.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313</w:t>
      </w:r>
      <w:r w:rsidRPr="00A13747">
        <w:rPr>
          <w:rFonts w:ascii="Times New Roman" w:hAnsi="Times New Roman" w:cs="Times New Roman"/>
          <w:noProof/>
        </w:rPr>
        <w:t>: 523-526.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Kellam, P, Boucher, CA, Tijnagel, JM, Larder, BA (1994) Zidovudine treatment results in the selection of human immunodeficiency virus type 1 variants whose genotypes confer increasing levels of drug resistance. </w:t>
      </w:r>
      <w:r w:rsidRPr="00A13747">
        <w:rPr>
          <w:rFonts w:ascii="Times New Roman" w:hAnsi="Times New Roman" w:cs="Times New Roman"/>
          <w:i/>
          <w:noProof/>
        </w:rPr>
        <w:t>J Gen Virol</w:t>
      </w:r>
      <w:r w:rsidRPr="00A13747">
        <w:rPr>
          <w:rFonts w:ascii="Times New Roman" w:hAnsi="Times New Roman" w:cs="Times New Roman"/>
          <w:noProof/>
        </w:rPr>
        <w:t xml:space="preserve"> </w:t>
      </w:r>
      <w:r w:rsidRPr="00A13747">
        <w:rPr>
          <w:rFonts w:ascii="Times New Roman" w:hAnsi="Times New Roman" w:cs="Times New Roman"/>
          <w:b/>
          <w:noProof/>
        </w:rPr>
        <w:t>75 ( Pt 2)</w:t>
      </w:r>
      <w:r w:rsidRPr="00A13747">
        <w:rPr>
          <w:rFonts w:ascii="Times New Roman" w:hAnsi="Times New Roman" w:cs="Times New Roman"/>
          <w:noProof/>
        </w:rPr>
        <w:t>: 341-351.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Kellam, P, Larder, BA (1994) Recombinant virus assay: a rapid, phenotypic assay for assessment of drug susceptibility of human immunodeficiency virus type 1 isolates.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38</w:t>
      </w:r>
      <w:r w:rsidRPr="00A13747">
        <w:rPr>
          <w:rFonts w:ascii="Times New Roman" w:hAnsi="Times New Roman" w:cs="Times New Roman"/>
          <w:noProof/>
        </w:rPr>
        <w:t>: 23-30.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Kliger, Y, Aharoni, A, Rapaport, D, Jones, P, Blumenthal, R, Shai, Y (1997) Fusion peptides derived from the HIV type 1 glycoprotein 41 associate within phospholipid membranes and inhibit cell-cell Fusion. Structure-function study.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272</w:t>
      </w:r>
      <w:r w:rsidRPr="00A13747">
        <w:rPr>
          <w:rFonts w:ascii="Times New Roman" w:hAnsi="Times New Roman" w:cs="Times New Roman"/>
          <w:noProof/>
        </w:rPr>
        <w:t>: 13496-13505.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Klimkait, T, Strebel, K, Hoggan, MD, Martin, MA, Orenstein, JM (1990) The human immunodeficiency virus type 1-specific protein vpu is required for efficient virus maturation and release.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64</w:t>
      </w:r>
      <w:r w:rsidRPr="00A13747">
        <w:rPr>
          <w:rFonts w:ascii="Times New Roman" w:hAnsi="Times New Roman" w:cs="Times New Roman"/>
          <w:noProof/>
        </w:rPr>
        <w:t>: 621-629.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t>
      </w:r>
      <w:r w:rsidRPr="00A13747">
        <w:rPr>
          <w:rFonts w:ascii="Times New Roman" w:hAnsi="Times New Roman" w:cs="Times New Roman"/>
          <w:i/>
          <w:noProof/>
        </w:rPr>
        <w:t>Arch Intern Med</w:t>
      </w:r>
      <w:r w:rsidRPr="00A13747">
        <w:rPr>
          <w:rFonts w:ascii="Times New Roman" w:hAnsi="Times New Roman" w:cs="Times New Roman"/>
          <w:noProof/>
        </w:rPr>
        <w:t xml:space="preserve"> </w:t>
      </w:r>
      <w:r w:rsidRPr="00A13747">
        <w:rPr>
          <w:rFonts w:ascii="Times New Roman" w:hAnsi="Times New Roman" w:cs="Times New Roman"/>
          <w:b/>
          <w:noProof/>
        </w:rPr>
        <w:t>152</w:t>
      </w:r>
      <w:r w:rsidRPr="00A13747">
        <w:rPr>
          <w:rFonts w:ascii="Times New Roman" w:hAnsi="Times New Roman" w:cs="Times New Roman"/>
          <w:noProof/>
        </w:rPr>
        <w:t>: 2286-2292.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Korber, B, Gaschen, B, Yusim, K, Thakallapally, R, Kesmir, C, Detours, V (2001) Evolutionary and immunological implications of contemporary HIV-1 variation. </w:t>
      </w:r>
      <w:r w:rsidRPr="00A13747">
        <w:rPr>
          <w:rFonts w:ascii="Times New Roman" w:hAnsi="Times New Roman" w:cs="Times New Roman"/>
          <w:i/>
          <w:noProof/>
        </w:rPr>
        <w:t>British Medical Bulletin</w:t>
      </w:r>
      <w:r w:rsidRPr="00A13747">
        <w:rPr>
          <w:rFonts w:ascii="Times New Roman" w:hAnsi="Times New Roman" w:cs="Times New Roman"/>
          <w:noProof/>
        </w:rPr>
        <w:t xml:space="preserve"> </w:t>
      </w:r>
      <w:r w:rsidRPr="00A13747">
        <w:rPr>
          <w:rFonts w:ascii="Times New Roman" w:hAnsi="Times New Roman" w:cs="Times New Roman"/>
          <w:b/>
          <w:noProof/>
        </w:rPr>
        <w:t>58</w:t>
      </w:r>
      <w:r w:rsidRPr="00A13747">
        <w:rPr>
          <w:rFonts w:ascii="Times New Roman" w:hAnsi="Times New Roman" w:cs="Times New Roman"/>
          <w:noProof/>
        </w:rPr>
        <w:t>: 19-42.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Korber, B, Muldoon, M, Theiler, J, Gao, F, Gupta, R, Lapedes, A, Hahn, BH, Wolinsky, S, Bhattacharya, T (2000) Timing the ancestor of the HIV-1 pandemic strains.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288</w:t>
      </w:r>
      <w:r w:rsidRPr="00A13747">
        <w:rPr>
          <w:rFonts w:ascii="Times New Roman" w:hAnsi="Times New Roman" w:cs="Times New Roman"/>
          <w:noProof/>
        </w:rPr>
        <w:t>: 1789-1796.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Korn, K, Reil, H, Walter, H, Schmidt, B (2003) Quality control trial for human immunodeficiency virus type 1 drug resistance testing using clinical samples reveals problems with detecting minority species and interpretation of test results.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41</w:t>
      </w:r>
      <w:r w:rsidRPr="00A13747">
        <w:rPr>
          <w:rFonts w:ascii="Times New Roman" w:hAnsi="Times New Roman" w:cs="Times New Roman"/>
          <w:noProof/>
        </w:rPr>
        <w:t>: 3559-3565.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76</w:t>
      </w:r>
      <w:r w:rsidRPr="00A13747">
        <w:rPr>
          <w:rFonts w:ascii="Times New Roman" w:hAnsi="Times New Roman" w:cs="Times New Roman"/>
          <w:noProof/>
        </w:rPr>
        <w:t>: 10099-10108.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Kozal, MJ, Shah, N, Shen, N, Yang, R, Fucini, R, Merigan, TC, Richman, DD, Morris, D, Hubbell, E, Chee, M, Gingeras, TR (1996) Extensive polymorphisms observed in HIV-1 clade B protease gene using high-density oligonucleotide arrays.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753-759.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Kuritzkes, DR, Marschner, I, Johnson, VA, Bassett, R, Eron, JJ, Fischl, MA, Murphy, RL, Fife, K, Maenza, J, Rosandich, ME (1999) Lamivudine in combination with zidovudine, stavudine, or didanosine in patients with HIV-1 infection. A randomized, double-blind, placebo-controlled trial.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685-694.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LaFemina, RL, Schneider, CL, Robbins, HL, Callahan, PL, LeGrow, K, Roth, E, Schleif, WA, Emini, EA (1992) Requirement of active human immunodeficiency virus type 1 integrase enzyme for productive infection of human T-lymphoid cells.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7414-7419.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Laguette, N, Benichou, S, Basmaciogullari, S (2009) Human Immunodeficiency Virus Type 1 Nef Incorporation into Virions Does Not Increase Infectivity.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83</w:t>
      </w:r>
      <w:r w:rsidRPr="00A13747">
        <w:rPr>
          <w:rFonts w:ascii="Times New Roman" w:hAnsi="Times New Roman" w:cs="Times New Roman"/>
          <w:noProof/>
        </w:rPr>
        <w:t>: 1093-1104.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Lama, J, Mangasarian, A, Trono, D (1999) Cell-surface expression of CD4 reduces HIV-1 infectivity by blocking Env incorporation in a Nef- and Vpu-inhibitable manner. </w:t>
      </w:r>
      <w:r w:rsidRPr="00A13747">
        <w:rPr>
          <w:rFonts w:ascii="Times New Roman" w:hAnsi="Times New Roman" w:cs="Times New Roman"/>
          <w:i/>
          <w:noProof/>
        </w:rPr>
        <w:t>Current biology: CB</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622-631.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Darby, G, Richman, DD (1989a) HIV with reduced sensitivity to zidovudine (AZT) isolated during prolonged therapy.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243</w:t>
      </w:r>
      <w:r w:rsidRPr="00A13747">
        <w:rPr>
          <w:rFonts w:ascii="Times New Roman" w:hAnsi="Times New Roman" w:cs="Times New Roman"/>
          <w:noProof/>
        </w:rPr>
        <w:t>: 1731-1734.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Darby, G, Richman, DD (1989b) HIV with reduced sensitivity to zidovudine (AZT) isolated during prolonged therapy.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243</w:t>
      </w:r>
      <w:r w:rsidRPr="00A13747">
        <w:rPr>
          <w:rFonts w:ascii="Times New Roman" w:hAnsi="Times New Roman" w:cs="Times New Roman"/>
          <w:noProof/>
        </w:rPr>
        <w:t>: 1731-1734.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Kellam, P, Kemp, SD (1991) Zidovudine resistance predicted by direct detection of mutations in DNA from HIV-infected lymphocytes.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137-144.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Kemp, SD (1989) Multiple mutations in HIV-1 reverse transcriptase confer high-level resistance to zidovudine (AZT).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246</w:t>
      </w:r>
      <w:r w:rsidRPr="00A13747">
        <w:rPr>
          <w:rFonts w:ascii="Times New Roman" w:hAnsi="Times New Roman" w:cs="Times New Roman"/>
          <w:noProof/>
        </w:rPr>
        <w:t>: 1155-1158.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Larsen, LS, Beliakova-Bethell, N, Bilanchone, V, Zhang, M, Lamsa, A, Dasilva, R, Hatfield, GW, Nagashima, K, Sandmeyer, S (2008) Ty3 nucleocapsid controls localization of particle assembly.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82</w:t>
      </w:r>
      <w:r w:rsidRPr="00A13747">
        <w:rPr>
          <w:rFonts w:ascii="Times New Roman" w:hAnsi="Times New Roman" w:cs="Times New Roman"/>
          <w:noProof/>
        </w:rPr>
        <w:t>: 2501-2514.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 T, Chiarella, J, Simen, BB, Hanczaruk, B, Egholm, M, Landry, ML, Dieckhaus, K, Rosen, MI, Kozal, MJ (2009) Low-abundance HIV drug-resistant viral variants in treatment-experienced persons correlate with historical antiretroviral use.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e6079.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Lemey, P, Pybus, OG, Rambaut, A, Drummond, AJ, Robertson, DL, Roques, P, Worobey, M, Vandamme, A-M (2004a) The Molecular Population Genetics of HIV-1 Group O. </w:t>
      </w:r>
      <w:r w:rsidRPr="00A13747">
        <w:rPr>
          <w:rFonts w:ascii="Times New Roman" w:hAnsi="Times New Roman" w:cs="Times New Roman"/>
          <w:i/>
          <w:noProof/>
        </w:rPr>
        <w:t>Genetics</w:t>
      </w:r>
      <w:r w:rsidRPr="00A13747">
        <w:rPr>
          <w:rFonts w:ascii="Times New Roman" w:hAnsi="Times New Roman" w:cs="Times New Roman"/>
          <w:noProof/>
        </w:rPr>
        <w:t xml:space="preserve"> </w:t>
      </w:r>
      <w:r w:rsidRPr="00A13747">
        <w:rPr>
          <w:rFonts w:ascii="Times New Roman" w:hAnsi="Times New Roman" w:cs="Times New Roman"/>
          <w:b/>
          <w:noProof/>
        </w:rPr>
        <w:t>167</w:t>
      </w:r>
      <w:r w:rsidRPr="00A13747">
        <w:rPr>
          <w:rFonts w:ascii="Times New Roman" w:hAnsi="Times New Roman" w:cs="Times New Roman"/>
          <w:noProof/>
        </w:rPr>
        <w:t>: 1059-1068.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Lemey, P, Pybus, OG, Rambaut, A, Drummond, AJ, Robertson, DL, Roques, P, Worobey, M, Vandamme, AM (2004b) The molecular population genetics of HIV-1 group O. </w:t>
      </w:r>
      <w:r w:rsidRPr="00A13747">
        <w:rPr>
          <w:rFonts w:ascii="Times New Roman" w:hAnsi="Times New Roman" w:cs="Times New Roman"/>
          <w:i/>
          <w:noProof/>
        </w:rPr>
        <w:t>Genetics</w:t>
      </w:r>
      <w:r w:rsidRPr="00A13747">
        <w:rPr>
          <w:rFonts w:ascii="Times New Roman" w:hAnsi="Times New Roman" w:cs="Times New Roman"/>
          <w:noProof/>
        </w:rPr>
        <w:t xml:space="preserve"> </w:t>
      </w:r>
      <w:r w:rsidRPr="00A13747">
        <w:rPr>
          <w:rFonts w:ascii="Times New Roman" w:hAnsi="Times New Roman" w:cs="Times New Roman"/>
          <w:b/>
          <w:noProof/>
        </w:rPr>
        <w:t>167</w:t>
      </w:r>
      <w:r w:rsidRPr="00A13747">
        <w:rPr>
          <w:rFonts w:ascii="Times New Roman" w:hAnsi="Times New Roman" w:cs="Times New Roman"/>
          <w:noProof/>
        </w:rPr>
        <w:t>: 1059-1068.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Lenassi, M, Cagney, G, Liao, M, Vaupotic, T, Bartholomeeusen, K, Cheng, Y, Krogan, NJ, Plemenitas, A, Peterlin, BM HIV Nef is secreted in exosomes and triggers apoptosis in bystander CD4+ T cells. </w:t>
      </w:r>
      <w:r w:rsidRPr="00A13747">
        <w:rPr>
          <w:rFonts w:ascii="Times New Roman" w:hAnsi="Times New Roman" w:cs="Times New Roman"/>
          <w:i/>
          <w:noProof/>
        </w:rPr>
        <w:t>Traffic</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110-122.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Levene, MJ, Korlach, J, Turner, SW, Foquet, M, Craighead, HG, Webb, WW (2003) Zero-mode waveguides for single-molecule analysis at high concentrations.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299</w:t>
      </w:r>
      <w:r w:rsidRPr="00A13747">
        <w:rPr>
          <w:rFonts w:ascii="Times New Roman" w:hAnsi="Times New Roman" w:cs="Times New Roman"/>
          <w:noProof/>
        </w:rPr>
        <w:t>: 682-686.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Levy, JA, Hoffman, AD, Kramer, SM, Landis, JA, Shimabukuro, JM, Oshiro, LS (1984) Isolation of lymphocytopathic retroviruses from San Francisco patients with AIDS.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225</w:t>
      </w:r>
      <w:r w:rsidRPr="00A13747">
        <w:rPr>
          <w:rFonts w:ascii="Times New Roman" w:hAnsi="Times New Roman" w:cs="Times New Roman"/>
          <w:noProof/>
        </w:rPr>
        <w:t>: 840-842.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Lewis, MJ, Lee, P, Ng, HL, Yang, OO (2012) Immune Selection In Vitro Reveals Human Immunodeficiency Virus Type 1 Nef Sequence Motifs Important for Its Immune Evasion Function In Vivo.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86</w:t>
      </w:r>
      <w:r w:rsidRPr="00A13747">
        <w:rPr>
          <w:rFonts w:ascii="Times New Roman" w:hAnsi="Times New Roman" w:cs="Times New Roman"/>
          <w:noProof/>
        </w:rPr>
        <w:t>: 7126-7135.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Liang, J-S, Distler, O, Cooper, DA, Jamil, H, Deckelbaum, RJ, Ginsberg, HN, Sturley, SL (2001) HIV protease inhibitors protect apolipoprotein B from degradation by the proteasome: A potential mechanism for protease inhibitor-induced hyperlipidemia.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1327-1331.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Liu, J, Bartesaghi, A, Borgnia, MJ, Sapiro, G, Subramaniam, S (2008) Molecular architecture of native HIV-1 gp120 trimers.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455</w:t>
      </w:r>
      <w:r w:rsidRPr="00A13747">
        <w:rPr>
          <w:rFonts w:ascii="Times New Roman" w:hAnsi="Times New Roman" w:cs="Times New Roman"/>
          <w:noProof/>
        </w:rPr>
        <w:t>: 109-113.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Liu, SL, Rodrigo, AG, Shankarappa, R, Learn, GH, Hsu, L, Davidov, O, Zhao, LP, Mullins, JI (1996) HIV quasispecies and resampling.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273</w:t>
      </w:r>
      <w:r w:rsidRPr="00A13747">
        <w:rPr>
          <w:rFonts w:ascii="Times New Roman" w:hAnsi="Times New Roman" w:cs="Times New Roman"/>
          <w:noProof/>
        </w:rPr>
        <w:t>: 415-416.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Lole, KS, Bollinger, RC, Paranjape, RS, Gadkari, D, Kulkarni, SS, Novak, NG, Ingersoll, R, Sheppard, HW, Ray, SC (1999) Full-length human immunodeficiency virus type 1 genomes from subtype C-infected seroconverters in India, with evidence of intersubtype recombination.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73</w:t>
      </w:r>
      <w:r w:rsidRPr="00A13747">
        <w:rPr>
          <w:rFonts w:ascii="Times New Roman" w:hAnsi="Times New Roman" w:cs="Times New Roman"/>
          <w:noProof/>
        </w:rPr>
        <w:t>: 152-160.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Loman, NJ, Misra, RV, Dallman, TJ, Constantinidou, C, Gharbia, SE, Wain, J, Pallen, MJ (2012) Performance comparison of benchtop high-throughput sequencing platforms. </w:t>
      </w:r>
      <w:r w:rsidRPr="00A13747">
        <w:rPr>
          <w:rFonts w:ascii="Times New Roman" w:hAnsi="Times New Roman" w:cs="Times New Roman"/>
          <w:i/>
          <w:noProof/>
        </w:rPr>
        <w:t>Nat Biotechnol</w:t>
      </w:r>
      <w:r w:rsidRPr="00A13747">
        <w:rPr>
          <w:rFonts w:ascii="Times New Roman" w:hAnsi="Times New Roman" w:cs="Times New Roman"/>
          <w:noProof/>
        </w:rPr>
        <w:t xml:space="preserve"> </w:t>
      </w:r>
      <w:r w:rsidRPr="00A13747">
        <w:rPr>
          <w:rFonts w:ascii="Times New Roman" w:hAnsi="Times New Roman" w:cs="Times New Roman"/>
          <w:b/>
          <w:noProof/>
        </w:rPr>
        <w:t>30</w:t>
      </w:r>
      <w:r w:rsidRPr="00A13747">
        <w:rPr>
          <w:rFonts w:ascii="Times New Roman" w:hAnsi="Times New Roman" w:cs="Times New Roman"/>
          <w:noProof/>
        </w:rPr>
        <w:t>: 434-439.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Long, EM, Martin, HL, Jr., Kreiss, JK, Rainwater, SM, Lavreys, L, Jackson, DJ, Rakwar, J, Mandaliya, K, Overbaugh, J (2000) Gender differences in HIV-1 diversity at time of infection.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71-75.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Lorenzi, P, Opravil, M, Hirschel, B, Chave, JP, Furrer, HJ, Sax, H, Perneger, TV, Perrin, L, Kaiser, L, Yerly, S (1999) Impact of drug resistance mutations on virologic response to salvage therapy. Swiss HIV Cohort Study.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F17-21.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Lundgren, JD, Phillips, AN, Pedersen, C, Clumeck, N, Gatell, JM, Johnson, AM, Ledergerber, B, Vella, S, Nielsen, JO (1994) Comparison of long-term prognosis of patients with AIDS treated and not treated with zidovudine. AIDS in Europe Study Group.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271</w:t>
      </w:r>
      <w:r w:rsidRPr="00A13747">
        <w:rPr>
          <w:rFonts w:ascii="Times New Roman" w:hAnsi="Times New Roman" w:cs="Times New Roman"/>
          <w:noProof/>
        </w:rPr>
        <w:t>: 1088-1092.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Luo, C, Tsementzi, D, Kyrpides, N, Read, T, Konstantinidis, KT (2012) Direct comparisons of Illumina vs. Roche 454 sequencing technologies on the same microbial community DNA sample.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e30087.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Madani, N, Kabat, D (1998) An endogenous inhibitor of human immunodeficiency virus in human lymphocytes is overcome by the viral Vif protein.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10251-10255.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Malim, MH, Bohnlein, S, Hauber, J, Cullen, BR (1989a) Functional dissection of the HIV-1 Rev trans-activator--derivation of a trans-dominant repressor of Rev function.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58</w:t>
      </w:r>
      <w:r w:rsidRPr="00A13747">
        <w:rPr>
          <w:rFonts w:ascii="Times New Roman" w:hAnsi="Times New Roman" w:cs="Times New Roman"/>
          <w:noProof/>
        </w:rPr>
        <w:t>: 205-214.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Malim, MH, Cullen, BR (1991) HIV-1 structural gene expression requires the binding of multiple Rev monomers to the viral RRE: implications for HIV-1 latency.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65</w:t>
      </w:r>
      <w:r w:rsidRPr="00A13747">
        <w:rPr>
          <w:rFonts w:ascii="Times New Roman" w:hAnsi="Times New Roman" w:cs="Times New Roman"/>
          <w:noProof/>
        </w:rPr>
        <w:t>: 241-248.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Malim, MH, Hauber, J, Le, S-Y, Maizel, JV, Cullen, BR (1989b) The HIV-1 rev trans-activator acts through a structured target sequence to activate nuclear export of unspliced viral mRNA.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338</w:t>
      </w:r>
      <w:r w:rsidRPr="00A13747">
        <w:rPr>
          <w:rFonts w:ascii="Times New Roman" w:hAnsi="Times New Roman" w:cs="Times New Roman"/>
          <w:noProof/>
        </w:rPr>
        <w:t>: 254–257.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Mangeat, B, Turelli, P, Caron, G, Friedli, M, Perrin, L, Trono, D (2003) Broad antiretroviral defence by human APOBEC3G through lethal editing of nascent reverse transcripts.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424</w:t>
      </w:r>
      <w:r w:rsidRPr="00A13747">
        <w:rPr>
          <w:rFonts w:ascii="Times New Roman" w:hAnsi="Times New Roman" w:cs="Times New Roman"/>
          <w:noProof/>
        </w:rPr>
        <w:t>: 99–103.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Mansky, LM (1996) Forward mutation rate of human immunodeficiency virus type 1 in a T lymphoid cell line.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307-314.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Mansky, LM, Temin, HM (1995) Lower in vivo mutation rate of human immunodeficiency virus type 1 than that predicted from the fidelity of purified reverse transcriptase.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5087-5094.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Marcello, A, Zoppe, M, Giacca, M (2001) Multiple modes of transcriptional regulation by the HIV-1 Tat transactivator. </w:t>
      </w:r>
      <w:r w:rsidRPr="00A13747">
        <w:rPr>
          <w:rFonts w:ascii="Times New Roman" w:hAnsi="Times New Roman" w:cs="Times New Roman"/>
          <w:i/>
          <w:noProof/>
        </w:rPr>
        <w:t>IUBMB Life</w:t>
      </w:r>
      <w:r w:rsidRPr="00A13747">
        <w:rPr>
          <w:rFonts w:ascii="Times New Roman" w:hAnsi="Times New Roman" w:cs="Times New Roman"/>
          <w:noProof/>
        </w:rPr>
        <w:t xml:space="preserve"> </w:t>
      </w:r>
      <w:r w:rsidRPr="00A13747">
        <w:rPr>
          <w:rFonts w:ascii="Times New Roman" w:hAnsi="Times New Roman" w:cs="Times New Roman"/>
          <w:b/>
          <w:noProof/>
        </w:rPr>
        <w:t>51</w:t>
      </w:r>
      <w:r w:rsidRPr="00A13747">
        <w:rPr>
          <w:rFonts w:ascii="Times New Roman" w:hAnsi="Times New Roman" w:cs="Times New Roman"/>
          <w:noProof/>
        </w:rPr>
        <w:t>: 175-181.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Mardis, ER (2008) The impact of next-generation sequencing technology on genetics. </w:t>
      </w:r>
      <w:r w:rsidRPr="00A13747">
        <w:rPr>
          <w:rFonts w:ascii="Times New Roman" w:hAnsi="Times New Roman" w:cs="Times New Roman"/>
          <w:i/>
          <w:noProof/>
        </w:rPr>
        <w:t>Trends Genet</w:t>
      </w:r>
      <w:r w:rsidRPr="00A13747">
        <w:rPr>
          <w:rFonts w:ascii="Times New Roman" w:hAnsi="Times New Roman" w:cs="Times New Roman"/>
          <w:noProof/>
        </w:rPr>
        <w:t xml:space="preserve"> </w:t>
      </w:r>
      <w:r w:rsidRPr="00A13747">
        <w:rPr>
          <w:rFonts w:ascii="Times New Roman" w:hAnsi="Times New Roman" w:cs="Times New Roman"/>
          <w:b/>
          <w:noProof/>
        </w:rPr>
        <w:t>24</w:t>
      </w:r>
      <w:r w:rsidRPr="00A13747">
        <w:rPr>
          <w:rFonts w:ascii="Times New Roman" w:hAnsi="Times New Roman" w:cs="Times New Roman"/>
          <w:noProof/>
        </w:rPr>
        <w:t>: 133-141.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437</w:t>
      </w:r>
      <w:r w:rsidRPr="00A13747">
        <w:rPr>
          <w:rFonts w:ascii="Times New Roman" w:hAnsi="Times New Roman" w:cs="Times New Roman"/>
          <w:noProof/>
        </w:rPr>
        <w:t>: 376-380.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437</w:t>
      </w:r>
      <w:r w:rsidRPr="00A13747">
        <w:rPr>
          <w:rFonts w:ascii="Times New Roman" w:hAnsi="Times New Roman" w:cs="Times New Roman"/>
          <w:noProof/>
        </w:rPr>
        <w:t>: 376-380.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Mariani, R, Chen, D, Schröfelbauer, B, Navarro, F, König, R, Bollman, B, Münk, C, Nymark-McMahon, H, Landau, NR (2003) Species-specific exclusion of APOBEC3G from HIV-1 virions by Vif.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114</w:t>
      </w:r>
      <w:r w:rsidRPr="00A13747">
        <w:rPr>
          <w:rFonts w:ascii="Times New Roman" w:hAnsi="Times New Roman" w:cs="Times New Roman"/>
          <w:noProof/>
        </w:rPr>
        <w:t>: 21–31.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Marin, M, Rose, KM, Kozak, SL, Kabat, D (2003) HIV-1 Vif protein binds the editing enzyme APOBEC3G and induces its degradation.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1398–1403.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Martinez-Picado, J, Sutton, L, De Pasquale, MP, Savara, AV, D'Aquila, RT (1999) Human immunodeficiency virus type 1 cloning vectors for antiretroviral resistance testing.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37</w:t>
      </w:r>
      <w:r w:rsidRPr="00A13747">
        <w:rPr>
          <w:rFonts w:ascii="Times New Roman" w:hAnsi="Times New Roman" w:cs="Times New Roman"/>
          <w:noProof/>
        </w:rPr>
        <w:t>: 2943-2951.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Mayer, KH, Hanna, GJ, Richard, T (2001) Clinical use of genotypic and phenotypic drug resistance testing to monitor antiretroviral chemotherapy. </w:t>
      </w:r>
      <w:r w:rsidRPr="00A13747">
        <w:rPr>
          <w:rFonts w:ascii="Times New Roman" w:hAnsi="Times New Roman" w:cs="Times New Roman"/>
          <w:i/>
          <w:noProof/>
        </w:rPr>
        <w:t>Clinical Infectious Diseases</w:t>
      </w:r>
      <w:r w:rsidRPr="00A13747">
        <w:rPr>
          <w:rFonts w:ascii="Times New Roman" w:hAnsi="Times New Roman" w:cs="Times New Roman"/>
          <w:noProof/>
        </w:rPr>
        <w:t xml:space="preserve"> </w:t>
      </w:r>
      <w:r w:rsidRPr="00A13747">
        <w:rPr>
          <w:rFonts w:ascii="Times New Roman" w:hAnsi="Times New Roman" w:cs="Times New Roman"/>
          <w:b/>
          <w:noProof/>
        </w:rPr>
        <w:t>32</w:t>
      </w:r>
      <w:r w:rsidRPr="00A13747">
        <w:rPr>
          <w:rFonts w:ascii="Times New Roman" w:hAnsi="Times New Roman" w:cs="Times New Roman"/>
          <w:noProof/>
        </w:rPr>
        <w:t>: 774-782.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McCarthy, A (2010) Third generation DNA sequencing: pacific biosciences' single molecule real time technology. </w:t>
      </w:r>
      <w:r w:rsidRPr="00A13747">
        <w:rPr>
          <w:rFonts w:ascii="Times New Roman" w:hAnsi="Times New Roman" w:cs="Times New Roman"/>
          <w:i/>
          <w:noProof/>
        </w:rPr>
        <w:t>Chem Biol</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675-676.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McColl, DJ, Chen, X (2010) Strand transfer inhibitors of HIV-1 integrase: Bringing IN a new era of antiretroviral therapy. </w:t>
      </w:r>
      <w:r w:rsidRPr="00A13747">
        <w:rPr>
          <w:rFonts w:ascii="Times New Roman" w:hAnsi="Times New Roman" w:cs="Times New Roman"/>
          <w:i/>
          <w:noProof/>
        </w:rPr>
        <w:t>Antiviral Research</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101-118.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McCutchan, FE (2000) Understanding the genetic diversity of HIV-1.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 Suppl 3</w:t>
      </w:r>
      <w:r w:rsidRPr="00A13747">
        <w:rPr>
          <w:rFonts w:ascii="Times New Roman" w:hAnsi="Times New Roman" w:cs="Times New Roman"/>
          <w:noProof/>
        </w:rPr>
        <w:t>: S31-44.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McCutchan, FE (2006) Global epidemiology of HIV. </w:t>
      </w:r>
      <w:r w:rsidRPr="00A13747">
        <w:rPr>
          <w:rFonts w:ascii="Times New Roman" w:hAnsi="Times New Roman" w:cs="Times New Roman"/>
          <w:i/>
          <w:noProof/>
        </w:rPr>
        <w:t>Journal of Medical Virology</w:t>
      </w:r>
      <w:r w:rsidRPr="00A13747">
        <w:rPr>
          <w:rFonts w:ascii="Times New Roman" w:hAnsi="Times New Roman" w:cs="Times New Roman"/>
          <w:noProof/>
        </w:rPr>
        <w:t xml:space="preserve"> </w:t>
      </w:r>
      <w:r w:rsidRPr="00A13747">
        <w:rPr>
          <w:rFonts w:ascii="Times New Roman" w:hAnsi="Times New Roman" w:cs="Times New Roman"/>
          <w:b/>
          <w:noProof/>
        </w:rPr>
        <w:t>78</w:t>
      </w:r>
      <w:r w:rsidRPr="00A13747">
        <w:rPr>
          <w:rFonts w:ascii="Times New Roman" w:hAnsi="Times New Roman" w:cs="Times New Roman"/>
          <w:noProof/>
        </w:rPr>
        <w:t>: S7–S12.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McCutchan, FE, Carr, JK, Murphy, D, Piyasirisilp, S, Gao, F, Hahn, B, Yu, X-F, Beyrer, C, Birx, DL (2002) Precise mapping of recombination breakpoints suggests a common parent of two BC recombinant HIV type 1 strains circulating in China.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1135–1140.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McDonald, D, Vodicka, MA, Lucero, G, Svitkina, TM, Borisy, GG, Emerman, M, Hope, TJ (2002) Visualization of the intracellular behavior of HIV in living cells. </w:t>
      </w:r>
      <w:r w:rsidRPr="00A13747">
        <w:rPr>
          <w:rFonts w:ascii="Times New Roman" w:hAnsi="Times New Roman" w:cs="Times New Roman"/>
          <w:i/>
          <w:noProof/>
        </w:rPr>
        <w:t>The Journal of Cell Biology</w:t>
      </w:r>
      <w:r w:rsidRPr="00A13747">
        <w:rPr>
          <w:rFonts w:ascii="Times New Roman" w:hAnsi="Times New Roman" w:cs="Times New Roman"/>
          <w:noProof/>
        </w:rPr>
        <w:t xml:space="preserve"> </w:t>
      </w:r>
      <w:r w:rsidRPr="00A13747">
        <w:rPr>
          <w:rFonts w:ascii="Times New Roman" w:hAnsi="Times New Roman" w:cs="Times New Roman"/>
          <w:b/>
          <w:noProof/>
        </w:rPr>
        <w:t>159</w:t>
      </w:r>
      <w:r w:rsidRPr="00A13747">
        <w:rPr>
          <w:rFonts w:ascii="Times New Roman" w:hAnsi="Times New Roman" w:cs="Times New Roman"/>
          <w:noProof/>
        </w:rPr>
        <w:t>: 441-452.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McGowan, JP, Shah, SS (2000) Prevention of perinatal HIV transmission during pregnancy. </w:t>
      </w:r>
      <w:r w:rsidRPr="00A13747">
        <w:rPr>
          <w:rFonts w:ascii="Times New Roman" w:hAnsi="Times New Roman" w:cs="Times New Roman"/>
          <w:i/>
          <w:noProof/>
        </w:rPr>
        <w:t>Journal of Antimicrobial Chemotherapy</w:t>
      </w:r>
      <w:r w:rsidRPr="00A13747">
        <w:rPr>
          <w:rFonts w:ascii="Times New Roman" w:hAnsi="Times New Roman" w:cs="Times New Roman"/>
          <w:noProof/>
        </w:rPr>
        <w:t xml:space="preserve"> </w:t>
      </w:r>
      <w:r w:rsidRPr="00A13747">
        <w:rPr>
          <w:rFonts w:ascii="Times New Roman" w:hAnsi="Times New Roman" w:cs="Times New Roman"/>
          <w:b/>
          <w:noProof/>
        </w:rPr>
        <w:t>46</w:t>
      </w:r>
      <w:r w:rsidRPr="00A13747">
        <w:rPr>
          <w:rFonts w:ascii="Times New Roman" w:hAnsi="Times New Roman" w:cs="Times New Roman"/>
          <w:noProof/>
        </w:rPr>
        <w:t>: 657-668.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McIntyre, JA, Hopley, M, Moodley, D, Eklund, M, Gray, GE, Hall, DB, Robinson, P, Mayers, D, Martinson, NA (2009) Efficacy of short-course AZT plus 3TC to reduce nevirapine resistance in the prevention of mother-to-child HIV transmission: a randomized clinical trial. </w:t>
      </w:r>
      <w:r w:rsidRPr="00A13747">
        <w:rPr>
          <w:rFonts w:ascii="Times New Roman" w:hAnsi="Times New Roman" w:cs="Times New Roman"/>
          <w:i/>
          <w:noProof/>
        </w:rPr>
        <w:t>PLoS medicine</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e1000172.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Mehle, A, Strack, B, Ancuta, P, Zhang, C, McPike, M, Gabuzda, D (2004) Vif overcomes the innate antiviral activity of APOBEC3G by promoting its degradation in the ubiquitin-proteasome pathway.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279</w:t>
      </w:r>
      <w:r w:rsidRPr="00A13747">
        <w:rPr>
          <w:rFonts w:ascii="Times New Roman" w:hAnsi="Times New Roman" w:cs="Times New Roman"/>
          <w:noProof/>
        </w:rPr>
        <w:t>: 7792–7798.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Melikyan, GB (2008) Common principles and intermediates of viral protein-mediated fusion: the HIV-1 paradigm. </w:t>
      </w:r>
      <w:r w:rsidRPr="00A13747">
        <w:rPr>
          <w:rFonts w:ascii="Times New Roman" w:hAnsi="Times New Roman" w:cs="Times New Roman"/>
          <w:i/>
          <w:noProof/>
        </w:rPr>
        <w:t>Retrovirology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111.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Melikyan, GB, Markosyan, RM, Hemmati, H, Delmedico, MK, Lambert, DM, Cohen, FS (2000) Evidence That the Transition of HIV-1 Gp41 into a Six-Helix Bundle, Not the Bundle Configuration, Induces Membrane Fusion. </w:t>
      </w:r>
      <w:r w:rsidRPr="00A13747">
        <w:rPr>
          <w:rFonts w:ascii="Times New Roman" w:hAnsi="Times New Roman" w:cs="Times New Roman"/>
          <w:i/>
          <w:noProof/>
        </w:rPr>
        <w:t>The Journal of Cell Biology</w:t>
      </w:r>
      <w:r w:rsidRPr="00A13747">
        <w:rPr>
          <w:rFonts w:ascii="Times New Roman" w:hAnsi="Times New Roman" w:cs="Times New Roman"/>
          <w:noProof/>
        </w:rPr>
        <w:t xml:space="preserve"> </w:t>
      </w:r>
      <w:r w:rsidRPr="00A13747">
        <w:rPr>
          <w:rFonts w:ascii="Times New Roman" w:hAnsi="Times New Roman" w:cs="Times New Roman"/>
          <w:b/>
          <w:noProof/>
        </w:rPr>
        <w:t>151</w:t>
      </w:r>
      <w:r w:rsidRPr="00A13747">
        <w:rPr>
          <w:rFonts w:ascii="Times New Roman" w:hAnsi="Times New Roman" w:cs="Times New Roman"/>
          <w:noProof/>
        </w:rPr>
        <w:t>: 413-424.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Merry, C, Barry, MG, Mulcahy, F, Ryan, M, Heavey, J, Tjia, JF, Gibbons, SE, Breckenridge, AM, Back, DJ (1997) Saquinavir pharmacokinetics alone and in combination with ritonavir in HIV-infected patients.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F29-F33.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Metzker, ML (2005) Emerging technologies in DNA sequencing. </w:t>
      </w:r>
      <w:r w:rsidRPr="00A13747">
        <w:rPr>
          <w:rFonts w:ascii="Times New Roman" w:hAnsi="Times New Roman" w:cs="Times New Roman"/>
          <w:i/>
          <w:noProof/>
        </w:rPr>
        <w:t>Genome Res</w:t>
      </w:r>
      <w:r w:rsidRPr="00A13747">
        <w:rPr>
          <w:rFonts w:ascii="Times New Roman" w:hAnsi="Times New Roman" w:cs="Times New Roman"/>
          <w:noProof/>
        </w:rPr>
        <w:t xml:space="preserve"> </w:t>
      </w:r>
      <w:r w:rsidRPr="00A13747">
        <w:rPr>
          <w:rFonts w:ascii="Times New Roman" w:hAnsi="Times New Roman" w:cs="Times New Roman"/>
          <w:b/>
          <w:noProof/>
        </w:rPr>
        <w:t>15</w:t>
      </w:r>
      <w:r w:rsidRPr="00A13747">
        <w:rPr>
          <w:rFonts w:ascii="Times New Roman" w:hAnsi="Times New Roman" w:cs="Times New Roman"/>
          <w:noProof/>
        </w:rPr>
        <w:t>: 1767-1776.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Metzker, ML (2009a) Sequencing technologies - the next generation. </w:t>
      </w:r>
      <w:r w:rsidRPr="00A13747">
        <w:rPr>
          <w:rFonts w:ascii="Times New Roman" w:hAnsi="Times New Roman" w:cs="Times New Roman"/>
          <w:i/>
          <w:noProof/>
        </w:rPr>
        <w:t>Nat Rev Genet</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31-46.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Metzker, ML (2009b) Sequencing technologies — the next generation. </w:t>
      </w:r>
      <w:r w:rsidRPr="00A13747">
        <w:rPr>
          <w:rFonts w:ascii="Times New Roman" w:hAnsi="Times New Roman" w:cs="Times New Roman"/>
          <w:i/>
          <w:noProof/>
        </w:rPr>
        <w:t>Nature Reviews Genetics</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31-46.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Meyerhans, A, Vartanian, JP, Wain-Hobson, S (1990) DNA recombination during PCR. </w:t>
      </w:r>
      <w:r w:rsidRPr="00A13747">
        <w:rPr>
          <w:rFonts w:ascii="Times New Roman" w:hAnsi="Times New Roman" w:cs="Times New Roman"/>
          <w:i/>
          <w:noProof/>
        </w:rPr>
        <w:t>Nucleic Acids Res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1687-1691.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Milgrew, MJ, Hammond, PA, Cumming, DRS (2004) The development of scalable sensor arrays using standard CMOS technology. </w:t>
      </w:r>
      <w:r w:rsidRPr="00A13747">
        <w:rPr>
          <w:rFonts w:ascii="Times New Roman" w:hAnsi="Times New Roman" w:cs="Times New Roman"/>
          <w:i/>
          <w:noProof/>
        </w:rPr>
        <w:t>Sensors and Actuators B: Chemical</w:t>
      </w:r>
      <w:r w:rsidRPr="00A13747">
        <w:rPr>
          <w:rFonts w:ascii="Times New Roman" w:hAnsi="Times New Roman" w:cs="Times New Roman"/>
          <w:noProof/>
        </w:rPr>
        <w:t xml:space="preserve"> </w:t>
      </w:r>
      <w:r w:rsidRPr="00A13747">
        <w:rPr>
          <w:rFonts w:ascii="Times New Roman" w:hAnsi="Times New Roman" w:cs="Times New Roman"/>
          <w:b/>
          <w:noProof/>
        </w:rPr>
        <w:t>103</w:t>
      </w:r>
      <w:r w:rsidRPr="00A13747">
        <w:rPr>
          <w:rFonts w:ascii="Times New Roman" w:hAnsi="Times New Roman" w:cs="Times New Roman"/>
          <w:noProof/>
        </w:rPr>
        <w:t>: 37-42.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Miller, J, Carr, A, Smith, D, Emery, S, Law, MG, Grey, P, Cooper, DA (2000) Lipodystrophy following antiretroviral therapy of primary HIV infection.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2406-2407.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Miller, MD, Farnet, CM, Bushman, FD (1997) Human immunodeficiency virus type 1 preintegration complexes: studies of organization and composition.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71</w:t>
      </w:r>
      <w:r w:rsidRPr="00A13747">
        <w:rPr>
          <w:rFonts w:ascii="Times New Roman" w:hAnsi="Times New Roman" w:cs="Times New Roman"/>
          <w:noProof/>
        </w:rPr>
        <w:t>: 5382-5390.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177</w:t>
      </w:r>
      <w:r w:rsidRPr="00A13747">
        <w:rPr>
          <w:rFonts w:ascii="Times New Roman" w:hAnsi="Times New Roman" w:cs="Times New Roman"/>
          <w:noProof/>
        </w:rPr>
        <w:t>: 1521-1532.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Molla, A, Korneyeva, M, Gao, Q, Vasavanonda, S, Schipper, PJ, Mo, HM, Markowitz, M, Chernyavskiy, T, Niu, P, Lyons, N, Hsu, A, Granneman, GR, Ho, DD, Boucher, CA, Leonard, JM, Norbeck, DW, Kempf, DJ (1996) Ordered accumulation of mutations in HIV protease confers resistance to ritonavir.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760-766.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Montaner, JS, Mo, T, Raboud, JM, Rae, S, Alexander, CS, Zala, C, Rouleau, D, Harrigan, PR (2000) Human immunodeficiency virus-infected persons with mutations conferring resistance to zidovudine show reduced virologic responses to hydroxyurea and stavudine-lamivudine.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181</w:t>
      </w:r>
      <w:r w:rsidRPr="00A13747">
        <w:rPr>
          <w:rFonts w:ascii="Times New Roman" w:hAnsi="Times New Roman" w:cs="Times New Roman"/>
          <w:noProof/>
        </w:rPr>
        <w:t>: 729-732.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Montaner, JS, Reiss, P, Cooper, D, Vella, S, Harris, M, Conway, B, Wainberg, MA, Smith, D, Robinson, P, Hall, D (1998a) A randomized, double-blind trial comparing combinations of nevirapine, didanosine, and zidovudine for HIV-infected patients. </w:t>
      </w:r>
      <w:r w:rsidRPr="00A13747">
        <w:rPr>
          <w:rFonts w:ascii="Times New Roman" w:hAnsi="Times New Roman" w:cs="Times New Roman"/>
          <w:i/>
          <w:noProof/>
        </w:rPr>
        <w:t>JAMA: the journal of the American Medical Association</w:t>
      </w:r>
      <w:r w:rsidRPr="00A13747">
        <w:rPr>
          <w:rFonts w:ascii="Times New Roman" w:hAnsi="Times New Roman" w:cs="Times New Roman"/>
          <w:noProof/>
        </w:rPr>
        <w:t xml:space="preserve"> </w:t>
      </w:r>
      <w:r w:rsidRPr="00A13747">
        <w:rPr>
          <w:rFonts w:ascii="Times New Roman" w:hAnsi="Times New Roman" w:cs="Times New Roman"/>
          <w:b/>
          <w:noProof/>
        </w:rPr>
        <w:t>279</w:t>
      </w:r>
      <w:r w:rsidRPr="00A13747">
        <w:rPr>
          <w:rFonts w:ascii="Times New Roman" w:hAnsi="Times New Roman" w:cs="Times New Roman"/>
          <w:noProof/>
        </w:rPr>
        <w:t>: 930-937.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279</w:t>
      </w:r>
      <w:r w:rsidRPr="00A13747">
        <w:rPr>
          <w:rFonts w:ascii="Times New Roman" w:hAnsi="Times New Roman" w:cs="Times New Roman"/>
          <w:noProof/>
        </w:rPr>
        <w:t>: 930-937.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Nahmias, A, Weiss, J, Yao, X, Lee, F, Kodsi, R, Schanfield, M, Matthews, T, Bolognesi, D, Durack, D, Motulsky, A (1986) Evidence for human infection with an HTLV III/LAV-like virus in Central Africa, 1959.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1279-1280.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Navarro, F, Landau, NR (2004) Recent insights into HIV-1 Vif. </w:t>
      </w:r>
      <w:r w:rsidRPr="00A13747">
        <w:rPr>
          <w:rFonts w:ascii="Times New Roman" w:hAnsi="Times New Roman" w:cs="Times New Roman"/>
          <w:i/>
          <w:noProof/>
        </w:rPr>
        <w:t>Current Opinion in Immunology</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477-482.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Neher, RA, Leitner, T Recombination rate and selection strength in HIV intra-patient evolution. </w:t>
      </w:r>
      <w:r w:rsidRPr="00A13747">
        <w:rPr>
          <w:rFonts w:ascii="Times New Roman" w:hAnsi="Times New Roman" w:cs="Times New Roman"/>
          <w:i/>
          <w:noProof/>
        </w:rPr>
        <w:t>PLoS Comput Biol</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e1000660.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Nermut, MV, Hockley, DJ, Bron, P, Thomas, D, Zhang, WH, Jones, IM (1998) Further evidence for hexagonal organization of HIV gag protein in prebudding assemblies and immature virus-like particles. </w:t>
      </w:r>
      <w:r w:rsidRPr="00A13747">
        <w:rPr>
          <w:rFonts w:ascii="Times New Roman" w:hAnsi="Times New Roman" w:cs="Times New Roman"/>
          <w:i/>
          <w:noProof/>
        </w:rPr>
        <w:t>J Struct Biol</w:t>
      </w:r>
      <w:r w:rsidRPr="00A13747">
        <w:rPr>
          <w:rFonts w:ascii="Times New Roman" w:hAnsi="Times New Roman" w:cs="Times New Roman"/>
          <w:noProof/>
        </w:rPr>
        <w:t xml:space="preserve"> </w:t>
      </w:r>
      <w:r w:rsidRPr="00A13747">
        <w:rPr>
          <w:rFonts w:ascii="Times New Roman" w:hAnsi="Times New Roman" w:cs="Times New Roman"/>
          <w:b/>
          <w:noProof/>
        </w:rPr>
        <w:t>123</w:t>
      </w:r>
      <w:r w:rsidRPr="00A13747">
        <w:rPr>
          <w:rFonts w:ascii="Times New Roman" w:hAnsi="Times New Roman" w:cs="Times New Roman"/>
          <w:noProof/>
        </w:rPr>
        <w:t>: 143-149.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Niedringhaus, TP, Milanova, D, Kerby, MB, Snyder, MP, Barron, AE (2011) Landscape of next-generation sequencing technologies. </w:t>
      </w:r>
      <w:r w:rsidRPr="00A13747">
        <w:rPr>
          <w:rFonts w:ascii="Times New Roman" w:hAnsi="Times New Roman" w:cs="Times New Roman"/>
          <w:i/>
          <w:noProof/>
        </w:rPr>
        <w:t>Anal Chem</w:t>
      </w:r>
      <w:r w:rsidRPr="00A13747">
        <w:rPr>
          <w:rFonts w:ascii="Times New Roman" w:hAnsi="Times New Roman" w:cs="Times New Roman"/>
          <w:noProof/>
        </w:rPr>
        <w:t xml:space="preserve"> </w:t>
      </w:r>
      <w:r w:rsidRPr="00A13747">
        <w:rPr>
          <w:rFonts w:ascii="Times New Roman" w:hAnsi="Times New Roman" w:cs="Times New Roman"/>
          <w:b/>
          <w:noProof/>
        </w:rPr>
        <w:t>83</w:t>
      </w:r>
      <w:r w:rsidRPr="00A13747">
        <w:rPr>
          <w:rFonts w:ascii="Times New Roman" w:hAnsi="Times New Roman" w:cs="Times New Roman"/>
          <w:noProof/>
        </w:rPr>
        <w:t>: 4327-4341.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Nomaguchi, M, Fujita, M, Adachi, A (2008) Role of HIV-1 Vpu protein for virus spread and pathogenesis. </w:t>
      </w:r>
      <w:r w:rsidRPr="00A13747">
        <w:rPr>
          <w:rFonts w:ascii="Times New Roman" w:hAnsi="Times New Roman" w:cs="Times New Roman"/>
          <w:i/>
          <w:noProof/>
        </w:rPr>
        <w:t>Microbes and Infection</w:t>
      </w:r>
      <w:r w:rsidRPr="00A13747">
        <w:rPr>
          <w:rFonts w:ascii="Times New Roman" w:hAnsi="Times New Roman" w:cs="Times New Roman"/>
          <w:noProof/>
        </w:rPr>
        <w:t xml:space="preserve"> </w:t>
      </w:r>
      <w:r w:rsidRPr="00A13747">
        <w:rPr>
          <w:rFonts w:ascii="Times New Roman" w:hAnsi="Times New Roman" w:cs="Times New Roman"/>
          <w:b/>
          <w:noProof/>
        </w:rPr>
        <w:t>10</w:t>
      </w:r>
      <w:r w:rsidRPr="00A13747">
        <w:rPr>
          <w:rFonts w:ascii="Times New Roman" w:hAnsi="Times New Roman" w:cs="Times New Roman"/>
          <w:noProof/>
        </w:rPr>
        <w:t>: 960–967.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Nowak, MA, May, RM, Anderson, RM (1990) The evolutionary dynamics of HIV-1 quasispecies and the development of immunodeficiency disease.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1095-1103.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Nutt, RF, Brady, SF, Darke, PL, Ciccarone, TM, Colton, CD, Nutt, EM, Rodkey, JA, Bennett, CD, Waxman, LH, Sigal, IS, et al. (1988) Chemical synthesis and enzymatic activity of a 99-residue peptide with a sequence proposed for the human immunodeficiency virus protease.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7129-7133.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Ott, M, Geyer, M, Zhou, Q (2011) The Control of HIV Transcription: Keeping RNA Polymerase II on Track. </w:t>
      </w:r>
      <w:r w:rsidRPr="00A13747">
        <w:rPr>
          <w:rFonts w:ascii="Times New Roman" w:hAnsi="Times New Roman" w:cs="Times New Roman"/>
          <w:i/>
          <w:noProof/>
        </w:rPr>
        <w:t>Cell Host &amp; Microbe</w:t>
      </w:r>
      <w:r w:rsidRPr="00A13747">
        <w:rPr>
          <w:rFonts w:ascii="Times New Roman" w:hAnsi="Times New Roman" w:cs="Times New Roman"/>
          <w:noProof/>
        </w:rPr>
        <w:t xml:space="preserve"> </w:t>
      </w:r>
      <w:r w:rsidRPr="00A13747">
        <w:rPr>
          <w:rFonts w:ascii="Times New Roman" w:hAnsi="Times New Roman" w:cs="Times New Roman"/>
          <w:b/>
          <w:noProof/>
        </w:rPr>
        <w:t>10</w:t>
      </w:r>
      <w:r w:rsidRPr="00A13747">
        <w:rPr>
          <w:rFonts w:ascii="Times New Roman" w:hAnsi="Times New Roman" w:cs="Times New Roman"/>
          <w:noProof/>
        </w:rPr>
        <w:t>: 426-435.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Palmer, S, Boltz, V, Martinson, N, Maldarelli, F, Gray, G, McIntyre, J, Mellors, J, Morris, L, Coffin, J (2006) Persistence of nevirapine-resistant HIV-1 in women after single-dose nevirapine therapy for prevention of maternal-to-fetal HIV-1 transmission.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103</w:t>
      </w:r>
      <w:r w:rsidRPr="00A13747">
        <w:rPr>
          <w:rFonts w:ascii="Times New Roman" w:hAnsi="Times New Roman" w:cs="Times New Roman"/>
          <w:noProof/>
        </w:rPr>
        <w:t>: 7094-7099.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43</w:t>
      </w:r>
      <w:r w:rsidRPr="00A13747">
        <w:rPr>
          <w:rFonts w:ascii="Times New Roman" w:hAnsi="Times New Roman" w:cs="Times New Roman"/>
          <w:noProof/>
        </w:rPr>
        <w:t>: 406-413.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Pancera, M, Majeed, S, Ban, YE, Chen, L, Huang, CC, Kong, L, Kwon, YD, Stuckey, J, Zhou, T, Robinson, JE, Schief, WR, Sodroski, J, Wyatt, R, Kwong, PD Structure of HIV-1 gp120 with gp41-interactive region reveals layered envelope architecture and basis of conformational mobility.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107</w:t>
      </w:r>
      <w:r w:rsidRPr="00A13747">
        <w:rPr>
          <w:rFonts w:ascii="Times New Roman" w:hAnsi="Times New Roman" w:cs="Times New Roman"/>
          <w:noProof/>
        </w:rPr>
        <w:t>: 1166-1171.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Pandey, V, Nutter, RC, Prediger, E (2008) Applied Biosystems SOLiD™ System: Ligation</w:t>
      </w:r>
      <w:r w:rsidRPr="00A13747">
        <w:rPr>
          <w:rFonts w:ascii="Cambria Math" w:hAnsi="Cambria Math" w:cs="Cambria Math"/>
          <w:noProof/>
        </w:rPr>
        <w:t>‐</w:t>
      </w:r>
      <w:r w:rsidRPr="00A13747">
        <w:rPr>
          <w:rFonts w:ascii="Times New Roman" w:hAnsi="Times New Roman" w:cs="Times New Roman"/>
          <w:noProof/>
        </w:rPr>
        <w:t xml:space="preserve">Based Sequencing. </w:t>
      </w:r>
      <w:r w:rsidRPr="00A13747">
        <w:rPr>
          <w:rFonts w:ascii="Times New Roman" w:hAnsi="Times New Roman" w:cs="Times New Roman"/>
          <w:i/>
          <w:noProof/>
        </w:rPr>
        <w:t>Next Generation Genome Sequencing: Towards Personalized Medicine</w:t>
      </w:r>
      <w:r w:rsidRPr="00A13747">
        <w:rPr>
          <w:rFonts w:ascii="Times New Roman" w:hAnsi="Times New Roman" w:cs="Times New Roman"/>
          <w:noProof/>
        </w:rPr>
        <w:t>: 29-42.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Pannecouque, C, Pluymers, W, Van Maele, B, Tetz, V, Cherepanov, P, De Clercq, E, Witvrouw, M, Debyser, Z (2002) New Class of HIV Integrase Inhibitors that Block Viral Replication in Cell Culture. </w:t>
      </w:r>
      <w:r w:rsidRPr="00A13747">
        <w:rPr>
          <w:rFonts w:ascii="Times New Roman" w:hAnsi="Times New Roman" w:cs="Times New Roman"/>
          <w:i/>
          <w:noProof/>
        </w:rPr>
        <w:t>Current Biology</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1169-1177.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201</w:t>
      </w:r>
      <w:r w:rsidRPr="00A13747">
        <w:rPr>
          <w:rFonts w:ascii="Times New Roman" w:hAnsi="Times New Roman" w:cs="Times New Roman"/>
          <w:noProof/>
        </w:rPr>
        <w:t>: 662-671.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Peeters, M, Honoré, C, Huet, T, Bedjabaga, L, Ossari, S, Bussi, P, Cooper, RW, Delaporte, E (1989) Isolation and partial characterization of an HIV-related virus occurring naturally in chimpanzees in Gabon.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625–630.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Pennisi, E (2010) Genomics. Semiconductors inspire new sequencing technologies.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1190.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Perrin, L, Kaiser, L, Yerly, S (2003) Travel and the spread of HIV-1 genetic variants. </w:t>
      </w:r>
      <w:r w:rsidRPr="00A13747">
        <w:rPr>
          <w:rFonts w:ascii="Times New Roman" w:hAnsi="Times New Roman" w:cs="Times New Roman"/>
          <w:i/>
          <w:noProof/>
        </w:rPr>
        <w:t>Lancet Infect Dis</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22-27.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Petropoulos, CJ, Parkin, NT, Limoli, KL, Lie, YS, Wrin, T, Huang, W, Tian, H, Smith, D, Winslow, GA, Capon, DJ, Whitcomb, JM (2000) A novel phenotypic drug susceptibility assay for human immunodeficiency virus type 1.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44</w:t>
      </w:r>
      <w:r w:rsidRPr="00A13747">
        <w:rPr>
          <w:rFonts w:ascii="Times New Roman" w:hAnsi="Times New Roman" w:cs="Times New Roman"/>
          <w:noProof/>
        </w:rPr>
        <w:t>: 920-928.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Pettit, SC, Lindquist, JN, Kaplan, AH, Swanstrom, R (2005) Processing sites in the human immunodeficiency virus type 1 (HIV-1) Gag-Pro-Pol precursor are cleaved by the viral protease at different rates. </w:t>
      </w:r>
      <w:r w:rsidRPr="00A13747">
        <w:rPr>
          <w:rFonts w:ascii="Times New Roman" w:hAnsi="Times New Roman" w:cs="Times New Roman"/>
          <w:i/>
          <w:noProof/>
        </w:rPr>
        <w:t>Retrovirology</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66.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F71-77.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Ping, LH, Cohen, MS, Hoffman, I, Vernazza, P, Seillier-Moiseiwitsch, F, Chakraborty, H, Kazembe, P, Zimba, D, Maida, M, Fiscus, SA, Eron, JJ, Swanstrom, R, Nelson, JA (2000) Effects of genital tract inflammation on human immunodeficiency virus type 1 V3 populations in blood and semen.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8946-8952.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Plantier, JC, Leoz, M, Dickerson, JE, De Oliveira, F, Cordonnier, F, Lemee, V, Damond, F, Robertson, DL, Simon, F (2009) A new human immunodeficiency virus derived from gorillas.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15</w:t>
      </w:r>
      <w:r w:rsidRPr="00A13747">
        <w:rPr>
          <w:rFonts w:ascii="Times New Roman" w:hAnsi="Times New Roman" w:cs="Times New Roman"/>
          <w:noProof/>
        </w:rPr>
        <w:t>: 871-872.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Poveda, E, Briz, V, Soriano, V (2005) Enfuvirtide, the first fusion inhibitor to treat HIV infection. </w:t>
      </w:r>
      <w:r w:rsidRPr="00A13747">
        <w:rPr>
          <w:rFonts w:ascii="Times New Roman" w:hAnsi="Times New Roman" w:cs="Times New Roman"/>
          <w:i/>
          <w:noProof/>
        </w:rPr>
        <w:t>Aids Rev</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139–147.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Preston, BD, Poiesz, BJ, Loeb, LA (1988) Fidelity of HIV-1 reverse transcriptase.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242</w:t>
      </w:r>
      <w:r w:rsidRPr="00A13747">
        <w:rPr>
          <w:rFonts w:ascii="Times New Roman" w:hAnsi="Times New Roman" w:cs="Times New Roman"/>
          <w:noProof/>
        </w:rPr>
        <w:t>: 1168-1171.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Price, DA, Goulder, PJ, Klenerman, P, Sewell, AK, Easterbrook, PJ, Troop, M, Bangham, CR, Phillips, RE (1997) Positive selection of HIV-1 cytotoxic T lymphocyte escape variants during primary infection.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94</w:t>
      </w:r>
      <w:r w:rsidRPr="00A13747">
        <w:rPr>
          <w:rFonts w:ascii="Times New Roman" w:hAnsi="Times New Roman" w:cs="Times New Roman"/>
          <w:noProof/>
        </w:rPr>
        <w:t>: 1890-1895.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Pruss, D, Reeves, R, Bushman, FD, Wolffe, AP (1994) The influence of DNA and nucleosome structure on integration events directed by HIV integrase.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269</w:t>
      </w:r>
      <w:r w:rsidRPr="00A13747">
        <w:rPr>
          <w:rFonts w:ascii="Times New Roman" w:hAnsi="Times New Roman" w:cs="Times New Roman"/>
          <w:noProof/>
        </w:rPr>
        <w:t>: 25031-25041.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Quinn, TC (1996) Global burden of the HIV pandemic.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348</w:t>
      </w:r>
      <w:r w:rsidRPr="00A13747">
        <w:rPr>
          <w:rFonts w:ascii="Times New Roman" w:hAnsi="Times New Roman" w:cs="Times New Roman"/>
          <w:noProof/>
        </w:rPr>
        <w:t>: 99-106.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Ratner, L, Haseltine, W, Patarca, R, Livak, KJ, Starcich, B, Josephs, SF, Doran, ER, Rafalski, JA, Whitehorn, EA, Baumeister, K (1985) Complete nucleotide sequence of the AIDS virus, HTLV-III.</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Raymond, S, Delobel, P, Mavigner, M, Cazabat, M, Encinas, S, Souyris, C, Bruel, P, Sandres-Saune, K, Marchou, B, Massip, P, Izopet, J (2010) CXCR4-using viruses in plasma and peripheral blood mononuclear cells during primary HIV-1 infection and impact on disease progression.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24</w:t>
      </w:r>
      <w:r w:rsidRPr="00A13747">
        <w:rPr>
          <w:rFonts w:ascii="Times New Roman" w:hAnsi="Times New Roman" w:cs="Times New Roman"/>
          <w:noProof/>
        </w:rPr>
        <w:t>: 2305-2312.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Razooky, BS, Weinberger, LS (2011) Mapping the architecture of the HIV-1 Tat circuit: A decision-making circuit that lacks bistability and exploits stochastic noise. </w:t>
      </w:r>
      <w:r w:rsidRPr="00A13747">
        <w:rPr>
          <w:rFonts w:ascii="Times New Roman" w:hAnsi="Times New Roman" w:cs="Times New Roman"/>
          <w:i/>
          <w:noProof/>
        </w:rPr>
        <w:t>Methods</w:t>
      </w:r>
      <w:r w:rsidRPr="00A13747">
        <w:rPr>
          <w:rFonts w:ascii="Times New Roman" w:hAnsi="Times New Roman" w:cs="Times New Roman"/>
          <w:noProof/>
        </w:rPr>
        <w:t xml:space="preserve"> </w:t>
      </w:r>
      <w:r w:rsidRPr="00A13747">
        <w:rPr>
          <w:rFonts w:ascii="Times New Roman" w:hAnsi="Times New Roman" w:cs="Times New Roman"/>
          <w:b/>
          <w:noProof/>
        </w:rPr>
        <w:t>53</w:t>
      </w:r>
      <w:r w:rsidRPr="00A13747">
        <w:rPr>
          <w:rFonts w:ascii="Times New Roman" w:hAnsi="Times New Roman" w:cs="Times New Roman"/>
          <w:noProof/>
        </w:rPr>
        <w:t>: 68-77.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Rhee, SY, Gonzales, MJ, Kantor, R, Betts, BJ, Ravela, J, Shafer, RW (2003) Human immunodeficiency virus reverse transcriptase and protease sequence database. </w:t>
      </w:r>
      <w:r w:rsidRPr="00A13747">
        <w:rPr>
          <w:rFonts w:ascii="Times New Roman" w:hAnsi="Times New Roman" w:cs="Times New Roman"/>
          <w:i/>
          <w:noProof/>
        </w:rPr>
        <w:t>Nucleic Acids Res</w:t>
      </w:r>
      <w:r w:rsidRPr="00A13747">
        <w:rPr>
          <w:rFonts w:ascii="Times New Roman" w:hAnsi="Times New Roman" w:cs="Times New Roman"/>
          <w:noProof/>
        </w:rPr>
        <w:t xml:space="preserve"> </w:t>
      </w:r>
      <w:r w:rsidRPr="00A13747">
        <w:rPr>
          <w:rFonts w:ascii="Times New Roman" w:hAnsi="Times New Roman" w:cs="Times New Roman"/>
          <w:b/>
          <w:noProof/>
        </w:rPr>
        <w:t>31</w:t>
      </w:r>
      <w:r w:rsidRPr="00A13747">
        <w:rPr>
          <w:rFonts w:ascii="Times New Roman" w:hAnsi="Times New Roman" w:cs="Times New Roman"/>
          <w:noProof/>
        </w:rPr>
        <w:t>: 298-303.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Richman, DD, Fischl, MA, Grieco, MH, Gottlieb, MS, Volberding, PA, Laskin, OL, Leedom, JM, Groopman, JE, Mildvan, D, Hirsch, MS, et al. (1987) The toxicity of azidothymidine (AZT) in the treatment of patients with AIDS and AIDS-related complex. A double-blind, placebo-controlled trial.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317</w:t>
      </w:r>
      <w:r w:rsidRPr="00A13747">
        <w:rPr>
          <w:rFonts w:ascii="Times New Roman" w:hAnsi="Times New Roman" w:cs="Times New Roman"/>
          <w:noProof/>
        </w:rPr>
        <w:t>: 192-197.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Riviere, L, Darlix, JL, Cimarelli, A (2010) Analysis of the viral elements required in the nuclear import of HIV-1 DNA.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84</w:t>
      </w:r>
      <w:r w:rsidRPr="00A13747">
        <w:rPr>
          <w:rFonts w:ascii="Times New Roman" w:hAnsi="Times New Roman" w:cs="Times New Roman"/>
          <w:noProof/>
        </w:rPr>
        <w:t>: 729-739.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Rizzuto, CD, Wyatt, R, Hernandez-Ramos, N, Sun, Y, Kwong, PD, Hendrickson, WA, Sodroski, J (1998) A conserved HIV gp120 glycoprotein structure involved in chemokine receptor binding.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280</w:t>
      </w:r>
      <w:r w:rsidRPr="00A13747">
        <w:rPr>
          <w:rFonts w:ascii="Times New Roman" w:hAnsi="Times New Roman" w:cs="Times New Roman"/>
          <w:noProof/>
        </w:rPr>
        <w:t>: 1949-1953.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Robbins, GK, De Gruttola, V, Shafer, RW, Smeaton, LM, Snyder, SW, Pettinelli, C, Dubé, MP, Fischl, MA, Pollard, RB, Delapenha, R (2003) Comparison of sequential three-drug regimens as initial therapy for HIV-1 infection.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349</w:t>
      </w:r>
      <w:r w:rsidRPr="00A13747">
        <w:rPr>
          <w:rFonts w:ascii="Times New Roman" w:hAnsi="Times New Roman" w:cs="Times New Roman"/>
          <w:noProof/>
        </w:rPr>
        <w:t>: 2293-2303.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 JD, Bebenek, K, Kunkel, TA (1988) The accuracy of reverse transcriptase from HIV-1.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242</w:t>
      </w:r>
      <w:r w:rsidRPr="00A13747">
        <w:rPr>
          <w:rFonts w:ascii="Times New Roman" w:hAnsi="Times New Roman" w:cs="Times New Roman"/>
          <w:noProof/>
        </w:rPr>
        <w:t>: 1171-1173.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 (2003) US FDA approves new class of HIV therapeutics. </w:t>
      </w:r>
      <w:r w:rsidRPr="00A13747">
        <w:rPr>
          <w:rFonts w:ascii="Times New Roman" w:hAnsi="Times New Roman" w:cs="Times New Roman"/>
          <w:i/>
          <w:noProof/>
        </w:rPr>
        <w:t>Nature Biotechnology</w:t>
      </w:r>
      <w:r w:rsidRPr="00A13747">
        <w:rPr>
          <w:rFonts w:ascii="Times New Roman" w:hAnsi="Times New Roman" w:cs="Times New Roman"/>
          <w:noProof/>
        </w:rPr>
        <w:t xml:space="preserve"> </w:t>
      </w:r>
      <w:r w:rsidRPr="00A13747">
        <w:rPr>
          <w:rFonts w:ascii="Times New Roman" w:hAnsi="Times New Roman" w:cs="Times New Roman"/>
          <w:b/>
          <w:noProof/>
        </w:rPr>
        <w:t>21</w:t>
      </w:r>
      <w:r w:rsidRPr="00A13747">
        <w:rPr>
          <w:rFonts w:ascii="Times New Roman" w:hAnsi="Times New Roman" w:cs="Times New Roman"/>
          <w:noProof/>
        </w:rPr>
        <w:t>: 470-471.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DL, Anderson, JP, Bradac, JA, Carr, JK, Foley, B, Funkhouser, RK, Gao, F, Hahn, BH, Kalish, ML, Kuiken, C (2000a) HIV-1 nomenclature proposal.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288</w:t>
      </w:r>
      <w:r w:rsidRPr="00A13747">
        <w:rPr>
          <w:rFonts w:ascii="Times New Roman" w:hAnsi="Times New Roman" w:cs="Times New Roman"/>
          <w:noProof/>
        </w:rPr>
        <w:t>: 55–55.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DL, Anderson, JP, Bradac, JA, Carr, JK, Foley, B, Funkhouser, RK, Gao, F, Hahn, BH, Kalish, ML, Kuiken, C, Learn, GH, Leitner, T, McCutchan, F, Osmanov, S, Peeters, M, Pieniazek, D, Salminen, M, Sharp, PM, Wolinsky, S, Korber, B (2000b) HIV-1 nomenclature proposal.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288</w:t>
      </w:r>
      <w:r w:rsidRPr="00A13747">
        <w:rPr>
          <w:rFonts w:ascii="Times New Roman" w:hAnsi="Times New Roman" w:cs="Times New Roman"/>
          <w:noProof/>
        </w:rPr>
        <w:t>: 55-56.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DL, Sharp, PM, McCutchan, FE, Hahn, BH (1995) Recombination in HIV-1.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374</w:t>
      </w:r>
      <w:r w:rsidRPr="00A13747">
        <w:rPr>
          <w:rFonts w:ascii="Times New Roman" w:hAnsi="Times New Roman" w:cs="Times New Roman"/>
          <w:noProof/>
        </w:rPr>
        <w:t>: 124-126.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Rogel, ME, Wu, LI, Emerman, M (1995) The human immunodeficiency virus type 1 vpr gene prevents cell proliferation during chronic infection.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882–888.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Rogers, MF, Thomas, PA, Starcher, ET, Noa, MC, Bush, TJ, Jaffe, HW (1987) Acquired Immunodeficiency Syndrome in Children: Report of the Centers for Disease Control National Surveillance, 1982 to 1985. </w:t>
      </w:r>
      <w:r w:rsidRPr="00A13747">
        <w:rPr>
          <w:rFonts w:ascii="Times New Roman" w:hAnsi="Times New Roman" w:cs="Times New Roman"/>
          <w:i/>
          <w:noProof/>
        </w:rPr>
        <w:t>Pediatrics</w:t>
      </w:r>
      <w:r w:rsidRPr="00A13747">
        <w:rPr>
          <w:rFonts w:ascii="Times New Roman" w:hAnsi="Times New Roman" w:cs="Times New Roman"/>
          <w:noProof/>
        </w:rPr>
        <w:t xml:space="preserve"> </w:t>
      </w:r>
      <w:r w:rsidRPr="00A13747">
        <w:rPr>
          <w:rFonts w:ascii="Times New Roman" w:hAnsi="Times New Roman" w:cs="Times New Roman"/>
          <w:b/>
          <w:noProof/>
        </w:rPr>
        <w:t>79</w:t>
      </w:r>
      <w:r w:rsidRPr="00A13747">
        <w:rPr>
          <w:rFonts w:ascii="Times New Roman" w:hAnsi="Times New Roman" w:cs="Times New Roman"/>
          <w:noProof/>
        </w:rPr>
        <w:t>: 1008-1014.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Rooke, R, Tremblay, M, Soudeyns, H, DeStephano, L, Yao, XJ, Fanning, M, Montaner, JS, O'Shaughnessy, M, Gelmon, K, Tsoukas, C, et al. (1989) Isolation of drug-resistant variants of HIV-1 from patients on long-term zidovudine therapy. Canadian Zidovudine Multi-Centre Study Group.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411-415.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Roques, P, Robertson, DL, Souquière, S, Damond, F, Ayouba, A, Farfara, I, Depienne, C, Nerrienet, E, Dormont, D, Brun-Vézinet, F, Simon, F, Mauclère, P (2002) Phylogenetic Analysis of 49 Newly Derived HIV-1 Group O Strains: High Viral Diversity but No Group M-like Subtype Structure.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302</w:t>
      </w:r>
      <w:r w:rsidRPr="00A13747">
        <w:rPr>
          <w:rFonts w:ascii="Times New Roman" w:hAnsi="Times New Roman" w:cs="Times New Roman"/>
          <w:noProof/>
        </w:rPr>
        <w:t>: 259-273.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Rosario, MC, Jacqmin, P, Dorr, P, van der Ryst, E, Hitchcock, C (2005) A pharmacokinetic-pharmacodynamic disease model to predict in vivo antiviral activity of maraviroc. </w:t>
      </w:r>
      <w:r w:rsidRPr="00A13747">
        <w:rPr>
          <w:rFonts w:ascii="Times New Roman" w:hAnsi="Times New Roman" w:cs="Times New Roman"/>
          <w:i/>
          <w:noProof/>
        </w:rPr>
        <w:t>Clinical Pharmacology &amp; Therapeutics</w:t>
      </w:r>
      <w:r w:rsidRPr="00A13747">
        <w:rPr>
          <w:rFonts w:ascii="Times New Roman" w:hAnsi="Times New Roman" w:cs="Times New Roman"/>
          <w:noProof/>
        </w:rPr>
        <w:t xml:space="preserve"> </w:t>
      </w:r>
      <w:r w:rsidRPr="00A13747">
        <w:rPr>
          <w:rFonts w:ascii="Times New Roman" w:hAnsi="Times New Roman" w:cs="Times New Roman"/>
          <w:b/>
          <w:noProof/>
        </w:rPr>
        <w:t>78</w:t>
      </w:r>
      <w:r w:rsidRPr="00A13747">
        <w:rPr>
          <w:rFonts w:ascii="Times New Roman" w:hAnsi="Times New Roman" w:cs="Times New Roman"/>
          <w:noProof/>
        </w:rPr>
        <w:t>: 508-519.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Rosario, MC, Poland, B, Sullivan, J, Westby, M, van der Ryst, E (2006) A pharmacokinetic-pharmacodynamic model to optimize the phase IIa development program of maraviroc. </w:t>
      </w:r>
      <w:r w:rsidRPr="00A13747">
        <w:rPr>
          <w:rFonts w:ascii="Times New Roman" w:hAnsi="Times New Roman" w:cs="Times New Roman"/>
          <w:i/>
          <w:noProof/>
        </w:rPr>
        <w:t>JAIDS Journal of Acquired Immune Deficiency Syndromes</w:t>
      </w:r>
      <w:r w:rsidRPr="00A13747">
        <w:rPr>
          <w:rFonts w:ascii="Times New Roman" w:hAnsi="Times New Roman" w:cs="Times New Roman"/>
          <w:noProof/>
        </w:rPr>
        <w:t xml:space="preserve"> </w:t>
      </w:r>
      <w:r w:rsidRPr="00A13747">
        <w:rPr>
          <w:rFonts w:ascii="Times New Roman" w:hAnsi="Times New Roman" w:cs="Times New Roman"/>
          <w:b/>
          <w:noProof/>
        </w:rPr>
        <w:t>42</w:t>
      </w:r>
      <w:r w:rsidRPr="00A13747">
        <w:rPr>
          <w:rFonts w:ascii="Times New Roman" w:hAnsi="Times New Roman" w:cs="Times New Roman"/>
          <w:noProof/>
        </w:rPr>
        <w:t>: 183–191.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Rosen, CA, Pavlakis, GN (1990a) Tat and Rev: positive regulators of HIV gene expression.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A51.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Rosen, CA, Pavlakis, GN (1990b) Tat and Rev: positive regulators of HIV gene expression.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499-509.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475</w:t>
      </w:r>
      <w:r w:rsidRPr="00A13747">
        <w:rPr>
          <w:rFonts w:ascii="Times New Roman" w:hAnsi="Times New Roman" w:cs="Times New Roman"/>
          <w:noProof/>
        </w:rPr>
        <w:t>: 348-352.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Rowley, CF, Boutwell, CL, Lee, EJ, MacLeod, IJ, Ribaudo, HJ, Essex, M, Lockman, S (2010) Ultrasensitive detection of minor drug-resistant variants for HIV after nevirapine exposure using allele-specific PCR: clinical significance.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293-300.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Roy, S, Delling, U, Chen, CH, Rosen, CA, Sonenberg, N (1990) A bulge structure in HIV-1 TAR RNA is required for Tat binding and Tat-mediated trans-activation. </w:t>
      </w:r>
      <w:r w:rsidRPr="00A13747">
        <w:rPr>
          <w:rFonts w:ascii="Times New Roman" w:hAnsi="Times New Roman" w:cs="Times New Roman"/>
          <w:i/>
          <w:noProof/>
        </w:rPr>
        <w:t>Genes Dev</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1365-1373.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Saad, JS, Miller, J, Tai, J, Kim, A, Ghanam, RH, Summers, MF (2006) Structural basis for targeting HIV-1 Gag proteins to the plasma membrane for virus assembly.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103</w:t>
      </w:r>
      <w:r w:rsidRPr="00A13747">
        <w:rPr>
          <w:rFonts w:ascii="Times New Roman" w:hAnsi="Times New Roman" w:cs="Times New Roman"/>
          <w:noProof/>
        </w:rPr>
        <w:t>: 11364-11369.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Saksena, S, Sun, J, Chu, T, Emr, SD (2007) ESCRTing proteins in the endocytic pathway. </w:t>
      </w:r>
      <w:r w:rsidRPr="00A13747">
        <w:rPr>
          <w:rFonts w:ascii="Times New Roman" w:hAnsi="Times New Roman" w:cs="Times New Roman"/>
          <w:i/>
          <w:noProof/>
        </w:rPr>
        <w:t>Trends Biochem Sci</w:t>
      </w:r>
      <w:r w:rsidRPr="00A13747">
        <w:rPr>
          <w:rFonts w:ascii="Times New Roman" w:hAnsi="Times New Roman" w:cs="Times New Roman"/>
          <w:noProof/>
        </w:rPr>
        <w:t xml:space="preserve"> </w:t>
      </w:r>
      <w:r w:rsidRPr="00A13747">
        <w:rPr>
          <w:rFonts w:ascii="Times New Roman" w:hAnsi="Times New Roman" w:cs="Times New Roman"/>
          <w:b/>
          <w:noProof/>
        </w:rPr>
        <w:t>32</w:t>
      </w:r>
      <w:r w:rsidRPr="00A13747">
        <w:rPr>
          <w:rFonts w:ascii="Times New Roman" w:hAnsi="Times New Roman" w:cs="Times New Roman"/>
          <w:noProof/>
        </w:rPr>
        <w:t>: 561-573.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Salemi, M, Strimmer, K, Hall, WW, Duffy, M, Delaporte, E, Mboup, S, Peeters, M, Vandamme, AM (2001) Dating the common ancestor of SIVcpz and HIV-1 group M and the origin of HIV-1 subtypes using a new method to uncover clock-like molecular evolution. </w:t>
      </w:r>
      <w:r w:rsidRPr="00A13747">
        <w:rPr>
          <w:rFonts w:ascii="Times New Roman" w:hAnsi="Times New Roman" w:cs="Times New Roman"/>
          <w:i/>
          <w:noProof/>
        </w:rPr>
        <w:t>FASEB J</w:t>
      </w:r>
      <w:r w:rsidRPr="00A13747">
        <w:rPr>
          <w:rFonts w:ascii="Times New Roman" w:hAnsi="Times New Roman" w:cs="Times New Roman"/>
          <w:noProof/>
        </w:rPr>
        <w:t xml:space="preserve"> </w:t>
      </w:r>
      <w:r w:rsidRPr="00A13747">
        <w:rPr>
          <w:rFonts w:ascii="Times New Roman" w:hAnsi="Times New Roman" w:cs="Times New Roman"/>
          <w:b/>
          <w:noProof/>
        </w:rPr>
        <w:t>15</w:t>
      </w:r>
      <w:r w:rsidRPr="00A13747">
        <w:rPr>
          <w:rFonts w:ascii="Times New Roman" w:hAnsi="Times New Roman" w:cs="Times New Roman"/>
          <w:noProof/>
        </w:rPr>
        <w:t>: 276-278.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Salminen, MO, Carr, JK, Burke, DS, McCutchan, FE (1995) Identification of breakpoints in intergenotypic recombinants of HIV type 1 by bootscanning.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1423-1425.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Sandstrom, EG, Kaplan, JC (1987) Antiviral therapy in AIDS. Clinical pharmacological properties and therapeutic experience to date. </w:t>
      </w:r>
      <w:r w:rsidRPr="00A13747">
        <w:rPr>
          <w:rFonts w:ascii="Times New Roman" w:hAnsi="Times New Roman" w:cs="Times New Roman"/>
          <w:i/>
          <w:noProof/>
        </w:rPr>
        <w:t>Drugs</w:t>
      </w:r>
      <w:r w:rsidRPr="00A13747">
        <w:rPr>
          <w:rFonts w:ascii="Times New Roman" w:hAnsi="Times New Roman" w:cs="Times New Roman"/>
          <w:noProof/>
        </w:rPr>
        <w:t xml:space="preserve"> </w:t>
      </w:r>
      <w:r w:rsidRPr="00A13747">
        <w:rPr>
          <w:rFonts w:ascii="Times New Roman" w:hAnsi="Times New Roman" w:cs="Times New Roman"/>
          <w:b/>
          <w:noProof/>
        </w:rPr>
        <w:t>34</w:t>
      </w:r>
      <w:r w:rsidRPr="00A13747">
        <w:rPr>
          <w:rFonts w:ascii="Times New Roman" w:hAnsi="Times New Roman" w:cs="Times New Roman"/>
          <w:noProof/>
        </w:rPr>
        <w:t>: 372-390.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Sanger, F, Nicklen, S, Coulson, AR (1977a) DNA sequencing with chain-terminating inhibitors.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5463-5467.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Sanger, F, Nicklen, S, Coulson, AR (1977b) DNA sequencing with chain-terminating inhibitors.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5463-5467.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79</w:t>
      </w:r>
      <w:r w:rsidRPr="00A13747">
        <w:rPr>
          <w:rFonts w:ascii="Times New Roman" w:hAnsi="Times New Roman" w:cs="Times New Roman"/>
          <w:noProof/>
        </w:rPr>
        <w:t>: 12515–12527.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Sarafianos, SG, Hughes, SH, Arnold, E (2004) Designing anti-AIDS drugs targeting the major mechanism of HIV-1 RT resistance to nucleoside analog drugs. </w:t>
      </w:r>
      <w:r w:rsidRPr="00A13747">
        <w:rPr>
          <w:rFonts w:ascii="Times New Roman" w:hAnsi="Times New Roman" w:cs="Times New Roman"/>
          <w:i/>
          <w:noProof/>
        </w:rPr>
        <w:t>The International Journal of Biochemistry &amp; Cell Biology</w:t>
      </w:r>
      <w:r w:rsidRPr="00A13747">
        <w:rPr>
          <w:rFonts w:ascii="Times New Roman" w:hAnsi="Times New Roman" w:cs="Times New Roman"/>
          <w:noProof/>
        </w:rPr>
        <w:t xml:space="preserve"> </w:t>
      </w:r>
      <w:r w:rsidRPr="00A13747">
        <w:rPr>
          <w:rFonts w:ascii="Times New Roman" w:hAnsi="Times New Roman" w:cs="Times New Roman"/>
          <w:b/>
          <w:noProof/>
        </w:rPr>
        <w:t>36</w:t>
      </w:r>
      <w:r w:rsidRPr="00A13747">
        <w:rPr>
          <w:rFonts w:ascii="Times New Roman" w:hAnsi="Times New Roman" w:cs="Times New Roman"/>
          <w:noProof/>
        </w:rPr>
        <w:t>: 1706-1715.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Sarafianos, SG, Marchand, B, Das, K, Himmel, DM, Parniak, MA, Hughes, SH, Arnold, E (2009) Structure and Function of HIV-1 Reverse Transcriptase: Molecular Mechanisms of Polymerization and Inhibition. </w:t>
      </w:r>
      <w:r w:rsidRPr="00A13747">
        <w:rPr>
          <w:rFonts w:ascii="Times New Roman" w:hAnsi="Times New Roman" w:cs="Times New Roman"/>
          <w:i/>
          <w:noProof/>
        </w:rPr>
        <w:t>Journal of Molecular Biology</w:t>
      </w:r>
      <w:r w:rsidRPr="00A13747">
        <w:rPr>
          <w:rFonts w:ascii="Times New Roman" w:hAnsi="Times New Roman" w:cs="Times New Roman"/>
          <w:noProof/>
        </w:rPr>
        <w:t xml:space="preserve"> </w:t>
      </w:r>
      <w:r w:rsidRPr="00A13747">
        <w:rPr>
          <w:rFonts w:ascii="Times New Roman" w:hAnsi="Times New Roman" w:cs="Times New Roman"/>
          <w:b/>
          <w:noProof/>
        </w:rPr>
        <w:t>385</w:t>
      </w:r>
      <w:r w:rsidRPr="00A13747">
        <w:rPr>
          <w:rFonts w:ascii="Times New Roman" w:hAnsi="Times New Roman" w:cs="Times New Roman"/>
          <w:noProof/>
        </w:rPr>
        <w:t>: 693-713.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335</w:t>
      </w:r>
      <w:r w:rsidRPr="00A13747">
        <w:rPr>
          <w:rFonts w:ascii="Times New Roman" w:hAnsi="Times New Roman" w:cs="Times New Roman"/>
          <w:noProof/>
        </w:rPr>
        <w:t>: 1099-1106.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Sawai, ET, Baur, A, Struble, H, Peterlin, BM, Levy, JA, Cheng-Mayer, C (1994) Human immunodeficiency virus type 1 Nef associates with a cellular serine kinase in T lymphocytes.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91</w:t>
      </w:r>
      <w:r w:rsidRPr="00A13747">
        <w:rPr>
          <w:rFonts w:ascii="Times New Roman" w:hAnsi="Times New Roman" w:cs="Times New Roman"/>
          <w:noProof/>
        </w:rPr>
        <w:t>: 1539-1543.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Schafer, A, Bogerd, HP, Cullen, BR (2004) Specific packaging of APOBEC3G into HIV-1 virions is mediated by the nucleocapsid domain of the gag polyprotein precursor.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328</w:t>
      </w:r>
      <w:r w:rsidRPr="00A13747">
        <w:rPr>
          <w:rFonts w:ascii="Times New Roman" w:hAnsi="Times New Roman" w:cs="Times New Roman"/>
          <w:noProof/>
        </w:rPr>
        <w:t>: 163-168.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Schubert, U, Ott, DE, Chertova, EN, Welker, R, Tessmer, U, Princiotta, MF, Bennink, JR, Krausslich, HG, Yewdell, JW (2000) Proteasome inhibition interferes with gag polyprotein processing, release, and maturation of HIV-1 and HIV-2.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97</w:t>
      </w:r>
      <w:r w:rsidRPr="00A13747">
        <w:rPr>
          <w:rFonts w:ascii="Times New Roman" w:hAnsi="Times New Roman" w:cs="Times New Roman"/>
          <w:noProof/>
        </w:rPr>
        <w:t>: 13057-13062.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Schuurman, R, Brambilla, D, de Groot, T, Huang, D, Land, S, Bremer, J, Benders, I, Boucher, CA (2002) Underestimation of HIV type 1 drug resistance mutations: results from the ENVA-2 genotyping proficiency program.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243-248.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Seelmeier, S, Schmidt, H, Turk, V, von der Helm, K (1988) Human immunodeficiency virus has an aspartic-type protease that can be inhibited by pepstatin A.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6612-6616.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172</w:t>
      </w:r>
      <w:r w:rsidRPr="00A13747">
        <w:rPr>
          <w:rFonts w:ascii="Times New Roman" w:hAnsi="Times New Roman" w:cs="Times New Roman"/>
          <w:noProof/>
        </w:rPr>
        <w:t>: 70-78.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Shafer, RW, Merigan, TC (1995) New virologic tools for the design and analysis of clinical trials.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171</w:t>
      </w:r>
      <w:r w:rsidRPr="00A13747">
        <w:rPr>
          <w:rFonts w:ascii="Times New Roman" w:hAnsi="Times New Roman" w:cs="Times New Roman"/>
          <w:noProof/>
        </w:rPr>
        <w:t>: 1325-1328.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Shah, VB, Shi, J, Hout, DR, Oztop, I, Krishnan, L, Ahn, J, Shotwell, MS, Engelman, A, Aiken, C (2013) The host proteins transportin SR2/TNPO3 and cyclophilin A exert opposing effects on HIV-1 uncoating.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87</w:t>
      </w:r>
      <w:r w:rsidRPr="00A13747">
        <w:rPr>
          <w:rFonts w:ascii="Times New Roman" w:hAnsi="Times New Roman" w:cs="Times New Roman"/>
          <w:noProof/>
        </w:rPr>
        <w:t>: 422-432.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Sharp, PM, Hahn, BH The evolution of HIV-1 and the origin of AIDS. </w:t>
      </w:r>
      <w:r w:rsidRPr="00A13747">
        <w:rPr>
          <w:rFonts w:ascii="Times New Roman" w:hAnsi="Times New Roman" w:cs="Times New Roman"/>
          <w:i/>
          <w:noProof/>
        </w:rPr>
        <w:t>Philosophical Transactions of the Royal Society B: Biological Sciences</w:t>
      </w:r>
      <w:r w:rsidRPr="00A13747">
        <w:rPr>
          <w:rFonts w:ascii="Times New Roman" w:hAnsi="Times New Roman" w:cs="Times New Roman"/>
          <w:noProof/>
        </w:rPr>
        <w:t xml:space="preserve"> </w:t>
      </w:r>
      <w:r w:rsidRPr="00A13747">
        <w:rPr>
          <w:rFonts w:ascii="Times New Roman" w:hAnsi="Times New Roman" w:cs="Times New Roman"/>
          <w:b/>
          <w:noProof/>
        </w:rPr>
        <w:t>365</w:t>
      </w:r>
      <w:r w:rsidRPr="00A13747">
        <w:rPr>
          <w:rFonts w:ascii="Times New Roman" w:hAnsi="Times New Roman" w:cs="Times New Roman"/>
          <w:noProof/>
        </w:rPr>
        <w:t>: 2487-2494.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Sharp, PM, Hahn, BH (2010) The evolution of HIV-1 and the origin of AIDS. </w:t>
      </w:r>
      <w:r w:rsidRPr="00A13747">
        <w:rPr>
          <w:rFonts w:ascii="Times New Roman" w:hAnsi="Times New Roman" w:cs="Times New Roman"/>
          <w:i/>
          <w:noProof/>
        </w:rPr>
        <w:t>Philosophical Transactions of the Royal Society B: Biological Sciences</w:t>
      </w:r>
      <w:r w:rsidRPr="00A13747">
        <w:rPr>
          <w:rFonts w:ascii="Times New Roman" w:hAnsi="Times New Roman" w:cs="Times New Roman"/>
          <w:noProof/>
        </w:rPr>
        <w:t xml:space="preserve"> </w:t>
      </w:r>
      <w:r w:rsidRPr="00A13747">
        <w:rPr>
          <w:rFonts w:ascii="Times New Roman" w:hAnsi="Times New Roman" w:cs="Times New Roman"/>
          <w:b/>
          <w:noProof/>
        </w:rPr>
        <w:t>365</w:t>
      </w:r>
      <w:r w:rsidRPr="00A13747">
        <w:rPr>
          <w:rFonts w:ascii="Times New Roman" w:hAnsi="Times New Roman" w:cs="Times New Roman"/>
          <w:noProof/>
        </w:rPr>
        <w:t>: 2487-2494.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Sharp, PM, Robertson, DL, Hahn, BH (1995) Cross-Species Transmission and Recombination of 'AIDS' Viruses. </w:t>
      </w:r>
      <w:r w:rsidRPr="00A13747">
        <w:rPr>
          <w:rFonts w:ascii="Times New Roman" w:hAnsi="Times New Roman" w:cs="Times New Roman"/>
          <w:i/>
          <w:noProof/>
        </w:rPr>
        <w:t>Philosophical Transactions: Biological Sciences</w:t>
      </w:r>
      <w:r w:rsidRPr="00A13747">
        <w:rPr>
          <w:rFonts w:ascii="Times New Roman" w:hAnsi="Times New Roman" w:cs="Times New Roman"/>
          <w:noProof/>
        </w:rPr>
        <w:t xml:space="preserve"> </w:t>
      </w:r>
      <w:r w:rsidRPr="00A13747">
        <w:rPr>
          <w:rFonts w:ascii="Times New Roman" w:hAnsi="Times New Roman" w:cs="Times New Roman"/>
          <w:b/>
          <w:noProof/>
        </w:rPr>
        <w:t>349</w:t>
      </w:r>
      <w:r w:rsidRPr="00A13747">
        <w:rPr>
          <w:rFonts w:ascii="Times New Roman" w:hAnsi="Times New Roman" w:cs="Times New Roman"/>
          <w:noProof/>
        </w:rPr>
        <w:t>: 41-47.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Sheehy, AM, Gaddis, NC, Choi, JD, Malim, MH (2002) Isolation of a human gene that inhibits HIV-1 infection and is suppressed by the viral Vif protein.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418</w:t>
      </w:r>
      <w:r w:rsidRPr="00A13747">
        <w:rPr>
          <w:rFonts w:ascii="Times New Roman" w:hAnsi="Times New Roman" w:cs="Times New Roman"/>
          <w:noProof/>
        </w:rPr>
        <w:t>: 646-650.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Sheehy, AM, Gaddis, NC, Malim, MH (2003) The antiretroviral enzyme APOBEC3G is degraded by the proteasome in response to HIV-1 Vif.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1404–1407.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Shendure, J, Ji, H (2008a) Next-generation DNA sequencing. </w:t>
      </w:r>
      <w:r w:rsidRPr="00A13747">
        <w:rPr>
          <w:rFonts w:ascii="Times New Roman" w:hAnsi="Times New Roman" w:cs="Times New Roman"/>
          <w:i/>
          <w:noProof/>
        </w:rPr>
        <w:t>Nature Biotechnology</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1135-1145.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Shendure, J, Ji, H (2008b) Next-generation DNA sequencing. </w:t>
      </w:r>
      <w:r w:rsidRPr="00A13747">
        <w:rPr>
          <w:rFonts w:ascii="Times New Roman" w:hAnsi="Times New Roman" w:cs="Times New Roman"/>
          <w:i/>
          <w:noProof/>
        </w:rPr>
        <w:t>Nat Biotechnol</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1135-1145.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Shi, C, Mellors, JW (1997) A recombinant retroviral system for rapid in vivo analysis of human immunodeficiency virus type 1 susceptibility to reverse transcriptase inhibitors.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41</w:t>
      </w:r>
      <w:r w:rsidRPr="00A13747">
        <w:rPr>
          <w:rFonts w:ascii="Times New Roman" w:hAnsi="Times New Roman" w:cs="Times New Roman"/>
          <w:noProof/>
        </w:rPr>
        <w:t>: 2781-2785.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92</w:t>
      </w:r>
      <w:r w:rsidRPr="00A13747">
        <w:rPr>
          <w:rFonts w:ascii="Times New Roman" w:hAnsi="Times New Roman" w:cs="Times New Roman"/>
          <w:noProof/>
        </w:rPr>
        <w:t>: 2398-2402.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t>
      </w:r>
      <w:r w:rsidRPr="00A13747">
        <w:rPr>
          <w:rFonts w:ascii="Times New Roman" w:hAnsi="Times New Roman" w:cs="Times New Roman"/>
          <w:i/>
          <w:noProof/>
        </w:rPr>
        <w:t>Journal of Infectious Diseases</w:t>
      </w:r>
      <w:r w:rsidRPr="00A13747">
        <w:rPr>
          <w:rFonts w:ascii="Times New Roman" w:hAnsi="Times New Roman" w:cs="Times New Roman"/>
          <w:noProof/>
        </w:rPr>
        <w:t xml:space="preserve"> </w:t>
      </w:r>
      <w:r w:rsidRPr="00A13747">
        <w:rPr>
          <w:rFonts w:ascii="Times New Roman" w:hAnsi="Times New Roman" w:cs="Times New Roman"/>
          <w:b/>
          <w:noProof/>
        </w:rPr>
        <w:t>199</w:t>
      </w:r>
      <w:r w:rsidRPr="00A13747">
        <w:rPr>
          <w:rFonts w:ascii="Times New Roman" w:hAnsi="Times New Roman" w:cs="Times New Roman"/>
          <w:noProof/>
        </w:rPr>
        <w:t>: 693-701.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199</w:t>
      </w:r>
      <w:r w:rsidRPr="00A13747">
        <w:rPr>
          <w:rFonts w:ascii="Times New Roman" w:hAnsi="Times New Roman" w:cs="Times New Roman"/>
          <w:noProof/>
        </w:rPr>
        <w:t>: 693-701.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Simmons, A, Aluvihare, V, McMichael, A (2001) Nef triggers a transcriptional program in T cells imitating single-signal T cell activation and inducing HIV virulence mediators. </w:t>
      </w:r>
      <w:r w:rsidRPr="00A13747">
        <w:rPr>
          <w:rFonts w:ascii="Times New Roman" w:hAnsi="Times New Roman" w:cs="Times New Roman"/>
          <w:i/>
          <w:noProof/>
        </w:rPr>
        <w:t>Immunity</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763-777.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Simon, F, Mauclère, P, Roques, P, Loussert-Ajaka, I, Müller-Trutwin, MC, Saragosti, S, Georges-Courbot, MC, Barré-Sinoussi, F, Brun-Vézinet, F (1998a) Identification of a new human immunodeficiency virus type 1 distinct from group M and group O.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1032-1037.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Simon, JHM, Gaddis, NC, Fouchier, RAM, Malim, MH (1998b) Evidence for a newly discovered cellular anti-HIV-1 phenotype.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1397-1400.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Simon, V, Zennou, V, Murray, D, Huang, Y, Ho, DD, Bieniasz, PD (2005) Natural variation in Vif: differential impact on APOBEC3G/3F and a potential role in HIV-1 diversification. </w:t>
      </w:r>
      <w:r w:rsidRPr="00A13747">
        <w:rPr>
          <w:rFonts w:ascii="Times New Roman" w:hAnsi="Times New Roman" w:cs="Times New Roman"/>
          <w:i/>
          <w:noProof/>
        </w:rPr>
        <w:t>PLoS pathogens</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e6.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118</w:t>
      </w:r>
      <w:r w:rsidRPr="00A13747">
        <w:rPr>
          <w:rFonts w:ascii="Times New Roman" w:hAnsi="Times New Roman" w:cs="Times New Roman"/>
          <w:noProof/>
        </w:rPr>
        <w:t>: 321-330.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Sluis-Cremer, N, Arion, D, Parniak*, MA (2000) Molecular mechanisms of HIV-1 resistance to nucleoside reverse transcriptase inhibitors (NRTIs). </w:t>
      </w:r>
      <w:r w:rsidRPr="00A13747">
        <w:rPr>
          <w:rFonts w:ascii="Times New Roman" w:hAnsi="Times New Roman" w:cs="Times New Roman"/>
          <w:i/>
          <w:noProof/>
        </w:rPr>
        <w:t>Cellular and Molecular Life Sciences CMLS</w:t>
      </w:r>
      <w:r w:rsidRPr="00A13747">
        <w:rPr>
          <w:rFonts w:ascii="Times New Roman" w:hAnsi="Times New Roman" w:cs="Times New Roman"/>
          <w:noProof/>
        </w:rPr>
        <w:t xml:space="preserve"> </w:t>
      </w:r>
      <w:r w:rsidRPr="00A13747">
        <w:rPr>
          <w:rFonts w:ascii="Times New Roman" w:hAnsi="Times New Roman" w:cs="Times New Roman"/>
          <w:b/>
          <w:noProof/>
        </w:rPr>
        <w:t>57</w:t>
      </w:r>
      <w:r w:rsidRPr="00A13747">
        <w:rPr>
          <w:rFonts w:ascii="Times New Roman" w:hAnsi="Times New Roman" w:cs="Times New Roman"/>
          <w:noProof/>
        </w:rPr>
        <w:t>: 1408-1422.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Smyth, RP, Davenport, MP, Mak, J (2012) The origin of genetic diversity in HIV-1. </w:t>
      </w:r>
      <w:r w:rsidRPr="00A13747">
        <w:rPr>
          <w:rFonts w:ascii="Times New Roman" w:hAnsi="Times New Roman" w:cs="Times New Roman"/>
          <w:i/>
          <w:noProof/>
        </w:rPr>
        <w:t>Virus Res</w:t>
      </w:r>
      <w:r w:rsidRPr="00A13747">
        <w:rPr>
          <w:rFonts w:ascii="Times New Roman" w:hAnsi="Times New Roman" w:cs="Times New Roman"/>
          <w:noProof/>
        </w:rPr>
        <w:t xml:space="preserve"> </w:t>
      </w:r>
      <w:r w:rsidRPr="00A13747">
        <w:rPr>
          <w:rFonts w:ascii="Times New Roman" w:hAnsi="Times New Roman" w:cs="Times New Roman"/>
          <w:b/>
          <w:noProof/>
        </w:rPr>
        <w:t>169</w:t>
      </w:r>
      <w:r w:rsidRPr="00A13747">
        <w:rPr>
          <w:rFonts w:ascii="Times New Roman" w:hAnsi="Times New Roman" w:cs="Times New Roman"/>
          <w:noProof/>
        </w:rPr>
        <w:t>: 415-429.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Sodroski, J, Rosen, C, Wong-Staal, F, Salahuddin, SZ, Popovic, M, Arya, S, Gallo, RC, Haseltine, WA (1985) Trans-acting transcriptional regulation of human T-cell leukemia virus type III long terminal repeat.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227</w:t>
      </w:r>
      <w:r w:rsidRPr="00A13747">
        <w:rPr>
          <w:rFonts w:ascii="Times New Roman" w:hAnsi="Times New Roman" w:cs="Times New Roman"/>
          <w:noProof/>
        </w:rPr>
        <w:t>: 171-173.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341</w:t>
      </w:r>
      <w:r w:rsidRPr="00A13747">
        <w:rPr>
          <w:rFonts w:ascii="Times New Roman" w:hAnsi="Times New Roman" w:cs="Times New Roman"/>
          <w:noProof/>
        </w:rPr>
        <w:t>: 1865-1873.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341</w:t>
      </w:r>
      <w:r w:rsidRPr="00A13747">
        <w:rPr>
          <w:rFonts w:ascii="Times New Roman" w:hAnsi="Times New Roman" w:cs="Times New Roman"/>
          <w:noProof/>
        </w:rPr>
        <w:t>: 1865-1873.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Stopak, K, de Noronha, C, Yonemoto, W, Greene, WC (2003) HIV-1 Vif blocks the antiviral activity of APOBEC3G by impairing both its translation and intracellular stability. </w:t>
      </w:r>
      <w:r w:rsidRPr="00A13747">
        <w:rPr>
          <w:rFonts w:ascii="Times New Roman" w:hAnsi="Times New Roman" w:cs="Times New Roman"/>
          <w:i/>
          <w:noProof/>
        </w:rPr>
        <w:t>Molecular cell</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591–601.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Strebel, K, Klimkait, T, Martin, MA (1988) A novel gene of HIV-1, vpu, and its 16-kilodalton product.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241</w:t>
      </w:r>
      <w:r w:rsidRPr="00A13747">
        <w:rPr>
          <w:rFonts w:ascii="Times New Roman" w:hAnsi="Times New Roman" w:cs="Times New Roman"/>
          <w:noProof/>
        </w:rPr>
        <w:t>: 1221-1223.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Struck, D, Wallis, CL, Denisov, G, Lambert, C, Servais, JY, Viana, RV, Letsoalo, E, Bronze, M, Aitken, SC, Schuurman, R, Stevens, W, Schmit, JC, Rinke de Wit, T, Perez Bercoff, D (2012) Automated sequence analysis and editing software for HIV drug resistance testing. </w:t>
      </w:r>
      <w:r w:rsidRPr="00A13747">
        <w:rPr>
          <w:rFonts w:ascii="Times New Roman" w:hAnsi="Times New Roman" w:cs="Times New Roman"/>
          <w:i/>
          <w:noProof/>
        </w:rPr>
        <w:t>J Clin Virol</w:t>
      </w:r>
      <w:r w:rsidRPr="00A13747">
        <w:rPr>
          <w:rFonts w:ascii="Times New Roman" w:hAnsi="Times New Roman" w:cs="Times New Roman"/>
          <w:noProof/>
        </w:rPr>
        <w:t xml:space="preserve"> </w:t>
      </w:r>
      <w:r w:rsidRPr="00A13747">
        <w:rPr>
          <w:rFonts w:ascii="Times New Roman" w:hAnsi="Times New Roman" w:cs="Times New Roman"/>
          <w:b/>
          <w:noProof/>
        </w:rPr>
        <w:t>54</w:t>
      </w:r>
      <w:r w:rsidRPr="00A13747">
        <w:rPr>
          <w:rFonts w:ascii="Times New Roman" w:hAnsi="Times New Roman" w:cs="Times New Roman"/>
          <w:noProof/>
        </w:rPr>
        <w:t>: 30-35.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Stuhlmann, H, Berg, P (1992) Homologous recombination of copackaged retrovirus RNAs during reverse transcription.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2378-2388.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Stuyver, L, Wyseur, A, Rombout, A, Louwagie, J, Scarcez, T, Verhofstede, C, Rimland, D, Schinazi, RF, Rossau, R (1997) Line probe assay for rapid detection of drug-selected mutations in the human immunodeficiency virus type 1 reverse transcriptase gene.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41</w:t>
      </w:r>
      <w:r w:rsidRPr="00A13747">
        <w:rPr>
          <w:rFonts w:ascii="Times New Roman" w:hAnsi="Times New Roman" w:cs="Times New Roman"/>
          <w:noProof/>
        </w:rPr>
        <w:t>: 284-291.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Tan, K, Liu, J-h, Wang, J-h, Shen, S, Lu, M (1997) Atomic structure of a thermostable subdomain of HIV-1 gp41.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94</w:t>
      </w:r>
      <w:r w:rsidRPr="00A13747">
        <w:rPr>
          <w:rFonts w:ascii="Times New Roman" w:hAnsi="Times New Roman" w:cs="Times New Roman"/>
          <w:noProof/>
        </w:rPr>
        <w:t>: 12303-12308.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Taylor, BS, Sobieszczyk, ME, McCutchan, FE, Hammer, SM (2008) The Challenge of HIV-1 Subtype Diversity.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358</w:t>
      </w:r>
      <w:r w:rsidRPr="00A13747">
        <w:rPr>
          <w:rFonts w:ascii="Times New Roman" w:hAnsi="Times New Roman" w:cs="Times New Roman"/>
          <w:noProof/>
        </w:rPr>
        <w:t>: 1590-1602.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63</w:t>
      </w:r>
      <w:r w:rsidRPr="00A13747">
        <w:rPr>
          <w:rFonts w:ascii="Times New Roman" w:hAnsi="Times New Roman" w:cs="Times New Roman"/>
          <w:noProof/>
        </w:rPr>
        <w:t>: 2118-2125.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Thompson, SR, Sarnow, P (2000) Regulation of host cell translation by viruses and effects on cell function. </w:t>
      </w:r>
      <w:r w:rsidRPr="00A13747">
        <w:rPr>
          <w:rFonts w:ascii="Times New Roman" w:hAnsi="Times New Roman" w:cs="Times New Roman"/>
          <w:i/>
          <w:noProof/>
        </w:rPr>
        <w:t>Curr Opin Microbiol</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366-370.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Tisdale, M, Kemp, SD, Parry, NR, Larder, BA (1993) Rapid in vitro selection of human immunodeficiency virus type 1 resistant to 3'-thiacytidine inhibitors due to a mutation in the YMDD region of reverse transcriptase.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90</w:t>
      </w:r>
      <w:r w:rsidRPr="00A13747">
        <w:rPr>
          <w:rFonts w:ascii="Times New Roman" w:hAnsi="Times New Roman" w:cs="Times New Roman"/>
          <w:noProof/>
        </w:rPr>
        <w:t>: 5653-5656.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Tovanabutra, S, Robison, V, Wongtrakul, J, Sennum, S, Suriyanon, V, Kingkeow, D, Kawichai, S, Tanan, P, Duerr, A, Nelson, KE (2002) Male viral load and heterosexual transmission of HIV-1 subtype E in northern Thailand. </w:t>
      </w:r>
      <w:r w:rsidRPr="00A13747">
        <w:rPr>
          <w:rFonts w:ascii="Times New Roman" w:hAnsi="Times New Roman" w:cs="Times New Roman"/>
          <w:i/>
          <w:noProof/>
        </w:rPr>
        <w:t>J Acquir Immune Defic Syndr</w:t>
      </w:r>
      <w:r w:rsidRPr="00A13747">
        <w:rPr>
          <w:rFonts w:ascii="Times New Roman" w:hAnsi="Times New Roman" w:cs="Times New Roman"/>
          <w:noProof/>
        </w:rPr>
        <w:t xml:space="preserve"> </w:t>
      </w:r>
      <w:r w:rsidRPr="00A13747">
        <w:rPr>
          <w:rFonts w:ascii="Times New Roman" w:hAnsi="Times New Roman" w:cs="Times New Roman"/>
          <w:b/>
          <w:noProof/>
        </w:rPr>
        <w:t>29</w:t>
      </w:r>
      <w:r w:rsidRPr="00A13747">
        <w:rPr>
          <w:rFonts w:ascii="Times New Roman" w:hAnsi="Times New Roman" w:cs="Times New Roman"/>
          <w:noProof/>
        </w:rPr>
        <w:t>: 275-283.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Tsiodras, S, Mantzoros, C, Hammer, S, Samore, M (2000) Effects of protease inhibitors on hyperglycemia, hyperlipidemia, and lipodystrophy: a 5-year cohort study. </w:t>
      </w:r>
      <w:r w:rsidRPr="00A13747">
        <w:rPr>
          <w:rFonts w:ascii="Times New Roman" w:hAnsi="Times New Roman" w:cs="Times New Roman"/>
          <w:i/>
          <w:noProof/>
        </w:rPr>
        <w:t>Arch Intern Med</w:t>
      </w:r>
      <w:r w:rsidRPr="00A13747">
        <w:rPr>
          <w:rFonts w:ascii="Times New Roman" w:hAnsi="Times New Roman" w:cs="Times New Roman"/>
          <w:noProof/>
        </w:rPr>
        <w:t xml:space="preserve"> </w:t>
      </w:r>
      <w:r w:rsidRPr="00A13747">
        <w:rPr>
          <w:rFonts w:ascii="Times New Roman" w:hAnsi="Times New Roman" w:cs="Times New Roman"/>
          <w:b/>
          <w:noProof/>
        </w:rPr>
        <w:t>160</w:t>
      </w:r>
      <w:r w:rsidRPr="00A13747">
        <w:rPr>
          <w:rFonts w:ascii="Times New Roman" w:hAnsi="Times New Roman" w:cs="Times New Roman"/>
          <w:noProof/>
        </w:rPr>
        <w:t>: 2050-2056.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UNAIDS (2012) Global Report 2012: UNAIDS Report on the Global AIDS Epidemic. ebookpartnership. com.</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Vacca, JP, Dorsey, BD, Schleif, WA, Levin, RB, McDaniel, SL, Darke, PL, Zugay, J, Quintero, JC, Blahy, OM, Roth, E (1994) L-735,524: an orally bioavailable human immunodeficiency virus type 1 protease inhibitor.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91</w:t>
      </w:r>
      <w:r w:rsidRPr="00A13747">
        <w:rPr>
          <w:rFonts w:ascii="Times New Roman" w:hAnsi="Times New Roman" w:cs="Times New Roman"/>
          <w:noProof/>
        </w:rPr>
        <w:t>: 4096-4100.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Vacca, JP, Guare, JP, deSolms, SJ, Sanders, WM, Giuliani, EA, Young, SD, Darke, PL, Zugay, J, Sigal, IS, Schleif, WA, et al. (1991) L-687,908, a potent hydroxyethylene-containing HIV protease inhibitor. </w:t>
      </w:r>
      <w:r w:rsidRPr="00A13747">
        <w:rPr>
          <w:rFonts w:ascii="Times New Roman" w:hAnsi="Times New Roman" w:cs="Times New Roman"/>
          <w:i/>
          <w:noProof/>
        </w:rPr>
        <w:t>J Med Chem</w:t>
      </w:r>
      <w:r w:rsidRPr="00A13747">
        <w:rPr>
          <w:rFonts w:ascii="Times New Roman" w:hAnsi="Times New Roman" w:cs="Times New Roman"/>
          <w:noProof/>
        </w:rPr>
        <w:t xml:space="preserve"> </w:t>
      </w:r>
      <w:r w:rsidRPr="00A13747">
        <w:rPr>
          <w:rFonts w:ascii="Times New Roman" w:hAnsi="Times New Roman" w:cs="Times New Roman"/>
          <w:b/>
          <w:noProof/>
        </w:rPr>
        <w:t>34</w:t>
      </w:r>
      <w:r w:rsidRPr="00A13747">
        <w:rPr>
          <w:rFonts w:ascii="Times New Roman" w:hAnsi="Times New Roman" w:cs="Times New Roman"/>
          <w:noProof/>
        </w:rPr>
        <w:t>: 1225-1228.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Vallari, A, Holzmayer, V, Harris, B, Yamaguchi, J, Ngansop, C, Makamche, F, Mbanya, D, Kaptué, L, Ndembi, N, Gürtler, L, Devare, S, Brennan, CA (2011) Confirmation of Putative HIV-1 Group P in Cameroon.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1403-1407.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171</w:t>
      </w:r>
      <w:r w:rsidRPr="00A13747">
        <w:rPr>
          <w:rFonts w:ascii="Times New Roman" w:hAnsi="Times New Roman" w:cs="Times New Roman"/>
          <w:noProof/>
        </w:rPr>
        <w:t>: 1166-1171.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 Vaerenbergh, K (2001) Study of the impact of HIV genotypic drug resistance testing on therapy efficacy. </w:t>
      </w:r>
      <w:r w:rsidRPr="00A13747">
        <w:rPr>
          <w:rFonts w:ascii="Times New Roman" w:hAnsi="Times New Roman" w:cs="Times New Roman"/>
          <w:i/>
          <w:noProof/>
        </w:rPr>
        <w:t>Verhandelingen - Koninklijke Academie voor Geneeskunde van België</w:t>
      </w:r>
      <w:r w:rsidRPr="00A13747">
        <w:rPr>
          <w:rFonts w:ascii="Times New Roman" w:hAnsi="Times New Roman" w:cs="Times New Roman"/>
          <w:noProof/>
        </w:rPr>
        <w:t xml:space="preserve"> </w:t>
      </w:r>
      <w:r w:rsidRPr="00A13747">
        <w:rPr>
          <w:rFonts w:ascii="Times New Roman" w:hAnsi="Times New Roman" w:cs="Times New Roman"/>
          <w:b/>
          <w:noProof/>
        </w:rPr>
        <w:t>63</w:t>
      </w:r>
      <w:r w:rsidRPr="00A13747">
        <w:rPr>
          <w:rFonts w:ascii="Times New Roman" w:hAnsi="Times New Roman" w:cs="Times New Roman"/>
          <w:noProof/>
        </w:rPr>
        <w:t>: 447-473.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529-537.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VANDEN HAESEVELDE, MM, Peeters, M, JANNES, G, JANSSENS, W, VAN DER GROEN, G, SHARP, PM, SAMAN, E (1996) Sequence analysis of a highly divergent HIV-1-related lentivirus isolated from a wild captured chimpanzee.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221</w:t>
      </w:r>
      <w:r w:rsidRPr="00A13747">
        <w:rPr>
          <w:rFonts w:ascii="Times New Roman" w:hAnsi="Times New Roman" w:cs="Times New Roman"/>
          <w:noProof/>
        </w:rPr>
        <w:t>: 346–350.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Varghese, V, Wang, E, Babrzadeh, F, Bachmann, MH, Shahriar, R, Liu, T, Mappala, SJ, Gharizadeh, B, Fessel, WJ, Katzenstein, D, Kassaye, S, Shafer, RW (2010) Nucleic acid template and the risk of a PCR-Induced HIV-1 drug resistance mutation.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e10992.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Vella, S, Schwartlander, B, Sow, SP, Eholie, SP, Murphy, RL (2012) The history of antiretroviral therapy and of its implementation in resource-limited areas of the world.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1231-1241.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333</w:t>
      </w:r>
      <w:r w:rsidRPr="00A13747">
        <w:rPr>
          <w:rFonts w:ascii="Times New Roman" w:hAnsi="Times New Roman" w:cs="Times New Roman"/>
          <w:noProof/>
        </w:rPr>
        <w:t>: 401-407.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322</w:t>
      </w:r>
      <w:r w:rsidRPr="00A13747">
        <w:rPr>
          <w:rFonts w:ascii="Times New Roman" w:hAnsi="Times New Roman" w:cs="Times New Roman"/>
          <w:noProof/>
        </w:rPr>
        <w:t>: 941-949.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von Schwedler, U, Song, J, Aiken, C, Trono, D (1993) Vif is crucial for human immunodeficiency virus type 1 proviral DNA synthesis in infected cells.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67</w:t>
      </w:r>
      <w:r w:rsidRPr="00A13747">
        <w:rPr>
          <w:rFonts w:ascii="Times New Roman" w:hAnsi="Times New Roman" w:cs="Times New Roman"/>
          <w:noProof/>
        </w:rPr>
        <w:t>: 4945-4955.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Wain-Hobson, S, Sonigo, P, Danos, O, Cole, S, Alizon, M (1985) Nucleotide sequence of the AIDS virus, LAV.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40</w:t>
      </w:r>
      <w:r w:rsidRPr="00A13747">
        <w:rPr>
          <w:rFonts w:ascii="Times New Roman" w:hAnsi="Times New Roman" w:cs="Times New Roman"/>
          <w:noProof/>
        </w:rPr>
        <w:t>: 9–17.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Wang, C, Mitsuya, Y, Gharizadeh, B, Ronaghi, M, Shafer, RW (2007) Characterization of mutation spectra with ultra-deep pyrosequencing: application to HIV-1 drug resistance. </w:t>
      </w:r>
      <w:r w:rsidRPr="00A13747">
        <w:rPr>
          <w:rFonts w:ascii="Times New Roman" w:hAnsi="Times New Roman" w:cs="Times New Roman"/>
          <w:i/>
          <w:noProof/>
        </w:rPr>
        <w:t>Genome Res</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1195-1201.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Wang, C-T, Barklis, E (1993) Assembly, processing, and infectivity of human immunodeficiency virus type 1 gag mutants.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67</w:t>
      </w:r>
      <w:r w:rsidRPr="00A13747">
        <w:rPr>
          <w:rFonts w:ascii="Times New Roman" w:hAnsi="Times New Roman" w:cs="Times New Roman"/>
          <w:noProof/>
        </w:rPr>
        <w:t>: 4264–4273.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Wang, R-R, Yang, L-M, Wang, Y-H, Pang, W, Tam, S-C, Tien, P, Zheng, Y-T (2009) Sifuvirtide, a potent HIV fusion inhibitor peptide. </w:t>
      </w:r>
      <w:r w:rsidRPr="00A13747">
        <w:rPr>
          <w:rFonts w:ascii="Times New Roman" w:hAnsi="Times New Roman" w:cs="Times New Roman"/>
          <w:i/>
          <w:noProof/>
        </w:rPr>
        <w:t>Biochemical and Biophysical Research Communications</w:t>
      </w:r>
      <w:r w:rsidRPr="00A13747">
        <w:rPr>
          <w:rFonts w:ascii="Times New Roman" w:hAnsi="Times New Roman" w:cs="Times New Roman"/>
          <w:noProof/>
        </w:rPr>
        <w:t xml:space="preserve"> </w:t>
      </w:r>
      <w:r w:rsidRPr="00A13747">
        <w:rPr>
          <w:rFonts w:ascii="Times New Roman" w:hAnsi="Times New Roman" w:cs="Times New Roman"/>
          <w:b/>
          <w:noProof/>
        </w:rPr>
        <w:t>382</w:t>
      </w:r>
      <w:r w:rsidRPr="00A13747">
        <w:rPr>
          <w:rFonts w:ascii="Times New Roman" w:hAnsi="Times New Roman" w:cs="Times New Roman"/>
          <w:noProof/>
        </w:rPr>
        <w:t>: 540-544.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Ward, JW, Grindon, AJ, Feorino, PM, Schable, C, Parvin, M, Allen, JR (1986) Laboratory and epidemiologic evaluation of an enzyme immunoassay for antibodies to HTLV-III.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256</w:t>
      </w:r>
      <w:r w:rsidRPr="00A13747">
        <w:rPr>
          <w:rFonts w:ascii="Times New Roman" w:hAnsi="Times New Roman" w:cs="Times New Roman"/>
          <w:noProof/>
        </w:rPr>
        <w:t>: 357-361.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843-849.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Weinberg, JL, Kovarik, CL (2010) The WHO Clinical Staging System for HIV/AIDS. </w:t>
      </w:r>
      <w:r w:rsidRPr="00A13747">
        <w:rPr>
          <w:rFonts w:ascii="Times New Roman" w:hAnsi="Times New Roman" w:cs="Times New Roman"/>
          <w:i/>
          <w:noProof/>
        </w:rPr>
        <w:t>Virtual Mentor</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202-206.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Westby, M, van der Ryst, E (2005) CCR5 antagonists: host-targeted antivirals for the treatment of HIV infection. </w:t>
      </w:r>
      <w:r w:rsidRPr="00A13747">
        <w:rPr>
          <w:rFonts w:ascii="Times New Roman" w:hAnsi="Times New Roman" w:cs="Times New Roman"/>
          <w:i/>
          <w:noProof/>
        </w:rPr>
        <w:t>Antivir Chem Chemother</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339-354.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Wheeler, J, McHale, M, Jackson, V, Penny, M (2007) Assessing theoretical risk and benefit suggested by genetic association studies of CCR5: experience in a drug development programme for maraviroc. </w:t>
      </w:r>
      <w:r w:rsidRPr="00A13747">
        <w:rPr>
          <w:rFonts w:ascii="Times New Roman" w:hAnsi="Times New Roman" w:cs="Times New Roman"/>
          <w:i/>
          <w:noProof/>
        </w:rPr>
        <w:t>Antiviral therapy</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233.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Wiegand, HL, Doehle, BP, Bogerd, HP, Cullen, BR (2004) A second human antiretroviral factor, APOBEC3F, is suppressed by the HIV-1 and HIV-2 Vif proteins. </w:t>
      </w:r>
      <w:r w:rsidRPr="00A13747">
        <w:rPr>
          <w:rFonts w:ascii="Times New Roman" w:hAnsi="Times New Roman" w:cs="Times New Roman"/>
          <w:i/>
          <w:noProof/>
        </w:rPr>
        <w:t>The EMBO Journal</w:t>
      </w:r>
      <w:r w:rsidRPr="00A13747">
        <w:rPr>
          <w:rFonts w:ascii="Times New Roman" w:hAnsi="Times New Roman" w:cs="Times New Roman"/>
          <w:noProof/>
        </w:rPr>
        <w:t xml:space="preserve"> </w:t>
      </w:r>
      <w:r w:rsidRPr="00A13747">
        <w:rPr>
          <w:rFonts w:ascii="Times New Roman" w:hAnsi="Times New Roman" w:cs="Times New Roman"/>
          <w:b/>
          <w:noProof/>
        </w:rPr>
        <w:t>23</w:t>
      </w:r>
      <w:r w:rsidRPr="00A13747">
        <w:rPr>
          <w:rFonts w:ascii="Times New Roman" w:hAnsi="Times New Roman" w:cs="Times New Roman"/>
          <w:noProof/>
        </w:rPr>
        <w:t>: 2451-2458.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Wiegers, K, Rutter, G, Kottler, H, Tessmer, U, Hohenberg, H, Krausslich, HG (1998) Sequential steps in human immunodeficiency virus particle maturation revealed by alterations of individual Gag polyprotein cleavage sites.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2846-2854.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Wild, C, Greenwell, T, Matthews, T (1993) A synthetic peptide from HIV-1 gp41 is a potent inhibitor of virus-mediated cell-cell fusion.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1051-1053.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Willey, RL, Maldarelli, F, Martin, MA, Strebel, K (1992) Human immunodeficiency virus type 1 Vpu protein induces rapid degradation of CD4.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7193-7200.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Wofsy, C, Hauer, L, Michaelis, B, Cohen, J, Padian, N, Evans, L, Levy, J (1986) Isolation of AIDS-associated retrovirus from genital secretions of women with antibodies to the virus.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527–529.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Woods, CK, Brumme, CJ, Liu, TF, Chui, CK, Chu, AL, Wynhoven, B, Hall, TA, Trevino, C, Shafer, RW, Harrigan, PR (2012) Automating HIV drug resistance genotyping with RECall, a freely accessible sequence analysis tool.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50</w:t>
      </w:r>
      <w:r w:rsidRPr="00A13747">
        <w:rPr>
          <w:rFonts w:ascii="Times New Roman" w:hAnsi="Times New Roman" w:cs="Times New Roman"/>
          <w:noProof/>
        </w:rPr>
        <w:t>: 1936-1942.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Worobey, M, Gemmel, M, Teuwen, DE, Haselkorn, T, Kunstman, K, Bunce, M, Muyembe, JJ, Kabongo, JM, Kalengayi, RM, Van Marck, E, Gilbert, MT, Wolinsky, SM (2008) Direct evidence of extensive diversity of HIV-1 in Kinshasa by 1960.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455</w:t>
      </w:r>
      <w:r w:rsidRPr="00A13747">
        <w:rPr>
          <w:rFonts w:ascii="Times New Roman" w:hAnsi="Times New Roman" w:cs="Times New Roman"/>
          <w:noProof/>
        </w:rPr>
        <w:t>: 661-664.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Wu, L, Gerard, NP, Wyatt, R, Choe, H, Parolin, C, Ruffing, N, Borsetti, A, Cardoso, AA, Desjardin, E, Newman, W, Gerard, C, Sodroski, J (1996) CD4-induced interaction of primary HIV-1 gp120 glycoproteins with the chemokine receptor CCR-5.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384</w:t>
      </w:r>
      <w:r w:rsidRPr="00A13747">
        <w:rPr>
          <w:rFonts w:ascii="Times New Roman" w:hAnsi="Times New Roman" w:cs="Times New Roman"/>
          <w:noProof/>
        </w:rPr>
        <w:t>: 179-183.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Wu, L, LaRosa, G, Kassam, N, Gordon, CJ, Heath, H, Ruffing, N, Chen, H, Humblias, J, Samson, M, Parmentier, M, Moore, JP, Mackay, CR (1997) Interaction of Chemokine Receptor CCR5 with its Ligands: Multiple Domains for HIV-1 gp120 Binding and a Single Domain for Chemokine Binding. </w:t>
      </w:r>
      <w:r w:rsidRPr="00A13747">
        <w:rPr>
          <w:rFonts w:ascii="Times New Roman" w:hAnsi="Times New Roman" w:cs="Times New Roman"/>
          <w:i/>
          <w:noProof/>
        </w:rPr>
        <w:t>The Journal of Experimental Medicine</w:t>
      </w:r>
      <w:r w:rsidRPr="00A13747">
        <w:rPr>
          <w:rFonts w:ascii="Times New Roman" w:hAnsi="Times New Roman" w:cs="Times New Roman"/>
          <w:noProof/>
        </w:rPr>
        <w:t xml:space="preserve"> </w:t>
      </w:r>
      <w:r w:rsidRPr="00A13747">
        <w:rPr>
          <w:rFonts w:ascii="Times New Roman" w:hAnsi="Times New Roman" w:cs="Times New Roman"/>
          <w:b/>
          <w:noProof/>
        </w:rPr>
        <w:t>186</w:t>
      </w:r>
      <w:r w:rsidRPr="00A13747">
        <w:rPr>
          <w:rFonts w:ascii="Times New Roman" w:hAnsi="Times New Roman" w:cs="Times New Roman"/>
          <w:noProof/>
        </w:rPr>
        <w:t>: 1373-1381.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Yang, YL, Wang, G, Dorman, K, Kaplan, AH (1996) Long polymerase chain reaction amplification of heterogeneous HIV type 1 templates produces recombination at a relatively high frequency.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303-306.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Zhang, H, Yang, B, Pomerantz, RJ, Zhang, C, Arunachalam, SC, Gao, L (2003) The cytidine deaminase CEM15 induces hypermutation in newly synthesized HIV-1 DNA.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424</w:t>
      </w:r>
      <w:r w:rsidRPr="00A13747">
        <w:rPr>
          <w:rFonts w:ascii="Times New Roman" w:hAnsi="Times New Roman" w:cs="Times New Roman"/>
          <w:noProof/>
        </w:rPr>
        <w:t>: 94-98.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Zhang, M, Foley, B, Schultz, AK, Macke, JP, Bulla, I, Stanke, M, Morgenstern, B, Korber, B, Leitner, T (2010) The role of recombination in the emergence of a complex and dynamic HIV epidemic. </w:t>
      </w:r>
      <w:r w:rsidRPr="00A13747">
        <w:rPr>
          <w:rFonts w:ascii="Times New Roman" w:hAnsi="Times New Roman" w:cs="Times New Roman"/>
          <w:i/>
          <w:noProof/>
        </w:rPr>
        <w:t>Retrovirology</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Zhang, Y, Qian, H, Love, Z, Barklis, E (1998) Analysis of the Assembly Function of the Human Immunodeficiency Virus Type 1 Gag Protein Nucleocapsid Domain.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1782-1789.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Zhou, W, Resh, MD (1996) Differential membrane binding of the human immunodeficiency virus type 1 matrix protein.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70</w:t>
      </w:r>
      <w:r w:rsidRPr="00A13747">
        <w:rPr>
          <w:rFonts w:ascii="Times New Roman" w:hAnsi="Times New Roman" w:cs="Times New Roman"/>
          <w:noProof/>
        </w:rPr>
        <w:t>: 8540-8548.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Zhu, T, Korber, BT, Nahmias, AJ, Hooper, E, Sharp, PM, Ho, DD (1998) An African HIV-1 sequence from 1959 and implications for the origin of the epidemic.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391</w:t>
      </w:r>
      <w:r w:rsidRPr="00A13747">
        <w:rPr>
          <w:rFonts w:ascii="Times New Roman" w:hAnsi="Times New Roman" w:cs="Times New Roman"/>
          <w:noProof/>
        </w:rPr>
        <w:t>: 594-597.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Ziegler, J, Johnson, R, Cooper, D, Gold, J (1985) Postnatal transmission of AIDS-associated retrovirus from mother to infant.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325</w:t>
      </w:r>
      <w:r w:rsidRPr="00A13747">
        <w:rPr>
          <w:rFonts w:ascii="Times New Roman" w:hAnsi="Times New Roman" w:cs="Times New Roman"/>
          <w:noProof/>
        </w:rPr>
        <w:t>: 896–898.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Zolopa, AR, Shafer, RW, Warford, A, Montoya, JG, Hsu, P, Katzenstein, D, Merigan, TC, Efron, B (1999) HIV-1 genotypic resistance patterns predict response to saquinavir-ritonavir therapy in patients in whom previous protease inhibitor therapy had failed.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131</w:t>
      </w:r>
      <w:r w:rsidRPr="00A13747">
        <w:rPr>
          <w:rFonts w:ascii="Times New Roman" w:hAnsi="Times New Roman" w:cs="Times New Roman"/>
          <w:noProof/>
        </w:rPr>
        <w:t>: 813-821.</w:t>
      </w:r>
    </w:p>
    <w:p w:rsidR="00F03E67" w:rsidRPr="00A13747" w:rsidRDefault="00F03E67">
      <w:pPr>
        <w:ind w:left="720" w:hanging="720"/>
        <w:jc w:val="both"/>
        <w:rPr>
          <w:rFonts w:ascii="Times New Roman" w:hAnsi="Times New Roman" w:cs="Times New Roman"/>
          <w:noProof/>
        </w:rPr>
      </w:pPr>
    </w:p>
    <w:p w:rsidR="00F96BBA" w:rsidRPr="00A13747" w:rsidRDefault="000B23AF" w:rsidP="006444DD">
      <w:pPr>
        <w:spacing w:line="480" w:lineRule="auto"/>
        <w:jc w:val="both"/>
        <w:rPr>
          <w:rFonts w:ascii="Times New Roman" w:hAnsi="Times New Roman" w:cs="Times New Roman"/>
        </w:rPr>
      </w:pPr>
      <w:r w:rsidRPr="00A13747">
        <w:rPr>
          <w:rFonts w:ascii="Times New Roman" w:hAnsi="Times New Roman" w:cs="Times New Roman"/>
        </w:rPr>
        <w:fldChar w:fldCharType="end"/>
      </w:r>
    </w:p>
    <w:sectPr w:rsidR="00F96BBA" w:rsidRPr="00A13747" w:rsidSect="00F96BBA">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6" w:author="Simon Travers" w:date="2014-03-27T20:48:00Z" w:initials="OU">
    <w:p w:rsidR="00DD32CC" w:rsidRDefault="00DD32CC">
      <w:pPr>
        <w:pStyle w:val="CommentText"/>
      </w:pPr>
      <w:r>
        <w:rPr>
          <w:rStyle w:val="CommentReference"/>
        </w:rPr>
        <w:annotationRef/>
      </w:r>
      <w:r>
        <w:t>You keep talking about failure through resistance as if its inevitable…its not…many individuals perform very well on therapy.</w:t>
      </w:r>
    </w:p>
    <w:p w:rsidR="00DD32CC" w:rsidRDefault="00DD32CC">
      <w:pPr>
        <w:pStyle w:val="CommentText"/>
      </w:pPr>
    </w:p>
    <w:p w:rsidR="00DD32CC" w:rsidRDefault="00DD32CC">
      <w:pPr>
        <w:pStyle w:val="CommentText"/>
      </w:pPr>
      <w:r>
        <w:t>Introduce stats detailing the number of people failing on the various therapy regimens.</w:t>
      </w:r>
    </w:p>
  </w:comment>
  <w:comment w:id="27" w:author="Simon Travers" w:date="2014-03-27T20:48:00Z" w:initials="OU">
    <w:p w:rsidR="00DD32CC" w:rsidRDefault="00DD32CC">
      <w:pPr>
        <w:pStyle w:val="CommentText"/>
      </w:pPr>
      <w:r>
        <w:rPr>
          <w:rStyle w:val="CommentReference"/>
        </w:rPr>
        <w:annotationRef/>
      </w:r>
      <w:r>
        <w:t>Does it always?  You need to fully clarify when/how failure occurs.  Its not a predestined thing…many people can quite happily live on one regimen with no failure.</w:t>
      </w:r>
    </w:p>
  </w:comment>
  <w:comment w:id="28" w:author="Simon Travers" w:date="2014-03-27T20:48:00Z" w:initials="OU">
    <w:p w:rsidR="00DD32CC" w:rsidRDefault="00DD32CC">
      <w:pPr>
        <w:pStyle w:val="CommentText"/>
      </w:pPr>
      <w:r>
        <w:rPr>
          <w:rStyle w:val="CommentReference"/>
        </w:rPr>
        <w:annotationRef/>
      </w:r>
      <w:r>
        <w:t>But is there a high turnover when treatment is working</w:t>
      </w:r>
      <w:proofErr w:type="gramStart"/>
      <w:r>
        <w:t>?!</w:t>
      </w:r>
      <w:proofErr w:type="gramEnd"/>
    </w:p>
  </w:comment>
  <w:comment w:id="29" w:author="Simon Travers" w:date="2014-03-27T20:48:00Z" w:initials="OU">
    <w:p w:rsidR="00DD32CC" w:rsidRDefault="00DD32CC">
      <w:pPr>
        <w:pStyle w:val="CommentText"/>
      </w:pPr>
      <w:r>
        <w:rPr>
          <w:rStyle w:val="CommentReference"/>
        </w:rPr>
        <w:annotationRef/>
      </w:r>
      <w:r>
        <w:t>Always</w:t>
      </w:r>
      <w:proofErr w:type="gramStart"/>
      <w:r>
        <w:t>?!</w:t>
      </w:r>
      <w:proofErr w:type="gramEnd"/>
    </w:p>
  </w:comment>
  <w:comment w:id="30" w:author="Simon Travers" w:date="2014-03-27T20:48:00Z" w:initials="OU">
    <w:p w:rsidR="00DD32CC" w:rsidRDefault="00DD32CC">
      <w:pPr>
        <w:pStyle w:val="CommentText"/>
      </w:pPr>
      <w:r>
        <w:rPr>
          <w:rStyle w:val="CommentReference"/>
        </w:rPr>
        <w:annotationRef/>
      </w:r>
      <w:r>
        <w:t>Always?</w:t>
      </w:r>
    </w:p>
  </w:comment>
  <w:comment w:id="31" w:author="Simon Travers" w:date="2014-03-27T20:48:00Z" w:initials="OU">
    <w:p w:rsidR="00DD32CC" w:rsidRDefault="00DD32CC">
      <w:pPr>
        <w:pStyle w:val="CommentText"/>
      </w:pPr>
      <w:r>
        <w:rPr>
          <w:rStyle w:val="CommentReference"/>
        </w:rPr>
        <w:annotationRef/>
      </w:r>
      <w:r>
        <w:t>You need to expand on this…why?</w:t>
      </w:r>
    </w:p>
  </w:comment>
  <w:comment w:id="33" w:author="Simon Travers" w:date="2014-03-27T20:48:00Z" w:initials="OU">
    <w:p w:rsidR="00DD32CC" w:rsidRDefault="00DD32CC">
      <w:pPr>
        <w:pStyle w:val="CommentText"/>
      </w:pPr>
      <w:r>
        <w:rPr>
          <w:rStyle w:val="CommentReference"/>
        </w:rPr>
        <w:annotationRef/>
      </w:r>
      <w:r>
        <w:t>Is this how it works</w:t>
      </w:r>
      <w:proofErr w:type="gramStart"/>
      <w:r>
        <w:t>?!</w:t>
      </w:r>
      <w:proofErr w:type="gramEnd"/>
      <w:r>
        <w:t xml:space="preserve">  What about the scoring algorithm?</w:t>
      </w:r>
    </w:p>
  </w:comment>
  <w:comment w:id="63" w:author="Simon Travers" w:date="2014-03-27T20:48:00Z" w:initials="OU">
    <w:p w:rsidR="00DD32CC" w:rsidRDefault="00DD32CC">
      <w:pPr>
        <w:pStyle w:val="CommentText"/>
      </w:pPr>
      <w:r>
        <w:rPr>
          <w:rStyle w:val="CommentReference"/>
        </w:rPr>
        <w:annotationRef/>
      </w:r>
      <w:r>
        <w:t>This sentence is randomly stuck in here!  Perhaps think about moving it to elsewhere.</w:t>
      </w:r>
    </w:p>
  </w:comment>
  <w:comment w:id="67" w:author="Simon Travers" w:date="2014-03-27T20:48:00Z" w:initials="OU">
    <w:p w:rsidR="00DD32CC" w:rsidRDefault="00DD32CC">
      <w:pPr>
        <w:pStyle w:val="CommentText"/>
      </w:pPr>
      <w:r>
        <w:rPr>
          <w:rStyle w:val="CommentReference"/>
        </w:rPr>
        <w:annotationRef/>
      </w:r>
      <w:r>
        <w:t>You’ve literally just said that…</w:t>
      </w:r>
      <w:proofErr w:type="gramStart"/>
      <w:r>
        <w:t>.you</w:t>
      </w:r>
      <w:proofErr w:type="gramEnd"/>
      <w:r>
        <w:t xml:space="preserve"> MUST proof read before you send me </w:t>
      </w:r>
      <w:proofErr w:type="spellStart"/>
      <w:r>
        <w:t>stuff..</w:t>
      </w:r>
      <w:proofErr w:type="gramStart"/>
      <w:r>
        <w:t>its</w:t>
      </w:r>
      <w:proofErr w:type="spellEnd"/>
      <w:proofErr w:type="gramEnd"/>
      <w:r>
        <w:t xml:space="preserve"> not my job.</w:t>
      </w:r>
    </w:p>
  </w:comment>
  <w:comment w:id="68" w:author="Simon Travers" w:date="2014-03-27T20:48:00Z" w:initials="OU">
    <w:p w:rsidR="00DD32CC" w:rsidRDefault="00DD32CC">
      <w:pPr>
        <w:pStyle w:val="CommentText"/>
      </w:pPr>
      <w:r>
        <w:rPr>
          <w:rStyle w:val="CommentReference"/>
        </w:rPr>
        <w:annotationRef/>
      </w:r>
      <w:r>
        <w:t>Error rate</w:t>
      </w:r>
      <w:proofErr w:type="gramStart"/>
      <w:r>
        <w:t>?!</w:t>
      </w:r>
      <w:proofErr w:type="gramEnd"/>
    </w:p>
  </w:comment>
  <w:comment w:id="70" w:author="Simon Travers" w:date="2014-03-27T20:48:00Z" w:initials="OU">
    <w:p w:rsidR="00DD32CC" w:rsidRDefault="00DD32CC" w:rsidP="00970C29">
      <w:pPr>
        <w:pStyle w:val="CommentText"/>
      </w:pPr>
      <w:r>
        <w:rPr>
          <w:rStyle w:val="CommentReference"/>
        </w:rPr>
        <w:annotationRef/>
      </w:r>
      <w:r>
        <w:t xml:space="preserve">If you haven’t mentioned it before hand then this </w:t>
      </w:r>
      <w:proofErr w:type="gramStart"/>
      <w:r>
        <w:t>is  a</w:t>
      </w:r>
      <w:proofErr w:type="gramEnd"/>
      <w:r>
        <w:t xml:space="preserve"> good place to talk about Sanger’s ability to only identify variants down to 20%.</w:t>
      </w:r>
    </w:p>
  </w:comment>
  <w:comment w:id="71" w:author="Simon Travers" w:date="2014-03-27T20:48:00Z" w:initials="OU">
    <w:p w:rsidR="00DD32CC" w:rsidRDefault="00DD32CC">
      <w:pPr>
        <w:pStyle w:val="CommentText"/>
      </w:pPr>
      <w:r>
        <w:rPr>
          <w:rStyle w:val="CommentReference"/>
        </w:rPr>
        <w:annotationRef/>
      </w:r>
      <w:r>
        <w:t xml:space="preserve">COST </w:t>
      </w:r>
      <w:proofErr w:type="spellStart"/>
      <w:r>
        <w:t>COST</w:t>
      </w:r>
      <w:proofErr w:type="spellEnd"/>
      <w:r>
        <w:t xml:space="preserve"> </w:t>
      </w:r>
      <w:proofErr w:type="spellStart"/>
      <w:r>
        <w:t>COST</w:t>
      </w:r>
      <w:proofErr w:type="spellEnd"/>
      <w:r>
        <w:t>!!!!!!</w:t>
      </w:r>
    </w:p>
  </w:comment>
  <w:comment w:id="72" w:author="Simon Travers" w:date="2014-03-27T20:48:00Z" w:initials="OU">
    <w:p w:rsidR="00DD32CC" w:rsidRDefault="00DD32CC">
      <w:pPr>
        <w:pStyle w:val="CommentText"/>
      </w:pPr>
      <w:r>
        <w:rPr>
          <w:rStyle w:val="CommentReference"/>
        </w:rPr>
        <w:annotationRef/>
      </w:r>
      <w:r>
        <w:t>For what?</w:t>
      </w:r>
    </w:p>
  </w:comment>
  <w:comment w:id="73" w:author="Simon Travers" w:date="2014-03-27T20:48:00Z" w:initials="OU">
    <w:p w:rsidR="00DD32CC" w:rsidRDefault="00DD32CC">
      <w:pPr>
        <w:pStyle w:val="CommentText"/>
      </w:pPr>
      <w:r>
        <w:rPr>
          <w:rStyle w:val="CommentReference"/>
        </w:rPr>
        <w:annotationRef/>
      </w:r>
      <w:r>
        <w:t>Are you just talking about Roche/454 or all platforms…its not clear.</w:t>
      </w:r>
    </w:p>
  </w:comment>
  <w:comment w:id="74" w:author="Simon Travers" w:date="2014-03-27T20:48:00Z" w:initials="OU">
    <w:p w:rsidR="00DD32CC" w:rsidRDefault="00DD32CC">
      <w:pPr>
        <w:pStyle w:val="CommentText"/>
      </w:pPr>
      <w:r>
        <w:rPr>
          <w:rStyle w:val="CommentReference"/>
        </w:rPr>
        <w:annotationRef/>
      </w:r>
      <w:r>
        <w:t>This sentence reads like there’s something missing and that two sentence have accidentally been stuck together…</w:t>
      </w:r>
      <w:proofErr w:type="gramStart"/>
      <w:r>
        <w:t>.fix</w:t>
      </w:r>
      <w:proofErr w:type="gramEnd"/>
      <w:r>
        <w:t xml:space="preserve"> it.</w:t>
      </w:r>
    </w:p>
  </w:comment>
  <w:comment w:id="75" w:author="Simon Travers" w:date="2014-03-27T20:48:00Z" w:initials="OU">
    <w:p w:rsidR="00DD32CC" w:rsidRDefault="00DD32CC">
      <w:pPr>
        <w:pStyle w:val="CommentText"/>
      </w:pPr>
      <w:r>
        <w:rPr>
          <w:rStyle w:val="CommentReference"/>
        </w:rPr>
        <w:annotationRef/>
      </w:r>
      <w:r>
        <w:t>Choose an acronym and use it…</w:t>
      </w:r>
      <w:proofErr w:type="gramStart"/>
      <w:r>
        <w:t>.you</w:t>
      </w:r>
      <w:proofErr w:type="gramEnd"/>
      <w:r>
        <w:t xml:space="preserve"> MUST be consistent…it makes for very frustrating reading at the moment… </w:t>
      </w:r>
    </w:p>
  </w:comment>
  <w:comment w:id="76" w:author="Simon Travers" w:date="2014-03-27T20:48:00Z" w:initials="OU">
    <w:p w:rsidR="00DD32CC" w:rsidRDefault="00DD32CC">
      <w:pPr>
        <w:pStyle w:val="CommentText"/>
      </w:pPr>
      <w:r>
        <w:rPr>
          <w:rStyle w:val="CommentReference"/>
        </w:rPr>
        <w:annotationRef/>
      </w:r>
      <w:r>
        <w:t>VERY poor description…</w:t>
      </w:r>
      <w:proofErr w:type="gramStart"/>
      <w:r>
        <w:t>.reword</w:t>
      </w:r>
      <w:proofErr w:type="gramEnd"/>
      <w:r>
        <w:t>.</w:t>
      </w:r>
    </w:p>
  </w:comment>
  <w:comment w:id="77" w:author="Simon Travers" w:date="2014-03-27T20:48:00Z" w:initials="OU">
    <w:p w:rsidR="00DD32CC" w:rsidRDefault="00DD32CC">
      <w:pPr>
        <w:pStyle w:val="CommentText"/>
      </w:pPr>
      <w:r>
        <w:rPr>
          <w:rStyle w:val="CommentReference"/>
        </w:rPr>
        <w:annotationRef/>
      </w:r>
      <w:r>
        <w:t>Down to what percentage of viral variants.  Talk about error rates and how these affect how deep you can go.  Its that type of discussion that makes it a PhD intro.</w:t>
      </w:r>
    </w:p>
  </w:comment>
  <w:comment w:id="78" w:author="Simon Travers" w:date="2014-03-27T20:48:00Z" w:initials="OU">
    <w:p w:rsidR="00DD32CC" w:rsidRDefault="00DD32CC">
      <w:pPr>
        <w:pStyle w:val="CommentText"/>
      </w:pPr>
      <w:r>
        <w:rPr>
          <w:rStyle w:val="CommentReference"/>
        </w:rPr>
        <w:annotationRef/>
      </w:r>
      <w:r>
        <w:t>This is too little…need more info.</w:t>
      </w:r>
    </w:p>
  </w:comment>
  <w:comment w:id="79" w:author="Simon Travers" w:date="2014-03-27T20:48:00Z" w:initials="OU">
    <w:p w:rsidR="00DD32CC" w:rsidRDefault="00DD32CC">
      <w:pPr>
        <w:pStyle w:val="CommentText"/>
      </w:pPr>
      <w:r>
        <w:rPr>
          <w:rStyle w:val="CommentReference"/>
        </w:rPr>
        <w:annotationRef/>
      </w:r>
      <w:proofErr w:type="gramStart"/>
      <w:r>
        <w:t>Rephrase…..bad</w:t>
      </w:r>
      <w:proofErr w:type="gramEnd"/>
      <w:r>
        <w:t xml:space="preserve"> English</w:t>
      </w:r>
    </w:p>
  </w:comment>
  <w:comment w:id="80" w:author="Simon Travers" w:date="2014-03-27T20:48:00Z" w:initials="OU">
    <w:p w:rsidR="00DD32CC" w:rsidRDefault="00DD32CC">
      <w:pPr>
        <w:pStyle w:val="CommentText"/>
      </w:pPr>
      <w:r>
        <w:rPr>
          <w:rStyle w:val="CommentReference"/>
        </w:rPr>
        <w:annotationRef/>
      </w:r>
      <w:r>
        <w:t>Badly written…rephrase</w:t>
      </w:r>
    </w:p>
    <w:p w:rsidR="00DD32CC" w:rsidRDefault="00DD32CC">
      <w:pPr>
        <w:pStyle w:val="CommentText"/>
      </w:pPr>
    </w:p>
    <w:p w:rsidR="00DD32CC" w:rsidRDefault="00DD32CC">
      <w:pPr>
        <w:pStyle w:val="CommentText"/>
      </w:pPr>
      <w:r>
        <w:t>I’ve just seen that you introduce it later…why is it here?</w:t>
      </w:r>
    </w:p>
  </w:comment>
  <w:comment w:id="81" w:author="Simon Travers" w:date="2014-03-27T20:48:00Z" w:initials="OU">
    <w:p w:rsidR="00DD32CC" w:rsidRDefault="00DD32CC">
      <w:pPr>
        <w:pStyle w:val="CommentText"/>
      </w:pPr>
      <w:r>
        <w:rPr>
          <w:rStyle w:val="CommentReference"/>
        </w:rPr>
        <w:annotationRef/>
      </w:r>
      <w:r>
        <w:t>In all of them?</w:t>
      </w:r>
    </w:p>
  </w:comment>
  <w:comment w:id="82" w:author="Simon Travers" w:date="2014-03-27T20:48:00Z" w:initials="OU">
    <w:p w:rsidR="00DD32CC" w:rsidRDefault="00DD32CC">
      <w:pPr>
        <w:pStyle w:val="CommentText"/>
      </w:pPr>
      <w:r>
        <w:rPr>
          <w:rStyle w:val="CommentReference"/>
        </w:rPr>
        <w:annotationRef/>
      </w:r>
      <w:r>
        <w:t>In all platforms</w:t>
      </w:r>
      <w:proofErr w:type="gramStart"/>
      <w:r>
        <w:t>?!</w:t>
      </w:r>
      <w:proofErr w:type="gramEnd"/>
    </w:p>
  </w:comment>
  <w:comment w:id="83" w:author="Simon Travers" w:date="2014-03-27T20:48:00Z" w:initials="OU">
    <w:p w:rsidR="00DD32CC" w:rsidRDefault="00DD32CC">
      <w:pPr>
        <w:pStyle w:val="CommentText"/>
      </w:pPr>
      <w:r>
        <w:rPr>
          <w:rStyle w:val="CommentReference"/>
        </w:rPr>
        <w:annotationRef/>
      </w:r>
      <w:r>
        <w:t>Badly written…rephrase.</w:t>
      </w:r>
    </w:p>
    <w:p w:rsidR="00DD32CC" w:rsidRDefault="00DD32CC">
      <w:pPr>
        <w:pStyle w:val="CommentText"/>
      </w:pPr>
    </w:p>
    <w:p w:rsidR="00DD32CC" w:rsidRDefault="00DD32CC">
      <w:pPr>
        <w:pStyle w:val="CommentText"/>
      </w:pPr>
      <w:r>
        <w:t xml:space="preserve">What has the fact that its seen more in subtype C than B got to do with </w:t>
      </w:r>
      <w:proofErr w:type="spellStart"/>
      <w:r>
        <w:t>homopolymer</w:t>
      </w:r>
      <w:proofErr w:type="spellEnd"/>
      <w:r>
        <w:t xml:space="preserve"> errors?  There’s also suggestions that erroneous calling of K65R can occur more frequently in subtype C (Sanger </w:t>
      </w:r>
      <w:proofErr w:type="spellStart"/>
      <w:r>
        <w:t>sequening</w:t>
      </w:r>
      <w:proofErr w:type="spellEnd"/>
      <w:r>
        <w:t>) so be sure that’s not what you’re confusing here.</w:t>
      </w:r>
    </w:p>
  </w:comment>
  <w:comment w:id="84" w:author="Simon Travers" w:date="2014-03-27T20:48:00Z" w:initials="OU">
    <w:p w:rsidR="00DD32CC" w:rsidRDefault="00DD32CC">
      <w:pPr>
        <w:pStyle w:val="CommentText"/>
      </w:pPr>
      <w:r>
        <w:rPr>
          <w:rStyle w:val="CommentReference"/>
        </w:rPr>
        <w:annotationRef/>
      </w:r>
      <w:r>
        <w:t>This is it</w:t>
      </w:r>
      <w:proofErr w:type="gramStart"/>
      <w:r>
        <w:t>?!!</w:t>
      </w:r>
      <w:proofErr w:type="gramEnd"/>
    </w:p>
  </w:comment>
  <w:comment w:id="85" w:author="Simon Travers" w:date="2014-03-27T20:48:00Z" w:initials="OU">
    <w:p w:rsidR="00DD32CC" w:rsidRDefault="00DD32CC">
      <w:pPr>
        <w:pStyle w:val="CommentText"/>
      </w:pPr>
      <w:r>
        <w:rPr>
          <w:rStyle w:val="CommentReference"/>
        </w:rPr>
        <w:annotationRef/>
      </w:r>
      <w:r>
        <w:t>This sentence makes no sense!</w:t>
      </w:r>
    </w:p>
  </w:comment>
  <w:comment w:id="87" w:author="Simon Travers" w:date="2014-03-27T20:48:00Z" w:initials="OU">
    <w:p w:rsidR="00DD32CC" w:rsidRDefault="00DD32CC">
      <w:pPr>
        <w:pStyle w:val="CommentText"/>
      </w:pPr>
      <w:r>
        <w:rPr>
          <w:rStyle w:val="CommentReference"/>
        </w:rPr>
        <w:annotationRef/>
      </w:r>
      <w:r>
        <w:t>A lot of this needs to be rewritten but that’s one of the last things to do.</w:t>
      </w:r>
      <w:bookmarkStart w:id="88" w:name="_GoBack"/>
      <w:bookmarkEnd w:id="88"/>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ＭＳ ゴシック">
    <w:panose1 w:val="00000000000000000000"/>
    <w:charset w:val="80"/>
    <w:family w:val="modern"/>
    <w:notTrueType/>
    <w:pitch w:val="fixed"/>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Cambria Math">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C78281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99821EA"/>
    <w:lvl w:ilvl="0">
      <w:start w:val="1"/>
      <w:numFmt w:val="decimal"/>
      <w:lvlText w:val="%1."/>
      <w:lvlJc w:val="left"/>
      <w:pPr>
        <w:tabs>
          <w:tab w:val="num" w:pos="1492"/>
        </w:tabs>
        <w:ind w:left="1492" w:hanging="360"/>
      </w:pPr>
    </w:lvl>
  </w:abstractNum>
  <w:abstractNum w:abstractNumId="2">
    <w:nsid w:val="FFFFFF7D"/>
    <w:multiLevelType w:val="singleLevel"/>
    <w:tmpl w:val="72BAEDB2"/>
    <w:lvl w:ilvl="0">
      <w:start w:val="1"/>
      <w:numFmt w:val="decimal"/>
      <w:lvlText w:val="%1."/>
      <w:lvlJc w:val="left"/>
      <w:pPr>
        <w:tabs>
          <w:tab w:val="num" w:pos="1209"/>
        </w:tabs>
        <w:ind w:left="1209" w:hanging="360"/>
      </w:pPr>
    </w:lvl>
  </w:abstractNum>
  <w:abstractNum w:abstractNumId="3">
    <w:nsid w:val="FFFFFF7E"/>
    <w:multiLevelType w:val="singleLevel"/>
    <w:tmpl w:val="F892B664"/>
    <w:lvl w:ilvl="0">
      <w:start w:val="1"/>
      <w:numFmt w:val="decimal"/>
      <w:lvlText w:val="%1."/>
      <w:lvlJc w:val="left"/>
      <w:pPr>
        <w:tabs>
          <w:tab w:val="num" w:pos="926"/>
        </w:tabs>
        <w:ind w:left="926" w:hanging="360"/>
      </w:pPr>
    </w:lvl>
  </w:abstractNum>
  <w:abstractNum w:abstractNumId="4">
    <w:nsid w:val="FFFFFF7F"/>
    <w:multiLevelType w:val="singleLevel"/>
    <w:tmpl w:val="09CC433E"/>
    <w:lvl w:ilvl="0">
      <w:start w:val="1"/>
      <w:numFmt w:val="decimal"/>
      <w:lvlText w:val="%1."/>
      <w:lvlJc w:val="left"/>
      <w:pPr>
        <w:tabs>
          <w:tab w:val="num" w:pos="643"/>
        </w:tabs>
        <w:ind w:left="643" w:hanging="360"/>
      </w:pPr>
    </w:lvl>
  </w:abstractNum>
  <w:abstractNum w:abstractNumId="5">
    <w:nsid w:val="FFFFFF80"/>
    <w:multiLevelType w:val="singleLevel"/>
    <w:tmpl w:val="E396B6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C9C74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8DC0E0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EEFA3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FACC7C"/>
    <w:lvl w:ilvl="0">
      <w:start w:val="1"/>
      <w:numFmt w:val="decimal"/>
      <w:lvlText w:val="%1."/>
      <w:lvlJc w:val="left"/>
      <w:pPr>
        <w:tabs>
          <w:tab w:val="num" w:pos="360"/>
        </w:tabs>
        <w:ind w:left="360" w:hanging="360"/>
      </w:pPr>
    </w:lvl>
  </w:abstractNum>
  <w:abstractNum w:abstractNumId="10">
    <w:nsid w:val="FFFFFF89"/>
    <w:multiLevelType w:val="singleLevel"/>
    <w:tmpl w:val="42CC04EE"/>
    <w:lvl w:ilvl="0">
      <w:start w:val="1"/>
      <w:numFmt w:val="bullet"/>
      <w:lvlText w:val=""/>
      <w:lvlJc w:val="left"/>
      <w:pPr>
        <w:tabs>
          <w:tab w:val="num" w:pos="360"/>
        </w:tabs>
        <w:ind w:left="360" w:hanging="360"/>
      </w:pPr>
      <w:rPr>
        <w:rFonts w:ascii="Symbol" w:hAnsi="Symbol" w:hint="default"/>
      </w:rPr>
    </w:lvl>
  </w:abstractNum>
  <w:abstractNum w:abstractNumId="11">
    <w:nsid w:val="099D7461"/>
    <w:multiLevelType w:val="multilevel"/>
    <w:tmpl w:val="9A9CF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1744947"/>
    <w:multiLevelType w:val="hybridMultilevel"/>
    <w:tmpl w:val="F8706B9C"/>
    <w:lvl w:ilvl="0" w:tplc="4F54D85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458F4"/>
    <w:multiLevelType w:val="multilevel"/>
    <w:tmpl w:val="088E904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349501DC"/>
    <w:multiLevelType w:val="multilevel"/>
    <w:tmpl w:val="A20EA0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nsid w:val="4D8C2FBD"/>
    <w:multiLevelType w:val="hybridMultilevel"/>
    <w:tmpl w:val="544A12E2"/>
    <w:lvl w:ilvl="0" w:tplc="AD22780A">
      <w:start w:val="1"/>
      <w:numFmt w:val="decimal"/>
      <w:pStyle w:val="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874613"/>
    <w:multiLevelType w:val="multilevel"/>
    <w:tmpl w:val="27DEE1BA"/>
    <w:lvl w:ilvl="0">
      <w:start w:val="1"/>
      <w:numFmt w:val="decimal"/>
      <w:pStyle w:val="subheading"/>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7">
    <w:nsid w:val="6BE8796E"/>
    <w:multiLevelType w:val="multilevel"/>
    <w:tmpl w:val="1CB253B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0"/>
  </w:num>
  <w:num w:numId="10">
    <w:abstractNumId w:val="16"/>
  </w:num>
  <w:num w:numId="11">
    <w:abstractNumId w:val="11"/>
  </w:num>
  <w:num w:numId="12">
    <w:abstractNumId w:val="6"/>
  </w:num>
  <w:num w:numId="13">
    <w:abstractNumId w:val="5"/>
  </w:num>
  <w:num w:numId="14">
    <w:abstractNumId w:val="15"/>
  </w:num>
  <w:num w:numId="15">
    <w:abstractNumId w:val="17"/>
  </w:num>
  <w:num w:numId="16">
    <w:abstractNumId w:val="14"/>
  </w:num>
  <w:num w:numId="17">
    <w:abstractNumId w:val="1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compat>
    <w:useFELayout/>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6444DD"/>
    <w:rsid w:val="0002163C"/>
    <w:rsid w:val="000376FF"/>
    <w:rsid w:val="00045B29"/>
    <w:rsid w:val="00072915"/>
    <w:rsid w:val="000B23AF"/>
    <w:rsid w:val="000B7FF5"/>
    <w:rsid w:val="000D59D0"/>
    <w:rsid w:val="000F6545"/>
    <w:rsid w:val="000F6711"/>
    <w:rsid w:val="001138B8"/>
    <w:rsid w:val="0012656A"/>
    <w:rsid w:val="001305EA"/>
    <w:rsid w:val="00167DAE"/>
    <w:rsid w:val="001B0251"/>
    <w:rsid w:val="001E107D"/>
    <w:rsid w:val="00204489"/>
    <w:rsid w:val="002641BE"/>
    <w:rsid w:val="00276C82"/>
    <w:rsid w:val="002804C6"/>
    <w:rsid w:val="003105D1"/>
    <w:rsid w:val="003226E7"/>
    <w:rsid w:val="003234B0"/>
    <w:rsid w:val="003244DB"/>
    <w:rsid w:val="003353C9"/>
    <w:rsid w:val="003450DA"/>
    <w:rsid w:val="00370F89"/>
    <w:rsid w:val="00376B31"/>
    <w:rsid w:val="00384E6C"/>
    <w:rsid w:val="00396871"/>
    <w:rsid w:val="0039765F"/>
    <w:rsid w:val="003B75D6"/>
    <w:rsid w:val="004128ED"/>
    <w:rsid w:val="004302E4"/>
    <w:rsid w:val="004369F8"/>
    <w:rsid w:val="0047118B"/>
    <w:rsid w:val="0047458B"/>
    <w:rsid w:val="004909B8"/>
    <w:rsid w:val="00492DDA"/>
    <w:rsid w:val="004B12B6"/>
    <w:rsid w:val="004C5710"/>
    <w:rsid w:val="0053789B"/>
    <w:rsid w:val="00566FB9"/>
    <w:rsid w:val="00585885"/>
    <w:rsid w:val="005B3CD0"/>
    <w:rsid w:val="005C266F"/>
    <w:rsid w:val="005C6EF1"/>
    <w:rsid w:val="005D4E1F"/>
    <w:rsid w:val="0060186C"/>
    <w:rsid w:val="006257F2"/>
    <w:rsid w:val="00636389"/>
    <w:rsid w:val="0063668E"/>
    <w:rsid w:val="006444DD"/>
    <w:rsid w:val="00645C83"/>
    <w:rsid w:val="00674845"/>
    <w:rsid w:val="006A0403"/>
    <w:rsid w:val="006D2E3B"/>
    <w:rsid w:val="006F0CC1"/>
    <w:rsid w:val="00707BA7"/>
    <w:rsid w:val="00741447"/>
    <w:rsid w:val="0075330F"/>
    <w:rsid w:val="00755D55"/>
    <w:rsid w:val="00772021"/>
    <w:rsid w:val="007720A6"/>
    <w:rsid w:val="00773DFB"/>
    <w:rsid w:val="00775EB1"/>
    <w:rsid w:val="007E6BA1"/>
    <w:rsid w:val="00850666"/>
    <w:rsid w:val="00874F03"/>
    <w:rsid w:val="0089475F"/>
    <w:rsid w:val="008973A9"/>
    <w:rsid w:val="008A5287"/>
    <w:rsid w:val="008B3E97"/>
    <w:rsid w:val="008B5070"/>
    <w:rsid w:val="008B7E98"/>
    <w:rsid w:val="008C732F"/>
    <w:rsid w:val="008F5F58"/>
    <w:rsid w:val="009032E1"/>
    <w:rsid w:val="009334D4"/>
    <w:rsid w:val="00963611"/>
    <w:rsid w:val="00970C29"/>
    <w:rsid w:val="00974E9C"/>
    <w:rsid w:val="00990FDC"/>
    <w:rsid w:val="009A019D"/>
    <w:rsid w:val="009A72AF"/>
    <w:rsid w:val="009E7D5D"/>
    <w:rsid w:val="009F3A00"/>
    <w:rsid w:val="009F6541"/>
    <w:rsid w:val="00A05551"/>
    <w:rsid w:val="00A13747"/>
    <w:rsid w:val="00A56F7F"/>
    <w:rsid w:val="00AB166A"/>
    <w:rsid w:val="00AD7046"/>
    <w:rsid w:val="00B021A8"/>
    <w:rsid w:val="00B24DE4"/>
    <w:rsid w:val="00B255BE"/>
    <w:rsid w:val="00B77190"/>
    <w:rsid w:val="00BA0AD9"/>
    <w:rsid w:val="00BB0BBD"/>
    <w:rsid w:val="00BD7100"/>
    <w:rsid w:val="00BE57C7"/>
    <w:rsid w:val="00C079DE"/>
    <w:rsid w:val="00C33F7B"/>
    <w:rsid w:val="00C60ECE"/>
    <w:rsid w:val="00C620A5"/>
    <w:rsid w:val="00C62533"/>
    <w:rsid w:val="00C650D9"/>
    <w:rsid w:val="00C73D92"/>
    <w:rsid w:val="00C77488"/>
    <w:rsid w:val="00C77653"/>
    <w:rsid w:val="00C81AFB"/>
    <w:rsid w:val="00CC7EFA"/>
    <w:rsid w:val="00CD6597"/>
    <w:rsid w:val="00CD6CBE"/>
    <w:rsid w:val="00CE23D0"/>
    <w:rsid w:val="00CF7529"/>
    <w:rsid w:val="00D22F4E"/>
    <w:rsid w:val="00DD2A46"/>
    <w:rsid w:val="00DD32CC"/>
    <w:rsid w:val="00DE11FC"/>
    <w:rsid w:val="00E01C4F"/>
    <w:rsid w:val="00E06128"/>
    <w:rsid w:val="00E62B3B"/>
    <w:rsid w:val="00E7528C"/>
    <w:rsid w:val="00E827DA"/>
    <w:rsid w:val="00E83524"/>
    <w:rsid w:val="00E8422D"/>
    <w:rsid w:val="00E87156"/>
    <w:rsid w:val="00E93216"/>
    <w:rsid w:val="00E93357"/>
    <w:rsid w:val="00EC4633"/>
    <w:rsid w:val="00F03E67"/>
    <w:rsid w:val="00F300D0"/>
    <w:rsid w:val="00F301FA"/>
    <w:rsid w:val="00F30C4D"/>
    <w:rsid w:val="00F4241C"/>
    <w:rsid w:val="00F42603"/>
    <w:rsid w:val="00F83309"/>
    <w:rsid w:val="00F874B1"/>
    <w:rsid w:val="00F9039B"/>
    <w:rsid w:val="00F94F85"/>
    <w:rsid w:val="00F96BBA"/>
    <w:rsid w:val="00FC2F04"/>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0B23AF"/>
  </w:style>
  <w:style w:type="paragraph" w:styleId="Heading1">
    <w:name w:val="heading 1"/>
    <w:basedOn w:val="Normal"/>
    <w:next w:val="Normal"/>
    <w:link w:val="Heading1Char"/>
    <w:autoRedefine/>
    <w:rsid w:val="0063668E"/>
    <w:pPr>
      <w:keepNext/>
      <w:keepLines/>
      <w:numPr>
        <w:numId w:val="18"/>
      </w:numPr>
      <w:spacing w:before="480"/>
      <w:ind w:left="360"/>
      <w:outlineLvl w:val="0"/>
    </w:pPr>
    <w:rPr>
      <w:rFonts w:ascii="Times New Roman" w:eastAsiaTheme="majorEastAsia" w:hAnsi="Times New Roman" w:cstheme="majorBidi"/>
      <w:bCs/>
      <w:color w:val="345A8A" w:themeColor="accent1" w:themeShade="B5"/>
      <w:sz w:val="40"/>
      <w:szCs w:val="32"/>
    </w:rPr>
  </w:style>
  <w:style w:type="paragraph" w:styleId="Heading2">
    <w:name w:val="heading 2"/>
    <w:basedOn w:val="Normal"/>
    <w:next w:val="Normal"/>
    <w:link w:val="Heading2Char"/>
    <w:autoRedefine/>
    <w:uiPriority w:val="9"/>
    <w:unhideWhenUsed/>
    <w:qFormat/>
    <w:rsid w:val="0063668E"/>
    <w:pPr>
      <w:keepNext/>
      <w:keepLines/>
      <w:numPr>
        <w:ilvl w:val="1"/>
        <w:numId w:val="10"/>
      </w:numPr>
      <w:spacing w:before="200"/>
      <w:ind w:left="576"/>
      <w:outlineLvl w:val="1"/>
    </w:pPr>
    <w:rPr>
      <w:rFonts w:ascii="Times New Roman" w:eastAsiaTheme="majorEastAsia" w:hAnsi="Times New Roman" w:cstheme="majorBidi"/>
      <w:bCs/>
      <w:color w:val="4F81BD" w:themeColor="accent1"/>
      <w:sz w:val="36"/>
      <w:szCs w:val="26"/>
    </w:rPr>
  </w:style>
  <w:style w:type="paragraph" w:styleId="Heading3">
    <w:name w:val="heading 3"/>
    <w:basedOn w:val="Normal"/>
    <w:next w:val="Normal"/>
    <w:link w:val="Heading3Char"/>
    <w:uiPriority w:val="9"/>
    <w:unhideWhenUsed/>
    <w:qFormat/>
    <w:rsid w:val="0063668E"/>
    <w:pPr>
      <w:keepNext/>
      <w:keepLines/>
      <w:numPr>
        <w:ilvl w:val="2"/>
        <w:numId w:val="10"/>
      </w:numPr>
      <w:spacing w:before="100"/>
      <w:ind w:left="720"/>
      <w:outlineLvl w:val="2"/>
    </w:pPr>
    <w:rPr>
      <w:rFonts w:ascii="Times New Roman" w:eastAsiaTheme="majorEastAsia" w:hAnsi="Times New Roman" w:cstheme="majorBidi"/>
      <w:bCs/>
      <w:color w:val="4F81BD" w:themeColor="accent1"/>
      <w:sz w:val="32"/>
    </w:rPr>
  </w:style>
  <w:style w:type="paragraph" w:styleId="Heading4">
    <w:name w:val="heading 4"/>
    <w:basedOn w:val="Normal"/>
    <w:next w:val="Normal"/>
    <w:link w:val="Heading4Char"/>
    <w:uiPriority w:val="9"/>
    <w:unhideWhenUsed/>
    <w:qFormat/>
    <w:rsid w:val="0063668E"/>
    <w:pPr>
      <w:keepNext/>
      <w:keepLines/>
      <w:numPr>
        <w:ilvl w:val="3"/>
        <w:numId w:val="10"/>
      </w:numPr>
      <w:spacing w:before="200"/>
      <w:ind w:left="862" w:hanging="862"/>
      <w:jc w:val="both"/>
      <w:outlineLvl w:val="3"/>
    </w:pPr>
    <w:rPr>
      <w:rFonts w:ascii="Times New Roman" w:eastAsiaTheme="majorEastAsia" w:hAnsi="Times New Roman" w:cstheme="majorBidi"/>
      <w:bCs/>
      <w:iCs/>
      <w:color w:val="4F81BD" w:themeColor="accent1"/>
      <w:sz w:val="28"/>
    </w:rPr>
  </w:style>
  <w:style w:type="paragraph" w:styleId="Heading5">
    <w:name w:val="heading 5"/>
    <w:basedOn w:val="Normal"/>
    <w:next w:val="Normal"/>
    <w:link w:val="Heading5Char"/>
    <w:uiPriority w:val="9"/>
    <w:semiHidden/>
    <w:unhideWhenUsed/>
    <w:qFormat/>
    <w:rsid w:val="0063668E"/>
    <w:pPr>
      <w:keepNext/>
      <w:keepLines/>
      <w:numPr>
        <w:ilvl w:val="4"/>
        <w:numId w:val="10"/>
      </w:numPr>
      <w:spacing w:before="200"/>
      <w:ind w:left="1008"/>
      <w:jc w:val="both"/>
      <w:outlineLvl w:val="4"/>
    </w:pPr>
    <w:rPr>
      <w:rFonts w:ascii="Times New Roman" w:eastAsiaTheme="majorEastAsia" w:hAnsi="Times New Roman" w:cstheme="majorBidi"/>
      <w:color w:val="244061" w:themeColor="accent1" w:themeShade="80"/>
    </w:rPr>
  </w:style>
  <w:style w:type="paragraph" w:styleId="Heading6">
    <w:name w:val="heading 6"/>
    <w:basedOn w:val="Normal"/>
    <w:next w:val="Normal"/>
    <w:link w:val="Heading6Char"/>
    <w:uiPriority w:val="9"/>
    <w:semiHidden/>
    <w:unhideWhenUsed/>
    <w:qFormat/>
    <w:rsid w:val="00FC2F04"/>
    <w:pPr>
      <w:keepNext/>
      <w:keepLines/>
      <w:numPr>
        <w:ilvl w:val="5"/>
        <w:numId w:val="10"/>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C2F0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F04"/>
    <w:pPr>
      <w:keepNext/>
      <w:keepLines/>
      <w:numPr>
        <w:ilvl w:val="7"/>
        <w:numId w:val="10"/>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C2F04"/>
    <w:pPr>
      <w:keepNext/>
      <w:keepLines/>
      <w:numPr>
        <w:ilvl w:val="8"/>
        <w:numId w:val="10"/>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character" w:styleId="Hyperlink">
    <w:name w:val="Hyperlink"/>
    <w:basedOn w:val="DefaultParagraphFont"/>
    <w:uiPriority w:val="99"/>
    <w:semiHidden/>
    <w:unhideWhenUsed/>
    <w:rsid w:val="00BB0BBD"/>
    <w:rPr>
      <w:color w:val="0000FF" w:themeColor="hyperlink"/>
      <w:u w:val="single"/>
    </w:rPr>
  </w:style>
  <w:style w:type="paragraph" w:customStyle="1" w:styleId="chaptertitle">
    <w:name w:val="chapter_title"/>
    <w:basedOn w:val="Normal"/>
    <w:qFormat/>
    <w:rsid w:val="00FC2F04"/>
    <w:pPr>
      <w:spacing w:line="480" w:lineRule="auto"/>
      <w:jc w:val="center"/>
    </w:pPr>
    <w:rPr>
      <w:rFonts w:ascii="Times New Roman" w:hAnsi="Times New Roman"/>
      <w:b/>
      <w:sz w:val="56"/>
    </w:rPr>
  </w:style>
  <w:style w:type="paragraph" w:customStyle="1" w:styleId="heading">
    <w:name w:val="heading"/>
    <w:basedOn w:val="Normal"/>
    <w:autoRedefine/>
    <w:qFormat/>
    <w:rsid w:val="00FC2F04"/>
    <w:pPr>
      <w:numPr>
        <w:numId w:val="14"/>
      </w:numPr>
      <w:spacing w:line="480" w:lineRule="auto"/>
      <w:jc w:val="both"/>
    </w:pPr>
    <w:rPr>
      <w:rFonts w:ascii="Times New Roman" w:hAnsi="Times New Roman"/>
      <w:sz w:val="48"/>
    </w:rPr>
  </w:style>
  <w:style w:type="paragraph" w:customStyle="1" w:styleId="subheading">
    <w:name w:val="sub_heading"/>
    <w:basedOn w:val="heading"/>
    <w:autoRedefine/>
    <w:qFormat/>
    <w:rsid w:val="00FC2F04"/>
    <w:pPr>
      <w:numPr>
        <w:numId w:val="10"/>
      </w:numPr>
    </w:pPr>
    <w:rPr>
      <w:sz w:val="40"/>
    </w:rPr>
  </w:style>
  <w:style w:type="character" w:customStyle="1" w:styleId="Heading1Char">
    <w:name w:val="Heading 1 Char"/>
    <w:basedOn w:val="DefaultParagraphFont"/>
    <w:link w:val="Heading1"/>
    <w:rsid w:val="0063668E"/>
    <w:rPr>
      <w:rFonts w:ascii="Times New Roman" w:eastAsiaTheme="majorEastAsia" w:hAnsi="Times New Roman" w:cstheme="majorBidi"/>
      <w:bCs/>
      <w:color w:val="345A8A" w:themeColor="accent1" w:themeShade="B5"/>
      <w:sz w:val="40"/>
      <w:szCs w:val="32"/>
    </w:rPr>
  </w:style>
  <w:style w:type="character" w:customStyle="1" w:styleId="Heading2Char">
    <w:name w:val="Heading 2 Char"/>
    <w:basedOn w:val="DefaultParagraphFont"/>
    <w:link w:val="Heading2"/>
    <w:uiPriority w:val="9"/>
    <w:rsid w:val="0063668E"/>
    <w:rPr>
      <w:rFonts w:ascii="Times New Roman" w:eastAsiaTheme="majorEastAsia" w:hAnsi="Times New Roman" w:cstheme="majorBidi"/>
      <w:bCs/>
      <w:color w:val="4F81BD" w:themeColor="accent1"/>
      <w:sz w:val="36"/>
      <w:szCs w:val="26"/>
    </w:rPr>
  </w:style>
  <w:style w:type="character" w:customStyle="1" w:styleId="Heading3Char">
    <w:name w:val="Heading 3 Char"/>
    <w:basedOn w:val="DefaultParagraphFont"/>
    <w:link w:val="Heading3"/>
    <w:uiPriority w:val="9"/>
    <w:rsid w:val="0063668E"/>
    <w:rPr>
      <w:rFonts w:ascii="Times New Roman" w:eastAsiaTheme="majorEastAsia" w:hAnsi="Times New Roman" w:cstheme="majorBidi"/>
      <w:bCs/>
      <w:color w:val="4F81BD" w:themeColor="accent1"/>
      <w:sz w:val="32"/>
    </w:rPr>
  </w:style>
  <w:style w:type="character" w:customStyle="1" w:styleId="Heading4Char">
    <w:name w:val="Heading 4 Char"/>
    <w:basedOn w:val="DefaultParagraphFont"/>
    <w:link w:val="Heading4"/>
    <w:uiPriority w:val="9"/>
    <w:rsid w:val="0063668E"/>
    <w:rPr>
      <w:rFonts w:ascii="Times New Roman" w:eastAsiaTheme="majorEastAsia" w:hAnsi="Times New Roman" w:cstheme="majorBidi"/>
      <w:bCs/>
      <w:iCs/>
      <w:color w:val="4F81BD" w:themeColor="accent1"/>
      <w:sz w:val="28"/>
    </w:rPr>
  </w:style>
  <w:style w:type="character" w:customStyle="1" w:styleId="Heading5Char">
    <w:name w:val="Heading 5 Char"/>
    <w:basedOn w:val="DefaultParagraphFont"/>
    <w:link w:val="Heading5"/>
    <w:uiPriority w:val="9"/>
    <w:semiHidden/>
    <w:rsid w:val="0063668E"/>
    <w:rPr>
      <w:rFonts w:ascii="Times New Roman" w:eastAsiaTheme="majorEastAsia" w:hAnsi="Times New Roman" w:cstheme="majorBidi"/>
      <w:color w:val="244061" w:themeColor="accent1" w:themeShade="80"/>
    </w:rPr>
  </w:style>
  <w:style w:type="character" w:customStyle="1" w:styleId="Heading6Char">
    <w:name w:val="Heading 6 Char"/>
    <w:basedOn w:val="DefaultParagraphFont"/>
    <w:link w:val="Heading6"/>
    <w:uiPriority w:val="9"/>
    <w:semiHidden/>
    <w:rsid w:val="00FC2F04"/>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FC2F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F0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FC2F04"/>
    <w:rPr>
      <w:rFonts w:asciiTheme="majorHAnsi" w:eastAsiaTheme="majorEastAsia" w:hAnsiTheme="majorHAnsi" w:cstheme="majorBidi"/>
      <w:i/>
      <w:iCs/>
      <w:color w:val="363636" w:themeColor="text1" w:themeTint="C9"/>
      <w:sz w:val="20"/>
      <w:szCs w:val="20"/>
    </w:rPr>
  </w:style>
  <w:style w:type="character" w:styleId="FollowedHyperlink">
    <w:name w:val="FollowedHyperlink"/>
    <w:basedOn w:val="DefaultParagraphFont"/>
    <w:rsid w:val="008A5287"/>
    <w:rPr>
      <w:color w:val="800080" w:themeColor="followedHyperlink"/>
      <w:u w:val="single"/>
    </w:rPr>
  </w:style>
  <w:style w:type="paragraph" w:styleId="Header">
    <w:name w:val="header"/>
    <w:basedOn w:val="Normal"/>
    <w:link w:val="HeaderChar"/>
    <w:rsid w:val="009334D4"/>
    <w:pPr>
      <w:tabs>
        <w:tab w:val="center" w:pos="4320"/>
        <w:tab w:val="right" w:pos="8640"/>
      </w:tabs>
    </w:pPr>
  </w:style>
  <w:style w:type="character" w:customStyle="1" w:styleId="HeaderChar">
    <w:name w:val="Header Char"/>
    <w:basedOn w:val="DefaultParagraphFont"/>
    <w:link w:val="Header"/>
    <w:rsid w:val="009334D4"/>
  </w:style>
  <w:style w:type="paragraph" w:styleId="Footer">
    <w:name w:val="footer"/>
    <w:basedOn w:val="Normal"/>
    <w:link w:val="FooterChar"/>
    <w:rsid w:val="009334D4"/>
    <w:pPr>
      <w:tabs>
        <w:tab w:val="center" w:pos="4320"/>
        <w:tab w:val="right" w:pos="8640"/>
      </w:tabs>
    </w:pPr>
  </w:style>
  <w:style w:type="character" w:customStyle="1" w:styleId="FooterChar">
    <w:name w:val="Footer Char"/>
    <w:basedOn w:val="DefaultParagraphFont"/>
    <w:link w:val="Footer"/>
    <w:rsid w:val="009334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rsid w:val="0063668E"/>
    <w:pPr>
      <w:keepNext/>
      <w:keepLines/>
      <w:numPr>
        <w:numId w:val="18"/>
      </w:numPr>
      <w:spacing w:before="480"/>
      <w:ind w:left="360"/>
      <w:outlineLvl w:val="0"/>
    </w:pPr>
    <w:rPr>
      <w:rFonts w:ascii="Times New Roman" w:eastAsiaTheme="majorEastAsia" w:hAnsi="Times New Roman" w:cstheme="majorBidi"/>
      <w:bCs/>
      <w:color w:val="345A8A" w:themeColor="accent1" w:themeShade="B5"/>
      <w:sz w:val="40"/>
      <w:szCs w:val="32"/>
    </w:rPr>
  </w:style>
  <w:style w:type="paragraph" w:styleId="Heading2">
    <w:name w:val="heading 2"/>
    <w:basedOn w:val="Normal"/>
    <w:next w:val="Normal"/>
    <w:link w:val="Heading2Char"/>
    <w:autoRedefine/>
    <w:uiPriority w:val="9"/>
    <w:unhideWhenUsed/>
    <w:qFormat/>
    <w:rsid w:val="0063668E"/>
    <w:pPr>
      <w:keepNext/>
      <w:keepLines/>
      <w:numPr>
        <w:ilvl w:val="1"/>
        <w:numId w:val="10"/>
      </w:numPr>
      <w:spacing w:before="200"/>
      <w:ind w:left="576"/>
      <w:outlineLvl w:val="1"/>
    </w:pPr>
    <w:rPr>
      <w:rFonts w:ascii="Times New Roman" w:eastAsiaTheme="majorEastAsia" w:hAnsi="Times New Roman" w:cstheme="majorBidi"/>
      <w:bCs/>
      <w:color w:val="4F81BD" w:themeColor="accent1"/>
      <w:sz w:val="36"/>
      <w:szCs w:val="26"/>
    </w:rPr>
  </w:style>
  <w:style w:type="paragraph" w:styleId="Heading3">
    <w:name w:val="heading 3"/>
    <w:basedOn w:val="Normal"/>
    <w:next w:val="Normal"/>
    <w:link w:val="Heading3Char"/>
    <w:uiPriority w:val="9"/>
    <w:unhideWhenUsed/>
    <w:qFormat/>
    <w:rsid w:val="0063668E"/>
    <w:pPr>
      <w:keepNext/>
      <w:keepLines/>
      <w:numPr>
        <w:ilvl w:val="2"/>
        <w:numId w:val="10"/>
      </w:numPr>
      <w:spacing w:before="100"/>
      <w:ind w:left="720"/>
      <w:outlineLvl w:val="2"/>
    </w:pPr>
    <w:rPr>
      <w:rFonts w:ascii="Times New Roman" w:eastAsiaTheme="majorEastAsia" w:hAnsi="Times New Roman" w:cstheme="majorBidi"/>
      <w:bCs/>
      <w:color w:val="4F81BD" w:themeColor="accent1"/>
      <w:sz w:val="32"/>
    </w:rPr>
  </w:style>
  <w:style w:type="paragraph" w:styleId="Heading4">
    <w:name w:val="heading 4"/>
    <w:basedOn w:val="Normal"/>
    <w:next w:val="Normal"/>
    <w:link w:val="Heading4Char"/>
    <w:uiPriority w:val="9"/>
    <w:unhideWhenUsed/>
    <w:qFormat/>
    <w:rsid w:val="0063668E"/>
    <w:pPr>
      <w:keepNext/>
      <w:keepLines/>
      <w:numPr>
        <w:ilvl w:val="3"/>
        <w:numId w:val="10"/>
      </w:numPr>
      <w:spacing w:before="200"/>
      <w:ind w:left="862" w:hanging="862"/>
      <w:jc w:val="both"/>
      <w:outlineLvl w:val="3"/>
    </w:pPr>
    <w:rPr>
      <w:rFonts w:ascii="Times New Roman" w:eastAsiaTheme="majorEastAsia" w:hAnsi="Times New Roman" w:cstheme="majorBidi"/>
      <w:bCs/>
      <w:iCs/>
      <w:color w:val="4F81BD" w:themeColor="accent1"/>
      <w:sz w:val="28"/>
    </w:rPr>
  </w:style>
  <w:style w:type="paragraph" w:styleId="Heading5">
    <w:name w:val="heading 5"/>
    <w:basedOn w:val="Normal"/>
    <w:next w:val="Normal"/>
    <w:link w:val="Heading5Char"/>
    <w:uiPriority w:val="9"/>
    <w:semiHidden/>
    <w:unhideWhenUsed/>
    <w:qFormat/>
    <w:rsid w:val="0063668E"/>
    <w:pPr>
      <w:keepNext/>
      <w:keepLines/>
      <w:numPr>
        <w:ilvl w:val="4"/>
        <w:numId w:val="10"/>
      </w:numPr>
      <w:spacing w:before="200"/>
      <w:ind w:left="1008"/>
      <w:jc w:val="both"/>
      <w:outlineLvl w:val="4"/>
    </w:pPr>
    <w:rPr>
      <w:rFonts w:ascii="Times New Roman" w:eastAsiaTheme="majorEastAsia" w:hAnsi="Times New Roman" w:cstheme="majorBidi"/>
      <w:color w:val="244061" w:themeColor="accent1" w:themeShade="80"/>
    </w:rPr>
  </w:style>
  <w:style w:type="paragraph" w:styleId="Heading6">
    <w:name w:val="heading 6"/>
    <w:basedOn w:val="Normal"/>
    <w:next w:val="Normal"/>
    <w:link w:val="Heading6Char"/>
    <w:uiPriority w:val="9"/>
    <w:semiHidden/>
    <w:unhideWhenUsed/>
    <w:qFormat/>
    <w:rsid w:val="00FC2F04"/>
    <w:pPr>
      <w:keepNext/>
      <w:keepLines/>
      <w:numPr>
        <w:ilvl w:val="5"/>
        <w:numId w:val="10"/>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C2F0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F04"/>
    <w:pPr>
      <w:keepNext/>
      <w:keepLines/>
      <w:numPr>
        <w:ilvl w:val="7"/>
        <w:numId w:val="10"/>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C2F04"/>
    <w:pPr>
      <w:keepNext/>
      <w:keepLines/>
      <w:numPr>
        <w:ilvl w:val="8"/>
        <w:numId w:val="10"/>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character" w:styleId="Hyperlink">
    <w:name w:val="Hyperlink"/>
    <w:basedOn w:val="DefaultParagraphFont"/>
    <w:uiPriority w:val="99"/>
    <w:semiHidden/>
    <w:unhideWhenUsed/>
    <w:rsid w:val="00BB0BBD"/>
    <w:rPr>
      <w:color w:val="0000FF" w:themeColor="hyperlink"/>
      <w:u w:val="single"/>
    </w:rPr>
  </w:style>
  <w:style w:type="paragraph" w:customStyle="1" w:styleId="chaptertitle">
    <w:name w:val="chapter_title"/>
    <w:basedOn w:val="Normal"/>
    <w:qFormat/>
    <w:rsid w:val="00FC2F04"/>
    <w:pPr>
      <w:spacing w:line="480" w:lineRule="auto"/>
      <w:jc w:val="center"/>
    </w:pPr>
    <w:rPr>
      <w:rFonts w:ascii="Times New Roman" w:hAnsi="Times New Roman"/>
      <w:b/>
      <w:sz w:val="56"/>
    </w:rPr>
  </w:style>
  <w:style w:type="paragraph" w:customStyle="1" w:styleId="heading">
    <w:name w:val="heading"/>
    <w:basedOn w:val="Normal"/>
    <w:autoRedefine/>
    <w:qFormat/>
    <w:rsid w:val="00FC2F04"/>
    <w:pPr>
      <w:numPr>
        <w:numId w:val="14"/>
      </w:numPr>
      <w:spacing w:line="480" w:lineRule="auto"/>
      <w:jc w:val="both"/>
    </w:pPr>
    <w:rPr>
      <w:rFonts w:ascii="Times New Roman" w:hAnsi="Times New Roman"/>
      <w:sz w:val="48"/>
    </w:rPr>
  </w:style>
  <w:style w:type="paragraph" w:customStyle="1" w:styleId="subheading">
    <w:name w:val="sub_heading"/>
    <w:basedOn w:val="heading"/>
    <w:autoRedefine/>
    <w:qFormat/>
    <w:rsid w:val="00FC2F04"/>
    <w:pPr>
      <w:numPr>
        <w:numId w:val="10"/>
      </w:numPr>
    </w:pPr>
    <w:rPr>
      <w:sz w:val="40"/>
    </w:rPr>
  </w:style>
  <w:style w:type="character" w:customStyle="1" w:styleId="Heading1Char">
    <w:name w:val="Heading 1 Char"/>
    <w:basedOn w:val="DefaultParagraphFont"/>
    <w:link w:val="Heading1"/>
    <w:rsid w:val="0063668E"/>
    <w:rPr>
      <w:rFonts w:ascii="Times New Roman" w:eastAsiaTheme="majorEastAsia" w:hAnsi="Times New Roman" w:cstheme="majorBidi"/>
      <w:bCs/>
      <w:color w:val="345A8A" w:themeColor="accent1" w:themeShade="B5"/>
      <w:sz w:val="40"/>
      <w:szCs w:val="32"/>
    </w:rPr>
  </w:style>
  <w:style w:type="character" w:customStyle="1" w:styleId="Heading2Char">
    <w:name w:val="Heading 2 Char"/>
    <w:basedOn w:val="DefaultParagraphFont"/>
    <w:link w:val="Heading2"/>
    <w:uiPriority w:val="9"/>
    <w:rsid w:val="0063668E"/>
    <w:rPr>
      <w:rFonts w:ascii="Times New Roman" w:eastAsiaTheme="majorEastAsia" w:hAnsi="Times New Roman" w:cstheme="majorBidi"/>
      <w:bCs/>
      <w:color w:val="4F81BD" w:themeColor="accent1"/>
      <w:sz w:val="36"/>
      <w:szCs w:val="26"/>
    </w:rPr>
  </w:style>
  <w:style w:type="character" w:customStyle="1" w:styleId="Heading3Char">
    <w:name w:val="Heading 3 Char"/>
    <w:basedOn w:val="DefaultParagraphFont"/>
    <w:link w:val="Heading3"/>
    <w:uiPriority w:val="9"/>
    <w:rsid w:val="0063668E"/>
    <w:rPr>
      <w:rFonts w:ascii="Times New Roman" w:eastAsiaTheme="majorEastAsia" w:hAnsi="Times New Roman" w:cstheme="majorBidi"/>
      <w:bCs/>
      <w:color w:val="4F81BD" w:themeColor="accent1"/>
      <w:sz w:val="32"/>
    </w:rPr>
  </w:style>
  <w:style w:type="character" w:customStyle="1" w:styleId="Heading4Char">
    <w:name w:val="Heading 4 Char"/>
    <w:basedOn w:val="DefaultParagraphFont"/>
    <w:link w:val="Heading4"/>
    <w:uiPriority w:val="9"/>
    <w:rsid w:val="0063668E"/>
    <w:rPr>
      <w:rFonts w:ascii="Times New Roman" w:eastAsiaTheme="majorEastAsia" w:hAnsi="Times New Roman" w:cstheme="majorBidi"/>
      <w:bCs/>
      <w:iCs/>
      <w:color w:val="4F81BD" w:themeColor="accent1"/>
      <w:sz w:val="28"/>
    </w:rPr>
  </w:style>
  <w:style w:type="character" w:customStyle="1" w:styleId="Heading5Char">
    <w:name w:val="Heading 5 Char"/>
    <w:basedOn w:val="DefaultParagraphFont"/>
    <w:link w:val="Heading5"/>
    <w:uiPriority w:val="9"/>
    <w:semiHidden/>
    <w:rsid w:val="0063668E"/>
    <w:rPr>
      <w:rFonts w:ascii="Times New Roman" w:eastAsiaTheme="majorEastAsia" w:hAnsi="Times New Roman" w:cstheme="majorBidi"/>
      <w:color w:val="244061" w:themeColor="accent1" w:themeShade="80"/>
    </w:rPr>
  </w:style>
  <w:style w:type="character" w:customStyle="1" w:styleId="Heading6Char">
    <w:name w:val="Heading 6 Char"/>
    <w:basedOn w:val="DefaultParagraphFont"/>
    <w:link w:val="Heading6"/>
    <w:uiPriority w:val="9"/>
    <w:semiHidden/>
    <w:rsid w:val="00FC2F04"/>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FC2F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F0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FC2F04"/>
    <w:rPr>
      <w:rFonts w:asciiTheme="majorHAnsi" w:eastAsiaTheme="majorEastAsia" w:hAnsiTheme="majorHAnsi" w:cstheme="majorBidi"/>
      <w:i/>
      <w:iCs/>
      <w:color w:val="363636" w:themeColor="text1" w:themeTint="C9"/>
      <w:sz w:val="20"/>
      <w:szCs w:val="20"/>
    </w:rPr>
  </w:style>
  <w:style w:type="character" w:styleId="FollowedHyperlink">
    <w:name w:val="FollowedHyperlink"/>
    <w:basedOn w:val="DefaultParagraphFont"/>
    <w:rsid w:val="008A5287"/>
    <w:rPr>
      <w:color w:val="800080" w:themeColor="followedHyperlink"/>
      <w:u w:val="single"/>
    </w:rPr>
  </w:style>
  <w:style w:type="paragraph" w:styleId="Header">
    <w:name w:val="header"/>
    <w:basedOn w:val="Normal"/>
    <w:link w:val="HeaderChar"/>
    <w:rsid w:val="009334D4"/>
    <w:pPr>
      <w:tabs>
        <w:tab w:val="center" w:pos="4320"/>
        <w:tab w:val="right" w:pos="8640"/>
      </w:tabs>
    </w:pPr>
  </w:style>
  <w:style w:type="character" w:customStyle="1" w:styleId="HeaderChar">
    <w:name w:val="Header Char"/>
    <w:basedOn w:val="DefaultParagraphFont"/>
    <w:link w:val="Header"/>
    <w:rsid w:val="009334D4"/>
  </w:style>
  <w:style w:type="paragraph" w:styleId="Footer">
    <w:name w:val="footer"/>
    <w:basedOn w:val="Normal"/>
    <w:link w:val="FooterChar"/>
    <w:rsid w:val="009334D4"/>
    <w:pPr>
      <w:tabs>
        <w:tab w:val="center" w:pos="4320"/>
        <w:tab w:val="right" w:pos="8640"/>
      </w:tabs>
    </w:pPr>
  </w:style>
  <w:style w:type="character" w:customStyle="1" w:styleId="FooterChar">
    <w:name w:val="Footer Char"/>
    <w:basedOn w:val="DefaultParagraphFont"/>
    <w:link w:val="Footer"/>
    <w:rsid w:val="009334D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o.int/mediacentre/" TargetMode="External"/><Relationship Id="rId6" Type="http://schemas.openxmlformats.org/officeDocument/2006/relationships/comments" Target="comments.xml"/><Relationship Id="rId7" Type="http://schemas.openxmlformats.org/officeDocument/2006/relationships/hyperlink" Target="http://www.pacificbiosciences.com"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63</Pages>
  <Words>63932</Words>
  <Characters>364414</Characters>
  <Application>Microsoft Macintosh Word</Application>
  <DocSecurity>0</DocSecurity>
  <Lines>3036</Lines>
  <Paragraphs>728</Paragraphs>
  <ScaleCrop>false</ScaleCrop>
  <HeadingPairs>
    <vt:vector size="2" baseType="variant">
      <vt:variant>
        <vt:lpstr>Title</vt:lpstr>
      </vt:variant>
      <vt:variant>
        <vt:i4>1</vt:i4>
      </vt:variant>
    </vt:vector>
  </HeadingPairs>
  <TitlesOfParts>
    <vt:vector size="1" baseType="lpstr">
      <vt:lpstr/>
    </vt:vector>
  </TitlesOfParts>
  <Company>SANBI</Company>
  <LinksUpToDate>false</LinksUpToDate>
  <CharactersWithSpaces>447525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Shrestha</dc:creator>
  <cp:lastModifiedBy>Ram Shrestha</cp:lastModifiedBy>
  <cp:revision>4</cp:revision>
  <dcterms:created xsi:type="dcterms:W3CDTF">2014-03-28T00:54:00Z</dcterms:created>
  <dcterms:modified xsi:type="dcterms:W3CDTF">2014-03-28T01:23:00Z</dcterms:modified>
</cp:coreProperties>
</file>