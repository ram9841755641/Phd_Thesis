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comments.xml" ContentType="application/vnd.openxmlformats-officedocument.wordprocessingml.commen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BE1D36" w:rsidRDefault="00BE1D36" w:rsidP="00572AD9">
      <w:pPr>
        <w:pStyle w:val="Heading1"/>
        <w:jc w:val="center"/>
      </w:pPr>
      <w:r>
        <w:t>Chapter 3</w:t>
      </w:r>
    </w:p>
    <w:p w:rsidR="00BE1D36" w:rsidRDefault="00BE1D36" w:rsidP="00572AD9">
      <w:pPr>
        <w:jc w:val="center"/>
      </w:pPr>
    </w:p>
    <w:p w:rsidR="00BE1D36" w:rsidRPr="00EE0186" w:rsidRDefault="00BE1D36" w:rsidP="00572AD9">
      <w:pPr>
        <w:pStyle w:val="Heading2"/>
      </w:pPr>
      <w:r>
        <w:t>Primer ID Algorithm PIDA – Algorithm for processing Ultra-Deep High Throughput Sequence Data generated using Primer ID technology</w:t>
      </w:r>
    </w:p>
    <w:p w:rsidR="00BE1D36" w:rsidRDefault="00BE1D36" w:rsidP="00572AD9">
      <w:pPr>
        <w:jc w:val="center"/>
      </w:pPr>
    </w:p>
    <w:p w:rsidR="00BE1D36" w:rsidRDefault="00BE1D36" w:rsidP="00572AD9">
      <w:pPr>
        <w:pStyle w:val="Heading3"/>
        <w:spacing w:line="480" w:lineRule="auto"/>
      </w:pPr>
      <w:r>
        <w:t>3.1 Introduction</w:t>
      </w:r>
    </w:p>
    <w:p w:rsidR="00C73B1D" w:rsidRDefault="002021CF" w:rsidP="00572AD9">
      <w:pPr>
        <w:spacing w:line="480" w:lineRule="auto"/>
        <w:jc w:val="both"/>
      </w:pPr>
      <w:r>
        <w:t>H</w:t>
      </w:r>
      <w:r w:rsidR="00BE1D36">
        <w:t xml:space="preserve">igh throughput </w:t>
      </w:r>
      <w:r>
        <w:t>sequencing</w:t>
      </w:r>
      <w:r w:rsidR="00BD575D">
        <w:t xml:space="preserve"> (HTS)</w:t>
      </w:r>
      <w:r w:rsidR="008D5E7A">
        <w:t xml:space="preserve"> platforms </w:t>
      </w:r>
      <w:r w:rsidR="00BE1D36">
        <w:t xml:space="preserve">are capable of generating </w:t>
      </w:r>
      <w:r w:rsidR="008D5E7A">
        <w:t xml:space="preserve">as much as </w:t>
      </w:r>
      <w:r w:rsidR="00BE1D36">
        <w:t>million</w:t>
      </w:r>
      <w:r w:rsidR="008D5E7A">
        <w:t>s</w:t>
      </w:r>
      <w:r w:rsidR="00BE1D36">
        <w:t xml:space="preserve"> of sequence reads from DNA fragments at low cost and </w:t>
      </w:r>
      <w:r w:rsidR="008D5E7A">
        <w:t xml:space="preserve">in </w:t>
      </w:r>
      <w:r w:rsidR="00BE1D36">
        <w:t xml:space="preserve">less time than other </w:t>
      </w:r>
      <w:r w:rsidR="008D5E7A">
        <w:t>sequencing approaches</w:t>
      </w:r>
      <w:r w:rsidR="00BE1D36">
        <w:t>. Th</w:t>
      </w:r>
      <w:r w:rsidR="008D5E7A">
        <w:t xml:space="preserve">is capability </w:t>
      </w:r>
      <w:r w:rsidR="008C0362">
        <w:t>enables the potential to fully sequence viral quasispecies</w:t>
      </w:r>
      <w:r w:rsidR="00BE1D36">
        <w:t xml:space="preserve"> </w:t>
      </w:r>
      <w:r w:rsidR="008C0362">
        <w:t xml:space="preserve">and </w:t>
      </w:r>
      <w:r w:rsidR="00BE1D36">
        <w:t>enable</w:t>
      </w:r>
      <w:r w:rsidR="008C0362">
        <w:t>s</w:t>
      </w:r>
      <w:r w:rsidR="00BE1D36">
        <w:t xml:space="preserve"> </w:t>
      </w:r>
      <w:r w:rsidR="008C0362">
        <w:t xml:space="preserve">the characterization </w:t>
      </w:r>
      <w:r w:rsidR="00BE1D36">
        <w:t xml:space="preserve">of low </w:t>
      </w:r>
      <w:r w:rsidR="008C0362">
        <w:t xml:space="preserve">frequency </w:t>
      </w:r>
      <w:r w:rsidR="00BE1D36">
        <w:t xml:space="preserve">variants from highly heterogeneous viral population samples </w:t>
      </w:r>
      <w:r w:rsidR="00E157B3">
        <w:fldChar w:fldCharType="begin">
          <w:fldData xml:space="preserve">PEVuZE5vdGU+PENpdGU+PEF1dGhvcj5Sb3plcmE8L0F1dGhvcj48WWVhcj4yMDA5PC9ZZWFyPjxS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==
</w:fldData>
        </w:fldChar>
      </w:r>
      <w:r w:rsidR="00463761">
        <w:instrText xml:space="preserve"> ADDIN EN.CITE </w:instrText>
      </w:r>
      <w:r w:rsidR="00E157B3">
        <w:fldChar w:fldCharType="begin">
          <w:fldData xml:space="preserve">PEVuZE5vdGU+PENpdGU+PEF1dGhvcj5Sb3plcmE8L0F1dGhvcj48WWVhcj4yMDA5PC9ZZWFyPjxS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==
</w:fldData>
        </w:fldChar>
      </w:r>
      <w:r w:rsidR="00463761">
        <w:instrText xml:space="preserve"> ADDIN EN.CITE.DATA </w:instrText>
      </w:r>
      <w:r w:rsidR="00E157B3">
        <w:fldChar w:fldCharType="end"/>
      </w:r>
      <w:r w:rsidR="00E157B3">
        <w:fldChar w:fldCharType="separate"/>
      </w:r>
      <w:r w:rsidR="00BE1D36">
        <w:rPr>
          <w:noProof/>
        </w:rPr>
        <w:t>(Fischer et al., 2010; Hoffmann et al., 2007; Mitsuya et al., 2008; Rozera et al., 2009; Varghese et al., 2009; Wang et al., 2007)</w:t>
      </w:r>
      <w:r w:rsidR="00E157B3">
        <w:fldChar w:fldCharType="end"/>
      </w:r>
      <w:r w:rsidR="00BE1D36">
        <w:t xml:space="preserve"> However, high rate of sequencing errors are incorporated and accumulated at PCR amplification step </w:t>
      </w:r>
      <w:r w:rsidR="00E157B3">
        <w:fldChar w:fldCharType="begin"/>
      </w:r>
      <w:r w:rsidR="00463761">
        <w:instrText xml:space="preserve"> ADDIN EN.CITE &lt;EndNote&gt;&lt;Cite&gt;&lt;Author&gt;Kanagawa&lt;/Author&gt;&lt;Year&gt;2003&lt;/Year&gt;&lt;RecNum&gt;1179&lt;/RecNum&gt;&lt;record&gt;&lt;rec-number&gt;1179&lt;/rec-number&gt;&lt;foreign-keys&gt;&lt;key app="EN" db-id="fp25zzvrxrd9vke5zxqp9stbssprwstvdddz"&gt;1179&lt;/key&gt;&lt;/foreign-keys&gt;&lt;ref-type name="Journal Article"&gt;17&lt;/ref-type&gt;&lt;contributors&gt;&lt;authors&gt;&lt;author&gt;Kanagawa, T.&lt;/author&gt;&lt;/authors&gt;&lt;/contributors&gt;&lt;auth-address&gt;Institute for Biological Resources and Functions, National Institute of Advanced Industrial Science and Technology, Central 6, 1-1-1 Higashi, Tsukuba, Ibaraki 305-8566, Japan. kanagawa-taka@aist.go.jp&lt;/auth-address&gt;&lt;titles&gt;&lt;title&gt;Bias and artifacts in multitemplate polymerase chain reactions (PCR)&lt;/title&gt;&lt;secondary-title&gt;J Biosci Bioeng&lt;/secondary-title&gt;&lt;/titles&gt;&lt;periodical&gt;&lt;full-title&gt;J Biosci Bioeng&lt;/full-title&gt;&lt;/periodical&gt;&lt;pages&gt;317-23&lt;/pages&gt;&lt;volume&gt;96&lt;/volume&gt;&lt;number&gt;4&lt;/number&gt;&lt;edition&gt;2005/10/20&lt;/edition&gt;&lt;dates&gt;&lt;year&gt;2003&lt;/year&gt;&lt;/dates&gt;&lt;isbn&gt;1389-1723 (Print)&amp;#xD;1347-4421 (Linking)&lt;/isbn&gt;&lt;accession-num&gt;16233530&lt;/accession-num&gt;&lt;urls&gt;&lt;related-urls&gt;&lt;url&gt;http://www.ncbi.nlm.nih.gov/entrez/query.fcgi?cmd=Retrieve&amp;amp;db=PubMed&amp;amp;dopt=Citation&amp;amp;list_uids=16233530&lt;/url&gt;&lt;/related-urls&gt;&lt;/urls&gt;&lt;electronic-resource-num&gt;S1389-1723(03)90130-7 [pii]&amp;#xD;10.1016/S1389-1723(03)90130-7&lt;/electronic-resource-num&gt;&lt;language&gt;eng&lt;/language&gt;&lt;/record&gt;&lt;/Cite&gt;&lt;/EndNote&gt;</w:instrText>
      </w:r>
      <w:r w:rsidR="00E157B3">
        <w:fldChar w:fldCharType="separate"/>
      </w:r>
      <w:r w:rsidR="00BE1D36">
        <w:rPr>
          <w:noProof/>
        </w:rPr>
        <w:t>(Kanagawa, 2003)</w:t>
      </w:r>
      <w:r w:rsidR="00E157B3">
        <w:fldChar w:fldCharType="end"/>
      </w:r>
      <w:r w:rsidR="00BE1D36">
        <w:t xml:space="preserve"> and by instrumental/hardware error and sequencing errors like nucleotide insertion and deletion errors (reviewed in </w:t>
      </w:r>
      <w:r w:rsidR="00E157B3">
        <w:fldChar w:fldCharType="begin"/>
      </w:r>
      <w:r w:rsidR="00463761">
        <w:instrText xml:space="preserve"> ADDIN EN.CITE &lt;EndNote&gt;&lt;Cite&gt;&lt;Author&gt;Metzker&lt;/Author&gt;&lt;Year&gt;2009&lt;/Year&gt;&lt;RecNum&gt;185&lt;/RecNum&gt;&lt;record&gt;&lt;rec-number&gt;185&lt;/rec-number&gt;&lt;foreign-keys&gt;&lt;key app="EN" db-id="fp25zzvrxrd9vke5zxqp9stbssprwstvdddz"&gt;185&lt;/key&gt;&lt;/foreign-keys&gt;&lt;ref-type name="Journal Article"&gt;17&lt;/ref-type&gt;&lt;contributors&gt;&lt;authors&gt;&lt;author&gt;Metzker, Michael L.&lt;/author&gt;&lt;/authors&gt;&lt;/contributors&gt;&lt;auth-address&gt;http://www.nature.com/doifinder/10.1038/nrg2626&lt;/auth-address&gt;&lt;titles&gt;&lt;title&gt;Sequencing technologies — the next generation&lt;/title&gt;&lt;secondary-title&gt;Nature Reviews Genetics&lt;/secondary-title&gt;&lt;/titles&gt;&lt;periodical&gt;&lt;full-title&gt;Nature Reviews Genetics&lt;/full-title&gt;&lt;/periodical&gt;&lt;pages&gt;31-46&lt;/pages&gt;&lt;volume&gt;11&lt;/volume&gt;&lt;number&gt;1&lt;/number&gt;&lt;dates&gt;&lt;year&gt;2009&lt;/year&gt;&lt;pub-dates&gt;&lt;date&gt;December&lt;/date&gt;&lt;/pub-dates&gt;&lt;/dates&gt;&lt;isbn&gt;1471-0056, 1471-0064&lt;/isbn&gt;&lt;label&gt;metzker_sequencing_2009&lt;/label&gt;&lt;urls&gt;&lt;related-urls&gt;&lt;url&gt;10.1038/nrg2626&lt;/url&gt;&lt;/related-urls&gt;&lt;/urls&gt;&lt;/record&gt;&lt;/Cite&gt;&lt;/EndNote&gt;</w:instrText>
      </w:r>
      <w:r w:rsidR="00E157B3">
        <w:fldChar w:fldCharType="separate"/>
      </w:r>
      <w:r w:rsidR="00BE1D36">
        <w:rPr>
          <w:noProof/>
        </w:rPr>
        <w:t>(Metzker, 2009)</w:t>
      </w:r>
      <w:r w:rsidR="00E157B3">
        <w:fldChar w:fldCharType="end"/>
      </w:r>
      <w:r w:rsidR="00BE1D36">
        <w:t xml:space="preserve">). These errors inflate and confound the real genetic diversity in the population </w:t>
      </w:r>
      <w:r w:rsidR="00E157B3">
        <w:fldChar w:fldCharType="begin">
          <w:fldData xml:space="preserve">PEVuZE5vdGU+PENpdGUgRXhjbHVkZVllYXI9IjEiPjxBdXRob3I+WmFnb3JkaTwvQXV0aG9yPjxS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</w:fldData>
        </w:fldChar>
      </w:r>
      <w:r w:rsidR="00463761">
        <w:instrText xml:space="preserve"> ADDIN EN.CITE </w:instrText>
      </w:r>
      <w:r w:rsidR="00E157B3">
        <w:fldChar w:fldCharType="begin">
          <w:fldData xml:space="preserve">PEVuZE5vdGU+PENpdGUgRXhjbHVkZVllYXI9IjEiPjxBdXRob3I+WmFnb3JkaTwvQXV0aG9yPjxS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</w:fldData>
        </w:fldChar>
      </w:r>
      <w:r w:rsidR="00463761">
        <w:instrText xml:space="preserve"> ADDIN EN.CITE.DATA </w:instrText>
      </w:r>
      <w:r w:rsidR="00E157B3">
        <w:fldChar w:fldCharType="end"/>
      </w:r>
      <w:r w:rsidR="00E157B3">
        <w:fldChar w:fldCharType="separate"/>
      </w:r>
      <w:r w:rsidR="00BE1D36">
        <w:rPr>
          <w:noProof/>
        </w:rPr>
        <w:t>(Kunin et al., 2009; Zagordi et al.)</w:t>
      </w:r>
      <w:r w:rsidR="00E157B3">
        <w:fldChar w:fldCharType="end"/>
      </w:r>
      <w:r w:rsidR="00BE1D36">
        <w:t xml:space="preserve">. The errors generated at PCR step are: </w:t>
      </w:r>
      <w:r w:rsidR="00BE1D36" w:rsidRPr="00997646">
        <w:rPr>
          <w:b/>
        </w:rPr>
        <w:t>1)</w:t>
      </w:r>
      <w:r w:rsidR="00BE1D36">
        <w:t xml:space="preserve"> incorporation of wrong nucleotide by polymerase enzyme during many cycles of amplification </w:t>
      </w:r>
      <w:r w:rsidR="00E157B3">
        <w:fldChar w:fldCharType="begin">
          <w:fldData xml:space="preserve">PEVuZE5vdGU+PENpdGU+PEF1dGhvcj5IdWdoZXM8L0F1dGhvcj48WWVhcj4yMDAzPC9ZZWFyPjxS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</w:fldData>
        </w:fldChar>
      </w:r>
      <w:r w:rsidR="00463761">
        <w:instrText xml:space="preserve"> ADDIN EN.CITE </w:instrText>
      </w:r>
      <w:r w:rsidR="00E157B3">
        <w:fldChar w:fldCharType="begin">
          <w:fldData xml:space="preserve">PEVuZE5vdGU+PENpdGU+PEF1dGhvcj5IdWdoZXM8L0F1dGhvcj48WWVhcj4yMDAzPC9ZZWFyPjxS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</w:fldData>
        </w:fldChar>
      </w:r>
      <w:r w:rsidR="00463761">
        <w:instrText xml:space="preserve"> ADDIN EN.CITE.DATA </w:instrText>
      </w:r>
      <w:r w:rsidR="00E157B3">
        <w:fldChar w:fldCharType="end"/>
      </w:r>
      <w:r w:rsidR="00E157B3">
        <w:fldChar w:fldCharType="separate"/>
      </w:r>
      <w:r w:rsidR="00BE1D36">
        <w:rPr>
          <w:noProof/>
        </w:rPr>
        <w:t>(Hughes and Totten, 2003; Kanagawa, 2003)</w:t>
      </w:r>
      <w:r w:rsidR="00E157B3">
        <w:fldChar w:fldCharType="end"/>
      </w:r>
      <w:r w:rsidR="00BE1D36">
        <w:t xml:space="preserve"> </w:t>
      </w:r>
      <w:r w:rsidR="00BE1D36" w:rsidRPr="00997646">
        <w:rPr>
          <w:b/>
        </w:rPr>
        <w:t>2)</w:t>
      </w:r>
      <w:r w:rsidR="00BE1D36">
        <w:t xml:space="preserve"> recombination of two DNA fragments producing a new chimeric DNA </w:t>
      </w:r>
      <w:r w:rsidR="00E157B3">
        <w:fldChar w:fldCharType="begin">
          <w:fldData xml:space="preserve">PEVuZE5vdGU+PENpdGU+PEF1dGhvcj5NZXllcmhhbnM8L0F1dGhvcj48WWVhcj4xOTkwPC9ZZWFy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</w:fldData>
        </w:fldChar>
      </w:r>
      <w:r w:rsidR="00463761">
        <w:instrText xml:space="preserve"> ADDIN EN.CITE </w:instrText>
      </w:r>
      <w:r w:rsidR="00E157B3">
        <w:fldChar w:fldCharType="begin">
          <w:fldData xml:space="preserve">PEVuZE5vdGU+PENpdGU+PEF1dGhvcj5NZXllcmhhbnM8L0F1dGhvcj48WWVhcj4xOTkwPC9ZZWFy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</w:fldData>
        </w:fldChar>
      </w:r>
      <w:r w:rsidR="00463761">
        <w:instrText xml:space="preserve"> ADDIN EN.CITE.DATA </w:instrText>
      </w:r>
      <w:r w:rsidR="00E157B3">
        <w:fldChar w:fldCharType="end"/>
      </w:r>
      <w:r w:rsidR="00E157B3">
        <w:fldChar w:fldCharType="separate"/>
      </w:r>
      <w:r w:rsidR="00BE1D36">
        <w:rPr>
          <w:noProof/>
        </w:rPr>
        <w:t>(Judo et al., 1998; Meyerhans et al., 1990; Yang et al., 1996)</w:t>
      </w:r>
      <w:r w:rsidR="00E157B3">
        <w:fldChar w:fldCharType="end"/>
      </w:r>
      <w:r w:rsidR="00BE1D36">
        <w:t xml:space="preserve"> </w:t>
      </w:r>
      <w:r w:rsidR="00BE1D36" w:rsidRPr="00997646">
        <w:rPr>
          <w:b/>
        </w:rPr>
        <w:t xml:space="preserve">3) </w:t>
      </w:r>
      <w:r w:rsidR="00BE1D36">
        <w:t xml:space="preserve">differential amplification of DNA fragments change the ratio before and after PCR step, obscuring true original sample diversity </w:t>
      </w:r>
      <w:r w:rsidR="00E157B3">
        <w:fldChar w:fldCharType="begin">
          <w:fldData xml:space="preserve">PEVuZE5vdGU+PENpdGU+PEF1dGhvcj5MaXU8L0F1dGhvcj48WWVhcj4xOTk2PC9ZZWFyPjxSZWNO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</w:fldData>
        </w:fldChar>
      </w:r>
      <w:r w:rsidR="00463761">
        <w:instrText xml:space="preserve"> ADDIN EN.CITE </w:instrText>
      </w:r>
      <w:r w:rsidR="00E157B3">
        <w:fldChar w:fldCharType="begin">
          <w:fldData xml:space="preserve">PEVuZE5vdGU+PENpdGU+PEF1dGhvcj5MaXU8L0F1dGhvcj48WWVhcj4xOTk2PC9ZZWFyPjxSZWNO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</w:fldData>
        </w:fldChar>
      </w:r>
      <w:r w:rsidR="00463761">
        <w:instrText xml:space="preserve"> ADDIN EN.CITE.DATA </w:instrText>
      </w:r>
      <w:r w:rsidR="00E157B3">
        <w:fldChar w:fldCharType="end"/>
      </w:r>
      <w:r w:rsidR="00E157B3">
        <w:fldChar w:fldCharType="separate"/>
      </w:r>
      <w:r w:rsidR="00BE1D36">
        <w:rPr>
          <w:noProof/>
        </w:rPr>
        <w:t>(Liu et al., 1996; Polz and Cavanaugh, 1998)</w:t>
      </w:r>
      <w:r w:rsidR="00E157B3">
        <w:fldChar w:fldCharType="end"/>
      </w:r>
      <w:r w:rsidR="00BE1D36">
        <w:t xml:space="preserve">. </w:t>
      </w:r>
      <w:r w:rsidR="00D047AC">
        <w:t>In order to avoid modification and over diversification of the original sample, i</w:t>
      </w:r>
      <w:r w:rsidR="00BE1D36">
        <w:t>t is essential to correct th</w:t>
      </w:r>
      <w:r w:rsidR="00D047AC">
        <w:t>ose</w:t>
      </w:r>
      <w:r w:rsidR="00BE1D36">
        <w:t xml:space="preserve"> inevitable errors</w:t>
      </w:r>
      <w:r w:rsidR="00D047AC">
        <w:t>.</w:t>
      </w:r>
      <w:r w:rsidR="00BE1D36">
        <w:t xml:space="preserve"> </w:t>
      </w:r>
    </w:p>
    <w:p w:rsidR="00D047AC" w:rsidRDefault="00D047AC" w:rsidP="00572AD9">
      <w:pPr>
        <w:spacing w:line="480" w:lineRule="auto"/>
        <w:jc w:val="both"/>
      </w:pPr>
    </w:p>
    <w:p w:rsidR="00191DA8" w:rsidRDefault="00191DA8" w:rsidP="00572AD9">
      <w:pPr>
        <w:spacing w:line="480" w:lineRule="auto"/>
        <w:jc w:val="both"/>
      </w:pPr>
      <w:r>
        <w:t>The accurate quantification of low abundance drug resistant HIV viruses, in particular, may be substantially improved by the implementation of the primer ID approach</w:t>
      </w:r>
      <w:r w:rsidR="00C762F5">
        <w:t>.  A</w:t>
      </w:r>
      <w:r>
        <w:t xml:space="preserve"> number of studies have already used this approach for such purposes </w:t>
      </w:r>
      <w:r w:rsidR="00E157B3">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dWFnZT48L3JlY29yZD48L0NpdGU+PENpdGU+PEF1dGhvcj5TY2htaXR0PC9BdXRob3I+PFllYXI+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</w:fldData>
        </w:fldChar>
      </w:r>
      <w:r w:rsidR="00463761">
        <w:instrText xml:space="preserve"> ADDIN EN.CITE </w:instrText>
      </w:r>
      <w:r w:rsidR="00E157B3">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dWFnZT48L3JlY29yZD48L0NpdGU+PENpdGU+PEF1dGhvcj5TY2htaXR0PC9BdXRob3I+PFllYXI+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</w:fldData>
        </w:fldChar>
      </w:r>
      <w:r w:rsidR="00463761">
        <w:instrText xml:space="preserve"> ADDIN EN.CITE.DATA </w:instrText>
      </w:r>
      <w:r w:rsidR="00E157B3">
        <w:fldChar w:fldCharType="end"/>
      </w:r>
      <w:r w:rsidR="00E157B3">
        <w:fldChar w:fldCharType="separate"/>
      </w:r>
      <w:r w:rsidR="007D3A72">
        <w:rPr>
          <w:noProof/>
        </w:rPr>
        <w:t>(Beerenwinkel et al., 2012; Eisele and Siliciano, 2012; Jabara et al., 2011; Schmitt et al., 2012)</w:t>
      </w:r>
      <w:r w:rsidR="00E157B3">
        <w:fldChar w:fldCharType="end"/>
      </w:r>
      <w:r>
        <w:t>.  While the</w:t>
      </w:r>
      <w:r w:rsidR="00C762F5">
        <w:t xml:space="preserve"> original publication describes the development of an algorithm to </w:t>
      </w:r>
      <w:r w:rsidR="00314952">
        <w:t>analyze</w:t>
      </w:r>
      <w:r w:rsidR="00C762F5">
        <w:t xml:space="preserve"> the complex data output from primer ID-based sequencing </w:t>
      </w:r>
      <w:r w:rsidR="00E157B3">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463761">
        <w:instrText xml:space="preserve"> ADDIN EN.CITE </w:instrText>
      </w:r>
      <w:r w:rsidR="00E157B3">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463761">
        <w:instrText xml:space="preserve"> ADDIN EN.CITE.DATA </w:instrText>
      </w:r>
      <w:r w:rsidR="00E157B3">
        <w:fldChar w:fldCharType="end"/>
      </w:r>
      <w:r w:rsidR="00E157B3">
        <w:fldChar w:fldCharType="separate"/>
      </w:r>
      <w:r w:rsidR="00C762F5">
        <w:rPr>
          <w:noProof/>
        </w:rPr>
        <w:t>(Jabara et al., 2011)</w:t>
      </w:r>
      <w:r w:rsidR="00E157B3">
        <w:fldChar w:fldCharType="end"/>
      </w:r>
      <w:r w:rsidR="00C762F5">
        <w:t xml:space="preserve">, this code has not been made available to the public and is unlikely to be made so in the near future (Cas Jabara, personal communication).  Thus, to facilitate the analysis of HIV drug resistance sequence data generated using the primer ID approach in the Seq2Res resistance testing </w:t>
      </w:r>
      <w:r w:rsidR="00314952">
        <w:t xml:space="preserve">computational </w:t>
      </w:r>
      <w:r w:rsidR="00C762F5">
        <w:t xml:space="preserve">pipeline, this chapter describes the development and application of </w:t>
      </w:r>
      <w:r w:rsidR="00F65B20">
        <w:t>a such</w:t>
      </w:r>
      <w:r w:rsidR="00C762F5">
        <w:t xml:space="preserve"> a</w:t>
      </w:r>
      <w:r w:rsidR="00587D70">
        <w:t xml:space="preserve"> tool</w:t>
      </w:r>
      <w:r w:rsidR="00C762F5">
        <w:t xml:space="preserve">. </w:t>
      </w:r>
      <w:r>
        <w:t xml:space="preserve"> </w:t>
      </w:r>
    </w:p>
    <w:p w:rsidR="00191DA8" w:rsidRDefault="00191DA8" w:rsidP="00572AD9">
      <w:pPr>
        <w:spacing w:line="480" w:lineRule="auto"/>
        <w:jc w:val="both"/>
      </w:pPr>
    </w:p>
    <w:p w:rsidR="00BD575D" w:rsidRPr="00356CDF" w:rsidRDefault="00BD575D" w:rsidP="00BD575D">
      <w:pPr>
        <w:spacing w:line="480" w:lineRule="auto"/>
        <w:rPr>
          <w:b/>
        </w:rPr>
      </w:pPr>
      <w:r w:rsidRPr="00356CDF">
        <w:rPr>
          <w:b/>
        </w:rPr>
        <w:t>3.2 Methods and Materials</w:t>
      </w:r>
    </w:p>
    <w:p w:rsidR="00BD575D" w:rsidRPr="00D55F5E" w:rsidRDefault="00BD575D" w:rsidP="00BD575D">
      <w:pPr>
        <w:spacing w:line="480" w:lineRule="auto"/>
        <w:jc w:val="both"/>
        <w:rPr>
          <w:b/>
        </w:rPr>
      </w:pPr>
      <w:r w:rsidRPr="007F0697">
        <w:rPr>
          <w:b/>
        </w:rPr>
        <w:t xml:space="preserve">3.2.1 </w:t>
      </w:r>
      <w:r>
        <w:rPr>
          <w:b/>
        </w:rPr>
        <w:t>Primer ID raw sequence reads.</w:t>
      </w:r>
    </w:p>
    <w:p w:rsidR="00BD575D" w:rsidRDefault="00997646" w:rsidP="00BD575D">
      <w:pPr>
        <w:spacing w:line="480" w:lineRule="auto"/>
        <w:jc w:val="both"/>
      </w:pPr>
      <w:r>
        <w:t>The structure of Primer ID raw sequence</w:t>
      </w:r>
      <w:r w:rsidR="005E2E01">
        <w:t xml:space="preserve"> reads is determined before cDNA generation from viral RNA genome. A universal primer sequence and a customary spacer sequence</w:t>
      </w:r>
      <w:r w:rsidR="003B6C8C">
        <w:t xml:space="preserve"> of any length</w:t>
      </w:r>
      <w:r w:rsidR="005E2E01">
        <w:t xml:space="preserve"> is prepared to which a MID is attached to the 3’ end. The MID sequence varies between the samples. A different spacer sequence is then attached to the 3’ end of the MID sequence. </w:t>
      </w:r>
      <w:r w:rsidR="00D17865">
        <w:t>For every sample, a set</w:t>
      </w:r>
      <w:r w:rsidR="005E2E01">
        <w:t xml:space="preserve"> of Primer IDs of custom length (usually 8) </w:t>
      </w:r>
      <w:r w:rsidR="00D17865">
        <w:t>is</w:t>
      </w:r>
      <w:r w:rsidR="005E2E01">
        <w:t xml:space="preserve"> generated randomly.</w:t>
      </w:r>
      <w:r w:rsidR="00D17865">
        <w:t xml:space="preserve"> The number of Primer IDs depends on the length of Primer ID, A set of Primer ID of length 8 has 65536 (4</w:t>
      </w:r>
      <w:r w:rsidR="00D17865" w:rsidRPr="00D17865">
        <w:rPr>
          <w:vertAlign w:val="superscript"/>
        </w:rPr>
        <w:t>8</w:t>
      </w:r>
      <w:r w:rsidR="00D17865">
        <w:t xml:space="preserve">) unique nucleotide combinations.  A Primer ID from a set for every sample is then attached to the 3’ end of the sequence prepared above. </w:t>
      </w:r>
      <w:r w:rsidR="005C25CD">
        <w:t xml:space="preserve">A </w:t>
      </w:r>
      <w:r w:rsidR="00D17865">
        <w:t xml:space="preserve">cDNA primer </w:t>
      </w:r>
      <w:r w:rsidR="005C25CD">
        <w:t xml:space="preserve">is then attached </w:t>
      </w:r>
      <w:r w:rsidR="00D17865">
        <w:t>to the 3’ end of the Primer ID in the prepared sequence.  Because, theoretically, each Primer ID is a unique sequence, it can be used as a tag sequence of the cDNA primer.</w:t>
      </w:r>
      <w:r w:rsidR="00BC0EE7">
        <w:t xml:space="preserve"> The cDNA primer binds to viral RNA and extends </w:t>
      </w:r>
      <w:r w:rsidR="003B6C8C">
        <w:t>from 3’ end to generate a cDNA (</w:t>
      </w:r>
      <w:r w:rsidR="003B6C8C" w:rsidRPr="00C879D7">
        <w:rPr>
          <w:b/>
        </w:rPr>
        <w:t>Figure 3.1 A</w:t>
      </w:r>
      <w:r w:rsidR="003B6C8C">
        <w:t>)</w:t>
      </w:r>
      <w:r w:rsidR="00872B50">
        <w:t>.</w:t>
      </w:r>
    </w:p>
    <w:p w:rsidR="00872B50" w:rsidRDefault="00872B50" w:rsidP="00BD575D">
      <w:pPr>
        <w:spacing w:line="480" w:lineRule="auto"/>
        <w:jc w:val="both"/>
      </w:pPr>
    </w:p>
    <w:p w:rsidR="003B6C8C" w:rsidRDefault="003B6C8C" w:rsidP="00BD575D">
      <w:pPr>
        <w:spacing w:line="480" w:lineRule="auto"/>
        <w:jc w:val="both"/>
      </w:pPr>
      <w:r>
        <w:t>PCR amplification of the cDNA follows the cDNA pro</w:t>
      </w:r>
      <w:r w:rsidR="00BB2BD7">
        <w:t xml:space="preserve">duction step. The PCR primer and the amplicon forward primer bind to the cDNA to produce </w:t>
      </w:r>
      <w:r w:rsidR="007F7CCD">
        <w:t>millions of sequences.</w:t>
      </w:r>
      <w:r w:rsidR="00872B50">
        <w:t xml:space="preserve"> The forward primer may or may not extend to the end of PCR primer region covering the tags – Primer ID and MID (</w:t>
      </w:r>
      <w:r w:rsidR="00872B50" w:rsidRPr="00C879D7">
        <w:rPr>
          <w:b/>
        </w:rPr>
        <w:t>Figure 3.1 B</w:t>
      </w:r>
      <w:r w:rsidR="00872B50">
        <w:t>) while PCR primer usually extend to cover the tags Primer ID and MID including the reverse primer (</w:t>
      </w:r>
      <w:r w:rsidR="00872B50" w:rsidRPr="00C879D7">
        <w:rPr>
          <w:b/>
        </w:rPr>
        <w:t>Figure 3.1 C</w:t>
      </w:r>
      <w:r w:rsidR="00872B50">
        <w:t>). The reverse primer is similar to the cDNA primer used in cDNA production step.</w:t>
      </w:r>
    </w:p>
    <w:p w:rsidR="00BD575D" w:rsidRDefault="00BD575D" w:rsidP="00BD575D">
      <w:pPr>
        <w:spacing w:line="480" w:lineRule="auto"/>
        <w:jc w:val="both"/>
      </w:pPr>
    </w:p>
    <w:p w:rsidR="00BD575D" w:rsidRPr="007F5CC9" w:rsidRDefault="00BD575D" w:rsidP="00BD575D">
      <w:pPr>
        <w:spacing w:line="480" w:lineRule="auto"/>
        <w:jc w:val="both"/>
        <w:rPr>
          <w:b/>
        </w:rPr>
      </w:pPr>
      <w:r w:rsidRPr="007F0697">
        <w:rPr>
          <w:b/>
        </w:rPr>
        <w:t xml:space="preserve">3.2.1 </w:t>
      </w:r>
      <w:r>
        <w:rPr>
          <w:b/>
        </w:rPr>
        <w:t>Processing primer ID data using PIDA.</w:t>
      </w:r>
    </w:p>
    <w:p w:rsidR="00314952" w:rsidRDefault="00BD575D" w:rsidP="00314952">
      <w:pPr>
        <w:spacing w:line="480" w:lineRule="auto"/>
        <w:jc w:val="both"/>
      </w:pPr>
      <w:r>
        <w:t xml:space="preserve">A novel algorithm,Primer ID algorithm (PIDA), was developed for integration into the Seq2Res pipeline to facilitate fast and accurate processing of sequence reads generated using the Primer ID approach.  The algorithm requires the raw sequence </w:t>
      </w:r>
      <w:r w:rsidR="00314952">
        <w:t>reads input in FASTQ format while other required files contain information about the primers used, the multiplex identifiers used</w:t>
      </w:r>
      <w:r w:rsidR="0030662A">
        <w:t xml:space="preserve"> (if present)</w:t>
      </w:r>
      <w:r w:rsidR="00314952">
        <w:t xml:space="preserve"> and the minimum allowed read lengths.</w:t>
      </w:r>
    </w:p>
    <w:p w:rsidR="00314952" w:rsidRDefault="00314952" w:rsidP="00314952">
      <w:pPr>
        <w:spacing w:line="480" w:lineRule="auto"/>
        <w:jc w:val="both"/>
      </w:pPr>
    </w:p>
    <w:p w:rsidR="00A415AC" w:rsidRDefault="00314952" w:rsidP="00A415AC">
      <w:pPr>
        <w:spacing w:line="480" w:lineRule="auto"/>
        <w:jc w:val="both"/>
      </w:pPr>
      <w:r>
        <w:t xml:space="preserve">The primer file is a </w:t>
      </w:r>
      <w:r w:rsidR="002755DA">
        <w:t xml:space="preserve">five </w:t>
      </w:r>
      <w:r>
        <w:t xml:space="preserve">column tab delimited file containing the amplicon name in the first column followed by the forward and reverse primer sequences in the </w:t>
      </w:r>
      <w:r w:rsidR="002755DA">
        <w:t xml:space="preserve">second and third column while the fourth and fifth </w:t>
      </w:r>
      <w:r>
        <w:t xml:space="preserve">columns </w:t>
      </w:r>
      <w:r w:rsidR="002755DA">
        <w:t xml:space="preserve">contain start and end nucleotide positions set by </w:t>
      </w:r>
      <w:r w:rsidR="006A589B">
        <w:t xml:space="preserve">first nucleotide position of forward primer and last nucleotide position of reverse primer relative to the standard HIV </w:t>
      </w:r>
      <w:r w:rsidR="006A589B" w:rsidRPr="009C02FB">
        <w:rPr>
          <w:i/>
        </w:rPr>
        <w:t>pol</w:t>
      </w:r>
      <w:r w:rsidR="006A589B">
        <w:t xml:space="preserve"> reference sequence. </w:t>
      </w:r>
      <w:r>
        <w:t>(</w:t>
      </w:r>
      <w:r w:rsidRPr="00C879D7">
        <w:rPr>
          <w:b/>
        </w:rPr>
        <w:t>Figure 3.2 A</w:t>
      </w:r>
      <w:r>
        <w:t xml:space="preserve">). </w:t>
      </w:r>
    </w:p>
    <w:p w:rsidR="00A415AC" w:rsidRDefault="00A415AC" w:rsidP="00A415AC">
      <w:pPr>
        <w:spacing w:line="480" w:lineRule="auto"/>
        <w:jc w:val="both"/>
      </w:pPr>
    </w:p>
    <w:p w:rsidR="00314952" w:rsidRDefault="006A589B" w:rsidP="00A415AC">
      <w:pPr>
        <w:spacing w:line="480" w:lineRule="auto"/>
        <w:jc w:val="both"/>
      </w:pPr>
      <w:r>
        <w:t>In instances when multiple samples have been sequenced together on the same sequencing plate, each sample is tagged with a unique MID sequence.  In order to interpret these, the user must provide a tab-delimited file with the MID name in the first column and a unique patient identifier in the second one (</w:t>
      </w:r>
      <w:r w:rsidRPr="00C879D7">
        <w:rPr>
          <w:b/>
        </w:rPr>
        <w:t>Figure 3.2 B</w:t>
      </w:r>
      <w:r>
        <w:t>).</w:t>
      </w:r>
      <w:r w:rsidR="00314952">
        <w:t xml:space="preserve"> When the standard Roche MIDs are not used then the MID number can be replaced with the MID sequence.</w:t>
      </w:r>
    </w:p>
    <w:p w:rsidR="00314952" w:rsidRDefault="00314952" w:rsidP="009C02FB">
      <w:pPr>
        <w:spacing w:line="480" w:lineRule="auto"/>
        <w:jc w:val="both"/>
      </w:pPr>
    </w:p>
    <w:p w:rsidR="00314952" w:rsidRDefault="00314952" w:rsidP="009C02FB">
      <w:pPr>
        <w:spacing w:line="480" w:lineRule="auto"/>
        <w:jc w:val="both"/>
      </w:pPr>
      <w:r>
        <w:t>In some instances the end-user may only be interested in subsequent analysis of a short amplicon fragment located within an amplicon thereby enabling non full-length sequences to be analysed.  Thus, we allow the user to define the minimum read length required for both the forward and reverse sequences for each amplicon.  The gene file details these lengths with the amplicon name in the first column followed by the forward and reverse sequence minimum read lengths in columns two and three respectively (</w:t>
      </w:r>
      <w:r w:rsidRPr="00C879D7">
        <w:rPr>
          <w:b/>
        </w:rPr>
        <w:t>Figure 3.2 C</w:t>
      </w:r>
      <w:r>
        <w:t>).</w:t>
      </w:r>
    </w:p>
    <w:p w:rsidR="00314952" w:rsidRDefault="00314952" w:rsidP="00314952">
      <w:pPr>
        <w:spacing w:line="480" w:lineRule="auto"/>
        <w:jc w:val="both"/>
      </w:pPr>
    </w:p>
    <w:p w:rsidR="008245C9" w:rsidRDefault="00314952" w:rsidP="00314952">
      <w:pPr>
        <w:spacing w:line="480" w:lineRule="auto"/>
        <w:jc w:val="both"/>
      </w:pPr>
      <w:r>
        <w:t xml:space="preserve">The other information that the end-users are required to supply are universal PCR primer sequence and the format of the sequence containing Primer ID, spacers, MID and PCR Primer that was prepared for cDNA production. For example, a user may input the format as primerid8.cg.mid5.tga.primingsite, which indicates a Primer ID of </w:t>
      </w:r>
      <w:r w:rsidR="008245C9">
        <w:t>length 8 nucleotides, a spacer sequences ‘cg’, MID sequence of length 5 nucleotides, another spacer sequence ‘tga’ and followed by the word ‘primingsite’. Users also have options to choose:</w:t>
      </w:r>
    </w:p>
    <w:p w:rsidR="008245C9" w:rsidRDefault="00ED169C" w:rsidP="008245C9">
      <w:pPr>
        <w:pStyle w:val="ListParagraph"/>
        <w:numPr>
          <w:ilvl w:val="0"/>
          <w:numId w:val="4"/>
        </w:numPr>
        <w:spacing w:line="480" w:lineRule="auto"/>
        <w:jc w:val="both"/>
      </w:pPr>
      <w:r>
        <w:t>Threshold</w:t>
      </w:r>
      <w:r w:rsidR="008245C9">
        <w:t xml:space="preserve"> number of sequences required to generate consensus sequence</w:t>
      </w:r>
    </w:p>
    <w:p w:rsidR="008245C9" w:rsidRDefault="00ED169C" w:rsidP="008245C9">
      <w:pPr>
        <w:pStyle w:val="ListParagraph"/>
        <w:numPr>
          <w:ilvl w:val="0"/>
          <w:numId w:val="4"/>
        </w:numPr>
        <w:spacing w:line="480" w:lineRule="auto"/>
        <w:jc w:val="both"/>
      </w:pPr>
      <w:r>
        <w:t>Maximum</w:t>
      </w:r>
      <w:r w:rsidR="008245C9">
        <w:t xml:space="preserve"> mismatches allowed between a user supplied primer and primer region in a sequence read. This is defined as primer tolerance.</w:t>
      </w:r>
    </w:p>
    <w:p w:rsidR="008245C9" w:rsidRDefault="008245C9" w:rsidP="008245C9">
      <w:pPr>
        <w:pStyle w:val="ListParagraph"/>
        <w:numPr>
          <w:ilvl w:val="0"/>
          <w:numId w:val="4"/>
        </w:numPr>
        <w:spacing w:line="480" w:lineRule="auto"/>
        <w:jc w:val="both"/>
      </w:pPr>
      <w:r>
        <w:t xml:space="preserve"> Maximum mismatches allowed between a user</w:t>
      </w:r>
      <w:r w:rsidR="00ED169C">
        <w:t>-</w:t>
      </w:r>
      <w:r>
        <w:t>supplied MID and the sequence in the MID region of a sequence read. This is defined as MID tolerance.</w:t>
      </w:r>
    </w:p>
    <w:p w:rsidR="008245C9" w:rsidRDefault="008245C9" w:rsidP="008245C9">
      <w:pPr>
        <w:spacing w:line="480" w:lineRule="auto"/>
        <w:jc w:val="both"/>
      </w:pPr>
      <w:r>
        <w:t>The steps of processing the raw data into consensus sequences in the algorithm are discussed in detail below:</w:t>
      </w:r>
    </w:p>
    <w:p w:rsidR="008245C9" w:rsidRDefault="008245C9" w:rsidP="008245C9">
      <w:pPr>
        <w:spacing w:line="480" w:lineRule="auto"/>
        <w:jc w:val="both"/>
      </w:pPr>
    </w:p>
    <w:p w:rsidR="00BE1D36" w:rsidRPr="007F0697" w:rsidRDefault="00BE1D36" w:rsidP="00572AD9">
      <w:pPr>
        <w:spacing w:line="480" w:lineRule="auto"/>
        <w:jc w:val="both"/>
        <w:rPr>
          <w:b/>
        </w:rPr>
      </w:pPr>
      <w:r w:rsidRPr="007F0697">
        <w:rPr>
          <w:b/>
        </w:rPr>
        <w:t xml:space="preserve">3.2.1 </w:t>
      </w:r>
      <w:r>
        <w:rPr>
          <w:b/>
        </w:rPr>
        <w:t>Sequence</w:t>
      </w:r>
      <w:r w:rsidRPr="007F0697">
        <w:rPr>
          <w:b/>
        </w:rPr>
        <w:t xml:space="preserve"> </w:t>
      </w:r>
      <w:r w:rsidR="00CB0985">
        <w:rPr>
          <w:b/>
        </w:rPr>
        <w:t>Demultiplex</w:t>
      </w:r>
      <w:r w:rsidR="008245C9">
        <w:rPr>
          <w:b/>
        </w:rPr>
        <w:t xml:space="preserve"> using tag sequences</w:t>
      </w:r>
    </w:p>
    <w:p w:rsidR="00BE1D36" w:rsidRDefault="00BF5D2D" w:rsidP="00572AD9">
      <w:pPr>
        <w:spacing w:line="480" w:lineRule="auto"/>
        <w:jc w:val="both"/>
      </w:pPr>
      <w:r>
        <w:t>For each sequence read, t</w:t>
      </w:r>
      <w:r w:rsidR="00BE1D36">
        <w:t xml:space="preserve">he information provided in primer file and MID file is used to identify the </w:t>
      </w:r>
      <w:r w:rsidR="00ED169C">
        <w:t xml:space="preserve">amplicon </w:t>
      </w:r>
      <w:r w:rsidR="00BE1D36">
        <w:t xml:space="preserve">and sample to which the </w:t>
      </w:r>
      <w:r>
        <w:t xml:space="preserve">read </w:t>
      </w:r>
      <w:r w:rsidR="00BE1D36">
        <w:t>belong</w:t>
      </w:r>
      <w:r>
        <w:t>s (Figure 3.</w:t>
      </w:r>
      <w:r w:rsidR="00314952">
        <w:t>3</w:t>
      </w:r>
      <w:r>
        <w:t>, red text)</w:t>
      </w:r>
      <w:r w:rsidR="00BE1D36">
        <w:t>.</w:t>
      </w:r>
      <w:r>
        <w:t xml:space="preserve"> </w:t>
      </w:r>
      <w:r w:rsidR="00BE1D36">
        <w:t xml:space="preserve"> The algorithm begins with a search for </w:t>
      </w:r>
      <w:r>
        <w:t xml:space="preserve">the </w:t>
      </w:r>
      <w:r w:rsidR="00BE1D36">
        <w:t>forward primer at 5’ end</w:t>
      </w:r>
      <w:r>
        <w:t xml:space="preserve"> of the read</w:t>
      </w:r>
      <w:r w:rsidR="00BE1D36">
        <w:t xml:space="preserve">. </w:t>
      </w:r>
      <w:r w:rsidR="00CB0985">
        <w:t xml:space="preserve">A subsequence of length equal to forward primer is obtained from </w:t>
      </w:r>
      <w:r w:rsidR="00EF6FA0">
        <w:t xml:space="preserve">forward primer region at </w:t>
      </w:r>
      <w:r w:rsidR="00CB0985">
        <w:t xml:space="preserve">5’ end, which is then </w:t>
      </w:r>
      <w:r w:rsidR="00381145">
        <w:t>pair-wise</w:t>
      </w:r>
      <w:r w:rsidR="00BE1D36">
        <w:t xml:space="preserve"> align</w:t>
      </w:r>
      <w:r w:rsidR="00CB0985">
        <w:t>ed</w:t>
      </w:r>
      <w:r w:rsidR="00BE1D36">
        <w:t xml:space="preserve"> with </w:t>
      </w:r>
      <w:r w:rsidR="00EF6FA0">
        <w:t xml:space="preserve">all </w:t>
      </w:r>
      <w:r w:rsidR="00BE1D36">
        <w:t xml:space="preserve">forward primers one at a time. If the number of mismatches in </w:t>
      </w:r>
      <w:r w:rsidR="00381145">
        <w:t>pair-wise</w:t>
      </w:r>
      <w:r w:rsidR="00BE1D36">
        <w:t xml:space="preserve"> alignment is below the primer tolerance, the sequence</w:t>
      </w:r>
      <w:r w:rsidR="00ED169C">
        <w:t xml:space="preserve"> read amplicon</w:t>
      </w:r>
      <w:r w:rsidR="00BE1D36">
        <w:t xml:space="preserve"> is identified with the </w:t>
      </w:r>
      <w:r w:rsidR="00EF6FA0">
        <w:t xml:space="preserve">aligned </w:t>
      </w:r>
      <w:r w:rsidR="00BE1D36">
        <w:t xml:space="preserve">forward primer and the search for reverse primer is skipped. If </w:t>
      </w:r>
      <w:r w:rsidR="007564F3">
        <w:t xml:space="preserve">none of the forward primers are identified in the read the algorithm searches the read for the presence of each of the </w:t>
      </w:r>
      <w:r w:rsidR="00BE1D36">
        <w:t>reverse primer</w:t>
      </w:r>
      <w:r w:rsidR="007564F3">
        <w:t>s</w:t>
      </w:r>
      <w:r w:rsidR="00BE1D36">
        <w:t>. Similar</w:t>
      </w:r>
      <w:r w:rsidR="007564F3">
        <w:t>ly</w:t>
      </w:r>
      <w:r w:rsidR="00BE1D36">
        <w:t xml:space="preserve"> to forward primer, </w:t>
      </w:r>
      <w:r w:rsidR="00EF6FA0">
        <w:t>a</w:t>
      </w:r>
      <w:r w:rsidR="00BE1D36">
        <w:t xml:space="preserve"> </w:t>
      </w:r>
      <w:r w:rsidR="00EF6FA0">
        <w:t xml:space="preserve">subsequence </w:t>
      </w:r>
      <w:r w:rsidR="00BE1D36">
        <w:t xml:space="preserve">of length equal to reverse primer </w:t>
      </w:r>
      <w:r w:rsidR="00EF6FA0">
        <w:t>is obtained</w:t>
      </w:r>
      <w:r w:rsidR="00BE1D36">
        <w:t xml:space="preserve"> from </w:t>
      </w:r>
      <w:r w:rsidR="00EF6FA0">
        <w:t>is the reverse primer region and is</w:t>
      </w:r>
      <w:r w:rsidR="00BE1D36">
        <w:t xml:space="preserve"> </w:t>
      </w:r>
      <w:r w:rsidR="00381145">
        <w:t>pair-wise</w:t>
      </w:r>
      <w:r w:rsidR="00BE1D36">
        <w:t xml:space="preserve"> aligned with </w:t>
      </w:r>
      <w:r w:rsidR="00EF6FA0">
        <w:t xml:space="preserve">all </w:t>
      </w:r>
      <w:r w:rsidR="00BE1D36">
        <w:t>reverse primers one at a time</w:t>
      </w:r>
      <w:r w:rsidR="00ED169C">
        <w:t xml:space="preserve">. </w:t>
      </w:r>
      <w:r w:rsidR="00EF6FA0">
        <w:t xml:space="preserve">The </w:t>
      </w:r>
      <w:r w:rsidR="00BE1D36">
        <w:t xml:space="preserve">reverse primer that </w:t>
      </w:r>
      <w:r w:rsidR="00EF6FA0">
        <w:t xml:space="preserve">is aligned with the number of </w:t>
      </w:r>
      <w:r w:rsidR="00BE1D36">
        <w:t>mismatches less or equal to primer tolerance</w:t>
      </w:r>
      <w:r w:rsidR="00ED169C">
        <w:t>, the sequence read amplicon is identified with the aligned reverse primer</w:t>
      </w:r>
      <w:r w:rsidR="00BE1D36">
        <w:t xml:space="preserve">. </w:t>
      </w:r>
      <w:r w:rsidR="00C52F5A">
        <w:t xml:space="preserve">All sequences in which a reverse primer </w:t>
      </w:r>
      <w:r w:rsidR="00ED169C">
        <w:t xml:space="preserve">is </w:t>
      </w:r>
      <w:r w:rsidR="00C52F5A">
        <w:t xml:space="preserve">identified are reverse complemented to ensure all subsequent analysis is performed on sequences in the same </w:t>
      </w:r>
      <w:r w:rsidR="00ED169C">
        <w:t>strand orientation</w:t>
      </w:r>
      <w:r w:rsidR="00C52F5A">
        <w:t xml:space="preserve">. If neither forward </w:t>
      </w:r>
      <w:r w:rsidR="00314952">
        <w:t>n</w:t>
      </w:r>
      <w:r w:rsidR="00C52F5A">
        <w:t>or reverse primers are found, sequence reads are discarded.</w:t>
      </w:r>
    </w:p>
    <w:p w:rsidR="00437DE5" w:rsidRDefault="00437DE5" w:rsidP="00572AD9">
      <w:pPr>
        <w:spacing w:line="480" w:lineRule="auto"/>
        <w:jc w:val="both"/>
      </w:pPr>
    </w:p>
    <w:p w:rsidR="006A589B" w:rsidRDefault="00BE1D36" w:rsidP="006A589B">
      <w:pPr>
        <w:spacing w:line="480" w:lineRule="auto"/>
        <w:jc w:val="both"/>
      </w:pPr>
      <w:r>
        <w:br w:type="page"/>
      </w:r>
      <w:r w:rsidR="006A589B">
        <w:t xml:space="preserve">Following identification of a sequence read’s source amplicon, PIDA identifies the MID associated with that read and bins all reads with the same primer and MID together for downstream analysis. </w:t>
      </w:r>
    </w:p>
    <w:p w:rsidR="009A6CF8" w:rsidRDefault="009A6CF8" w:rsidP="006A589B">
      <w:pPr>
        <w:spacing w:line="480" w:lineRule="auto"/>
        <w:jc w:val="both"/>
      </w:pPr>
    </w:p>
    <w:p w:rsidR="00314952" w:rsidRDefault="00314952" w:rsidP="00314952">
      <w:pPr>
        <w:spacing w:line="480" w:lineRule="auto"/>
        <w:jc w:val="both"/>
      </w:pPr>
      <w:r>
        <w:t xml:space="preserve">A MID is searched using the supplied known format of the Primer ID, spacers, MID and PCR Priming site. If the nucleotide pattern occurs </w:t>
      </w:r>
      <w:r w:rsidR="00381145">
        <w:t>as</w:t>
      </w:r>
      <w:r>
        <w:t xml:space="preserve"> known format in a sequence, the MID sequence is obtained and pair</w:t>
      </w:r>
      <w:r w:rsidR="00381145">
        <w:t>-</w:t>
      </w:r>
      <w:r>
        <w:t>wise aligned with list of supplied MID sequences one at a time. The MID that matches the obtained MID with less or equal to defined tolerance in the pair</w:t>
      </w:r>
      <w:r w:rsidR="00381145">
        <w:t>-</w:t>
      </w:r>
      <w:r>
        <w:t>wise alignment is used to identify the sequence read sample or discarded if none of the supplied MID matches with the obtained MID from the sequence.</w:t>
      </w:r>
    </w:p>
    <w:p w:rsidR="00314952" w:rsidRDefault="00314952" w:rsidP="00314952">
      <w:pPr>
        <w:spacing w:line="480" w:lineRule="auto"/>
        <w:jc w:val="both"/>
      </w:pPr>
    </w:p>
    <w:p w:rsidR="00381145" w:rsidRDefault="00314952" w:rsidP="00314952">
      <w:pPr>
        <w:spacing w:line="480" w:lineRule="auto"/>
        <w:jc w:val="both"/>
      </w:pPr>
      <w:r>
        <w:t>Once a matching MID is found, a sequence of ‘n’ nucleotides is obtained as an Primer ID sequence, where ‘n’ is the length of Primer ID, from the sequence read region at the 5’ of MID and spacer sequence. The read is discarded if there is a presence of an ambiguous base in the obtained ‘n’ nucleotides. The tags - Primer, MID and Primer ID - are then added at sequence id for further downstream processing.</w:t>
      </w:r>
    </w:p>
    <w:p w:rsidR="00381145" w:rsidRDefault="00381145" w:rsidP="00314952">
      <w:pPr>
        <w:spacing w:line="480" w:lineRule="auto"/>
        <w:jc w:val="both"/>
      </w:pPr>
    </w:p>
    <w:p w:rsidR="00314952" w:rsidRPr="00223DD5" w:rsidRDefault="00314952" w:rsidP="00314952">
      <w:pPr>
        <w:spacing w:line="480" w:lineRule="auto"/>
        <w:jc w:val="both"/>
        <w:rPr>
          <w:b/>
        </w:rPr>
      </w:pPr>
      <w:r w:rsidRPr="00223DD5">
        <w:rPr>
          <w:b/>
        </w:rPr>
        <w:t xml:space="preserve">3.2.2 </w:t>
      </w:r>
      <w:r>
        <w:rPr>
          <w:b/>
        </w:rPr>
        <w:t>Selection of s</w:t>
      </w:r>
      <w:r w:rsidRPr="00223DD5">
        <w:rPr>
          <w:b/>
        </w:rPr>
        <w:t>equence</w:t>
      </w:r>
      <w:r>
        <w:rPr>
          <w:b/>
        </w:rPr>
        <w:t>s</w:t>
      </w:r>
      <w:r w:rsidRPr="00223DD5">
        <w:rPr>
          <w:b/>
        </w:rPr>
        <w:t xml:space="preserve"> </w:t>
      </w:r>
      <w:r>
        <w:rPr>
          <w:b/>
        </w:rPr>
        <w:t>with</w:t>
      </w:r>
      <w:r w:rsidRPr="00223DD5">
        <w:rPr>
          <w:b/>
        </w:rPr>
        <w:t xml:space="preserve"> </w:t>
      </w:r>
      <w:r>
        <w:rPr>
          <w:b/>
        </w:rPr>
        <w:t xml:space="preserve">threshold </w:t>
      </w:r>
      <w:r w:rsidRPr="00223DD5">
        <w:rPr>
          <w:b/>
        </w:rPr>
        <w:t>length</w:t>
      </w:r>
    </w:p>
    <w:p w:rsidR="00314952" w:rsidRDefault="00314952" w:rsidP="00314952">
      <w:pPr>
        <w:spacing w:line="480" w:lineRule="auto"/>
        <w:jc w:val="both"/>
      </w:pPr>
      <w:r>
        <w:t>In the raw sequence data generated with Primer ID technology, the sequence with forward primer in the 5’ end should be full length to cover the known pattern of information blocks at the 3’ end. On the other hand, the sequences that start with information blocks at 5’ end, followed by reverse primer can end anywhere and, thus, the user has the option to filter the reverse sequence with defined sequence length supplied in gene file.</w:t>
      </w:r>
    </w:p>
    <w:p w:rsidR="00314952" w:rsidRDefault="00314952" w:rsidP="00314952">
      <w:pPr>
        <w:spacing w:line="480" w:lineRule="auto"/>
        <w:jc w:val="both"/>
      </w:pPr>
    </w:p>
    <w:p w:rsidR="00251CBE" w:rsidRDefault="00314952" w:rsidP="00314952">
      <w:pPr>
        <w:spacing w:line="480" w:lineRule="auto"/>
        <w:jc w:val="both"/>
      </w:pPr>
      <w:r>
        <w:t>The sequences are, then, filtered with their length. Forward sequences lower than full length are discarded whereas reverse sequences lower than user-defined length are discarded (</w:t>
      </w:r>
      <w:r w:rsidRPr="00C879D7">
        <w:rPr>
          <w:b/>
        </w:rPr>
        <w:t>Figure 3.3</w:t>
      </w:r>
      <w:r>
        <w:t xml:space="preserve"> green text).</w:t>
      </w:r>
    </w:p>
    <w:p w:rsidR="006A589B" w:rsidRDefault="006A589B" w:rsidP="00314952">
      <w:pPr>
        <w:spacing w:line="480" w:lineRule="auto"/>
        <w:jc w:val="both"/>
        <w:rPr>
          <w:b/>
        </w:rPr>
      </w:pPr>
    </w:p>
    <w:p w:rsidR="00BE1D36" w:rsidRPr="00F829CB" w:rsidRDefault="00BE1D36" w:rsidP="00572AD9">
      <w:pPr>
        <w:spacing w:line="480" w:lineRule="auto"/>
        <w:jc w:val="both"/>
        <w:rPr>
          <w:b/>
        </w:rPr>
      </w:pPr>
      <w:r w:rsidRPr="00F829CB">
        <w:rPr>
          <w:b/>
        </w:rPr>
        <w:t xml:space="preserve">3.2.3 </w:t>
      </w:r>
      <w:r w:rsidR="006B0DB6">
        <w:rPr>
          <w:b/>
        </w:rPr>
        <w:t xml:space="preserve">Selection of </w:t>
      </w:r>
      <w:r w:rsidRPr="00F829CB">
        <w:rPr>
          <w:b/>
        </w:rPr>
        <w:t>Primer ID</w:t>
      </w:r>
      <w:r w:rsidR="006B0DB6">
        <w:rPr>
          <w:b/>
        </w:rPr>
        <w:t>s</w:t>
      </w:r>
      <w:r w:rsidRPr="00F829CB">
        <w:rPr>
          <w:b/>
        </w:rPr>
        <w:t xml:space="preserve"> with minimum number of sequences</w:t>
      </w:r>
    </w:p>
    <w:p w:rsidR="00BE1D36" w:rsidRDefault="00146E49" w:rsidP="00572AD9">
      <w:pPr>
        <w:spacing w:line="480" w:lineRule="auto"/>
        <w:jc w:val="both"/>
      </w:pPr>
      <w:r>
        <w:t xml:space="preserve">PIDA process all the sequences under analysis to get the number of sequences per Primer ID per amplicon per sample. The Primer ID representing below the threshold number of sequences is discarded along with the sequences that it represents. The default threshold number of sequences is 3 and that is the recommended </w:t>
      </w:r>
      <w:r w:rsidR="00E157B3">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463761">
        <w:instrText xml:space="preserve"> ADDIN EN.CITE </w:instrText>
      </w:r>
      <w:r w:rsidR="00E157B3">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463761">
        <w:instrText xml:space="preserve"> ADDIN EN.CITE.DATA </w:instrText>
      </w:r>
      <w:r w:rsidR="00E157B3">
        <w:fldChar w:fldCharType="end"/>
      </w:r>
      <w:r w:rsidR="00E157B3">
        <w:fldChar w:fldCharType="separate"/>
      </w:r>
      <w:r>
        <w:rPr>
          <w:noProof/>
        </w:rPr>
        <w:t>(Jabara et al., 2011)</w:t>
      </w:r>
      <w:r w:rsidR="00E157B3">
        <w:fldChar w:fldCharType="end"/>
      </w:r>
      <w:r>
        <w:t xml:space="preserve">. However, end-users have the option to </w:t>
      </w:r>
      <w:r w:rsidR="0097386B">
        <w:t xml:space="preserve">set this value </w:t>
      </w:r>
      <w:r>
        <w:t>as required</w:t>
      </w:r>
      <w:r w:rsidR="0097386B">
        <w:t xml:space="preserve">.  Only </w:t>
      </w:r>
      <w:r>
        <w:t>the P</w:t>
      </w:r>
      <w:r w:rsidR="0097386B">
        <w:t>rimer IDs with a number of representative sequences grea</w:t>
      </w:r>
      <w:r w:rsidR="007517D2">
        <w:t>t</w:t>
      </w:r>
      <w:r w:rsidR="0097386B">
        <w:t xml:space="preserve">er than, or equal to, the defined </w:t>
      </w:r>
      <w:r>
        <w:t xml:space="preserve">threshold number </w:t>
      </w:r>
      <w:r w:rsidR="0097386B">
        <w:t xml:space="preserve">are passed through for subsequent analysis </w:t>
      </w:r>
      <w:r w:rsidR="00C2473A">
        <w:t>(</w:t>
      </w:r>
      <w:r w:rsidR="00C2473A" w:rsidRPr="00C879D7">
        <w:rPr>
          <w:b/>
        </w:rPr>
        <w:t>Figure 3.</w:t>
      </w:r>
      <w:r w:rsidR="00381145" w:rsidRPr="00C879D7">
        <w:rPr>
          <w:b/>
        </w:rPr>
        <w:t>3</w:t>
      </w:r>
      <w:r w:rsidR="00381145">
        <w:t xml:space="preserve"> blue text</w:t>
      </w:r>
      <w:r w:rsidR="00BE1D36">
        <w:t>).</w:t>
      </w:r>
    </w:p>
    <w:p w:rsidR="0097386B" w:rsidRDefault="0097386B" w:rsidP="00572AD9">
      <w:pPr>
        <w:spacing w:line="480" w:lineRule="auto"/>
        <w:jc w:val="both"/>
      </w:pPr>
    </w:p>
    <w:p w:rsidR="00BE1D36" w:rsidRDefault="00BE1D36" w:rsidP="00572AD9">
      <w:pPr>
        <w:spacing w:line="480" w:lineRule="auto"/>
        <w:jc w:val="both"/>
        <w:rPr>
          <w:b/>
        </w:rPr>
      </w:pPr>
      <w:r>
        <w:rPr>
          <w:b/>
        </w:rPr>
        <w:t>3.2.4</w:t>
      </w:r>
      <w:r w:rsidRPr="007F0697">
        <w:rPr>
          <w:b/>
        </w:rPr>
        <w:t xml:space="preserve"> </w:t>
      </w:r>
      <w:r>
        <w:rPr>
          <w:b/>
        </w:rPr>
        <w:t>Quality trimming</w:t>
      </w:r>
    </w:p>
    <w:p w:rsidR="00BE1D36" w:rsidRDefault="00BE1D36" w:rsidP="00572AD9">
      <w:pPr>
        <w:spacing w:line="480" w:lineRule="auto"/>
        <w:jc w:val="both"/>
      </w:pPr>
      <w:r>
        <w:t xml:space="preserve">Quality trimming is an optional step in the algorithm. If </w:t>
      </w:r>
      <w:r w:rsidR="007F6F73">
        <w:t xml:space="preserve">the </w:t>
      </w:r>
      <w:r>
        <w:t xml:space="preserve">user selects the trimming option, the algorithm </w:t>
      </w:r>
      <w:r w:rsidR="007F6F73">
        <w:t xml:space="preserve">uses QTrim to </w:t>
      </w:r>
      <w:r>
        <w:t>quality trim the non-discarded sequence</w:t>
      </w:r>
      <w:r w:rsidR="00624245">
        <w:t xml:space="preserve"> reads</w:t>
      </w:r>
      <w:r>
        <w:t xml:space="preserve">. </w:t>
      </w:r>
      <w:r w:rsidR="00624245">
        <w:t>As q</w:t>
      </w:r>
      <w:r>
        <w:t xml:space="preserve">uality trimming </w:t>
      </w:r>
      <w:r w:rsidR="00624245">
        <w:t xml:space="preserve">can </w:t>
      </w:r>
      <w:r>
        <w:t>change the sequence length</w:t>
      </w:r>
      <w:r w:rsidR="00624245">
        <w:t xml:space="preserve"> once it is complete the PIDA algorithm repeats the previous two steps of the process to ensure that the quality trimmed reads are of a sufficient length and quantity for consensus sequence generation (</w:t>
      </w:r>
      <w:r w:rsidR="00AB046F" w:rsidRPr="00C879D7">
        <w:rPr>
          <w:b/>
        </w:rPr>
        <w:t>Figure 3.</w:t>
      </w:r>
      <w:r w:rsidR="00381145" w:rsidRPr="00C879D7">
        <w:rPr>
          <w:b/>
        </w:rPr>
        <w:t>3</w:t>
      </w:r>
      <w:r>
        <w:t xml:space="preserve"> black</w:t>
      </w:r>
      <w:r w:rsidR="00381145">
        <w:t xml:space="preserve"> text</w:t>
      </w:r>
      <w:r w:rsidR="00AB046F" w:rsidRPr="00B87B25">
        <w:t>)</w:t>
      </w:r>
      <w:r w:rsidRPr="004004F1">
        <w:t>.</w:t>
      </w:r>
    </w:p>
    <w:p w:rsidR="000A7274" w:rsidRDefault="000A7274" w:rsidP="00572AD9">
      <w:pPr>
        <w:spacing w:line="480" w:lineRule="auto"/>
        <w:jc w:val="both"/>
        <w:rPr>
          <w:b/>
        </w:rPr>
      </w:pPr>
    </w:p>
    <w:p w:rsidR="00BE1D36" w:rsidRPr="00EE0503" w:rsidRDefault="00BE1D36" w:rsidP="00572AD9">
      <w:pPr>
        <w:spacing w:line="480" w:lineRule="auto"/>
        <w:jc w:val="both"/>
        <w:rPr>
          <w:b/>
        </w:rPr>
      </w:pPr>
      <w:r w:rsidRPr="00EE0503">
        <w:rPr>
          <w:b/>
        </w:rPr>
        <w:t>3.2.</w:t>
      </w:r>
      <w:r w:rsidR="000A7274">
        <w:rPr>
          <w:b/>
        </w:rPr>
        <w:t>5</w:t>
      </w:r>
      <w:r w:rsidRPr="00EE0503">
        <w:rPr>
          <w:b/>
        </w:rPr>
        <w:t xml:space="preserve"> Generating a Consensus Sequence</w:t>
      </w:r>
    </w:p>
    <w:p w:rsidR="00BE1D36" w:rsidRDefault="00BE1D36" w:rsidP="00572AD9">
      <w:pPr>
        <w:spacing w:line="480" w:lineRule="auto"/>
        <w:jc w:val="both"/>
      </w:pPr>
      <w:r>
        <w:t xml:space="preserve">Sequences </w:t>
      </w:r>
      <w:r w:rsidR="00186017">
        <w:t xml:space="preserve">are </w:t>
      </w:r>
      <w:r>
        <w:t>binned together in a file with the same primer, MID and Primer ID tags</w:t>
      </w:r>
      <w:r w:rsidR="00186017">
        <w:t xml:space="preserve"> </w:t>
      </w:r>
      <w:r w:rsidR="00381145">
        <w:t xml:space="preserve">( Figure 3.3 purple text) </w:t>
      </w:r>
      <w:r w:rsidR="00186017">
        <w:t>and</w:t>
      </w:r>
      <w:r>
        <w:t xml:space="preserve"> are aligned </w:t>
      </w:r>
      <w:r w:rsidR="00195A24">
        <w:t xml:space="preserve">to each other </w:t>
      </w:r>
      <w:r>
        <w:t xml:space="preserve">using MAFFT </w:t>
      </w:r>
      <w:r w:rsidR="00E157B3">
        <w:fldChar w:fldCharType="begin">
          <w:fldData xml:space="preserve">PEVuZE5vdGU+PENpdGU+PEF1dGhvcj5LYXRvaDwvQXV0aG9yPjxZZWFyPjIwMDU8L1llYXI+PFJl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</w:fldData>
        </w:fldChar>
      </w:r>
      <w:r w:rsidR="00463761">
        <w:instrText xml:space="preserve"> ADDIN EN.CITE </w:instrText>
      </w:r>
      <w:r w:rsidR="00E157B3">
        <w:fldChar w:fldCharType="begin">
          <w:fldData xml:space="preserve">PEVuZE5vdGU+PENpdGU+PEF1dGhvcj5LYXRvaDwvQXV0aG9yPjxZZWFyPjIwMDU8L1llYXI+PFJl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</w:fldData>
        </w:fldChar>
      </w:r>
      <w:r w:rsidR="00463761">
        <w:instrText xml:space="preserve"> ADDIN EN.CITE.DATA </w:instrText>
      </w:r>
      <w:r w:rsidR="00E157B3">
        <w:fldChar w:fldCharType="end"/>
      </w:r>
      <w:r w:rsidR="00E157B3">
        <w:fldChar w:fldCharType="separate"/>
      </w:r>
      <w:r>
        <w:rPr>
          <w:noProof/>
        </w:rPr>
        <w:t>(Katoh et al., 2005; Katoh et al., 2002; Katoh and Toh, 2008, 2010)</w:t>
      </w:r>
      <w:r w:rsidR="00E157B3">
        <w:fldChar w:fldCharType="end"/>
      </w:r>
      <w:r>
        <w:t xml:space="preserve">. A consensus sequence is generated </w:t>
      </w:r>
      <w:r w:rsidR="00195A24">
        <w:t>from the resulting alignment by calling nucleotide</w:t>
      </w:r>
      <w:r>
        <w:t xml:space="preserve"> that occur</w:t>
      </w:r>
      <w:r w:rsidR="00195A24">
        <w:t>s</w:t>
      </w:r>
      <w:r>
        <w:t xml:space="preserve"> </w:t>
      </w:r>
      <w:r w:rsidR="00186017">
        <w:t xml:space="preserve">the </w:t>
      </w:r>
      <w:r w:rsidR="00195A24">
        <w:t xml:space="preserve">most </w:t>
      </w:r>
      <w:r>
        <w:t xml:space="preserve">at </w:t>
      </w:r>
      <w:r w:rsidR="00195A24">
        <w:t xml:space="preserve">each </w:t>
      </w:r>
      <w:r>
        <w:t>position in the alignment</w:t>
      </w:r>
      <w:r w:rsidR="00C2473A">
        <w:t xml:space="preserve"> </w:t>
      </w:r>
      <w:r w:rsidR="00C2473A" w:rsidRPr="00C879D7">
        <w:rPr>
          <w:b/>
        </w:rPr>
        <w:t>(Figure 3.</w:t>
      </w:r>
      <w:r w:rsidR="00381145" w:rsidRPr="00C879D7">
        <w:rPr>
          <w:b/>
        </w:rPr>
        <w:t>3</w:t>
      </w:r>
      <w:r>
        <w:t xml:space="preserve"> Sky blue </w:t>
      </w:r>
      <w:r w:rsidR="00381145">
        <w:t>text</w:t>
      </w:r>
      <w:r>
        <w:t>). In case of ties in frequency between two or more bases at a position, an ambiguous base representing the bases is added to the consensus sequence. To avoid large number of ties, users can choose an odd number as a minimum number of sequences. This is a reason that the default minimum number of sequences for co</w:t>
      </w:r>
      <w:r w:rsidR="00C879D7">
        <w:t>nsensus sequence generation is three</w:t>
      </w:r>
      <w:r>
        <w:t>.</w:t>
      </w:r>
    </w:p>
    <w:p w:rsidR="00FB3AE6" w:rsidRDefault="00FB3AE6" w:rsidP="00572AD9">
      <w:pPr>
        <w:spacing w:line="480" w:lineRule="auto"/>
        <w:jc w:val="both"/>
      </w:pPr>
    </w:p>
    <w:p w:rsidR="00FB3AE6" w:rsidRPr="00FB3AE6" w:rsidRDefault="00FB3AE6" w:rsidP="00572AD9">
      <w:pPr>
        <w:spacing w:line="480" w:lineRule="auto"/>
        <w:jc w:val="both"/>
        <w:rPr>
          <w:b/>
        </w:rPr>
      </w:pPr>
      <w:r>
        <w:rPr>
          <w:b/>
        </w:rPr>
        <w:t>3.2.</w:t>
      </w:r>
      <w:r w:rsidR="000A7274">
        <w:rPr>
          <w:b/>
        </w:rPr>
        <w:t>6</w:t>
      </w:r>
      <w:r w:rsidRPr="00EE0503">
        <w:rPr>
          <w:b/>
        </w:rPr>
        <w:t xml:space="preserve"> </w:t>
      </w:r>
      <w:r>
        <w:rPr>
          <w:b/>
        </w:rPr>
        <w:t>Test datasets</w:t>
      </w:r>
    </w:p>
    <w:p w:rsidR="00BE1D36" w:rsidRDefault="00BE1D36" w:rsidP="00572AD9">
      <w:pPr>
        <w:spacing w:line="480" w:lineRule="auto"/>
        <w:jc w:val="both"/>
      </w:pPr>
      <w:r>
        <w:t>Two datasets (</w:t>
      </w:r>
      <w:r w:rsidR="008E1414">
        <w:t xml:space="preserve">described here as </w:t>
      </w:r>
      <w:r>
        <w:t>Run1 and Run2)</w:t>
      </w:r>
      <w:r w:rsidR="00FB3AE6">
        <w:t xml:space="preserve"> were generated by our collaborators (Prof Carolyn Williamson’s research group, University of Cape Town) </w:t>
      </w:r>
      <w:r w:rsidR="00C2769C">
        <w:t xml:space="preserve">using the primer ID approach </w:t>
      </w:r>
      <w:r w:rsidR="00FB3AE6">
        <w:t xml:space="preserve">and were used </w:t>
      </w:r>
      <w:r w:rsidR="008E1414">
        <w:t xml:space="preserve">here </w:t>
      </w:r>
      <w:r w:rsidR="00FB3AE6">
        <w:t>to evaluate PIDA.</w:t>
      </w:r>
      <w:r>
        <w:t xml:space="preserve"> </w:t>
      </w:r>
      <w:r w:rsidR="00FB3AE6">
        <w:t xml:space="preserve"> </w:t>
      </w:r>
      <w:r w:rsidR="00C2769C">
        <w:t>E</w:t>
      </w:r>
      <w:r>
        <w:t>ach</w:t>
      </w:r>
      <w:r w:rsidR="00C2769C">
        <w:t xml:space="preserve"> dataset comprised one </w:t>
      </w:r>
      <w:r w:rsidR="008E1414">
        <w:t>sequencing</w:t>
      </w:r>
      <w:r w:rsidR="00C2769C">
        <w:t xml:space="preserve"> run (Roche/454 Junior plate)</w:t>
      </w:r>
      <w:r>
        <w:t xml:space="preserve"> containing </w:t>
      </w:r>
      <w:r w:rsidR="008E1414">
        <w:t xml:space="preserve">data from </w:t>
      </w:r>
      <w:r>
        <w:t>four HIV infected patients</w:t>
      </w:r>
      <w:r w:rsidR="008E1414">
        <w:t xml:space="preserve"> from a </w:t>
      </w:r>
      <w:r>
        <w:t>study to analyze vaccine response in HIV subtype C (</w:t>
      </w:r>
      <w:r w:rsidR="008E1414">
        <w:t xml:space="preserve">the results from this study do not comprise part of this thesis and will be </w:t>
      </w:r>
      <w:r>
        <w:t>published elsewhere). F</w:t>
      </w:r>
      <w:r w:rsidR="008E1414">
        <w:t>or each patient, f</w:t>
      </w:r>
      <w:r>
        <w:t xml:space="preserve">our amplicons </w:t>
      </w:r>
      <w:r w:rsidR="008E1414">
        <w:t>covering one region in the envelope gene (</w:t>
      </w:r>
      <w:r>
        <w:rPr>
          <w:i/>
        </w:rPr>
        <w:t>env</w:t>
      </w:r>
      <w:r w:rsidR="008E1414">
        <w:rPr>
          <w:i/>
        </w:rPr>
        <w:t>)</w:t>
      </w:r>
      <w:r>
        <w:t>,</w:t>
      </w:r>
      <w:r w:rsidR="008E1414">
        <w:t xml:space="preserve"> two regions of gag</w:t>
      </w:r>
      <w:r>
        <w:t xml:space="preserve"> </w:t>
      </w:r>
      <w:r w:rsidR="008E1414">
        <w:t>(</w:t>
      </w:r>
      <w:r>
        <w:t xml:space="preserve">gag54, </w:t>
      </w:r>
      <w:r>
        <w:rPr>
          <w:i/>
        </w:rPr>
        <w:t>gag</w:t>
      </w:r>
      <w:r>
        <w:t>472</w:t>
      </w:r>
      <w:r w:rsidR="008E1414">
        <w:t>) and one region in the nef gene (</w:t>
      </w:r>
      <w:r>
        <w:rPr>
          <w:i/>
        </w:rPr>
        <w:t>nef</w:t>
      </w:r>
      <w:r w:rsidRPr="006C228A">
        <w:t>23</w:t>
      </w:r>
      <w:r w:rsidR="008E1414">
        <w:t>)</w:t>
      </w:r>
      <w:r>
        <w:t xml:space="preserve"> </w:t>
      </w:r>
      <w:r w:rsidR="008E1414">
        <w:t xml:space="preserve">were </w:t>
      </w:r>
      <w:r>
        <w:t xml:space="preserve">amplified using subtype C </w:t>
      </w:r>
      <w:r w:rsidR="008E1414">
        <w:t xml:space="preserve">specific </w:t>
      </w:r>
      <w:r>
        <w:t xml:space="preserve">primers </w:t>
      </w:r>
      <w:r w:rsidR="008E1414">
        <w:t xml:space="preserve">with each primer used in the cDNA generation step </w:t>
      </w:r>
      <w:r>
        <w:t xml:space="preserve">associated </w:t>
      </w:r>
      <w:r w:rsidR="008E1414">
        <w:t xml:space="preserve">with </w:t>
      </w:r>
      <w:r>
        <w:t>a unique Primer ID.</w:t>
      </w:r>
      <w:r w:rsidR="002307BD">
        <w:t xml:space="preserve">  Amplicons for each patient were tagged using a unique MID and sequence data was generated using </w:t>
      </w:r>
      <w:r w:rsidR="005462AF">
        <w:t xml:space="preserve">one </w:t>
      </w:r>
      <w:r w:rsidR="002307BD">
        <w:t>Roche/454 Junior plate</w:t>
      </w:r>
      <w:r w:rsidR="005462AF">
        <w:t xml:space="preserve"> for each dataset</w:t>
      </w:r>
      <w:r w:rsidR="002307BD">
        <w:t xml:space="preserve">. </w:t>
      </w:r>
    </w:p>
    <w:p w:rsidR="00C55BCC" w:rsidRDefault="00C55BCC" w:rsidP="00572AD9">
      <w:pPr>
        <w:spacing w:line="480" w:lineRule="auto"/>
        <w:jc w:val="both"/>
      </w:pPr>
    </w:p>
    <w:p w:rsidR="00BE1D36" w:rsidRDefault="00BE1D36" w:rsidP="00572AD9">
      <w:pPr>
        <w:pStyle w:val="Heading3"/>
        <w:spacing w:line="480" w:lineRule="auto"/>
      </w:pPr>
      <w:r>
        <w:t>3.3 Result</w:t>
      </w:r>
      <w:r w:rsidR="00061D49">
        <w:t>s</w:t>
      </w:r>
    </w:p>
    <w:p w:rsidR="00701718" w:rsidRPr="00701718" w:rsidRDefault="00701718" w:rsidP="00701718">
      <w:pPr>
        <w:rPr>
          <w:b/>
        </w:rPr>
      </w:pPr>
      <w:r w:rsidRPr="00701718">
        <w:rPr>
          <w:b/>
        </w:rPr>
        <w:t>Initial demultiplexing</w:t>
      </w:r>
    </w:p>
    <w:p w:rsidR="00701718" w:rsidRDefault="00701718" w:rsidP="00B16A0B">
      <w:pPr>
        <w:spacing w:line="480" w:lineRule="auto"/>
        <w:jc w:val="both"/>
      </w:pPr>
    </w:p>
    <w:p w:rsidR="00453FEC" w:rsidRDefault="00877199" w:rsidP="00B16A0B">
      <w:pPr>
        <w:spacing w:line="480" w:lineRule="auto"/>
        <w:jc w:val="both"/>
      </w:pPr>
      <w:r>
        <w:t xml:space="preserve">Runs 1 and </w:t>
      </w:r>
      <w:r w:rsidR="00033838">
        <w:t xml:space="preserve">Run2 </w:t>
      </w:r>
      <w:r>
        <w:t xml:space="preserve">were </w:t>
      </w:r>
      <w:r w:rsidR="00BE1D36">
        <w:t xml:space="preserve">analyzed </w:t>
      </w:r>
      <w:r w:rsidR="009C6D39">
        <w:t>independently of each other</w:t>
      </w:r>
      <w:r>
        <w:t xml:space="preserve"> </w:t>
      </w:r>
      <w:r w:rsidR="00BE1D36">
        <w:t xml:space="preserve">using PIDA. </w:t>
      </w:r>
      <w:r w:rsidR="00453FEC">
        <w:t xml:space="preserve">Before any processing of the data was undertaken the total number of raw </w:t>
      </w:r>
      <w:r w:rsidR="009C6D39">
        <w:t xml:space="preserve">sequence </w:t>
      </w:r>
      <w:r w:rsidR="00033838">
        <w:t>reads</w:t>
      </w:r>
      <w:r w:rsidR="009C6D39">
        <w:t xml:space="preserve"> </w:t>
      </w:r>
      <w:r w:rsidR="00453FEC">
        <w:t xml:space="preserve">for each dataset was 125,865 and 40,544 for Runs 1 and 2 respectively. </w:t>
      </w:r>
    </w:p>
    <w:p w:rsidR="00453FEC" w:rsidRDefault="00453FEC" w:rsidP="00B16A0B">
      <w:pPr>
        <w:spacing w:line="480" w:lineRule="auto"/>
        <w:jc w:val="both"/>
      </w:pPr>
    </w:p>
    <w:p w:rsidR="007D4870" w:rsidRDefault="007D4870" w:rsidP="00B16A0B">
      <w:pPr>
        <w:spacing w:line="480" w:lineRule="auto"/>
        <w:jc w:val="both"/>
      </w:pPr>
      <w:r>
        <w:t>The initial demultiplexing step involved identifying sequence reads that had incomplete/missing primer or MID motifs and discarding them from subsequent analysis.</w:t>
      </w:r>
      <w:r w:rsidR="002A4C58">
        <w:t xml:space="preserve">  For Run 1</w:t>
      </w:r>
      <w:r w:rsidR="00BB566B">
        <w:t xml:space="preserve"> the primer was not found in 2962 </w:t>
      </w:r>
      <w:r w:rsidR="00DF450F">
        <w:t xml:space="preserve">(2.4%) </w:t>
      </w:r>
      <w:r w:rsidR="00BB566B">
        <w:t>reads while 7557</w:t>
      </w:r>
      <w:r w:rsidR="00DF450F">
        <w:t xml:space="preserve"> (6%)</w:t>
      </w:r>
      <w:r w:rsidR="00BB566B">
        <w:t xml:space="preserve"> had no MID present.</w:t>
      </w:r>
      <w:r w:rsidR="00B068B7">
        <w:t xml:space="preserve">  Similarly, for Run 2 the primer was not found in 751 (1.9%) of reads while 1109 (2.74%) had no MID present (</w:t>
      </w:r>
      <w:r w:rsidR="00B068B7" w:rsidRPr="00B068B7">
        <w:rPr>
          <w:b/>
        </w:rPr>
        <w:t>Table 3.1</w:t>
      </w:r>
      <w:r w:rsidR="00B068B7">
        <w:t xml:space="preserve">).   </w:t>
      </w:r>
    </w:p>
    <w:p w:rsidR="007D4870" w:rsidRDefault="007D4870" w:rsidP="00B16A0B">
      <w:pPr>
        <w:spacing w:line="480" w:lineRule="auto"/>
        <w:jc w:val="both"/>
      </w:pPr>
    </w:p>
    <w:p w:rsidR="00B068B7" w:rsidRDefault="00B068B7" w:rsidP="00B16A0B">
      <w:pPr>
        <w:spacing w:line="480" w:lineRule="auto"/>
        <w:jc w:val="both"/>
      </w:pPr>
      <w:r>
        <w:t xml:space="preserve">For the remaining reads that contained complete primers and MIDs, we examined the sequence of the primer ID and retained reads that did not contain ambiguous bases.  This resulted in the loss of </w:t>
      </w:r>
      <w:r w:rsidR="00BF6797">
        <w:t>257 (0.2%) and 37 (0.1%) reads for Run1 and Run2 respectively (</w:t>
      </w:r>
      <w:r w:rsidR="00BF6797" w:rsidRPr="00BF6797">
        <w:rPr>
          <w:b/>
        </w:rPr>
        <w:t>Table 3.1</w:t>
      </w:r>
      <w:r w:rsidR="00BF6797">
        <w:t xml:space="preserve">) </w:t>
      </w:r>
    </w:p>
    <w:p w:rsidR="00B068B7" w:rsidRDefault="00B068B7" w:rsidP="00B16A0B">
      <w:pPr>
        <w:spacing w:line="480" w:lineRule="auto"/>
        <w:jc w:val="both"/>
      </w:pPr>
    </w:p>
    <w:p w:rsidR="00990B6F" w:rsidRDefault="00990B6F" w:rsidP="00B16A0B">
      <w:pPr>
        <w:spacing w:line="480" w:lineRule="auto"/>
        <w:jc w:val="both"/>
      </w:pPr>
      <w:r>
        <w:t>Thus, following initial demultiplexing, 91% of sequences from Run1 were retained</w:t>
      </w:r>
      <w:r w:rsidR="00F34F26">
        <w:t>,</w:t>
      </w:r>
      <w:r>
        <w:t xml:space="preserve"> while 95% of the sequences from Run2 were passed through for subsequent analysis.</w:t>
      </w:r>
    </w:p>
    <w:p w:rsidR="00F34F26" w:rsidRDefault="00F34F26" w:rsidP="00B16A0B">
      <w:pPr>
        <w:spacing w:line="480" w:lineRule="auto"/>
        <w:jc w:val="both"/>
      </w:pPr>
    </w:p>
    <w:p w:rsidR="00735A84" w:rsidRDefault="00384BE0" w:rsidP="00B16A0B">
      <w:pPr>
        <w:spacing w:line="480" w:lineRule="auto"/>
        <w:jc w:val="both"/>
        <w:rPr>
          <w:b/>
        </w:rPr>
      </w:pPr>
      <w:r w:rsidRPr="00384BE0">
        <w:rPr>
          <w:b/>
        </w:rPr>
        <w:t xml:space="preserve">Quality trimming of </w:t>
      </w:r>
      <w:r w:rsidR="002742CA">
        <w:rPr>
          <w:b/>
        </w:rPr>
        <w:t xml:space="preserve">sequence </w:t>
      </w:r>
      <w:r w:rsidRPr="00384BE0">
        <w:rPr>
          <w:b/>
        </w:rPr>
        <w:t>data</w:t>
      </w:r>
      <w:r>
        <w:rPr>
          <w:b/>
        </w:rPr>
        <w:t xml:space="preserve"> and sequence length </w:t>
      </w:r>
      <w:r w:rsidR="002742CA">
        <w:rPr>
          <w:b/>
        </w:rPr>
        <w:t>evaluation</w:t>
      </w:r>
    </w:p>
    <w:p w:rsidR="00384BE0" w:rsidRDefault="00384BE0" w:rsidP="00B16A0B">
      <w:pPr>
        <w:spacing w:line="480" w:lineRule="auto"/>
        <w:jc w:val="both"/>
        <w:rPr>
          <w:b/>
        </w:rPr>
      </w:pPr>
    </w:p>
    <w:p w:rsidR="001D68D9" w:rsidRDefault="001D68D9" w:rsidP="00B16A0B">
      <w:pPr>
        <w:spacing w:line="480" w:lineRule="auto"/>
        <w:jc w:val="both"/>
        <w:rPr>
          <w:ins w:id="0" w:author="Simon Travers" w:date="2013-11-05T13:55:00Z"/>
        </w:rPr>
      </w:pPr>
      <w:ins w:id="1" w:author="Simon Travers" w:date="2013-11-05T13:53:00Z">
        <w:r>
          <w:t>All sequence reads</w:t>
        </w:r>
      </w:ins>
      <w:r w:rsidR="00384BE0">
        <w:t xml:space="preserve"> </w:t>
      </w:r>
      <w:ins w:id="2" w:author="Simon Travers" w:date="2013-11-05T13:53:00Z">
        <w:r>
          <w:t xml:space="preserve">were </w:t>
        </w:r>
      </w:ins>
      <w:r w:rsidR="00384BE0">
        <w:t>quality trimmed</w:t>
      </w:r>
      <w:ins w:id="3" w:author="Simon Travers" w:date="2013-11-05T13:53:00Z">
        <w:r>
          <w:t xml:space="preserve"> using QTrim with a </w:t>
        </w:r>
      </w:ins>
      <w:ins w:id="4" w:author="Ram Shrestha" w:date="2013-11-06T00:54:00Z">
        <w:r w:rsidR="00012FC9">
          <w:t xml:space="preserve">mean quality </w:t>
        </w:r>
      </w:ins>
      <w:ins w:id="5" w:author="Simon Travers" w:date="2013-11-05T13:53:00Z">
        <w:del w:id="6" w:author="Ram Shrestha" w:date="2013-11-06T00:54:00Z">
          <w:r w:rsidDel="00012FC9">
            <w:delText>Q</w:delText>
          </w:r>
        </w:del>
      </w:ins>
      <w:ins w:id="7" w:author="Ram Shrestha" w:date="2013-11-06T00:55:00Z">
        <w:r w:rsidR="00012FC9">
          <w:t>s</w:t>
        </w:r>
      </w:ins>
      <w:ins w:id="8" w:author="Simon Travers" w:date="2013-11-05T13:53:00Z">
        <w:del w:id="9" w:author="Ram Shrestha" w:date="2013-11-06T00:54:00Z">
          <w:r w:rsidDel="00012FC9">
            <w:delText>S</w:delText>
          </w:r>
        </w:del>
        <w:r>
          <w:t xml:space="preserve">core of 20 </w:t>
        </w:r>
      </w:ins>
      <w:r w:rsidR="001027D1">
        <w:t xml:space="preserve">, </w:t>
      </w:r>
      <w:ins w:id="10" w:author="Simon Travers" w:date="2013-11-05T13:53:00Z">
        <w:r>
          <w:t xml:space="preserve">resulting in a </w:t>
        </w:r>
      </w:ins>
      <w:r w:rsidR="001027D1">
        <w:t>loss of 2950 (2.34</w:t>
      </w:r>
      <w:r w:rsidR="00D336F8">
        <w:t>%</w:t>
      </w:r>
      <w:r w:rsidR="001027D1">
        <w:t>) and 14 (0.034</w:t>
      </w:r>
      <w:r w:rsidR="00D336F8">
        <w:t>%</w:t>
      </w:r>
      <w:r w:rsidR="001027D1">
        <w:t>) sequences from Run1 and Run2 respectively</w:t>
      </w:r>
      <w:ins w:id="11" w:author="Simon Travers" w:date="2013-11-05T13:54:00Z">
        <w:r>
          <w:t xml:space="preserve"> as a result of poor quality</w:t>
        </w:r>
      </w:ins>
      <w:r w:rsidR="001027D1">
        <w:t>.</w:t>
      </w:r>
      <w:ins w:id="12" w:author="Simon Travers" w:date="2013-11-05T13:55:00Z">
        <w:r>
          <w:t xml:space="preserve">  For forward reads the MID and primer ID sequences are located at the 3’ end and, thus, the sequenced amplicons must be full length in order to extract all necessary information for downstream analysis.</w:t>
        </w:r>
      </w:ins>
      <w:ins w:id="13" w:author="Simon Travers" w:date="2013-11-05T13:56:00Z">
        <w:r>
          <w:t xml:space="preserve">  For reverse reads, however, the required information is located at the 5</w:t>
        </w:r>
      </w:ins>
      <w:ins w:id="14" w:author="Simon Travers" w:date="2013-11-05T13:57:00Z">
        <w:r>
          <w:t xml:space="preserve">’ end and, thus, full-length sequence reads are not always necessary </w:t>
        </w:r>
      </w:ins>
      <w:ins w:id="15" w:author="Simon Travers" w:date="2013-11-05T13:58:00Z">
        <w:r>
          <w:t xml:space="preserve">as the region of interest may be close to the 5’ end.  Therefore, the required read lengths to define reads that could be passed through to the next stage of analysis were different for forward and </w:t>
        </w:r>
      </w:ins>
      <w:ins w:id="16" w:author="Simon Travers" w:date="2013-11-05T13:59:00Z">
        <w:r>
          <w:t xml:space="preserve">reverse sequence reads </w:t>
        </w:r>
      </w:ins>
      <w:ins w:id="17" w:author="Simon Travers" w:date="2013-11-05T13:57:00Z">
        <w:r>
          <w:t xml:space="preserve">(Table 3.2) </w:t>
        </w:r>
      </w:ins>
    </w:p>
    <w:p w:rsidR="00735A84" w:rsidRDefault="00735A84" w:rsidP="00735A84">
      <w:pPr>
        <w:spacing w:line="480" w:lineRule="auto"/>
        <w:jc w:val="both"/>
      </w:pPr>
    </w:p>
    <w:p w:rsidR="00A63E05" w:rsidRDefault="00D848DE" w:rsidP="00735A84">
      <w:pPr>
        <w:spacing w:line="480" w:lineRule="auto"/>
        <w:jc w:val="both"/>
      </w:pPr>
      <w:ins w:id="18" w:author="Simon Travers" w:date="2013-11-05T14:01:00Z">
        <w:r>
          <w:t xml:space="preserve">Using these parameters </w:t>
        </w:r>
      </w:ins>
      <w:r w:rsidR="00735A84">
        <w:t xml:space="preserve">forward and reverse sequence read lengths were </w:t>
      </w:r>
      <w:ins w:id="19" w:author="Simon Travers" w:date="2013-11-05T14:01:00Z">
        <w:r>
          <w:t xml:space="preserve">analysed </w:t>
        </w:r>
      </w:ins>
      <w:r w:rsidR="00735A84">
        <w:t xml:space="preserve">independently </w:t>
      </w:r>
      <w:ins w:id="20" w:author="Simon Travers" w:date="2013-11-05T14:02:00Z">
        <w:r>
          <w:t xml:space="preserve">of each other </w:t>
        </w:r>
      </w:ins>
      <w:r w:rsidR="00735A84">
        <w:t xml:space="preserve">and those sequences that were shorter than the </w:t>
      </w:r>
      <w:ins w:id="21" w:author="Simon Travers" w:date="2013-11-05T14:02:00Z">
        <w:r>
          <w:t xml:space="preserve">required </w:t>
        </w:r>
      </w:ins>
      <w:r w:rsidR="00735A84">
        <w:t>read length were removed from the analysis, which resulted in the loss of 32 (0.03%) and 23 (0.06%) sequences for Runs1 and Run2 respectively</w:t>
      </w:r>
      <w:r w:rsidR="004879E3">
        <w:t xml:space="preserve"> (</w:t>
      </w:r>
      <w:r w:rsidR="004879E3" w:rsidRPr="004879E3">
        <w:rPr>
          <w:b/>
        </w:rPr>
        <w:t>Table 3.</w:t>
      </w:r>
      <w:r w:rsidR="00EE5A8D">
        <w:rPr>
          <w:b/>
        </w:rPr>
        <w:t>3</w:t>
      </w:r>
      <w:r w:rsidR="00066602">
        <w:t>)</w:t>
      </w:r>
      <w:r w:rsidR="00735A84">
        <w:t>.</w:t>
      </w:r>
    </w:p>
    <w:p w:rsidR="00B11C81" w:rsidRDefault="00B11C81" w:rsidP="001156B2">
      <w:pPr>
        <w:spacing w:line="480" w:lineRule="auto"/>
        <w:jc w:val="both"/>
      </w:pPr>
    </w:p>
    <w:p w:rsidR="001156B2" w:rsidRDefault="001156B2" w:rsidP="001156B2">
      <w:pPr>
        <w:spacing w:line="480" w:lineRule="auto"/>
        <w:jc w:val="both"/>
      </w:pPr>
      <w:r>
        <w:t>For all subsequent processing and analysis, sequ</w:t>
      </w:r>
      <w:r w:rsidR="003956C9">
        <w:t>ence reads from each amplicon</w:t>
      </w:r>
      <w:r>
        <w:t xml:space="preserve"> and patient were binned together</w:t>
      </w:r>
      <w:ins w:id="22" w:author="Simon Travers" w:date="2013-11-05T14:07:00Z">
        <w:r w:rsidR="004C5D67">
          <w:t xml:space="preserve"> resulting in 16 </w:t>
        </w:r>
      </w:ins>
      <w:ins w:id="23" w:author="Simon Travers" w:date="2013-11-05T14:08:00Z">
        <w:r w:rsidR="004C5D67">
          <w:t xml:space="preserve">unique </w:t>
        </w:r>
      </w:ins>
      <w:ins w:id="24" w:author="Simon Travers" w:date="2013-11-05T14:07:00Z">
        <w:r w:rsidR="004C5D67">
          <w:t xml:space="preserve">datasets </w:t>
        </w:r>
      </w:ins>
      <w:ins w:id="25" w:author="Simon Travers" w:date="2013-11-05T14:08:00Z">
        <w:r w:rsidR="004C5D67">
          <w:t xml:space="preserve">generated </w:t>
        </w:r>
      </w:ins>
      <w:ins w:id="26" w:author="Simon Travers" w:date="2013-11-05T14:07:00Z">
        <w:r w:rsidR="004C5D67">
          <w:t>from each sequencing run</w:t>
        </w:r>
      </w:ins>
      <w:r w:rsidR="00AE5130">
        <w:t xml:space="preserve"> (</w:t>
      </w:r>
      <w:r w:rsidR="00AE5130" w:rsidRPr="004879E3">
        <w:rPr>
          <w:b/>
        </w:rPr>
        <w:t>Table 3.</w:t>
      </w:r>
      <w:r w:rsidR="00EE5A8D">
        <w:rPr>
          <w:b/>
        </w:rPr>
        <w:t>4</w:t>
      </w:r>
      <w:r w:rsidR="00AE5130">
        <w:t>)</w:t>
      </w:r>
      <w:ins w:id="27" w:author="Simon Travers" w:date="2013-11-05T14:08:00Z">
        <w:r w:rsidR="004C5D67">
          <w:t>.  Each of these datasets</w:t>
        </w:r>
      </w:ins>
      <w:r>
        <w:t xml:space="preserve"> </w:t>
      </w:r>
      <w:ins w:id="28" w:author="Simon Travers" w:date="2013-11-05T14:16:00Z">
        <w:r w:rsidR="007E54B1">
          <w:t>was</w:t>
        </w:r>
      </w:ins>
      <w:ins w:id="29" w:author="Simon Travers" w:date="2013-11-05T14:08:00Z">
        <w:r w:rsidR="004C5D67">
          <w:t xml:space="preserve"> subsequently </w:t>
        </w:r>
      </w:ins>
      <w:r w:rsidR="003956C9">
        <w:t>analyzed</w:t>
      </w:r>
      <w:r>
        <w:t xml:space="preserve"> independently of all others.</w:t>
      </w:r>
    </w:p>
    <w:p w:rsidR="00384BE0" w:rsidRDefault="00384BE0" w:rsidP="00B16A0B">
      <w:pPr>
        <w:spacing w:line="480" w:lineRule="auto"/>
        <w:jc w:val="both"/>
      </w:pPr>
    </w:p>
    <w:p w:rsidR="00F34F26" w:rsidRDefault="007E54B1" w:rsidP="00F34F26">
      <w:pPr>
        <w:rPr>
          <w:b/>
        </w:rPr>
      </w:pPr>
      <w:ins w:id="30" w:author="Simon Travers" w:date="2013-11-05T14:17:00Z">
        <w:r>
          <w:rPr>
            <w:b/>
          </w:rPr>
          <w:t>Characterization of primer IDs</w:t>
        </w:r>
      </w:ins>
    </w:p>
    <w:p w:rsidR="00F34F26" w:rsidRDefault="00F34F26" w:rsidP="00F34F26">
      <w:pPr>
        <w:rPr>
          <w:b/>
        </w:rPr>
      </w:pPr>
    </w:p>
    <w:p w:rsidR="0057469F" w:rsidRDefault="0057469F" w:rsidP="0057469F">
      <w:pPr>
        <w:spacing w:line="480" w:lineRule="auto"/>
        <w:jc w:val="both"/>
      </w:pPr>
    </w:p>
    <w:p w:rsidR="00B961DA" w:rsidRDefault="00B961DA" w:rsidP="0057469F">
      <w:pPr>
        <w:spacing w:line="480" w:lineRule="auto"/>
        <w:jc w:val="both"/>
        <w:rPr>
          <w:ins w:id="31" w:author="Simon Travers" w:date="2013-11-05T14:19:00Z"/>
        </w:rPr>
      </w:pPr>
      <w:ins w:id="32" w:author="Simon Travers" w:date="2013-11-05T14:17:00Z">
        <w:r>
          <w:t>For each dataset</w:t>
        </w:r>
      </w:ins>
      <w:ins w:id="33" w:author="Simon Travers" w:date="2013-11-05T14:18:00Z">
        <w:r>
          <w:t>,</w:t>
        </w:r>
      </w:ins>
      <w:ins w:id="34" w:author="Simon Travers" w:date="2013-11-05T14:17:00Z">
        <w:r>
          <w:t xml:space="preserve"> </w:t>
        </w:r>
      </w:ins>
      <w:ins w:id="35" w:author="Simon Travers" w:date="2013-11-05T14:18:00Z">
        <w:r>
          <w:t xml:space="preserve">the number of </w:t>
        </w:r>
      </w:ins>
      <w:ins w:id="36" w:author="Simon Travers" w:date="2013-11-05T14:22:00Z">
        <w:r>
          <w:t xml:space="preserve">unique </w:t>
        </w:r>
      </w:ins>
      <w:ins w:id="37" w:author="Simon Travers" w:date="2013-11-05T14:18:00Z">
        <w:r>
          <w:t xml:space="preserve">primer ID </w:t>
        </w:r>
      </w:ins>
      <w:ins w:id="38" w:author="Simon Travers" w:date="2013-11-05T14:22:00Z">
        <w:r>
          <w:t>tags</w:t>
        </w:r>
      </w:ins>
      <w:ins w:id="39" w:author="Simon Travers" w:date="2013-11-05T14:18:00Z">
        <w:r>
          <w:t xml:space="preserve"> contained in the</w:t>
        </w:r>
      </w:ins>
      <w:ins w:id="40" w:author="Simon Travers" w:date="2013-11-05T14:22:00Z">
        <w:r>
          <w:t xml:space="preserve"> </w:t>
        </w:r>
      </w:ins>
      <w:ins w:id="41" w:author="Simon Travers" w:date="2013-11-05T14:18:00Z">
        <w:r>
          <w:t xml:space="preserve">data </w:t>
        </w:r>
      </w:ins>
      <w:ins w:id="42" w:author="Simon Travers" w:date="2013-11-05T14:19:00Z">
        <w:r>
          <w:t xml:space="preserve">was </w:t>
        </w:r>
        <w:r w:rsidRPr="00B961DA">
          <w:t>counted</w:t>
        </w:r>
        <w:r>
          <w:t xml:space="preserve">.  </w:t>
        </w:r>
      </w:ins>
      <w:ins w:id="43" w:author="Simon Travers" w:date="2013-11-05T14:23:00Z">
        <w:r>
          <w:t xml:space="preserve">A wide range of </w:t>
        </w:r>
      </w:ins>
      <w:ins w:id="44" w:author="Simon Travers" w:date="2013-11-05T14:19:00Z">
        <w:r>
          <w:t>primer ID</w:t>
        </w:r>
      </w:ins>
      <w:ins w:id="45" w:author="Simon Travers" w:date="2013-11-05T14:22:00Z">
        <w:r>
          <w:t xml:space="preserve"> tag</w:t>
        </w:r>
      </w:ins>
      <w:ins w:id="46" w:author="Simon Travers" w:date="2013-11-05T14:19:00Z">
        <w:r>
          <w:t xml:space="preserve">s </w:t>
        </w:r>
      </w:ins>
      <w:ins w:id="47" w:author="Simon Travers" w:date="2013-11-05T14:23:00Z">
        <w:r>
          <w:t xml:space="preserve">was observed between the various </w:t>
        </w:r>
      </w:ins>
      <w:ins w:id="48" w:author="Simon Travers" w:date="2013-11-05T14:19:00Z">
        <w:r>
          <w:t>dataset</w:t>
        </w:r>
      </w:ins>
      <w:ins w:id="49" w:author="Simon Travers" w:date="2013-11-05T14:23:00Z">
        <w:r>
          <w:t>s</w:t>
        </w:r>
      </w:ins>
      <w:ins w:id="50" w:author="Simon Travers" w:date="2013-11-05T14:19:00Z">
        <w:r>
          <w:t xml:space="preserve"> ranging from</w:t>
        </w:r>
      </w:ins>
      <w:ins w:id="51" w:author="Simon Travers" w:date="2013-11-05T14:20:00Z">
        <w:r>
          <w:t xml:space="preserve"> 110 for gag472 in patient F to 4193 for the env amplicon in patient B (</w:t>
        </w:r>
        <w:r w:rsidR="009361CD" w:rsidRPr="009361CD">
          <w:rPr>
            <w:b/>
          </w:rPr>
          <w:t>Table 3.5</w:t>
        </w:r>
        <w:r>
          <w:t>)</w:t>
        </w:r>
      </w:ins>
      <w:ins w:id="52" w:author="Simon Travers" w:date="2013-11-05T14:19:00Z">
        <w:r>
          <w:t xml:space="preserve">  </w:t>
        </w:r>
      </w:ins>
    </w:p>
    <w:p w:rsidR="00B961DA" w:rsidRDefault="00B961DA" w:rsidP="0057469F">
      <w:pPr>
        <w:spacing w:line="480" w:lineRule="auto"/>
        <w:jc w:val="both"/>
        <w:rPr>
          <w:ins w:id="53" w:author="Simon Travers" w:date="2013-11-05T14:25:00Z"/>
        </w:rPr>
      </w:pPr>
    </w:p>
    <w:p w:rsidR="00973277" w:rsidRDefault="00B961DA">
      <w:pPr>
        <w:spacing w:line="480" w:lineRule="auto"/>
        <w:jc w:val="both"/>
      </w:pPr>
      <w:ins w:id="54" w:author="Simon Travers" w:date="2013-11-05T14:25:00Z">
        <w:r>
          <w:t xml:space="preserve">For each dataset the number of </w:t>
        </w:r>
      </w:ins>
      <w:ins w:id="55" w:author="Simon Travers" w:date="2013-11-05T14:26:00Z">
        <w:r w:rsidR="0096244E">
          <w:t>sequence reads</w:t>
        </w:r>
        <w:r>
          <w:t xml:space="preserve"> </w:t>
        </w:r>
        <w:r w:rsidR="0096244E">
          <w:t xml:space="preserve">tagged with </w:t>
        </w:r>
        <w:r>
          <w:t xml:space="preserve">each </w:t>
        </w:r>
      </w:ins>
      <w:ins w:id="56" w:author="Simon Travers" w:date="2013-11-05T14:27:00Z">
        <w:r w:rsidR="0096244E">
          <w:t xml:space="preserve">unique </w:t>
        </w:r>
      </w:ins>
      <w:ins w:id="57" w:author="Simon Travers" w:date="2013-11-05T14:25:00Z">
        <w:r>
          <w:t>primer ID</w:t>
        </w:r>
      </w:ins>
      <w:ins w:id="58" w:author="Simon Travers" w:date="2013-11-05T14:26:00Z">
        <w:r w:rsidR="0096244E">
          <w:t xml:space="preserve"> </w:t>
        </w:r>
      </w:ins>
      <w:ins w:id="59" w:author="Simon Travers" w:date="2013-11-05T14:27:00Z">
        <w:r w:rsidR="0096244E">
          <w:t>in that dataset were grouped together and counted.</w:t>
        </w:r>
      </w:ins>
      <w:ins w:id="60" w:author="Simon Travers" w:date="2013-11-05T14:28:00Z">
        <w:r w:rsidR="0096244E">
          <w:t xml:space="preserve">  We observed that the number of representative sequ</w:t>
        </w:r>
      </w:ins>
      <w:ins w:id="61" w:author="Simon Travers" w:date="2013-11-05T14:29:00Z">
        <w:r w:rsidR="0096244E">
          <w:t>e</w:t>
        </w:r>
      </w:ins>
      <w:ins w:id="62" w:author="Simon Travers" w:date="2013-11-05T14:28:00Z">
        <w:r w:rsidR="0096244E">
          <w:t xml:space="preserve">nces </w:t>
        </w:r>
      </w:ins>
      <w:ins w:id="63" w:author="Simon Travers" w:date="2013-11-05T14:29:00Z">
        <w:r w:rsidR="0096244E">
          <w:t>for</w:t>
        </w:r>
      </w:ins>
      <w:ins w:id="64" w:author="Simon Travers" w:date="2013-11-05T14:28:00Z">
        <w:r w:rsidR="0096244E">
          <w:t xml:space="preserve"> each primer ID tag</w:t>
        </w:r>
      </w:ins>
      <w:ins w:id="65" w:author="Simon Travers" w:date="2013-11-05T14:29:00Z">
        <w:r w:rsidR="0096244E">
          <w:t xml:space="preserve"> range</w:t>
        </w:r>
      </w:ins>
      <w:ins w:id="66" w:author="Simon Travers" w:date="2013-11-05T14:31:00Z">
        <w:r w:rsidR="0096244E">
          <w:t>d</w:t>
        </w:r>
      </w:ins>
      <w:ins w:id="67" w:author="Simon Travers" w:date="2013-11-05T14:29:00Z">
        <w:r w:rsidR="0096244E">
          <w:t xml:space="preserve"> from 1 to 4144 (</w:t>
        </w:r>
        <w:r w:rsidR="009361CD" w:rsidRPr="009361CD">
          <w:rPr>
            <w:b/>
          </w:rPr>
          <w:t>figure 3.4-3.7</w:t>
        </w:r>
        <w:r w:rsidR="0096244E">
          <w:t>)</w:t>
        </w:r>
      </w:ins>
      <w:ins w:id="68" w:author="Simon Travers" w:date="2013-11-05T14:30:00Z">
        <w:r w:rsidR="0096244E">
          <w:t>.</w:t>
        </w:r>
      </w:ins>
      <w:ins w:id="69" w:author="Simon Travers" w:date="2013-11-05T14:31:00Z">
        <w:r w:rsidR="0096244E">
          <w:t xml:space="preserve">  </w:t>
        </w:r>
      </w:ins>
      <w:ins w:id="70" w:author="Simon Travers" w:date="2013-11-05T14:33:00Z">
        <w:r w:rsidR="00320CB3">
          <w:t>The minimum number of sequences required to generate a consensus sequence representing a primer ID tag is three and, thus, for each dataset we separate</w:t>
        </w:r>
        <w:r w:rsidR="00557B6C">
          <w:t>d</w:t>
        </w:r>
      </w:ins>
      <w:r w:rsidR="005276F2">
        <w:t xml:space="preserve"> </w:t>
      </w:r>
      <w:ins w:id="71" w:author="Simon Travers" w:date="2013-11-05T14:35:00Z">
        <w:r w:rsidR="00557B6C">
          <w:t>primer ID tags with two or less sequences from those with three or more representative sequences.</w:t>
        </w:r>
      </w:ins>
      <w:ins w:id="72" w:author="Simon Travers" w:date="2013-11-05T14:39:00Z">
        <w:r w:rsidR="002D0738">
          <w:t xml:space="preserve"> We observed</w:t>
        </w:r>
      </w:ins>
      <w:r w:rsidR="005276F2">
        <w:t xml:space="preserve"> that the percentage of Primer ID</w:t>
      </w:r>
      <w:ins w:id="73" w:author="Simon Travers" w:date="2013-11-05T14:39:00Z">
        <w:r w:rsidR="002D0738">
          <w:t xml:space="preserve"> tags</w:t>
        </w:r>
      </w:ins>
      <w:r w:rsidR="005276F2">
        <w:t xml:space="preserve"> </w:t>
      </w:r>
      <w:ins w:id="74" w:author="Simon Travers" w:date="2013-11-05T14:40:00Z">
        <w:r w:rsidR="002D0738">
          <w:t xml:space="preserve">with </w:t>
        </w:r>
      </w:ins>
      <w:r w:rsidR="005276F2">
        <w:t xml:space="preserve">less than </w:t>
      </w:r>
      <w:r w:rsidR="002B5AB9">
        <w:t>three</w:t>
      </w:r>
      <w:r w:rsidR="005276F2">
        <w:t xml:space="preserve"> </w:t>
      </w:r>
      <w:ins w:id="75" w:author="Simon Travers" w:date="2013-11-05T14:40:00Z">
        <w:r w:rsidR="002D0738">
          <w:t xml:space="preserve">representative </w:t>
        </w:r>
      </w:ins>
      <w:r w:rsidR="005276F2">
        <w:t>sequences was</w:t>
      </w:r>
      <w:ins w:id="76" w:author="Simon Travers" w:date="2013-11-05T14:39:00Z">
        <w:r w:rsidR="002D0738">
          <w:t>,</w:t>
        </w:r>
      </w:ins>
      <w:r w:rsidR="005276F2">
        <w:t xml:space="preserve"> </w:t>
      </w:r>
      <w:r w:rsidR="00BE5956">
        <w:t>on average</w:t>
      </w:r>
      <w:ins w:id="77" w:author="Simon Travers" w:date="2013-11-05T14:39:00Z">
        <w:r w:rsidR="002D0738">
          <w:t>,</w:t>
        </w:r>
      </w:ins>
      <w:r w:rsidR="00BE5956">
        <w:t xml:space="preserve"> three</w:t>
      </w:r>
      <w:r w:rsidR="005276F2">
        <w:t xml:space="preserve"> times higher than </w:t>
      </w:r>
      <w:ins w:id="78" w:author="Simon Travers" w:date="2013-11-05T14:40:00Z">
        <w:r w:rsidR="002D0738">
          <w:t>those with</w:t>
        </w:r>
      </w:ins>
      <w:r w:rsidR="004879E3">
        <w:t xml:space="preserve"> </w:t>
      </w:r>
      <w:r w:rsidR="002B5AB9">
        <w:t>three</w:t>
      </w:r>
      <w:r w:rsidR="004879E3">
        <w:t xml:space="preserve"> or more </w:t>
      </w:r>
      <w:ins w:id="79" w:author="Simon Travers" w:date="2013-11-05T14:40:00Z">
        <w:r w:rsidR="002D0738">
          <w:t xml:space="preserve">representative </w:t>
        </w:r>
      </w:ins>
      <w:r w:rsidR="004879E3">
        <w:t>sequences (</w:t>
      </w:r>
      <w:r w:rsidR="004879E3" w:rsidRPr="004879E3">
        <w:rPr>
          <w:b/>
        </w:rPr>
        <w:t>Table 3.6</w:t>
      </w:r>
      <w:r w:rsidR="005276F2">
        <w:t>).</w:t>
      </w:r>
    </w:p>
    <w:p w:rsidR="002B5AB9" w:rsidRDefault="002B5AB9" w:rsidP="005276F2">
      <w:pPr>
        <w:spacing w:line="480" w:lineRule="auto"/>
        <w:jc w:val="both"/>
        <w:rPr>
          <w:ins w:id="80" w:author="Simon Travers" w:date="2013-11-05T14:44:00Z"/>
        </w:rPr>
      </w:pPr>
    </w:p>
    <w:p w:rsidR="009C7636" w:rsidRDefault="009C7636" w:rsidP="005276F2">
      <w:pPr>
        <w:spacing w:line="480" w:lineRule="auto"/>
        <w:jc w:val="both"/>
        <w:rPr>
          <w:ins w:id="81" w:author="Simon Travers" w:date="2013-11-05T14:44:00Z"/>
        </w:rPr>
      </w:pPr>
      <w:ins w:id="82" w:author="Simon Travers" w:date="2013-11-05T14:45:00Z">
        <w:r>
          <w:t>While only three sequences are required to generate a consensus sequence, we find that for each dataset the average number of sequence reads for each primer ID is significantly greater than three</w:t>
        </w:r>
      </w:ins>
      <w:ins w:id="83" w:author="Simon Travers" w:date="2013-11-05T14:46:00Z">
        <w:r>
          <w:t xml:space="preserve"> (</w:t>
        </w:r>
        <w:r w:rsidR="009361CD" w:rsidRPr="009361CD">
          <w:rPr>
            <w:b/>
          </w:rPr>
          <w:t>Table 3.7</w:t>
        </w:r>
        <w:r>
          <w:t>)</w:t>
        </w:r>
      </w:ins>
      <w:ins w:id="84" w:author="Simon Travers" w:date="2013-11-05T14:45:00Z">
        <w:r>
          <w:t xml:space="preserve">.  Patient G </w:t>
        </w:r>
      </w:ins>
      <w:ins w:id="85" w:author="Simon Travers" w:date="2013-11-05T14:46:00Z">
        <w:r>
          <w:t xml:space="preserve">contained an average of </w:t>
        </w:r>
      </w:ins>
      <w:ins w:id="86" w:author="Simon Travers" w:date="2013-11-05T14:47:00Z">
        <w:r w:rsidR="009D6732">
          <w:t>6 sequences per primer ID for each amplicon with the remainder of patients averaging between 18 and</w:t>
        </w:r>
      </w:ins>
      <w:ins w:id="87" w:author="Simon Travers" w:date="2013-11-05T14:50:00Z">
        <w:r w:rsidR="004E3FDD">
          <w:t xml:space="preserve"> 88</w:t>
        </w:r>
      </w:ins>
      <w:ins w:id="88" w:author="Simon Travers" w:date="2013-11-05T14:47:00Z">
        <w:r w:rsidR="009D6732">
          <w:t xml:space="preserve"> representative sequences for each primer ID.</w:t>
        </w:r>
      </w:ins>
    </w:p>
    <w:p w:rsidR="009C7636" w:rsidRDefault="009C7636" w:rsidP="005276F2">
      <w:pPr>
        <w:spacing w:line="480" w:lineRule="auto"/>
        <w:jc w:val="both"/>
      </w:pPr>
    </w:p>
    <w:p w:rsidR="00B068B7" w:rsidRDefault="00B068B7" w:rsidP="00B16A0B">
      <w:pPr>
        <w:spacing w:line="480" w:lineRule="auto"/>
        <w:jc w:val="both"/>
      </w:pPr>
    </w:p>
    <w:p w:rsidR="00A269A1" w:rsidRDefault="00D9342A" w:rsidP="00B16A0B">
      <w:pPr>
        <w:spacing w:line="480" w:lineRule="auto"/>
        <w:jc w:val="both"/>
        <w:rPr>
          <w:b/>
        </w:rPr>
      </w:pPr>
      <w:r w:rsidRPr="00D9342A">
        <w:rPr>
          <w:b/>
        </w:rPr>
        <w:t>Generation of consensus sequences</w:t>
      </w:r>
    </w:p>
    <w:p w:rsidR="00DA3927" w:rsidRDefault="00DA3927" w:rsidP="00B16A0B">
      <w:pPr>
        <w:spacing w:line="480" w:lineRule="auto"/>
        <w:jc w:val="both"/>
        <w:rPr>
          <w:b/>
        </w:rPr>
      </w:pPr>
    </w:p>
    <w:p w:rsidR="00BE29E0" w:rsidRDefault="00384626" w:rsidP="00B16A0B">
      <w:pPr>
        <w:spacing w:line="480" w:lineRule="auto"/>
        <w:jc w:val="both"/>
        <w:rPr>
          <w:ins w:id="89" w:author="Simon Travers" w:date="2013-11-05T14:55:00Z"/>
        </w:rPr>
      </w:pPr>
      <w:ins w:id="90" w:author="Simon Travers" w:date="2013-11-05T14:49:00Z">
        <w:r w:rsidRPr="00384626">
          <w:t>Consensus sequences were only generated</w:t>
        </w:r>
      </w:ins>
      <w:ins w:id="91" w:author="Simon Travers" w:date="2013-11-05T14:50:00Z">
        <w:r w:rsidR="004E3FDD">
          <w:t xml:space="preserve"> for those primer ID tags with three or more rep</w:t>
        </w:r>
        <w:r w:rsidR="00BE29E0">
          <w:t>resentative sequences (Figure</w:t>
        </w:r>
        <w:r w:rsidR="004E3FDD">
          <w:t xml:space="preserve"> 3.8</w:t>
        </w:r>
      </w:ins>
      <w:r w:rsidR="00973277">
        <w:t>).</w:t>
      </w:r>
      <w:r w:rsidR="00973277" w:rsidRPr="00384626">
        <w:t xml:space="preserve"> </w:t>
      </w:r>
      <w:r w:rsidR="00973277">
        <w:t>Generation</w:t>
      </w:r>
      <w:r w:rsidR="000A4C63">
        <w:t xml:space="preserve"> of consensus sequences showed that </w:t>
      </w:r>
      <w:r w:rsidR="008A2BF7">
        <w:t xml:space="preserve">few Primer IDs could </w:t>
      </w:r>
      <w:ins w:id="92" w:author="Simon Travers" w:date="2013-11-05T14:53:00Z">
        <w:r w:rsidR="00BE29E0">
          <w:t xml:space="preserve">be </w:t>
        </w:r>
      </w:ins>
      <w:r w:rsidR="008A2BF7">
        <w:t>represent</w:t>
      </w:r>
      <w:ins w:id="93" w:author="Simon Travers" w:date="2013-11-05T14:53:00Z">
        <w:r w:rsidR="00BE29E0">
          <w:t>ed by</w:t>
        </w:r>
      </w:ins>
      <w:r w:rsidR="008A2BF7">
        <w:t xml:space="preserve"> </w:t>
      </w:r>
      <w:r w:rsidR="000A4C63">
        <w:t>a large number of sequences (</w:t>
      </w:r>
      <w:r w:rsidR="000A4C63" w:rsidRPr="00C879D7">
        <w:rPr>
          <w:b/>
        </w:rPr>
        <w:t>Figure 3.8</w:t>
      </w:r>
      <w:r w:rsidR="000A4C63">
        <w:t>). For example, Patient A</w:t>
      </w:r>
      <w:ins w:id="94" w:author="Simon Travers" w:date="2013-11-05T14:56:00Z">
        <w:r w:rsidR="00BE29E0">
          <w:t>’s</w:t>
        </w:r>
      </w:ins>
      <w:r w:rsidR="000A4C63">
        <w:t xml:space="preserve"> </w:t>
      </w:r>
      <w:r w:rsidR="000A4C63" w:rsidRPr="000A4C63">
        <w:rPr>
          <w:i/>
        </w:rPr>
        <w:t>env</w:t>
      </w:r>
      <w:r w:rsidR="000A4C63">
        <w:t xml:space="preserve"> amplicon in Run1 ha</w:t>
      </w:r>
      <w:ins w:id="95" w:author="Simon Travers" w:date="2013-11-05T14:54:00Z">
        <w:r w:rsidR="00BE29E0">
          <w:t>d</w:t>
        </w:r>
      </w:ins>
      <w:r w:rsidR="000A4C63">
        <w:t xml:space="preserve"> the highest </w:t>
      </w:r>
      <w:ins w:id="96" w:author="Simon Travers" w:date="2013-11-05T14:56:00Z">
        <w:r w:rsidR="00BE29E0">
          <w:t xml:space="preserve">total </w:t>
        </w:r>
      </w:ins>
      <w:r w:rsidR="000A4C63">
        <w:t xml:space="preserve">number of </w:t>
      </w:r>
      <w:ins w:id="97" w:author="Simon Travers" w:date="2013-11-05T14:56:00Z">
        <w:r w:rsidR="00BE29E0">
          <w:t xml:space="preserve">sequence </w:t>
        </w:r>
      </w:ins>
      <w:r w:rsidR="000A4C63">
        <w:t>reads (19700</w:t>
      </w:r>
      <w:ins w:id="98" w:author="Simon Travers" w:date="2013-11-05T14:56:00Z">
        <w:r w:rsidR="00BE29E0">
          <w:t xml:space="preserve">, Figure </w:t>
        </w:r>
        <w:r w:rsidR="00D23FFB">
          <w:t>3.8A</w:t>
        </w:r>
      </w:ins>
      <w:r w:rsidR="000A4C63">
        <w:t xml:space="preserve">) but the number of Primer IDs that </w:t>
      </w:r>
      <w:ins w:id="99" w:author="Simon Travers" w:date="2013-11-05T14:53:00Z">
        <w:r w:rsidR="00BE29E0">
          <w:t xml:space="preserve">they </w:t>
        </w:r>
      </w:ins>
      <w:r w:rsidR="000A4C63">
        <w:t xml:space="preserve">represent </w:t>
      </w:r>
      <w:ins w:id="100" w:author="Simon Travers" w:date="2013-11-05T14:54:00Z">
        <w:r w:rsidR="00BE29E0">
          <w:t xml:space="preserve">was </w:t>
        </w:r>
      </w:ins>
      <w:r w:rsidR="000A4C63">
        <w:t>only 241</w:t>
      </w:r>
      <w:ins w:id="101" w:author="Simon Travers" w:date="2013-11-05T14:56:00Z">
        <w:r w:rsidR="00D23FFB">
          <w:t xml:space="preserve"> (Figure 3.8C)</w:t>
        </w:r>
      </w:ins>
      <w:r w:rsidR="000A4C63">
        <w:t>.</w:t>
      </w:r>
      <w:ins w:id="102" w:author="Simon Travers" w:date="2013-11-05T14:57:00Z">
        <w:r w:rsidR="00D23FFB">
          <w:t xml:space="preserve"> </w:t>
        </w:r>
      </w:ins>
      <w:r w:rsidR="000A4C63">
        <w:t xml:space="preserve"> On the other hand, Patient B</w:t>
      </w:r>
      <w:ins w:id="103" w:author="Simon Travers" w:date="2013-11-05T14:56:00Z">
        <w:r w:rsidR="00BE29E0">
          <w:t>’s</w:t>
        </w:r>
      </w:ins>
      <w:r w:rsidR="000A4C63">
        <w:t xml:space="preserve"> </w:t>
      </w:r>
      <w:r w:rsidR="000A4C63" w:rsidRPr="000A4C63">
        <w:rPr>
          <w:i/>
        </w:rPr>
        <w:t>env</w:t>
      </w:r>
      <w:r w:rsidR="000A4C63">
        <w:t xml:space="preserve"> amplicon ha</w:t>
      </w:r>
      <w:ins w:id="104" w:author="Simon Travers" w:date="2013-11-05T14:55:00Z">
        <w:r w:rsidR="00BE29E0">
          <w:t>d a</w:t>
        </w:r>
      </w:ins>
      <w:r w:rsidR="000A4C63">
        <w:t xml:space="preserve"> lower number of reads</w:t>
      </w:r>
      <w:ins w:id="105" w:author="Simon Travers" w:date="2013-11-05T14:57:00Z">
        <w:r w:rsidR="00D23FFB">
          <w:t xml:space="preserve"> (Figure 3.8A)</w:t>
        </w:r>
      </w:ins>
      <w:r w:rsidR="000A4C63">
        <w:t xml:space="preserve"> but ha</w:t>
      </w:r>
      <w:ins w:id="106" w:author="Simon Travers" w:date="2013-11-05T14:55:00Z">
        <w:r w:rsidR="00BE29E0">
          <w:t xml:space="preserve">d more than six times the number </w:t>
        </w:r>
        <w:r w:rsidR="00D23FFB">
          <w:t>of primer ID tags than patient A</w:t>
        </w:r>
        <w:r w:rsidR="00BE29E0">
          <w:t xml:space="preserve"> had for the same amplicon</w:t>
        </w:r>
      </w:ins>
      <w:ins w:id="107" w:author="Simon Travers" w:date="2013-11-05T14:57:00Z">
        <w:r w:rsidR="00D23FFB">
          <w:t xml:space="preserve"> (Figure 3.8C)</w:t>
        </w:r>
      </w:ins>
      <w:ins w:id="108" w:author="Simon Travers" w:date="2013-11-05T14:55:00Z">
        <w:r w:rsidR="00BE29E0">
          <w:t>.</w:t>
        </w:r>
      </w:ins>
    </w:p>
    <w:p w:rsidR="00BE29E0" w:rsidRDefault="00BE29E0" w:rsidP="00B16A0B">
      <w:pPr>
        <w:spacing w:line="480" w:lineRule="auto"/>
        <w:jc w:val="both"/>
        <w:rPr>
          <w:ins w:id="109" w:author="Simon Travers" w:date="2013-11-05T14:55:00Z"/>
        </w:rPr>
      </w:pPr>
    </w:p>
    <w:p w:rsidR="008A2BF7" w:rsidRDefault="008A2BF7" w:rsidP="00B16A0B">
      <w:pPr>
        <w:spacing w:line="480" w:lineRule="auto"/>
        <w:jc w:val="both"/>
      </w:pPr>
    </w:p>
    <w:p w:rsidR="006A589B" w:rsidRDefault="006A589B" w:rsidP="00C55BCC">
      <w:pPr>
        <w:spacing w:line="480" w:lineRule="auto"/>
        <w:jc w:val="both"/>
      </w:pPr>
    </w:p>
    <w:p w:rsidR="00C55BCC" w:rsidRDefault="00C55BCC" w:rsidP="00C55BCC">
      <w:pPr>
        <w:pStyle w:val="Heading3"/>
        <w:spacing w:line="480" w:lineRule="auto"/>
      </w:pPr>
      <w:r>
        <w:t>3.4 Discussion</w:t>
      </w:r>
    </w:p>
    <w:p w:rsidR="00E44CCA" w:rsidRDefault="00C55BCC" w:rsidP="00381145">
      <w:pPr>
        <w:spacing w:line="480" w:lineRule="auto"/>
        <w:jc w:val="both"/>
      </w:pPr>
      <w:r>
        <w:t xml:space="preserve">Primer ID is a novel technology to tag every cDNA primer that generates a cDNA from a viral RNA and to accurately quantify the viral variants in the HIV quasispecies. </w:t>
      </w:r>
      <w:r w:rsidRPr="00CF2D92">
        <w:rPr>
          <w:i/>
        </w:rPr>
        <w:t>PCR and sequencing errors in the sequences can be resolved using multiple reads over a given base</w:t>
      </w:r>
      <w:r>
        <w:t xml:space="preserve"> </w:t>
      </w:r>
      <w:r w:rsidR="00E157B3">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instrText xml:space="preserve"> ADDIN EN.CITE </w:instrText>
      </w:r>
      <w:r w:rsidR="00E157B3">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instrText xml:space="preserve"> ADDIN EN.CITE.DATA </w:instrText>
      </w:r>
      <w:r w:rsidR="00E157B3">
        <w:fldChar w:fldCharType="end"/>
      </w:r>
      <w:r w:rsidR="00E157B3">
        <w:fldChar w:fldCharType="separate"/>
      </w:r>
      <w:r>
        <w:rPr>
          <w:noProof/>
        </w:rPr>
        <w:t>(Jabara et al., 2011)</w:t>
      </w:r>
      <w:r w:rsidR="00E157B3">
        <w:fldChar w:fldCharType="end"/>
      </w:r>
      <w:r>
        <w:t>. As sequences with the same Primer ID in a sample originate from the same template viral RNA sequence, an error in one sequence relative to all others from the same template can be attributed to PCR or sequencing</w:t>
      </w:r>
      <w:r w:rsidR="001B5B7A">
        <w:t xml:space="preserve"> error and will be removed by the generation of a consensus sequence from all sequences with the same Primer ID. Therefore, the technology can be anticipated to be widely accepted in future HTS involving highly heterogeneous population sample </w:t>
      </w:r>
      <w:r w:rsidR="00E157B3">
        <w:fldChar w:fldCharType="begin"/>
      </w:r>
      <w:r w:rsidR="00463761">
        <w:instrText xml:space="preserve"> ADDIN EN.CITE &lt;EndNote&gt;&lt;Cite&gt;&lt;Author&gt;Sheward&lt;/Author&gt;&lt;Year&gt;2012&lt;/Year&gt;&lt;RecNum&gt;1194&lt;/RecNum&gt;&lt;record&gt;&lt;rec-number&gt;1194&lt;/rec-number&gt;&lt;foreign-keys&gt;&lt;key app="EN" db-id="fp25zzvrxrd9vke5zxqp9stbssprwstvdddz"&gt;1194&lt;/key&gt;&lt;/foreign-keys&gt;&lt;ref-type name="Journal Article"&gt;17&lt;/ref-type&gt;&lt;contributors&gt;&lt;authors&gt;&lt;author&gt;Sheward, D. J.&lt;/author&gt;&lt;author&gt;Murrell, B.&lt;/author&gt;&lt;author&gt;Williamson, C.&lt;/author&gt;&lt;/authors&gt;&lt;/contributors&gt;&lt;titles&gt;&lt;title&gt;Degenerate Primer IDs and the birthday problem&lt;/title&gt;&lt;secondary-title&gt;Proc Natl Acad Sci U S A&lt;/secondary-title&gt;&lt;/titles&gt;&lt;periodical&gt;&lt;full-title&gt;Proc Natl Acad Sci U S A&lt;/full-title&gt;&lt;/periodical&gt;&lt;pages&gt;E1330; author reply E1331&lt;/pages&gt;&lt;volume&gt;109&lt;/volume&gt;&lt;number&gt;21&lt;/number&gt;&lt;edition&gt;2012/04/21&lt;/edition&gt;&lt;keywords&gt;&lt;keyword&gt;DNA Primers/*metabolism&lt;/keyword&gt;&lt;keyword&gt;Genes, Viral/*genetics&lt;/keyword&gt;&lt;keyword&gt;HIV Protease/*genetics&lt;/keyword&gt;&lt;keyword&gt;High-Throughput Nucleotide Sequencing/*methods&lt;/keyword&gt;&lt;keyword&gt;Humans&lt;/keyword&gt;&lt;/keywords&gt;&lt;dates&gt;&lt;year&gt;2012&lt;/year&gt;&lt;pub-dates&gt;&lt;date&gt;May 22&lt;/date&gt;&lt;/pub-dates&gt;&lt;/dates&gt;&lt;isbn&gt;1091-6490 (Electronic)&amp;#xD;0027-8424 (Linking)&lt;/isbn&gt;&lt;accession-num&gt;22517746&lt;/accession-num&gt;&lt;urls&gt;&lt;related-urls&gt;&lt;url&gt;http://www.ncbi.nlm.nih.gov/entrez/query.fcgi?cmd=Retrieve&amp;amp;db=PubMed&amp;amp;dopt=Citation&amp;amp;list_uids=22517746&lt;/url&gt;&lt;/related-urls&gt;&lt;/urls&gt;&lt;custom2&gt;3361375&lt;/custom2&gt;&lt;electronic-resource-num&gt;1203613109 [pii]&amp;#xD;10.1073/pnas.1203613109&lt;/electronic-resource-num&gt;&lt;language&gt;eng&lt;/language&gt;&lt;/record&gt;&lt;/Cite&gt;&lt;/EndNote&gt;</w:instrText>
      </w:r>
      <w:r w:rsidR="00E157B3">
        <w:fldChar w:fldCharType="separate"/>
      </w:r>
      <w:r w:rsidR="001B5B7A">
        <w:rPr>
          <w:noProof/>
        </w:rPr>
        <w:t>(Sheward et al., 2012)</w:t>
      </w:r>
      <w:r w:rsidR="00E157B3">
        <w:fldChar w:fldCharType="end"/>
      </w:r>
      <w:r w:rsidR="001B5B7A">
        <w:t xml:space="preserve">. Because the technology developers and publishers have </w:t>
      </w:r>
      <w:del w:id="110" w:author="Ram Shrestha" w:date="2013-11-05T19:31:00Z">
        <w:r w:rsidR="001B5B7A" w:rsidDel="00973277">
          <w:delText>no intention of releasing</w:delText>
        </w:r>
      </w:del>
      <w:ins w:id="111" w:author="Ram Shrestha" w:date="2013-11-05T19:31:00Z">
        <w:r w:rsidR="00973277">
          <w:t xml:space="preserve">not made </w:t>
        </w:r>
      </w:ins>
      <w:r w:rsidR="001B5B7A">
        <w:t xml:space="preserve"> the code </w:t>
      </w:r>
      <w:ins w:id="112" w:author="Ram Shrestha" w:date="2013-11-05T19:31:00Z">
        <w:r w:rsidR="00973277">
          <w:t>available for</w:t>
        </w:r>
      </w:ins>
      <w:del w:id="113" w:author="Ram Shrestha" w:date="2013-11-05T19:31:00Z">
        <w:r w:rsidR="001B5B7A" w:rsidDel="00973277">
          <w:delText>for</w:delText>
        </w:r>
      </w:del>
      <w:r w:rsidR="001B5B7A">
        <w:t xml:space="preserve"> public use, the PIDA algorithm has been developed.</w:t>
      </w:r>
    </w:p>
    <w:p w:rsidR="001B5B7A" w:rsidRDefault="001B5B7A" w:rsidP="00381145">
      <w:pPr>
        <w:spacing w:line="480" w:lineRule="auto"/>
        <w:jc w:val="both"/>
      </w:pPr>
    </w:p>
    <w:p w:rsidR="007A3A01" w:rsidRDefault="009049DA" w:rsidP="00ED17AC">
      <w:pPr>
        <w:spacing w:line="480" w:lineRule="auto"/>
        <w:jc w:val="both"/>
      </w:pPr>
      <w:r>
        <w:t xml:space="preserve">The PIDA algorithm was tested on two real Primer ID raw sequence datasets. </w:t>
      </w:r>
      <w:r w:rsidR="00D01343">
        <w:t>The algorithm</w:t>
      </w:r>
      <w:r>
        <w:t xml:space="preserve"> was able to demultiplex the </w:t>
      </w:r>
      <w:ins w:id="114" w:author="Ram Shrestha" w:date="2013-11-05T19:37:00Z">
        <w:r w:rsidR="00973277">
          <w:t xml:space="preserve">sequence </w:t>
        </w:r>
      </w:ins>
      <w:r>
        <w:t>reads with Primer ID along with MID and amplicon primers</w:t>
      </w:r>
      <w:ins w:id="115" w:author="Ram Shrestha" w:date="2013-11-05T19:36:00Z">
        <w:r w:rsidR="00973277">
          <w:t xml:space="preserve">. However, </w:t>
        </w:r>
      </w:ins>
      <w:del w:id="116" w:author="Ram Shrestha" w:date="2013-11-05T19:36:00Z">
        <w:r w:rsidDel="00973277">
          <w:delText xml:space="preserve">. </w:delText>
        </w:r>
        <w:r w:rsidR="00D132CC" w:rsidDel="00973277">
          <w:delText xml:space="preserve">However, </w:delText>
        </w:r>
      </w:del>
      <w:del w:id="117" w:author="Ram Shrestha" w:date="2013-11-05T19:38:00Z">
        <w:r w:rsidR="00D132CC" w:rsidDel="00973277">
          <w:delText xml:space="preserve">about </w:delText>
        </w:r>
      </w:del>
      <w:r w:rsidR="00D132CC">
        <w:t xml:space="preserve">9% and 5% of the sequence reads </w:t>
      </w:r>
      <w:ins w:id="118" w:author="Ram Shrestha" w:date="2013-11-05T19:38:00Z">
        <w:r w:rsidR="00973277">
          <w:t xml:space="preserve">were discarded at </w:t>
        </w:r>
      </w:ins>
      <w:ins w:id="119" w:author="Ram Shrestha" w:date="2013-11-05T19:39:00Z">
        <w:r w:rsidR="00973277">
          <w:t>demultiplex</w:t>
        </w:r>
      </w:ins>
      <w:ins w:id="120" w:author="Ram Shrestha" w:date="2013-11-05T19:38:00Z">
        <w:r w:rsidR="00973277">
          <w:t xml:space="preserve"> </w:t>
        </w:r>
      </w:ins>
      <w:ins w:id="121" w:author="Ram Shrestha" w:date="2013-11-05T19:39:00Z">
        <w:r w:rsidR="00973277">
          <w:t xml:space="preserve">step </w:t>
        </w:r>
      </w:ins>
      <w:del w:id="122" w:author="Ram Shrestha" w:date="2013-11-05T19:36:00Z">
        <w:r w:rsidR="00D132CC" w:rsidDel="00973277">
          <w:delText xml:space="preserve">were discarded </w:delText>
        </w:r>
      </w:del>
      <w:r w:rsidR="00D132CC">
        <w:t>in Run1 and Run2 respectively</w:t>
      </w:r>
      <w:ins w:id="123" w:author="Ram Shrestha" w:date="2013-11-05T19:39:00Z">
        <w:r w:rsidR="00973277">
          <w:t xml:space="preserve"> usually for two reasons</w:t>
        </w:r>
      </w:ins>
      <w:ins w:id="124" w:author="Ram Shrestha" w:date="2013-11-05T19:40:00Z">
        <w:r w:rsidR="00973277">
          <w:t>; they are absence of MID and primer</w:t>
        </w:r>
      </w:ins>
      <w:r w:rsidR="00D132CC">
        <w:t xml:space="preserve">. </w:t>
      </w:r>
      <w:del w:id="125" w:author="Ram Shrestha" w:date="2013-11-05T19:40:00Z">
        <w:r w:rsidR="00D132CC" w:rsidDel="00973277">
          <w:delText>Most of the sequences were discarded</w:delText>
        </w:r>
      </w:del>
      <w:ins w:id="126" w:author="Ram Shrestha" w:date="2013-11-05T19:40:00Z">
        <w:r w:rsidR="00973277">
          <w:t>Among the discarded sequence reads, most of them had</w:t>
        </w:r>
      </w:ins>
      <w:r w:rsidR="00D132CC">
        <w:t xml:space="preserve"> </w:t>
      </w:r>
      <w:del w:id="127" w:author="Ram Shrestha" w:date="2013-11-05T19:41:00Z">
        <w:r w:rsidR="00D132CC" w:rsidDel="00973277">
          <w:delText>for the reason that MID was not found</w:delText>
        </w:r>
      </w:del>
      <w:ins w:id="128" w:author="Ram Shrestha" w:date="2013-11-05T19:41:00Z">
        <w:r w:rsidR="00973277">
          <w:t>MID mis</w:t>
        </w:r>
        <w:r w:rsidR="009902CC">
          <w:t>sing</w:t>
        </w:r>
      </w:ins>
      <w:r w:rsidR="00D132CC">
        <w:t xml:space="preserve">. MID appears at the proximity of 3’ end of the </w:t>
      </w:r>
      <w:r w:rsidR="009E64EA">
        <w:t xml:space="preserve">forward </w:t>
      </w:r>
      <w:r w:rsidR="00D132CC">
        <w:t>sequence</w:t>
      </w:r>
      <w:r w:rsidR="009E64EA">
        <w:t>s</w:t>
      </w:r>
      <w:r w:rsidR="00D132CC">
        <w:t xml:space="preserve"> and th</w:t>
      </w:r>
      <w:r w:rsidR="009E64EA">
        <w:t xml:space="preserve">e quality of the sequences </w:t>
      </w:r>
      <w:r w:rsidR="00D132CC">
        <w:t>drop</w:t>
      </w:r>
      <w:r w:rsidR="009E64EA">
        <w:t>s</w:t>
      </w:r>
      <w:r w:rsidR="00D132CC">
        <w:t xml:space="preserve"> at the 3’ end. Therefore, the sequence reads discarded was mostly attributed to sequencing error.</w:t>
      </w:r>
      <w:r w:rsidR="009E64EA">
        <w:t xml:space="preserve"> Other sequences that were discarded for the reason that a </w:t>
      </w:r>
      <w:r w:rsidR="00916CEE">
        <w:t>p</w:t>
      </w:r>
      <w:r w:rsidR="009E64EA">
        <w:t>rimer was not found</w:t>
      </w:r>
      <w:r w:rsidR="00916CEE">
        <w:t xml:space="preserve"> (primers appear at 5’ end) were attributed to PCR artifacts.</w:t>
      </w:r>
    </w:p>
    <w:p w:rsidR="007A3A01" w:rsidRDefault="007A3A01" w:rsidP="00ED17AC">
      <w:pPr>
        <w:spacing w:line="480" w:lineRule="auto"/>
        <w:jc w:val="both"/>
      </w:pPr>
    </w:p>
    <w:p w:rsidR="001A1D68" w:rsidRDefault="00916CEE" w:rsidP="00ED17AC">
      <w:pPr>
        <w:spacing w:line="480" w:lineRule="auto"/>
        <w:jc w:val="both"/>
      </w:pPr>
      <w:r>
        <w:t>The MID and Primer ID tags appear at</w:t>
      </w:r>
      <w:ins w:id="129" w:author="Simon Travers" w:date="2013-11-05T15:25:00Z">
        <w:r w:rsidR="003A49B1">
          <w:t xml:space="preserve"> the</w:t>
        </w:r>
      </w:ins>
      <w:r>
        <w:t xml:space="preserve"> 3’ end of forward sequences and </w:t>
      </w:r>
      <w:ins w:id="130" w:author="Simon Travers" w:date="2013-11-05T15:25:00Z">
        <w:r w:rsidR="003A49B1">
          <w:t xml:space="preserve">the </w:t>
        </w:r>
      </w:ins>
      <w:r>
        <w:t xml:space="preserve">5’ end of reverse sequences. Forward sequences, and not reverse sequences, had to be full amplicon in order to cover Primer ID and MID tags. Reverse sequence length had to be greater or equal to the read </w:t>
      </w:r>
      <w:ins w:id="131" w:author="Ram Shrestha" w:date="2013-11-05T19:46:00Z">
        <w:r w:rsidR="009902CC">
          <w:t>length that covers</w:t>
        </w:r>
      </w:ins>
      <w:r>
        <w:t xml:space="preserve"> the region of interest in the amplicon.</w:t>
      </w:r>
      <w:r w:rsidR="001A1D68">
        <w:t xml:space="preserve"> </w:t>
      </w:r>
      <w:ins w:id="132" w:author="Ram Shrestha" w:date="2013-11-05T19:45:00Z">
        <w:r w:rsidR="009902CC">
          <w:t>Only 32 and 23 sequence reads</w:t>
        </w:r>
      </w:ins>
      <w:ins w:id="133" w:author="Ram Shrestha" w:date="2013-11-05T19:47:00Z">
        <w:r w:rsidR="009902CC">
          <w:t xml:space="preserve"> </w:t>
        </w:r>
      </w:ins>
      <w:ins w:id="134" w:author="Ram Shrestha" w:date="2013-11-05T19:45:00Z">
        <w:r w:rsidR="009902CC">
          <w:t>were discarded for not covering the region of interest</w:t>
        </w:r>
      </w:ins>
      <w:ins w:id="135" w:author="Ram Shrestha" w:date="2013-11-05T19:47:00Z">
        <w:r w:rsidR="009902CC">
          <w:t xml:space="preserve"> in Run1 and Run2</w:t>
        </w:r>
      </w:ins>
      <w:commentRangeStart w:id="136"/>
      <w:del w:id="137" w:author="Ram Shrestha" w:date="2013-11-05T19:48:00Z">
        <w:r w:rsidR="001A1D68" w:rsidDel="009902CC">
          <w:delText xml:space="preserve">Very few sequences were discarded in both Run1 and </w:delText>
        </w:r>
        <w:commentRangeEnd w:id="136"/>
        <w:r w:rsidR="003A49B1" w:rsidDel="009902CC">
          <w:rPr>
            <w:rStyle w:val="CommentReference"/>
          </w:rPr>
          <w:commentReference w:id="136"/>
        </w:r>
        <w:r w:rsidR="001A1D68" w:rsidDel="009902CC">
          <w:delText>Run2 data sets</w:delText>
        </w:r>
      </w:del>
      <w:r w:rsidR="001A1D68">
        <w:t>; all were reverse sequence</w:t>
      </w:r>
      <w:ins w:id="138" w:author="Ram Shrestha" w:date="2013-11-05T19:48:00Z">
        <w:r w:rsidR="009902CC">
          <w:t xml:space="preserve"> reads</w:t>
        </w:r>
      </w:ins>
      <w:del w:id="139" w:author="Ram Shrestha" w:date="2013-11-05T19:48:00Z">
        <w:r w:rsidR="001A1D68" w:rsidDel="009902CC">
          <w:delText>s and none were forward sequences</w:delText>
        </w:r>
      </w:del>
      <w:r w:rsidR="001A1D68">
        <w:t xml:space="preserve">. </w:t>
      </w:r>
      <w:commentRangeStart w:id="140"/>
      <w:r w:rsidR="001A1D68">
        <w:t xml:space="preserve">The reason that none </w:t>
      </w:r>
      <w:ins w:id="141" w:author="Ram Shrestha" w:date="2013-11-05T19:51:00Z">
        <w:r w:rsidR="009902CC">
          <w:t xml:space="preserve">of the </w:t>
        </w:r>
      </w:ins>
      <w:del w:id="142" w:author="Ram Shrestha" w:date="2013-11-05T19:51:00Z">
        <w:r w:rsidR="001A1D68" w:rsidDel="00B966CC">
          <w:delText xml:space="preserve">were </w:delText>
        </w:r>
      </w:del>
      <w:r w:rsidR="001A1D68">
        <w:t xml:space="preserve">forward sequences </w:t>
      </w:r>
      <w:ins w:id="143" w:author="Ram Shrestha" w:date="2013-11-05T19:51:00Z">
        <w:r w:rsidR="00B966CC">
          <w:t xml:space="preserve">were discarded by length </w:t>
        </w:r>
      </w:ins>
      <w:r w:rsidR="001A1D68">
        <w:t>was because forward sequences are mostly discarded due to missing MID tag</w:t>
      </w:r>
      <w:del w:id="144" w:author="Ram Shrestha" w:date="2013-11-05T19:52:00Z">
        <w:r w:rsidR="001A1D68" w:rsidDel="00B966CC">
          <w:delText>s</w:delText>
        </w:r>
      </w:del>
      <w:ins w:id="145" w:author="Ram Shrestha" w:date="2013-11-05T19:49:00Z">
        <w:r w:rsidR="009902CC">
          <w:t xml:space="preserve"> before they could be discarded by length</w:t>
        </w:r>
      </w:ins>
      <w:r w:rsidR="001A1D68">
        <w:t xml:space="preserve">. </w:t>
      </w:r>
      <w:commentRangeEnd w:id="140"/>
      <w:r w:rsidR="003A49B1">
        <w:rPr>
          <w:rStyle w:val="CommentReference"/>
        </w:rPr>
        <w:commentReference w:id="140"/>
      </w:r>
      <w:r w:rsidR="001A1D68">
        <w:t xml:space="preserve">If MID was present, the forward sequence would cover full amplicon and not </w:t>
      </w:r>
      <w:del w:id="146" w:author="Ram Shrestha" w:date="2013-11-05T19:53:00Z">
        <w:r w:rsidR="001A1D68" w:rsidDel="00B966CC">
          <w:delText xml:space="preserve">be </w:delText>
        </w:r>
      </w:del>
      <w:r w:rsidR="001A1D68">
        <w:t>discarded for being short in length.</w:t>
      </w:r>
    </w:p>
    <w:p w:rsidR="00916CEE" w:rsidRDefault="00916CEE" w:rsidP="00ED17AC">
      <w:pPr>
        <w:spacing w:line="480" w:lineRule="auto"/>
        <w:jc w:val="both"/>
      </w:pPr>
    </w:p>
    <w:p w:rsidR="00361DEC" w:rsidRDefault="009049DA" w:rsidP="00ED17AC">
      <w:pPr>
        <w:spacing w:line="480" w:lineRule="auto"/>
        <w:jc w:val="both"/>
      </w:pPr>
      <w:commentRangeStart w:id="147"/>
      <w:del w:id="148" w:author="Ram Shrestha" w:date="2013-11-05T19:55:00Z">
        <w:r w:rsidDel="00B966CC">
          <w:delText xml:space="preserve">However, </w:delText>
        </w:r>
        <w:r w:rsidR="00F66738" w:rsidDel="00B966CC">
          <w:delText>a</w:delText>
        </w:r>
      </w:del>
      <w:ins w:id="149" w:author="Ram Shrestha" w:date="2013-11-05T19:55:00Z">
        <w:r w:rsidR="00B966CC">
          <w:t>A</w:t>
        </w:r>
      </w:ins>
      <w:r w:rsidR="00F66738">
        <w:t xml:space="preserve"> </w:t>
      </w:r>
      <w:r>
        <w:t xml:space="preserve">large number of </w:t>
      </w:r>
      <w:r w:rsidR="009D3C44">
        <w:t>quality-trimmed</w:t>
      </w:r>
      <w:r>
        <w:t xml:space="preserve"> reads </w:t>
      </w:r>
      <w:r w:rsidR="0003565A">
        <w:t xml:space="preserve">(18336 </w:t>
      </w:r>
      <w:ins w:id="150" w:author="Ram Shrestha" w:date="2013-11-05T19:59:00Z">
        <w:r w:rsidR="00B966CC">
          <w:t>(14.56</w:t>
        </w:r>
      </w:ins>
      <w:del w:id="151" w:author="Ram Shrestha" w:date="2013-11-05T20:00:00Z">
        <w:r w:rsidR="0003565A" w:rsidDel="00B966CC">
          <w:delText>reads</w:delText>
        </w:r>
      </w:del>
      <w:ins w:id="152" w:author="Ram Shrestha" w:date="2013-11-05T20:00:00Z">
        <w:r w:rsidR="00B966CC">
          <w:t>%)</w:t>
        </w:r>
      </w:ins>
      <w:r w:rsidR="0003565A">
        <w:t xml:space="preserve"> in Run1 and 7411</w:t>
      </w:r>
      <w:ins w:id="153" w:author="Ram Shrestha" w:date="2013-11-05T20:00:00Z">
        <w:r w:rsidR="00B966CC">
          <w:t xml:space="preserve"> (18.27%)</w:t>
        </w:r>
      </w:ins>
      <w:r w:rsidR="0003565A">
        <w:t xml:space="preserve"> </w:t>
      </w:r>
      <w:ins w:id="154" w:author="Ram Shrestha" w:date="2013-11-05T20:00:00Z">
        <w:r w:rsidR="00B966CC">
          <w:t xml:space="preserve">of sequence </w:t>
        </w:r>
      </w:ins>
      <w:r w:rsidR="0003565A">
        <w:t xml:space="preserve">reads in Run2) </w:t>
      </w:r>
      <w:r>
        <w:t xml:space="preserve">were discarded </w:t>
      </w:r>
      <w:r w:rsidR="00F66738">
        <w:t xml:space="preserve">in both data sets </w:t>
      </w:r>
      <w:r>
        <w:t>as their Primer ID</w:t>
      </w:r>
      <w:ins w:id="155" w:author="Ram Shrestha" w:date="2013-11-05T19:55:00Z">
        <w:r w:rsidR="00B966CC">
          <w:t>s had</w:t>
        </w:r>
      </w:ins>
      <w:r>
        <w:t xml:space="preserve"> </w:t>
      </w:r>
      <w:del w:id="156" w:author="Ram Shrestha" w:date="2013-11-05T19:56:00Z">
        <w:r w:rsidDel="00B966CC">
          <w:delText xml:space="preserve">represented the number of reads </w:delText>
        </w:r>
      </w:del>
      <w:r w:rsidR="00F66738">
        <w:t>less than three</w:t>
      </w:r>
      <w:ins w:id="157" w:author="Ram Shrestha" w:date="2013-11-05T19:56:00Z">
        <w:r w:rsidR="00B966CC">
          <w:t xml:space="preserve"> representative sequence reads</w:t>
        </w:r>
      </w:ins>
      <w:r w:rsidR="0003565A">
        <w:t xml:space="preserve"> (</w:t>
      </w:r>
      <w:r w:rsidR="0003565A" w:rsidRPr="00C879D7">
        <w:rPr>
          <w:b/>
        </w:rPr>
        <w:t>Figure 3.</w:t>
      </w:r>
      <w:r w:rsidR="00C879D7">
        <w:rPr>
          <w:b/>
        </w:rPr>
        <w:t>8</w:t>
      </w:r>
      <w:r w:rsidR="0003565A">
        <w:t>)</w:t>
      </w:r>
      <w:r>
        <w:t>.</w:t>
      </w:r>
      <w:r w:rsidR="0003565A">
        <w:t xml:space="preserve"> </w:t>
      </w:r>
      <w:commentRangeEnd w:id="147"/>
      <w:r w:rsidR="0043269F">
        <w:rPr>
          <w:rStyle w:val="CommentReference"/>
        </w:rPr>
        <w:commentReference w:id="147"/>
      </w:r>
      <w:r w:rsidR="00CC1F03">
        <w:t>In Run1,</w:t>
      </w:r>
      <w:r w:rsidR="00F66738">
        <w:t xml:space="preserve"> </w:t>
      </w:r>
      <w:r w:rsidR="004C3C1A">
        <w:t>7542 Primer IDs represented only one sequence and 3030 Primer IDs represented two sequences after demultiplexing step (</w:t>
      </w:r>
      <w:r w:rsidR="00C879D7" w:rsidRPr="00C879D7">
        <w:rPr>
          <w:b/>
        </w:rPr>
        <w:t>Figure 3.8</w:t>
      </w:r>
      <w:r w:rsidR="004C3C1A">
        <w:t>).</w:t>
      </w:r>
      <w:r w:rsidR="00361DEC">
        <w:t xml:space="preserve"> The percentage of those Primer IDs representing one or two sequences was on average three times the percentage of Primer IDs representing three or more sequences (</w:t>
      </w:r>
      <w:r w:rsidR="00361DEC" w:rsidRPr="00361DEC">
        <w:rPr>
          <w:b/>
        </w:rPr>
        <w:t>Table 3.6</w:t>
      </w:r>
      <w:r w:rsidR="00361DEC">
        <w:t>).</w:t>
      </w:r>
      <w:r w:rsidR="00CC1F03">
        <w:t xml:space="preserve"> Similar result was obtained for Run2.</w:t>
      </w:r>
      <w:r w:rsidR="004C3C1A">
        <w:t xml:space="preserve"> </w:t>
      </w:r>
      <w:r w:rsidR="00CC1F03">
        <w:t xml:space="preserve">This observation correlates </w:t>
      </w:r>
      <w:del w:id="158" w:author="Simon Travers" w:date="2013-11-05T15:47:00Z">
        <w:r w:rsidR="00CC1F03" w:rsidDel="00C91536">
          <w:delText xml:space="preserve">with the result </w:delText>
        </w:r>
      </w:del>
      <w:ins w:id="159" w:author="Simon Travers" w:date="2013-11-05T15:47:00Z">
        <w:r w:rsidR="00C91536">
          <w:t>that</w:t>
        </w:r>
      </w:ins>
      <w:ins w:id="160" w:author="Simon Travers" w:date="2013-11-05T15:48:00Z">
        <w:r w:rsidR="00C91536">
          <w:t xml:space="preserve"> </w:t>
        </w:r>
      </w:ins>
      <w:del w:id="161" w:author="Simon Travers" w:date="2013-11-05T15:47:00Z">
        <w:r w:rsidR="00CC1F03" w:rsidDel="00C91536">
          <w:delText xml:space="preserve">publication </w:delText>
        </w:r>
      </w:del>
      <w:ins w:id="162" w:author="Simon Travers" w:date="2013-11-05T15:48:00Z">
        <w:r w:rsidR="00C91536">
          <w:t>of Jabara and colleagues</w:t>
        </w:r>
      </w:ins>
      <w:del w:id="163" w:author="Simon Travers" w:date="2013-11-05T15:48:00Z">
        <w:r w:rsidR="00CC1F03" w:rsidDel="00C91536">
          <w:delText>by</w:delText>
        </w:r>
      </w:del>
      <w:r w:rsidR="00CC1F03">
        <w:t xml:space="preserve"> </w:t>
      </w:r>
      <w:r w:rsidR="00E157B3">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463761">
        <w:instrText xml:space="preserve"> ADDIN EN.CITE </w:instrText>
      </w:r>
      <w:r w:rsidR="00E157B3">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463761">
        <w:instrText xml:space="preserve"> ADDIN EN.CITE.DATA </w:instrText>
      </w:r>
      <w:r w:rsidR="00E157B3">
        <w:fldChar w:fldCharType="end"/>
      </w:r>
      <w:r w:rsidR="00E157B3">
        <w:fldChar w:fldCharType="separate"/>
      </w:r>
      <w:r w:rsidR="007D3A72">
        <w:rPr>
          <w:noProof/>
        </w:rPr>
        <w:t>(Jabara et al., 2011)</w:t>
      </w:r>
      <w:r w:rsidR="00E157B3">
        <w:fldChar w:fldCharType="end"/>
      </w:r>
      <w:r w:rsidR="00C53004">
        <w:t xml:space="preserve"> who showed that </w:t>
      </w:r>
      <w:commentRangeStart w:id="164"/>
      <w:r w:rsidR="00C53004">
        <w:t xml:space="preserve">about 30% and 8% (total 38%) </w:t>
      </w:r>
      <w:commentRangeEnd w:id="164"/>
      <w:r w:rsidR="00C91536">
        <w:rPr>
          <w:rStyle w:val="CommentReference"/>
        </w:rPr>
        <w:commentReference w:id="164"/>
      </w:r>
      <w:r w:rsidR="00C53004">
        <w:t xml:space="preserve">of sequences in </w:t>
      </w:r>
      <w:commentRangeStart w:id="165"/>
      <w:r w:rsidR="00C53004">
        <w:t xml:space="preserve">population </w:t>
      </w:r>
      <w:commentRangeEnd w:id="165"/>
      <w:r w:rsidR="00C91536">
        <w:rPr>
          <w:rStyle w:val="CommentReference"/>
        </w:rPr>
        <w:commentReference w:id="165"/>
      </w:r>
      <w:r w:rsidR="00C53004">
        <w:t xml:space="preserve">were lost as </w:t>
      </w:r>
      <w:r w:rsidR="00361DEC">
        <w:t>large number of</w:t>
      </w:r>
      <w:r w:rsidR="00C53004">
        <w:t xml:space="preserve"> Primer ID</w:t>
      </w:r>
      <w:r w:rsidR="00361DEC">
        <w:t>s</w:t>
      </w:r>
      <w:r w:rsidR="00C53004">
        <w:t xml:space="preserve"> represented only one sequence and two sequences respectively. </w:t>
      </w:r>
      <w:commentRangeStart w:id="166"/>
      <w:r w:rsidR="00ED17AC">
        <w:t xml:space="preserve">The </w:t>
      </w:r>
      <w:del w:id="167" w:author="Simon Travers" w:date="2013-11-05T15:48:00Z">
        <w:r w:rsidR="00ED17AC" w:rsidDel="00C91536">
          <w:delText xml:space="preserve">lost </w:delText>
        </w:r>
      </w:del>
      <w:ins w:id="168" w:author="Simon Travers" w:date="2013-11-05T15:48:00Z">
        <w:r w:rsidR="00C91536">
          <w:t xml:space="preserve">loss </w:t>
        </w:r>
      </w:ins>
      <w:r w:rsidR="00ED17AC">
        <w:t xml:space="preserve">of such a huge number of sequences </w:t>
      </w:r>
      <w:r w:rsidR="00361DEC">
        <w:t xml:space="preserve">and/or Primer IDs </w:t>
      </w:r>
      <w:r w:rsidR="00ED17AC">
        <w:t>would mean that the final analysis under represent</w:t>
      </w:r>
      <w:ins w:id="169" w:author="Simon Travers" w:date="2013-11-05T15:50:00Z">
        <w:r w:rsidR="00C91536">
          <w:t>s</w:t>
        </w:r>
      </w:ins>
      <w:r w:rsidR="00ED17AC">
        <w:t xml:space="preserve"> the true diversity of viral variants</w:t>
      </w:r>
      <w:r w:rsidR="006644AD">
        <w:t xml:space="preserve"> </w:t>
      </w:r>
      <w:commentRangeEnd w:id="166"/>
      <w:r w:rsidR="00C91536">
        <w:rPr>
          <w:rStyle w:val="CommentReference"/>
        </w:rPr>
        <w:commentReference w:id="166"/>
      </w:r>
      <w:r w:rsidR="00E157B3">
        <w:fldChar w:fldCharType="begin"/>
      </w:r>
      <w:r w:rsidR="00463761">
        <w:instrText xml:space="preserve"> ADDIN EN.CITE &lt;EndNote&gt;&lt;Cite&gt;&lt;Author&gt;Sheward&lt;/Author&gt;&lt;Year&gt;2012&lt;/Year&gt;&lt;RecNum&gt;1194&lt;/RecNum&gt;&lt;record&gt;&lt;rec-number&gt;1194&lt;/rec-number&gt;&lt;foreign-keys&gt;&lt;key app="EN" db-id="fp25zzvrxrd9vke5zxqp9stbssprwstvdddz"&gt;1194&lt;/key&gt;&lt;/foreign-keys&gt;&lt;ref-type name="Journal Article"&gt;17&lt;/ref-type&gt;&lt;contributors&gt;&lt;authors&gt;&lt;author&gt;Sheward, D. J.&lt;/author&gt;&lt;author&gt;Murrell, B.&lt;/author&gt;&lt;author&gt;Williamson, C.&lt;/author&gt;&lt;/authors&gt;&lt;/contributors&gt;&lt;titles&gt;&lt;title&gt;Degenerate Primer IDs and the birthday problem&lt;/title&gt;&lt;secondary-title&gt;Proc Natl Acad Sci U S A&lt;/secondary-title&gt;&lt;/titles&gt;&lt;periodical&gt;&lt;full-title&gt;Proc Natl Acad Sci U S A&lt;/full-title&gt;&lt;/periodical&gt;&lt;pages&gt;E1330; author reply E1331&lt;/pages&gt;&lt;volume&gt;109&lt;/volume&gt;&lt;number&gt;21&lt;/number&gt;&lt;edition&gt;2012/04/21&lt;/edition&gt;&lt;keywords&gt;&lt;keyword&gt;DNA Primers/*metabolism&lt;/keyword&gt;&lt;keyword&gt;Genes, Viral/*genetics&lt;/keyword&gt;&lt;keyword&gt;HIV Protease/*genetics&lt;/keyword&gt;&lt;keyword&gt;High-Throughput Nucleotide Sequencing/*methods&lt;/keyword&gt;&lt;keyword&gt;Humans&lt;/keyword&gt;&lt;/keywords&gt;&lt;dates&gt;&lt;year&gt;2012&lt;/year&gt;&lt;pub-dates&gt;&lt;date&gt;May 22&lt;/date&gt;&lt;/pub-dates&gt;&lt;/dates&gt;&lt;isbn&gt;1091-6490 (Electronic)&amp;#xD;0027-8424 (Linking)&lt;/isbn&gt;&lt;accession-num&gt;22517746&lt;/accession-num&gt;&lt;urls&gt;&lt;related-urls&gt;&lt;url&gt;http://www.ncbi.nlm.nih.gov/entrez/query.fcgi?cmd=Retrieve&amp;amp;db=PubMed&amp;amp;dopt=Citation&amp;amp;list_uids=22517746&lt;/url&gt;&lt;/related-urls&gt;&lt;/urls&gt;&lt;custom2&gt;3361375&lt;/custom2&gt;&lt;electronic-resource-num&gt;1203613109 [pii]&amp;#xD;10.1073/pnas.1203613109&lt;/electronic-resource-num&gt;&lt;language&gt;eng&lt;/language&gt;&lt;/record&gt;&lt;/Cite&gt;&lt;/EndNote&gt;</w:instrText>
      </w:r>
      <w:r w:rsidR="00E157B3">
        <w:fldChar w:fldCharType="separate"/>
      </w:r>
      <w:r w:rsidR="006644AD">
        <w:rPr>
          <w:noProof/>
        </w:rPr>
        <w:t>(Sheward et al., 2012)</w:t>
      </w:r>
      <w:r w:rsidR="00E157B3">
        <w:fldChar w:fldCharType="end"/>
      </w:r>
      <w:r w:rsidR="00ED17AC">
        <w:t xml:space="preserve">.  </w:t>
      </w:r>
      <w:r w:rsidR="00B425C5">
        <w:t>However, it was</w:t>
      </w:r>
      <w:r w:rsidR="00ED17AC">
        <w:t xml:space="preserve"> </w:t>
      </w:r>
      <w:commentRangeStart w:id="170"/>
      <w:r w:rsidR="00ED17AC">
        <w:t xml:space="preserve">not the Primer ID limitation </w:t>
      </w:r>
      <w:commentRangeEnd w:id="170"/>
      <w:r w:rsidR="00C91536">
        <w:rPr>
          <w:rStyle w:val="CommentReference"/>
        </w:rPr>
        <w:commentReference w:id="170"/>
      </w:r>
      <w:r w:rsidR="00ED17AC">
        <w:t xml:space="preserve">and </w:t>
      </w:r>
      <w:r w:rsidR="00C53004">
        <w:t xml:space="preserve">Jabara et al were not sure about the reason why the higher number of Primer IDs representing single reads were obtained but </w:t>
      </w:r>
      <w:r w:rsidR="00361DEC">
        <w:t xml:space="preserve">it could be </w:t>
      </w:r>
      <w:r w:rsidR="00C53004">
        <w:t xml:space="preserve">the PCR bias in </w:t>
      </w:r>
      <w:commentRangeStart w:id="171"/>
      <w:r w:rsidR="00C53004">
        <w:t>amplification of viral variants in abundance</w:t>
      </w:r>
      <w:commentRangeEnd w:id="171"/>
      <w:r w:rsidR="00C91536">
        <w:rPr>
          <w:rStyle w:val="CommentReference"/>
        </w:rPr>
        <w:commentReference w:id="171"/>
      </w:r>
      <w:r w:rsidR="00ED17AC">
        <w:t xml:space="preserve"> </w:t>
      </w:r>
      <w:r w:rsidR="00E157B3">
        <w:fldChar w:fldCharType="begin"/>
      </w:r>
      <w:r w:rsidR="00463761">
        <w:instrText xml:space="preserve"> ADDIN EN.CITE &lt;EndNote&gt;&lt;Cite&gt;&lt;Author&gt;Storhoff&lt;/Author&gt;&lt;Year&gt;2004&lt;/Year&gt;&lt;RecNum&gt;1230&lt;/RecNum&gt;&lt;record&gt;&lt;rec-number&gt;1230&lt;/rec-number&gt;&lt;foreign-keys&gt;&lt;key app="EN" db-id="fp25zzvrxrd9vke5zxqp9stbssprwstvdddz"&gt;1230&lt;/key&gt;&lt;/foreign-keys&gt;&lt;ref-type name="Journal Article"&gt;17&lt;/ref-type&gt;&lt;contributors&gt;&lt;authors&gt;&lt;author&gt;Storhoff, J. J.&lt;/author&gt;&lt;author&gt;Lucas, A. D.&lt;/author&gt;&lt;author&gt;Garimella, V.&lt;/author&gt;&lt;author&gt;Bao, Y. P.&lt;/author&gt;&lt;author&gt;Muller, U. R.&lt;/author&gt;&lt;/authors&gt;&lt;/contributors&gt;&lt;auth-address&gt;Department of Applied Science, Nanosphere, Inc., 4088 Commercial Avenue, Northbrook, Illinois 60062, USA. jstorfhoff@nanosphere.com&lt;/auth-address&gt;&lt;titles&gt;&lt;title&gt;Homogeneous detection of unamplified genomic DNA sequences based on colorimetric scatter of gold nanoparticle probes&lt;/title&gt;&lt;secondary-title&gt;Nat Biotechnol&lt;/secondary-title&gt;&lt;/titles&gt;&lt;periodical&gt;&lt;full-title&gt;Nat Biotechnol&lt;/full-title&gt;&lt;/periodical&gt;&lt;pages&gt;883-7&lt;/pages&gt;&lt;volume&gt;22&lt;/volume&gt;&lt;number&gt;7&lt;/number&gt;&lt;edition&gt;2004/06/01&lt;/edition&gt;&lt;keywords&gt;&lt;keyword&gt;Bacterial Proteins/analysis/chemistry/genetics&lt;/keyword&gt;&lt;keyword&gt;Colorimetry/*methods&lt;/keyword&gt;&lt;keyword&gt;DNA/*analysis&lt;/keyword&gt;&lt;keyword&gt;DNA Probes/*chemistry&lt;/keyword&gt;&lt;keyword&gt;Genomics/methods&lt;/keyword&gt;&lt;keyword&gt;Gold/*chemistry&lt;/keyword&gt;&lt;keyword&gt;Microchemistry/methods&lt;/keyword&gt;&lt;keyword&gt;Nanostructures/chemistry&lt;/keyword&gt;&lt;keyword&gt;Sequence Analysis, DNA/*methods&lt;/keyword&gt;&lt;keyword&gt;Staphylococcus aureus/chemistry/genetics&lt;/keyword&gt;&lt;/keywords&gt;&lt;dates&gt;&lt;year&gt;2004&lt;/year&gt;&lt;pub-dates&gt;&lt;date&gt;Jul&lt;/date&gt;&lt;/pub-dates&gt;&lt;/dates&gt;&lt;isbn&gt;1087-0156 (Print)&amp;#xD;1087-0156 (Linking)&lt;/isbn&gt;&lt;accession-num&gt;15170215&lt;/accession-num&gt;&lt;urls&gt;&lt;related-urls&gt;&lt;url&gt;http://www.ncbi.nlm.nih.gov/entrez/query.fcgi?cmd=Retrieve&amp;amp;db=PubMed&amp;amp;dopt=Citation&amp;amp;list_uids=15170215&lt;/url&gt;&lt;/related-urls&gt;&lt;/urls&gt;&lt;custom2&gt;1201475&lt;/custom2&gt;&lt;electronic-resource-num&gt;10.1038/nbt977&amp;#xD;nbt977 [pii]&lt;/electronic-resource-num&gt;&lt;language&gt;eng&lt;/language&gt;&lt;/record&gt;&lt;/Cite&gt;&lt;/EndNote&gt;</w:instrText>
      </w:r>
      <w:r w:rsidR="00E157B3">
        <w:fldChar w:fldCharType="separate"/>
      </w:r>
      <w:r w:rsidR="00ED17AC">
        <w:rPr>
          <w:noProof/>
        </w:rPr>
        <w:t>(Storhoff et al., 2004)</w:t>
      </w:r>
      <w:r w:rsidR="00E157B3">
        <w:fldChar w:fldCharType="end"/>
      </w:r>
      <w:r w:rsidR="00ED17AC">
        <w:t>.</w:t>
      </w:r>
    </w:p>
    <w:p w:rsidR="00361DEC" w:rsidRDefault="00361DEC" w:rsidP="00ED17AC">
      <w:pPr>
        <w:spacing w:line="480" w:lineRule="auto"/>
        <w:jc w:val="both"/>
      </w:pPr>
    </w:p>
    <w:p w:rsidR="00014D2E" w:rsidRDefault="00014D2E" w:rsidP="00014D2E">
      <w:pPr>
        <w:spacing w:line="480" w:lineRule="auto"/>
        <w:jc w:val="both"/>
      </w:pPr>
      <w:del w:id="172" w:author="Ram Shrestha" w:date="2013-11-05T20:24:00Z">
        <w:r w:rsidDel="00600A26">
          <w:delText xml:space="preserve">Consensus sequence generation required at </w:delText>
        </w:r>
        <w:commentRangeStart w:id="173"/>
        <w:r w:rsidDel="00600A26">
          <w:delText xml:space="preserve">least two sequences </w:delText>
        </w:r>
        <w:commentRangeEnd w:id="173"/>
        <w:r w:rsidR="001B4589" w:rsidDel="00600A26">
          <w:rPr>
            <w:rStyle w:val="CommentReference"/>
          </w:rPr>
          <w:commentReference w:id="173"/>
        </w:r>
        <w:r w:rsidDel="00600A26">
          <w:delText xml:space="preserve">therefore, the </w:delText>
        </w:r>
      </w:del>
      <w:r>
        <w:t xml:space="preserve">Primer IDs that </w:t>
      </w:r>
      <w:ins w:id="174" w:author="Ram Shrestha" w:date="2013-11-05T20:24:00Z">
        <w:r w:rsidR="00600A26">
          <w:t xml:space="preserve">had one </w:t>
        </w:r>
      </w:ins>
      <w:r>
        <w:t>represent</w:t>
      </w:r>
      <w:ins w:id="175" w:author="Ram Shrestha" w:date="2013-11-05T20:25:00Z">
        <w:r w:rsidR="00600A26">
          <w:t>ative sequence read</w:t>
        </w:r>
      </w:ins>
      <w:del w:id="176" w:author="Ram Shrestha" w:date="2013-11-05T20:25:00Z">
        <w:r w:rsidDel="00600A26">
          <w:delText xml:space="preserve"> one sequence</w:delText>
        </w:r>
      </w:del>
      <w:r>
        <w:t xml:space="preserve"> cannot generate a consensus sequences while Primer IDs that </w:t>
      </w:r>
      <w:ins w:id="177" w:author="Ram Shrestha" w:date="2013-11-05T20:25:00Z">
        <w:r w:rsidR="00600A26">
          <w:t xml:space="preserve">had two </w:t>
        </w:r>
      </w:ins>
      <w:r>
        <w:t>represent</w:t>
      </w:r>
      <w:ins w:id="178" w:author="Ram Shrestha" w:date="2013-11-05T20:25:00Z">
        <w:r w:rsidR="00600A26">
          <w:t>ative</w:t>
        </w:r>
      </w:ins>
      <w:r>
        <w:t xml:space="preserve"> </w:t>
      </w:r>
      <w:del w:id="179" w:author="Ram Shrestha" w:date="2013-11-05T20:25:00Z">
        <w:r w:rsidDel="00600A26">
          <w:delText xml:space="preserve">two </w:delText>
        </w:r>
      </w:del>
      <w:r>
        <w:t>sequence</w:t>
      </w:r>
      <w:ins w:id="180" w:author="Ram Shrestha" w:date="2013-11-05T20:25:00Z">
        <w:r w:rsidR="00600A26">
          <w:t xml:space="preserve"> reads</w:t>
        </w:r>
      </w:ins>
      <w:del w:id="181" w:author="Ram Shrestha" w:date="2013-11-05T20:25:00Z">
        <w:r w:rsidDel="00600A26">
          <w:delText>s</w:delText>
        </w:r>
      </w:del>
      <w:r>
        <w:t xml:space="preserve"> </w:t>
      </w:r>
      <w:del w:id="182" w:author="Ram Shrestha" w:date="2013-11-05T20:26:00Z">
        <w:r w:rsidDel="00600A26">
          <w:delText xml:space="preserve">might </w:delText>
        </w:r>
      </w:del>
      <w:ins w:id="183" w:author="Ram Shrestha" w:date="2013-11-05T20:26:00Z">
        <w:r w:rsidR="00600A26">
          <w:t xml:space="preserve">could </w:t>
        </w:r>
      </w:ins>
      <w:r>
        <w:t xml:space="preserve">generate a consensus sequence </w:t>
      </w:r>
      <w:del w:id="184" w:author="Ram Shrestha" w:date="2013-11-05T20:26:00Z">
        <w:r w:rsidDel="00600A26">
          <w:delText xml:space="preserve">with </w:delText>
        </w:r>
      </w:del>
      <w:ins w:id="185" w:author="Ram Shrestha" w:date="2013-11-05T20:26:00Z">
        <w:r w:rsidR="00600A26">
          <w:t xml:space="preserve">but they could have </w:t>
        </w:r>
      </w:ins>
      <w:r>
        <w:t xml:space="preserve">large number of ambiguous bases in it as an ambiguous base is added if there was a tie between two bases at </w:t>
      </w:r>
      <w:del w:id="186" w:author="Ram Shrestha" w:date="2013-11-05T21:19:00Z">
        <w:r w:rsidDel="00F01A97">
          <w:delText xml:space="preserve">a </w:delText>
        </w:r>
      </w:del>
      <w:ins w:id="187" w:author="Ram Shrestha" w:date="2013-11-05T21:19:00Z">
        <w:r w:rsidR="00F01A97">
          <w:t xml:space="preserve">many </w:t>
        </w:r>
      </w:ins>
      <w:r>
        <w:t>base position</w:t>
      </w:r>
      <w:ins w:id="188" w:author="Ram Shrestha" w:date="2013-11-05T21:19:00Z">
        <w:r w:rsidR="00F01A97">
          <w:t>s</w:t>
        </w:r>
      </w:ins>
      <w:r>
        <w:t>. This was the reason that the minimum number of sequences for consensus generation should be three.</w:t>
      </w:r>
    </w:p>
    <w:p w:rsidR="00014D2E" w:rsidRDefault="00014D2E" w:rsidP="00014D2E">
      <w:pPr>
        <w:spacing w:line="480" w:lineRule="auto"/>
        <w:jc w:val="both"/>
      </w:pPr>
    </w:p>
    <w:p w:rsidR="00014D2E" w:rsidRDefault="00361DEC" w:rsidP="00ED17AC">
      <w:pPr>
        <w:spacing w:line="480" w:lineRule="auto"/>
        <w:jc w:val="both"/>
      </w:pPr>
      <w:r>
        <w:t xml:space="preserve">The </w:t>
      </w:r>
      <w:r w:rsidR="00636650">
        <w:t>consensus sequences generated from Primer IDs representing three or more sequences showed that the highest number of sequences did not produce the highest number of consensus sequences. It was because there was a wide difference in the number of sequences represented by each Primer ID (</w:t>
      </w:r>
      <w:r w:rsidR="00636650" w:rsidRPr="00636650">
        <w:rPr>
          <w:b/>
        </w:rPr>
        <w:t>Figure 3.4 – 3.7</w:t>
      </w:r>
      <w:r w:rsidR="00636650">
        <w:t>).</w:t>
      </w:r>
    </w:p>
    <w:p w:rsidR="00014D2E" w:rsidRDefault="00014D2E" w:rsidP="00ED17AC">
      <w:pPr>
        <w:spacing w:line="480" w:lineRule="auto"/>
        <w:jc w:val="both"/>
      </w:pPr>
    </w:p>
    <w:p w:rsidR="00361DEC" w:rsidRDefault="00014D2E" w:rsidP="00ED17AC">
      <w:pPr>
        <w:spacing w:line="480" w:lineRule="auto"/>
        <w:jc w:val="both"/>
      </w:pPr>
      <w:r>
        <w:t xml:space="preserve">The wide differences in the average number of sequences per consensus sequence across patients and amplicons showed that the amplification of sequences in PCR per Primer ID appears to be </w:t>
      </w:r>
      <w:commentRangeStart w:id="189"/>
      <w:r>
        <w:t>random</w:t>
      </w:r>
      <w:commentRangeEnd w:id="189"/>
      <w:r w:rsidR="00F709D9">
        <w:rPr>
          <w:rStyle w:val="CommentReference"/>
        </w:rPr>
        <w:commentReference w:id="189"/>
      </w:r>
      <w:r>
        <w:t>.</w:t>
      </w:r>
    </w:p>
    <w:p w:rsidR="009A6CF8" w:rsidRDefault="009A6CF8" w:rsidP="00ED17AC">
      <w:pPr>
        <w:spacing w:line="480" w:lineRule="auto"/>
        <w:jc w:val="both"/>
      </w:pPr>
    </w:p>
    <w:p w:rsidR="00D546F1" w:rsidRDefault="00466F0D" w:rsidP="006644AD">
      <w:pPr>
        <w:spacing w:line="480" w:lineRule="auto"/>
        <w:jc w:val="both"/>
      </w:pPr>
      <w:r w:rsidRPr="009C02FB">
        <w:t>The ability</w:t>
      </w:r>
      <w:r w:rsidR="00D01343">
        <w:t xml:space="preserve"> of Primer ID technology depended</w:t>
      </w:r>
      <w:r w:rsidRPr="009C02FB">
        <w:t xml:space="preserve"> on multiple sequences from same source sequence. Therefo</w:t>
      </w:r>
      <w:r w:rsidR="00D01343">
        <w:t>re, although, the technology could</w:t>
      </w:r>
      <w:r w:rsidRPr="009C02FB">
        <w:t xml:space="preserve"> resolve </w:t>
      </w:r>
      <w:r w:rsidR="00D01343">
        <w:t>PCR and sequencing errors, it was</w:t>
      </w:r>
      <w:r w:rsidRPr="009C02FB">
        <w:t xml:space="preserve"> unable to resolve the nucleotide misincorporation errors during cDNA synthesis and</w:t>
      </w:r>
      <w:r w:rsidR="00D01343">
        <w:t xml:space="preserve"> first cycle of PCR as they had</w:t>
      </w:r>
      <w:r w:rsidRPr="009C02FB">
        <w:t xml:space="preserve"> not been amplified. These errors </w:t>
      </w:r>
      <w:ins w:id="190" w:author="Ram Shrestha" w:date="2013-11-05T21:29:00Z">
        <w:r w:rsidR="00E249EE">
          <w:t xml:space="preserve">would </w:t>
        </w:r>
      </w:ins>
      <w:r w:rsidRPr="009C02FB">
        <w:t>go undetec</w:t>
      </w:r>
      <w:r w:rsidR="00D01343">
        <w:t>ted during the analysis. It was</w:t>
      </w:r>
      <w:r w:rsidRPr="009C02FB">
        <w:t xml:space="preserve">, therefore, </w:t>
      </w:r>
      <w:del w:id="191" w:author="Ram Shrestha" w:date="2013-11-05T21:29:00Z">
        <w:r w:rsidRPr="009C02FB" w:rsidDel="00E249EE">
          <w:delText xml:space="preserve">cannot </w:delText>
        </w:r>
      </w:del>
      <w:ins w:id="192" w:author="Ram Shrestha" w:date="2013-11-05T21:29:00Z">
        <w:r w:rsidR="00E249EE">
          <w:t>could not</w:t>
        </w:r>
        <w:r w:rsidR="00E249EE" w:rsidRPr="009C02FB">
          <w:t xml:space="preserve"> </w:t>
        </w:r>
      </w:ins>
      <w:r w:rsidRPr="009C02FB">
        <w:t>be assured that a consensus sequence</w:t>
      </w:r>
      <w:del w:id="193" w:author="Ram Shrestha" w:date="2013-11-05T21:32:00Z">
        <w:r w:rsidRPr="009C02FB" w:rsidDel="00E249EE">
          <w:delText>s</w:delText>
        </w:r>
      </w:del>
      <w:r w:rsidRPr="009C02FB">
        <w:t xml:space="preserve"> generated from a Primer ID </w:t>
      </w:r>
      <w:del w:id="194" w:author="Ram Shrestha" w:date="2013-11-05T21:29:00Z">
        <w:r w:rsidRPr="009C02FB" w:rsidDel="00E249EE">
          <w:delText>represe</w:delText>
        </w:r>
        <w:r w:rsidR="00D01343" w:rsidDel="00E249EE">
          <w:delText xml:space="preserve">nting </w:delText>
        </w:r>
      </w:del>
      <w:ins w:id="195" w:author="Ram Shrestha" w:date="2013-11-05T21:29:00Z">
        <w:r w:rsidR="00E249EE">
          <w:t xml:space="preserve">with </w:t>
        </w:r>
      </w:ins>
      <w:r w:rsidR="00D01343">
        <w:t xml:space="preserve">three or more </w:t>
      </w:r>
      <w:ins w:id="196" w:author="Ram Shrestha" w:date="2013-11-05T21:29:00Z">
        <w:r w:rsidR="00E249EE">
          <w:t xml:space="preserve">representative </w:t>
        </w:r>
      </w:ins>
      <w:r w:rsidR="00D01343">
        <w:t>sequence</w:t>
      </w:r>
      <w:ins w:id="197" w:author="Ram Shrestha" w:date="2013-11-05T21:29:00Z">
        <w:r w:rsidR="00E249EE">
          <w:t xml:space="preserve"> reads</w:t>
        </w:r>
      </w:ins>
      <w:del w:id="198" w:author="Ram Shrestha" w:date="2013-11-05T21:29:00Z">
        <w:r w:rsidR="00D01343" w:rsidDel="00E249EE">
          <w:delText>s</w:delText>
        </w:r>
      </w:del>
      <w:r w:rsidR="00D01343">
        <w:t xml:space="preserve"> was</w:t>
      </w:r>
      <w:r w:rsidRPr="009C02FB">
        <w:t xml:space="preserve"> 100% exactly </w:t>
      </w:r>
      <w:ins w:id="199" w:author="Ram Shrestha" w:date="2013-11-05T21:32:00Z">
        <w:r w:rsidR="00E249EE">
          <w:t xml:space="preserve">similar to </w:t>
        </w:r>
      </w:ins>
      <w:r w:rsidRPr="009C02FB">
        <w:t xml:space="preserve">an original viral variant RNA </w:t>
      </w:r>
      <w:commentRangeStart w:id="200"/>
      <w:r w:rsidRPr="009C02FB">
        <w:t>sequence</w:t>
      </w:r>
      <w:commentRangeEnd w:id="200"/>
      <w:r w:rsidR="001A30F3">
        <w:rPr>
          <w:rStyle w:val="CommentReference"/>
        </w:rPr>
        <w:commentReference w:id="200"/>
      </w:r>
      <w:r w:rsidRPr="009C02FB">
        <w:t>.</w:t>
      </w:r>
      <w:r w:rsidR="006644AD" w:rsidDel="00ED17AC">
        <w:rPr>
          <w:b/>
        </w:rPr>
        <w:t xml:space="preserve"> </w:t>
      </w:r>
    </w:p>
    <w:p w:rsidR="006644AD" w:rsidDel="006644AD" w:rsidRDefault="006644AD" w:rsidP="00D546F1">
      <w:pPr>
        <w:spacing w:line="480" w:lineRule="auto"/>
        <w:jc w:val="both"/>
      </w:pPr>
    </w:p>
    <w:p w:rsidR="002F1249" w:rsidRDefault="006644AD" w:rsidP="009C02FB">
      <w:pPr>
        <w:spacing w:line="480" w:lineRule="auto"/>
        <w:jc w:val="both"/>
        <w:rPr>
          <w:b/>
        </w:rPr>
      </w:pPr>
      <w:r w:rsidRPr="00865D7F">
        <w:t xml:space="preserve">A limitation of Primer ID technology </w:t>
      </w:r>
      <w:r w:rsidR="00D01343" w:rsidRPr="00865D7F">
        <w:t>could</w:t>
      </w:r>
      <w:r w:rsidRPr="00865D7F">
        <w:t xml:space="preserve"> be the duplication of Primer ID sequences during generatio</w:t>
      </w:r>
      <w:r w:rsidR="00014D2E">
        <w:t>n of a set of Primer IDs at random</w:t>
      </w:r>
      <w:r w:rsidRPr="00865D7F">
        <w:t>.</w:t>
      </w:r>
      <w:r w:rsidR="00B62B00" w:rsidRPr="00865D7F">
        <w:t xml:space="preserve"> A mathematical proof of birthday problem </w:t>
      </w:r>
      <w:r w:rsidR="00E157B3" w:rsidRPr="00865D7F">
        <w:fldChar w:fldCharType="begin"/>
      </w:r>
      <w:r w:rsidR="00463761" w:rsidRPr="00865D7F">
        <w:instrText xml:space="preserve"> ADDIN EN.CITE &lt;EndNote&gt;&lt;Cite&gt;&lt;Author&gt;McKinley&lt;/Author&gt;&lt;Year&gt;1966&lt;/Year&gt;&lt;RecNum&gt;1514&lt;/RecNum&gt;&lt;record&gt;&lt;rec-number&gt;1514&lt;/rec-number&gt;&lt;foreign-keys&gt;&lt;key app="EN" db-id="fp25zzvrxrd9vke5zxqp9stbssprwstvdddz"&gt;1514&lt;/key&gt;&lt;/foreign-keys&gt;&lt;ref-type name="Journal Article"&gt;17&lt;/ref-type&gt;&lt;contributors&gt;&lt;authors&gt;&lt;author&gt;McKinley, E.H.&lt;/author&gt;&lt;/authors&gt;&lt;/contributors&gt;&lt;titles&gt;&lt;title&gt;Generalized birthday problem&lt;/title&gt;&lt;secondary-title&gt;The American Mathematical Monthly&lt;/secondary-title&gt;&lt;/titles&gt;&lt;periodical&gt;&lt;full-title&gt;The American Mathematical Monthly&lt;/full-title&gt;&lt;/periodical&gt;&lt;pages&gt;385 - 387&lt;/pages&gt;&lt;volume&gt;73&lt;/volume&gt;&lt;number&gt;4&lt;/number&gt;&lt;dates&gt;&lt;year&gt;1966&lt;/year&gt;&lt;/dates&gt;&lt;urls&gt;&lt;/urls&gt;&lt;/record&gt;&lt;/Cite&gt;&lt;/EndNote&gt;</w:instrText>
      </w:r>
      <w:r w:rsidR="00E157B3" w:rsidRPr="00865D7F">
        <w:fldChar w:fldCharType="separate"/>
      </w:r>
      <w:r w:rsidR="00463761" w:rsidRPr="00865D7F">
        <w:rPr>
          <w:noProof/>
        </w:rPr>
        <w:t>(McKinley, 1966)</w:t>
      </w:r>
      <w:r w:rsidR="00E157B3" w:rsidRPr="00865D7F">
        <w:fldChar w:fldCharType="end"/>
      </w:r>
      <w:r w:rsidR="00B62B00" w:rsidRPr="00865D7F">
        <w:t xml:space="preserve"> showed that the number of people required such that </w:t>
      </w:r>
      <w:r w:rsidR="00466F0D" w:rsidRPr="00865D7F">
        <w:t>the</w:t>
      </w:r>
      <w:r w:rsidR="00466F0D" w:rsidRPr="009C02FB">
        <w:t xml:space="preserve"> chance of two people having same birthday by at least 50% is 23. It is th</w:t>
      </w:r>
      <w:r w:rsidR="00D01343">
        <w:t>erefore very clear that there was</w:t>
      </w:r>
      <w:r w:rsidR="00466F0D" w:rsidRPr="009C02FB">
        <w:t xml:space="preserve"> a high chance of duplication of many Primer IDs when generating a set of 65536 Primer IDs</w:t>
      </w:r>
      <w:r w:rsidR="00014D2E">
        <w:t xml:space="preserve"> (for Primer ID of length 8 nucleotide)</w:t>
      </w:r>
      <w:r w:rsidR="00466F0D" w:rsidRPr="009C02FB">
        <w:t xml:space="preserve"> randomly </w:t>
      </w:r>
      <w:r w:rsidR="00E157B3">
        <w:fldChar w:fldCharType="begin"/>
      </w:r>
      <w:r w:rsidR="00463761">
        <w:instrText xml:space="preserve"> ADDIN EN.CITE &lt;EndNote&gt;&lt;Cite&gt;&lt;Author&gt;Sheward&lt;/Author&gt;&lt;Year&gt;2012&lt;/Year&gt;&lt;RecNum&gt;1194&lt;/RecNum&gt;&lt;record&gt;&lt;rec-number&gt;1194&lt;/rec-number&gt;&lt;foreign-keys&gt;&lt;key app="EN" db-id="fp25zzvrxrd9vke5zxqp9stbssprwstvdddz"&gt;1194&lt;/key&gt;&lt;/foreign-keys&gt;&lt;ref-type name="Journal Article"&gt;17&lt;/ref-type&gt;&lt;contributors&gt;&lt;authors&gt;&lt;author&gt;Sheward, D. J.&lt;/author&gt;&lt;author&gt;Murrell, B.&lt;/author&gt;&lt;author&gt;Williamson, C.&lt;/author&gt;&lt;/authors&gt;&lt;/contributors&gt;&lt;titles&gt;&lt;title&gt;Degenerate Primer IDs and the birthday problem&lt;/title&gt;&lt;secondary-title&gt;Proc Natl Acad Sci U S A&lt;/secondary-title&gt;&lt;/titles&gt;&lt;periodical&gt;&lt;full-title&gt;Proc Natl Acad Sci U S A&lt;/full-title&gt;&lt;/periodical&gt;&lt;pages&gt;E1330; author reply E1331&lt;/pages&gt;&lt;volume&gt;109&lt;/volume&gt;&lt;number&gt;21&lt;/number&gt;&lt;edition&gt;2012/04/21&lt;/edition&gt;&lt;keywords&gt;&lt;keyword&gt;DNA Primers/*metabolism&lt;/keyword&gt;&lt;keyword&gt;Genes, Viral/*genetics&lt;/keyword&gt;&lt;keyword&gt;HIV Protease/*genetics&lt;/keyword&gt;&lt;keyword&gt;High-Throughput Nucleotide Sequencing/*methods&lt;/keyword&gt;&lt;keyword&gt;Humans&lt;/keyword&gt;&lt;/keywords&gt;&lt;dates&gt;&lt;year&gt;2012&lt;/year&gt;&lt;pub-dates&gt;&lt;date&gt;May 22&lt;/date&gt;&lt;/pub-dates&gt;&lt;/dates&gt;&lt;isbn&gt;1091-6490 (Electronic)&amp;#xD;0027-8424 (Linking)&lt;/isbn&gt;&lt;accession-num&gt;22517746&lt;/accession-num&gt;&lt;urls&gt;&lt;related-urls&gt;&lt;url&gt;http://www.ncbi.nlm.nih.gov/entrez/query.fcgi?cmd=Retrieve&amp;amp;db=PubMed&amp;amp;dopt=Citation&amp;amp;list_uids=22517746&lt;/url&gt;&lt;/related-urls&gt;&lt;/urls&gt;&lt;custom2&gt;3361375&lt;/custom2&gt;&lt;electronic-resource-num&gt;1203613109 [pii]&amp;#xD;10.1073/pnas.1203613109&lt;/electronic-resource-num&gt;&lt;language&gt;eng&lt;/language&gt;&lt;/record&gt;&lt;/Cite&gt;&lt;/EndNote&gt;</w:instrText>
      </w:r>
      <w:r w:rsidR="00E157B3">
        <w:fldChar w:fldCharType="separate"/>
      </w:r>
      <w:r w:rsidR="00463761">
        <w:rPr>
          <w:noProof/>
        </w:rPr>
        <w:t>(Sheward et al., 2012)</w:t>
      </w:r>
      <w:r w:rsidR="00E157B3">
        <w:fldChar w:fldCharType="end"/>
      </w:r>
      <w:r w:rsidR="00466F0D" w:rsidRPr="009C02FB">
        <w:t xml:space="preserve">. </w:t>
      </w:r>
      <w:commentRangeStart w:id="201"/>
      <w:del w:id="202" w:author="Ram Shrestha" w:date="2013-11-05T21:39:00Z">
        <w:r w:rsidR="00466F0D" w:rsidRPr="009C02FB" w:rsidDel="00CF5B85">
          <w:delText xml:space="preserve">Analysis of the two real </w:delText>
        </w:r>
        <w:r w:rsidR="009A6CF8" w:rsidRPr="00466F0D" w:rsidDel="00CF5B85">
          <w:delText xml:space="preserve">data sets also showed that there was up to </w:delText>
        </w:r>
        <w:r w:rsidR="00014D2E" w:rsidRPr="00466F0D" w:rsidDel="00CF5B85">
          <w:delText>1000-fold</w:delText>
        </w:r>
        <w:r w:rsidR="009A6CF8" w:rsidRPr="00466F0D" w:rsidDel="00CF5B85">
          <w:delText xml:space="preserve"> duplication of Primer IDs </w:delText>
        </w:r>
        <w:commentRangeEnd w:id="201"/>
        <w:r w:rsidR="009A2ADC" w:rsidDel="00CF5B85">
          <w:rPr>
            <w:rStyle w:val="CommentReference"/>
          </w:rPr>
          <w:commentReference w:id="201"/>
        </w:r>
      </w:del>
      <w:ins w:id="204" w:author="Ram Shrestha" w:date="2013-11-05T21:41:00Z">
        <w:r w:rsidR="00CF5B85">
          <w:t>In correlation to this, we observed that in Run1</w:t>
        </w:r>
      </w:ins>
      <w:ins w:id="205" w:author="Ram Shrestha" w:date="2013-11-05T21:44:00Z">
        <w:r w:rsidR="00DB443F">
          <w:t xml:space="preserve"> dataset</w:t>
        </w:r>
      </w:ins>
      <w:ins w:id="206" w:author="Ram Shrestha" w:date="2013-11-05T21:41:00Z">
        <w:r w:rsidR="00CF5B85">
          <w:t xml:space="preserve"> </w:t>
        </w:r>
      </w:ins>
      <w:ins w:id="207" w:author="Ram Shrestha" w:date="2013-11-05T21:48:00Z">
        <w:r w:rsidR="00DB443F">
          <w:t>p</w:t>
        </w:r>
      </w:ins>
      <w:ins w:id="208" w:author="Ram Shrestha" w:date="2013-11-05T21:41:00Z">
        <w:r w:rsidR="00CF5B85">
          <w:t xml:space="preserve">atient </w:t>
        </w:r>
      </w:ins>
      <w:ins w:id="209" w:author="Ram Shrestha" w:date="2013-11-05T21:43:00Z">
        <w:r w:rsidR="00CF5B85">
          <w:t xml:space="preserve">B </w:t>
        </w:r>
      </w:ins>
      <w:ins w:id="210" w:author="Ram Shrestha" w:date="2013-11-05T21:51:00Z">
        <w:r w:rsidR="00DB443F">
          <w:t xml:space="preserve">had </w:t>
        </w:r>
      </w:ins>
      <w:ins w:id="211" w:author="Ram Shrestha" w:date="2013-11-05T21:43:00Z">
        <w:r w:rsidR="00CF5B85">
          <w:t>1103</w:t>
        </w:r>
      </w:ins>
      <w:ins w:id="212" w:author="Ram Shrestha" w:date="2013-11-05T21:55:00Z">
        <w:r w:rsidR="00DB443F">
          <w:t xml:space="preserve"> Primer IDs</w:t>
        </w:r>
      </w:ins>
      <w:ins w:id="213" w:author="Ram Shrestha" w:date="2013-11-05T21:43:00Z">
        <w:r w:rsidR="00CF5B85">
          <w:t xml:space="preserve"> </w:t>
        </w:r>
      </w:ins>
      <w:ins w:id="214" w:author="Ram Shrestha" w:date="2013-11-05T21:48:00Z">
        <w:r w:rsidR="00DB443F">
          <w:t>while in Run2</w:t>
        </w:r>
      </w:ins>
      <w:ins w:id="215" w:author="Ram Shrestha" w:date="2013-11-05T21:52:00Z">
        <w:r w:rsidR="00DB443F">
          <w:t xml:space="preserve"> patient G had 252</w:t>
        </w:r>
      </w:ins>
      <w:ins w:id="216" w:author="Ram Shrestha" w:date="2013-11-05T21:53:00Z">
        <w:r w:rsidR="00DB443F">
          <w:t xml:space="preserve"> Primer IDs that </w:t>
        </w:r>
      </w:ins>
      <w:ins w:id="217" w:author="Ram Shrestha" w:date="2013-11-05T21:56:00Z">
        <w:r w:rsidR="00DB443F">
          <w:t>were</w:t>
        </w:r>
      </w:ins>
      <w:ins w:id="218" w:author="Ram Shrestha" w:date="2013-11-05T21:53:00Z">
        <w:r w:rsidR="00DB443F">
          <w:t xml:space="preserve"> repeated between two or more amplicons of the same patient</w:t>
        </w:r>
      </w:ins>
      <w:ins w:id="219" w:author="Ram Shrestha" w:date="2013-11-05T21:44:00Z">
        <w:r w:rsidR="00CF5B85">
          <w:t xml:space="preserve"> </w:t>
        </w:r>
      </w:ins>
      <w:r w:rsidR="009A6CF8" w:rsidRPr="00466F0D">
        <w:t>(</w:t>
      </w:r>
      <w:r w:rsidR="009A6CF8" w:rsidRPr="009A73C8">
        <w:rPr>
          <w:b/>
        </w:rPr>
        <w:t>Table 3.</w:t>
      </w:r>
      <w:r w:rsidR="00014D2E">
        <w:rPr>
          <w:b/>
        </w:rPr>
        <w:t>8</w:t>
      </w:r>
      <w:r w:rsidR="009A6CF8" w:rsidRPr="00466F0D">
        <w:t>).</w:t>
      </w:r>
      <w:r w:rsidR="009A6CF8">
        <w:t xml:space="preserve"> If two or more duplicated Primer IDs tagged the same amplicon region in same sample but from different viral variants, the variant represented by the most sequences would get represented in the generated consensus sequence losing the other variants.</w:t>
      </w:r>
      <w:r w:rsidR="009E79BB">
        <w:t xml:space="preserve"> </w:t>
      </w:r>
      <w:r w:rsidR="006A589B">
        <w:t xml:space="preserve">Therefore, the duplication of Primer IDs could also be under representing the true viral diversity </w:t>
      </w:r>
      <w:r w:rsidR="00E157B3">
        <w:fldChar w:fldCharType="begin"/>
      </w:r>
      <w:r w:rsidR="006A589B">
        <w:instrText xml:space="preserve"> ADDIN EN.CITE &lt;EndNote&gt;&lt;Cite&gt;&lt;Author&gt;Sheward&lt;/Author&gt;&lt;Year&gt;2012&lt;/Year&gt;&lt;RecNum&gt;1194&lt;/RecNum&gt;&lt;record&gt;&lt;rec-number&gt;1194&lt;/rec-number&gt;&lt;foreign-keys&gt;&lt;key app="EN" db-id="fp25zzvrxrd9vke5zxqp9stbssprwstvdddz"&gt;1194&lt;/key&gt;&lt;/foreign-keys&gt;&lt;ref-type name="Journal Article"&gt;17&lt;/ref-type&gt;&lt;contributors&gt;&lt;authors&gt;&lt;author&gt;Sheward, D. J.&lt;/author&gt;&lt;author&gt;Murrell, B.&lt;/author&gt;&lt;author&gt;Williamson, C.&lt;/author&gt;&lt;/authors&gt;&lt;/contributors&gt;&lt;titles&gt;&lt;title&gt;Degenerate Primer IDs and the birthday problem&lt;/title&gt;&lt;secondary-title&gt;Proc Natl Acad Sci U S A&lt;/secondary-title&gt;&lt;/titles&gt;&lt;periodical&gt;&lt;full-title&gt;Proc Natl Acad Sci U S A&lt;/full-title&gt;&lt;/periodical&gt;&lt;pages&gt;E1330; author reply E1331&lt;/pages&gt;&lt;volume&gt;109&lt;/volume&gt;&lt;number&gt;21&lt;/number&gt;&lt;edition&gt;2012/04/21&lt;/edition&gt;&lt;keywords&gt;&lt;keyword&gt;DNA Primers/*metabolism&lt;/keyword&gt;&lt;keyword&gt;Genes, Viral/*genetics&lt;/keyword&gt;&lt;keyword&gt;HIV Protease/*genetics&lt;/keyword&gt;&lt;keyword&gt;High-Throughput Nucleotide Sequencing/*methods&lt;/keyword&gt;&lt;keyword&gt;Humans&lt;/keyword&gt;&lt;/keywords&gt;&lt;dates&gt;&lt;year&gt;2012&lt;/year&gt;&lt;pub-dates&gt;&lt;date&gt;May 22&lt;/date&gt;&lt;/pub-dates&gt;&lt;/dates&gt;&lt;isbn&gt;1091-6490 (Electronic)&amp;#xD;0027-8424 (Linking)&lt;/isbn&gt;&lt;accession-num&gt;22517746&lt;/accession-num&gt;&lt;urls&gt;&lt;related-urls&gt;&lt;url&gt;http://www.ncbi.nlm.nih.gov/entrez/query.fcgi?cmd=Retrieve&amp;amp;db=PubMed&amp;amp;dopt=Citation&amp;amp;list_uids=22517746&lt;/url&gt;&lt;/related-urls&gt;&lt;/urls&gt;&lt;custom2&gt;3361375&lt;/custom2&gt;&lt;electronic-resource-num&gt;1203613109 [pii]&amp;#xD;10.1073/pnas.1203613109&lt;/electronic-resource-num&gt;&lt;language&gt;eng&lt;/language&gt;&lt;/record&gt;&lt;/Cite&gt;&lt;/EndNote&gt;</w:instrText>
      </w:r>
      <w:r w:rsidR="00E157B3">
        <w:fldChar w:fldCharType="separate"/>
      </w:r>
      <w:r w:rsidR="006A589B">
        <w:rPr>
          <w:noProof/>
        </w:rPr>
        <w:t>(Sheward et al., 2012)</w:t>
      </w:r>
      <w:r w:rsidR="00E157B3">
        <w:fldChar w:fldCharType="end"/>
      </w:r>
      <w:r w:rsidR="006A589B">
        <w:rPr>
          <w:b/>
        </w:rPr>
        <w:t>.</w:t>
      </w:r>
      <w:r w:rsidR="00466F0D" w:rsidRPr="009C02FB">
        <w:rPr>
          <w:b/>
        </w:rPr>
        <w:t xml:space="preserve"> </w:t>
      </w:r>
    </w:p>
    <w:p w:rsidR="006A589B" w:rsidRDefault="006A589B" w:rsidP="009C02FB">
      <w:pPr>
        <w:spacing w:line="480" w:lineRule="auto"/>
        <w:jc w:val="both"/>
        <w:rPr>
          <w:b/>
        </w:rPr>
      </w:pPr>
    </w:p>
    <w:p w:rsidR="00CB68DA" w:rsidRDefault="00466F0D" w:rsidP="00CB68DA">
      <w:pPr>
        <w:pStyle w:val="Heading3"/>
      </w:pPr>
      <w:r w:rsidRPr="009C02FB">
        <w:t>3.5 Conclusion</w:t>
      </w:r>
    </w:p>
    <w:p w:rsidR="002755DA" w:rsidRPr="00CB68DA" w:rsidRDefault="002755DA" w:rsidP="00CB68DA"/>
    <w:p w:rsidR="009D3C44" w:rsidRDefault="0028547A" w:rsidP="0028547A">
      <w:pPr>
        <w:spacing w:line="480" w:lineRule="auto"/>
        <w:jc w:val="both"/>
      </w:pPr>
      <w:r>
        <w:t xml:space="preserve">Primer ID is a novel technology for correcting sequencing errors in HTS data. We have developed an algorithm called PIDA for the analysis of raw datasets generated using this technology. We have tested the algorithm in two real Primer ID raw sequence read data set and the comparative results were observed in both </w:t>
      </w:r>
      <w:r w:rsidR="00F8644A">
        <w:t xml:space="preserve">the </w:t>
      </w:r>
      <w:r>
        <w:t xml:space="preserve">datasets. </w:t>
      </w:r>
      <w:r w:rsidR="00014D2E">
        <w:t>PIDA algorithm shows that the use of Primer ID can be under representing the true variants in the heterogeneous</w:t>
      </w:r>
      <w:r w:rsidR="009D3C44">
        <w:t xml:space="preserve"> population.</w:t>
      </w:r>
    </w:p>
    <w:p w:rsidR="0028547A" w:rsidRDefault="0028547A" w:rsidP="0028547A">
      <w:pPr>
        <w:spacing w:line="480" w:lineRule="auto"/>
        <w:jc w:val="both"/>
        <w:sectPr w:rsidR="0028547A">
          <w:pgSz w:w="11899" w:h="16838"/>
          <w:pgMar w:top="1440" w:right="1800" w:bottom="1440" w:left="1800" w:header="708" w:footer="708" w:gutter="0"/>
          <w:cols w:space="708"/>
        </w:sectPr>
      </w:pPr>
    </w:p>
    <w:p w:rsidR="00BE1D36" w:rsidRDefault="00BE1D36" w:rsidP="002F1249">
      <w:pPr>
        <w:spacing w:line="480" w:lineRule="auto"/>
        <w:jc w:val="both"/>
      </w:pPr>
    </w:p>
    <w:p w:rsidR="00BE1D36" w:rsidRDefault="00BE1D36" w:rsidP="002F1249">
      <w:pPr>
        <w:jc w:val="center"/>
        <w:rPr>
          <w:sz w:val="34"/>
        </w:rPr>
      </w:pPr>
      <w:r w:rsidRPr="00D25377">
        <w:rPr>
          <w:sz w:val="34"/>
        </w:rPr>
        <w:t>Bibli</w:t>
      </w:r>
      <w:r>
        <w:rPr>
          <w:sz w:val="34"/>
        </w:rPr>
        <w:t>o</w:t>
      </w:r>
      <w:r w:rsidRPr="00D25377">
        <w:rPr>
          <w:sz w:val="34"/>
        </w:rPr>
        <w:t>graphy</w:t>
      </w:r>
    </w:p>
    <w:p w:rsidR="00BE1D36" w:rsidRPr="00D25377" w:rsidRDefault="00BE1D36" w:rsidP="002F1249">
      <w:pPr>
        <w:jc w:val="both"/>
        <w:rPr>
          <w:sz w:val="34"/>
        </w:rPr>
      </w:pPr>
    </w:p>
    <w:p w:rsidR="00BE1D36" w:rsidRDefault="00BE1D36" w:rsidP="002F1249">
      <w:pPr>
        <w:jc w:val="both"/>
      </w:pPr>
    </w:p>
    <w:p w:rsidR="00BE1D36" w:rsidRDefault="00BE1D36" w:rsidP="002F1249">
      <w:pPr>
        <w:jc w:val="both"/>
      </w:pPr>
    </w:p>
    <w:p w:rsidR="00BE1D36" w:rsidRDefault="00BE1D36" w:rsidP="002F1249">
      <w:pPr>
        <w:jc w:val="both"/>
      </w:pPr>
      <w:r>
        <w:t>.</w:t>
      </w:r>
    </w:p>
    <w:p w:rsidR="00BE1D36" w:rsidRDefault="00BE1D36" w:rsidP="002F1249">
      <w:pPr>
        <w:jc w:val="both"/>
      </w:pPr>
    </w:p>
    <w:p w:rsidR="00BE1D36" w:rsidRDefault="00BE1D36" w:rsidP="002F1249">
      <w:pPr>
        <w:jc w:val="both"/>
      </w:pPr>
    </w:p>
    <w:p w:rsidR="00466F0D" w:rsidRPr="009C02FB" w:rsidRDefault="00E157B3" w:rsidP="002F1249">
      <w:pPr>
        <w:jc w:val="both"/>
        <w:rPr>
          <w:rFonts w:ascii="Cambria" w:hAnsi="Cambria"/>
          <w:noProof/>
        </w:rPr>
      </w:pPr>
      <w:r>
        <w:fldChar w:fldCharType="begin"/>
      </w:r>
      <w:r w:rsidR="00BE1D36">
        <w:instrText xml:space="preserve"> ADDIN EN.REFLIST </w:instrText>
      </w:r>
      <w:r>
        <w:fldChar w:fldCharType="separate"/>
      </w:r>
      <w:r w:rsidR="00466F0D" w:rsidRPr="009C02FB">
        <w:rPr>
          <w:rFonts w:ascii="Cambria" w:hAnsi="Cambria"/>
          <w:noProof/>
        </w:rPr>
        <w:t xml:space="preserve">Beerenwinkel, N, Gunthard, HF, Roth, V, Metzner, KJ (2012) Challenges and opportunities in estimating viral genetic diversity from next-generation sequencing data. </w:t>
      </w:r>
      <w:r w:rsidR="00466F0D" w:rsidRPr="009C02FB">
        <w:rPr>
          <w:rFonts w:ascii="Cambria" w:hAnsi="Cambria"/>
          <w:i/>
          <w:noProof/>
        </w:rPr>
        <w:t>Front Microbiol</w:t>
      </w:r>
      <w:r w:rsidR="00466F0D" w:rsidRPr="009C02FB">
        <w:rPr>
          <w:rFonts w:ascii="Cambria" w:hAnsi="Cambria"/>
          <w:noProof/>
        </w:rPr>
        <w:t xml:space="preserve"> </w:t>
      </w:r>
      <w:r w:rsidR="00466F0D" w:rsidRPr="009C02FB">
        <w:rPr>
          <w:rFonts w:ascii="Cambria" w:hAnsi="Cambria"/>
          <w:b/>
          <w:noProof/>
        </w:rPr>
        <w:t>3</w:t>
      </w:r>
      <w:r w:rsidR="00466F0D" w:rsidRPr="009C02FB">
        <w:rPr>
          <w:rFonts w:ascii="Cambria" w:hAnsi="Cambria"/>
          <w:noProof/>
        </w:rPr>
        <w:t>: 329.</w:t>
      </w:r>
    </w:p>
    <w:p w:rsidR="00466F0D" w:rsidRPr="009C02FB" w:rsidRDefault="00466F0D" w:rsidP="002F1249">
      <w:pPr>
        <w:jc w:val="both"/>
        <w:rPr>
          <w:rFonts w:ascii="Cambria" w:hAnsi="Cambria"/>
          <w:noProof/>
        </w:rPr>
      </w:pPr>
      <w:r w:rsidRPr="009C02FB">
        <w:rPr>
          <w:rFonts w:ascii="Cambria" w:hAnsi="Cambria"/>
          <w:noProof/>
        </w:rPr>
        <w:t xml:space="preserve">Eisele, E, Siliciano, RF (2012) Redefining the viral reservoirs that prevent HIV-1 eradication. </w:t>
      </w:r>
      <w:r w:rsidRPr="009C02FB">
        <w:rPr>
          <w:rFonts w:ascii="Cambria" w:hAnsi="Cambria"/>
          <w:i/>
          <w:noProof/>
        </w:rPr>
        <w:t>Immunity</w:t>
      </w:r>
      <w:r w:rsidRPr="009C02FB">
        <w:rPr>
          <w:rFonts w:ascii="Cambria" w:hAnsi="Cambria"/>
          <w:noProof/>
        </w:rPr>
        <w:t xml:space="preserve"> </w:t>
      </w:r>
      <w:r w:rsidRPr="009C02FB">
        <w:rPr>
          <w:rFonts w:ascii="Cambria" w:hAnsi="Cambria"/>
          <w:b/>
          <w:noProof/>
        </w:rPr>
        <w:t>37</w:t>
      </w:r>
      <w:r w:rsidRPr="009C02FB">
        <w:rPr>
          <w:rFonts w:ascii="Cambria" w:hAnsi="Cambria"/>
          <w:noProof/>
        </w:rPr>
        <w:t>: 377-388.</w:t>
      </w:r>
    </w:p>
    <w:p w:rsidR="00466F0D" w:rsidRPr="009C02FB" w:rsidRDefault="00466F0D" w:rsidP="002F1249">
      <w:pPr>
        <w:jc w:val="both"/>
        <w:rPr>
          <w:rFonts w:ascii="Cambria" w:hAnsi="Cambria"/>
          <w:noProof/>
        </w:rPr>
      </w:pPr>
      <w:r w:rsidRPr="009C02FB">
        <w:rPr>
          <w:rFonts w:ascii="Cambria" w:hAnsi="Cambria"/>
          <w:noProof/>
        </w:rPr>
        <w:t xml:space="preserve">Fischer, W, Ganusov, VV, Giorgi, EE, Hraber, PT, Keele, BF, Leitner, T, Han, CS, Gleasner, CD, Green, L, Lo, CC, Nag, A, Wallstrom, TC, Wang, S, McMichael, AJ, Haynes, BF, Hahn, BH, Perelson, AS, Borrow, P, Shaw, GM, Bhattacharya, T, Korber, BT (2010) Transmission of single HIV-1 genomes and dynamics of early immune escape revealed by ultra-deep sequencing. </w:t>
      </w:r>
      <w:r w:rsidRPr="009C02FB">
        <w:rPr>
          <w:rFonts w:ascii="Cambria" w:hAnsi="Cambria"/>
          <w:i/>
          <w:noProof/>
        </w:rPr>
        <w:t>PLoS One</w:t>
      </w:r>
      <w:r w:rsidRPr="009C02FB">
        <w:rPr>
          <w:rFonts w:ascii="Cambria" w:hAnsi="Cambria"/>
          <w:noProof/>
        </w:rPr>
        <w:t xml:space="preserve"> </w:t>
      </w:r>
      <w:r w:rsidRPr="009C02FB">
        <w:rPr>
          <w:rFonts w:ascii="Cambria" w:hAnsi="Cambria"/>
          <w:b/>
          <w:noProof/>
        </w:rPr>
        <w:t>5</w:t>
      </w:r>
      <w:r w:rsidRPr="009C02FB">
        <w:rPr>
          <w:rFonts w:ascii="Cambria" w:hAnsi="Cambria"/>
          <w:noProof/>
        </w:rPr>
        <w:t>: e12303.</w:t>
      </w:r>
    </w:p>
    <w:p w:rsidR="00466F0D" w:rsidRPr="009C02FB" w:rsidRDefault="00466F0D" w:rsidP="002F1249">
      <w:pPr>
        <w:jc w:val="both"/>
        <w:rPr>
          <w:rFonts w:ascii="Cambria" w:hAnsi="Cambria"/>
          <w:noProof/>
        </w:rPr>
      </w:pPr>
      <w:r w:rsidRPr="009C02FB">
        <w:rPr>
          <w:rFonts w:ascii="Cambria" w:hAnsi="Cambria"/>
          <w:noProof/>
        </w:rPr>
        <w:t xml:space="preserve">Hoffmann, C, Minkah, N, Leipzig, J, Wang, G, Arens, MQ, Tebas, P, Bushman, FD (2007) DNA bar coding and pyrosequencing to identify rare HIV drug resistance mutations. </w:t>
      </w:r>
      <w:r w:rsidRPr="009C02FB">
        <w:rPr>
          <w:rFonts w:ascii="Cambria" w:hAnsi="Cambria"/>
          <w:i/>
          <w:noProof/>
        </w:rPr>
        <w:t>Nucleic Acids Res</w:t>
      </w:r>
      <w:r w:rsidRPr="009C02FB">
        <w:rPr>
          <w:rFonts w:ascii="Cambria" w:hAnsi="Cambria"/>
          <w:noProof/>
        </w:rPr>
        <w:t xml:space="preserve"> </w:t>
      </w:r>
      <w:r w:rsidRPr="009C02FB">
        <w:rPr>
          <w:rFonts w:ascii="Cambria" w:hAnsi="Cambria"/>
          <w:b/>
          <w:noProof/>
        </w:rPr>
        <w:t>35</w:t>
      </w:r>
      <w:r w:rsidRPr="009C02FB">
        <w:rPr>
          <w:rFonts w:ascii="Cambria" w:hAnsi="Cambria"/>
          <w:noProof/>
        </w:rPr>
        <w:t>: e91.</w:t>
      </w:r>
    </w:p>
    <w:p w:rsidR="00466F0D" w:rsidRPr="009C02FB" w:rsidRDefault="00466F0D" w:rsidP="002F1249">
      <w:pPr>
        <w:jc w:val="both"/>
        <w:rPr>
          <w:rFonts w:ascii="Cambria" w:hAnsi="Cambria"/>
          <w:noProof/>
        </w:rPr>
      </w:pPr>
      <w:r w:rsidRPr="009C02FB">
        <w:rPr>
          <w:rFonts w:ascii="Cambria" w:hAnsi="Cambria"/>
          <w:noProof/>
        </w:rPr>
        <w:t xml:space="preserve">Hughes, JP, Totten, P (2003) Estimating the accuracy of polymerase chain reaction-based tests using endpoint dilution. </w:t>
      </w:r>
      <w:r w:rsidRPr="009C02FB">
        <w:rPr>
          <w:rFonts w:ascii="Cambria" w:hAnsi="Cambria"/>
          <w:i/>
          <w:noProof/>
        </w:rPr>
        <w:t>Biometrics</w:t>
      </w:r>
      <w:r w:rsidRPr="009C02FB">
        <w:rPr>
          <w:rFonts w:ascii="Cambria" w:hAnsi="Cambria"/>
          <w:noProof/>
        </w:rPr>
        <w:t xml:space="preserve"> </w:t>
      </w:r>
      <w:r w:rsidRPr="009C02FB">
        <w:rPr>
          <w:rFonts w:ascii="Cambria" w:hAnsi="Cambria"/>
          <w:b/>
          <w:noProof/>
        </w:rPr>
        <w:t>59</w:t>
      </w:r>
      <w:r w:rsidRPr="009C02FB">
        <w:rPr>
          <w:rFonts w:ascii="Cambria" w:hAnsi="Cambria"/>
          <w:noProof/>
        </w:rPr>
        <w:t>: 505-511.</w:t>
      </w:r>
    </w:p>
    <w:p w:rsidR="00466F0D" w:rsidRPr="009C02FB" w:rsidRDefault="00466F0D" w:rsidP="002F1249">
      <w:pPr>
        <w:jc w:val="both"/>
        <w:rPr>
          <w:rFonts w:ascii="Cambria" w:hAnsi="Cambria"/>
          <w:noProof/>
        </w:rPr>
      </w:pPr>
      <w:r w:rsidRPr="009C02FB">
        <w:rPr>
          <w:rFonts w:ascii="Cambria" w:hAnsi="Cambria"/>
          <w:noProof/>
        </w:rPr>
        <w:t xml:space="preserve">Jabara, CB, Jones, CD, Roach, J, Anderson, JA, Swanstrom, R (2011) Accurate sampling and deep sequencing of the HIV-1 protease gene using a Primer ID. </w:t>
      </w:r>
      <w:r w:rsidRPr="009C02FB">
        <w:rPr>
          <w:rFonts w:ascii="Cambria" w:hAnsi="Cambria"/>
          <w:i/>
          <w:noProof/>
        </w:rPr>
        <w:t>Proc Natl Acad Sci U S A</w:t>
      </w:r>
      <w:r w:rsidRPr="009C02FB">
        <w:rPr>
          <w:rFonts w:ascii="Cambria" w:hAnsi="Cambria"/>
          <w:noProof/>
        </w:rPr>
        <w:t xml:space="preserve"> </w:t>
      </w:r>
      <w:r w:rsidRPr="009C02FB">
        <w:rPr>
          <w:rFonts w:ascii="Cambria" w:hAnsi="Cambria"/>
          <w:b/>
          <w:noProof/>
        </w:rPr>
        <w:t>108</w:t>
      </w:r>
      <w:r w:rsidRPr="009C02FB">
        <w:rPr>
          <w:rFonts w:ascii="Cambria" w:hAnsi="Cambria"/>
          <w:noProof/>
        </w:rPr>
        <w:t>: 20166-20171.</w:t>
      </w:r>
    </w:p>
    <w:p w:rsidR="00466F0D" w:rsidRPr="009C02FB" w:rsidRDefault="00466F0D" w:rsidP="002F1249">
      <w:pPr>
        <w:jc w:val="both"/>
        <w:rPr>
          <w:rFonts w:ascii="Cambria" w:hAnsi="Cambria"/>
          <w:noProof/>
        </w:rPr>
      </w:pPr>
      <w:r w:rsidRPr="009C02FB">
        <w:rPr>
          <w:rFonts w:ascii="Cambria" w:hAnsi="Cambria"/>
          <w:noProof/>
        </w:rPr>
        <w:t xml:space="preserve">Judo, MS, Wedel, AB, Wilson, C (1998) Stimulation and suppression of PCR-mediated recombination. </w:t>
      </w:r>
      <w:r w:rsidRPr="009C02FB">
        <w:rPr>
          <w:rFonts w:ascii="Cambria" w:hAnsi="Cambria"/>
          <w:i/>
          <w:noProof/>
        </w:rPr>
        <w:t>Nucleic Acids Res</w:t>
      </w:r>
      <w:r w:rsidRPr="009C02FB">
        <w:rPr>
          <w:rFonts w:ascii="Cambria" w:hAnsi="Cambria"/>
          <w:noProof/>
        </w:rPr>
        <w:t xml:space="preserve"> </w:t>
      </w:r>
      <w:r w:rsidRPr="009C02FB">
        <w:rPr>
          <w:rFonts w:ascii="Cambria" w:hAnsi="Cambria"/>
          <w:b/>
          <w:noProof/>
        </w:rPr>
        <w:t>26</w:t>
      </w:r>
      <w:r w:rsidRPr="009C02FB">
        <w:rPr>
          <w:rFonts w:ascii="Cambria" w:hAnsi="Cambria"/>
          <w:noProof/>
        </w:rPr>
        <w:t>: 1819-1825.</w:t>
      </w:r>
    </w:p>
    <w:p w:rsidR="00466F0D" w:rsidRPr="009C02FB" w:rsidRDefault="00466F0D" w:rsidP="002F1249">
      <w:pPr>
        <w:jc w:val="both"/>
        <w:rPr>
          <w:rFonts w:ascii="Cambria" w:hAnsi="Cambria"/>
          <w:noProof/>
        </w:rPr>
      </w:pPr>
      <w:r w:rsidRPr="009C02FB">
        <w:rPr>
          <w:rFonts w:ascii="Cambria" w:hAnsi="Cambria"/>
          <w:noProof/>
        </w:rPr>
        <w:t xml:space="preserve">Kanagawa, T (2003) Bias and artifacts in multitemplate polymerase chain reactions (PCR). </w:t>
      </w:r>
      <w:r w:rsidRPr="009C02FB">
        <w:rPr>
          <w:rFonts w:ascii="Cambria" w:hAnsi="Cambria"/>
          <w:i/>
          <w:noProof/>
        </w:rPr>
        <w:t>J Biosci Bioeng</w:t>
      </w:r>
      <w:r w:rsidRPr="009C02FB">
        <w:rPr>
          <w:rFonts w:ascii="Cambria" w:hAnsi="Cambria"/>
          <w:noProof/>
        </w:rPr>
        <w:t xml:space="preserve"> </w:t>
      </w:r>
      <w:r w:rsidRPr="009C02FB">
        <w:rPr>
          <w:rFonts w:ascii="Cambria" w:hAnsi="Cambria"/>
          <w:b/>
          <w:noProof/>
        </w:rPr>
        <w:t>96</w:t>
      </w:r>
      <w:r w:rsidRPr="009C02FB">
        <w:rPr>
          <w:rFonts w:ascii="Cambria" w:hAnsi="Cambria"/>
          <w:noProof/>
        </w:rPr>
        <w:t>: 317-323.</w:t>
      </w:r>
    </w:p>
    <w:p w:rsidR="00466F0D" w:rsidRPr="009C02FB" w:rsidRDefault="00466F0D" w:rsidP="002F1249">
      <w:pPr>
        <w:jc w:val="both"/>
        <w:rPr>
          <w:rFonts w:ascii="Cambria" w:hAnsi="Cambria"/>
          <w:noProof/>
        </w:rPr>
      </w:pPr>
      <w:r w:rsidRPr="009C02FB">
        <w:rPr>
          <w:rFonts w:ascii="Cambria" w:hAnsi="Cambria"/>
          <w:noProof/>
        </w:rPr>
        <w:t xml:space="preserve">Katoh, K, Kuma, K, Toh, H, Miyata, T (2005) MAFFT version 5: improvement in accuracy of multiple sequence alignment. </w:t>
      </w:r>
      <w:r w:rsidRPr="009C02FB">
        <w:rPr>
          <w:rFonts w:ascii="Cambria" w:hAnsi="Cambria"/>
          <w:i/>
          <w:noProof/>
        </w:rPr>
        <w:t>Nucleic Acids Res</w:t>
      </w:r>
      <w:r w:rsidRPr="009C02FB">
        <w:rPr>
          <w:rFonts w:ascii="Cambria" w:hAnsi="Cambria"/>
          <w:noProof/>
        </w:rPr>
        <w:t xml:space="preserve"> </w:t>
      </w:r>
      <w:r w:rsidRPr="009C02FB">
        <w:rPr>
          <w:rFonts w:ascii="Cambria" w:hAnsi="Cambria"/>
          <w:b/>
          <w:noProof/>
        </w:rPr>
        <w:t>33</w:t>
      </w:r>
      <w:r w:rsidRPr="009C02FB">
        <w:rPr>
          <w:rFonts w:ascii="Cambria" w:hAnsi="Cambria"/>
          <w:noProof/>
        </w:rPr>
        <w:t>: 511-518.</w:t>
      </w:r>
    </w:p>
    <w:p w:rsidR="00466F0D" w:rsidRPr="009C02FB" w:rsidRDefault="00466F0D" w:rsidP="002F1249">
      <w:pPr>
        <w:jc w:val="both"/>
        <w:rPr>
          <w:rFonts w:ascii="Cambria" w:hAnsi="Cambria"/>
          <w:noProof/>
        </w:rPr>
      </w:pPr>
      <w:r w:rsidRPr="009C02FB">
        <w:rPr>
          <w:rFonts w:ascii="Cambria" w:hAnsi="Cambria"/>
          <w:noProof/>
        </w:rPr>
        <w:t xml:space="preserve">Katoh, K, Misawa, K, Kuma, K, Miyata, T (2002) MAFFT: a novel method for rapid multiple sequence alignment based on fast Fourier transform. </w:t>
      </w:r>
      <w:r w:rsidRPr="009C02FB">
        <w:rPr>
          <w:rFonts w:ascii="Cambria" w:hAnsi="Cambria"/>
          <w:i/>
          <w:noProof/>
        </w:rPr>
        <w:t>Nucleic Acids Res</w:t>
      </w:r>
      <w:r w:rsidRPr="009C02FB">
        <w:rPr>
          <w:rFonts w:ascii="Cambria" w:hAnsi="Cambria"/>
          <w:noProof/>
        </w:rPr>
        <w:t xml:space="preserve"> </w:t>
      </w:r>
      <w:r w:rsidRPr="009C02FB">
        <w:rPr>
          <w:rFonts w:ascii="Cambria" w:hAnsi="Cambria"/>
          <w:b/>
          <w:noProof/>
        </w:rPr>
        <w:t>30</w:t>
      </w:r>
      <w:r w:rsidRPr="009C02FB">
        <w:rPr>
          <w:rFonts w:ascii="Cambria" w:hAnsi="Cambria"/>
          <w:noProof/>
        </w:rPr>
        <w:t>: 3059-3066.</w:t>
      </w:r>
    </w:p>
    <w:p w:rsidR="00466F0D" w:rsidRPr="009C02FB" w:rsidRDefault="00466F0D" w:rsidP="002F1249">
      <w:pPr>
        <w:jc w:val="both"/>
        <w:rPr>
          <w:rFonts w:ascii="Cambria" w:hAnsi="Cambria"/>
          <w:noProof/>
        </w:rPr>
      </w:pPr>
      <w:r w:rsidRPr="009C02FB">
        <w:rPr>
          <w:rFonts w:ascii="Cambria" w:hAnsi="Cambria"/>
          <w:noProof/>
        </w:rPr>
        <w:t xml:space="preserve">Katoh, K, Toh, H (2008) Recent developments in the MAFFT multiple sequence alignment program. </w:t>
      </w:r>
      <w:r w:rsidRPr="009C02FB">
        <w:rPr>
          <w:rFonts w:ascii="Cambria" w:hAnsi="Cambria"/>
          <w:i/>
          <w:noProof/>
        </w:rPr>
        <w:t>Brief Bioinform</w:t>
      </w:r>
      <w:r w:rsidRPr="009C02FB">
        <w:rPr>
          <w:rFonts w:ascii="Cambria" w:hAnsi="Cambria"/>
          <w:noProof/>
        </w:rPr>
        <w:t xml:space="preserve"> </w:t>
      </w:r>
      <w:r w:rsidRPr="009C02FB">
        <w:rPr>
          <w:rFonts w:ascii="Cambria" w:hAnsi="Cambria"/>
          <w:b/>
          <w:noProof/>
        </w:rPr>
        <w:t>9</w:t>
      </w:r>
      <w:r w:rsidRPr="009C02FB">
        <w:rPr>
          <w:rFonts w:ascii="Cambria" w:hAnsi="Cambria"/>
          <w:noProof/>
        </w:rPr>
        <w:t>: 286-298.</w:t>
      </w:r>
    </w:p>
    <w:p w:rsidR="00466F0D" w:rsidRPr="009C02FB" w:rsidRDefault="00466F0D" w:rsidP="002F1249">
      <w:pPr>
        <w:jc w:val="both"/>
        <w:rPr>
          <w:rFonts w:ascii="Cambria" w:hAnsi="Cambria"/>
          <w:noProof/>
        </w:rPr>
      </w:pPr>
      <w:r w:rsidRPr="009C02FB">
        <w:rPr>
          <w:rFonts w:ascii="Cambria" w:hAnsi="Cambria"/>
          <w:noProof/>
        </w:rPr>
        <w:t xml:space="preserve">Katoh, K, Toh, H (2010) Parallelization of the MAFFT multiple sequence alignment program. </w:t>
      </w:r>
      <w:r w:rsidRPr="009C02FB">
        <w:rPr>
          <w:rFonts w:ascii="Cambria" w:hAnsi="Cambria"/>
          <w:i/>
          <w:noProof/>
        </w:rPr>
        <w:t>Bioinformatics</w:t>
      </w:r>
      <w:r w:rsidRPr="009C02FB">
        <w:rPr>
          <w:rFonts w:ascii="Cambria" w:hAnsi="Cambria"/>
          <w:noProof/>
        </w:rPr>
        <w:t xml:space="preserve"> </w:t>
      </w:r>
      <w:r w:rsidRPr="009C02FB">
        <w:rPr>
          <w:rFonts w:ascii="Cambria" w:hAnsi="Cambria"/>
          <w:b/>
          <w:noProof/>
        </w:rPr>
        <w:t>26</w:t>
      </w:r>
      <w:r w:rsidRPr="009C02FB">
        <w:rPr>
          <w:rFonts w:ascii="Cambria" w:hAnsi="Cambria"/>
          <w:noProof/>
        </w:rPr>
        <w:t>: 1899-1900.</w:t>
      </w:r>
    </w:p>
    <w:p w:rsidR="00466F0D" w:rsidRPr="009C02FB" w:rsidRDefault="00466F0D" w:rsidP="002F1249">
      <w:pPr>
        <w:jc w:val="both"/>
        <w:rPr>
          <w:rFonts w:ascii="Cambria" w:hAnsi="Cambria"/>
          <w:noProof/>
        </w:rPr>
      </w:pPr>
      <w:r w:rsidRPr="009C02FB">
        <w:rPr>
          <w:rFonts w:ascii="Cambria" w:hAnsi="Cambria"/>
          <w:noProof/>
        </w:rPr>
        <w:t xml:space="preserve">Kunin, V, Engelbrektson, A, Ochman, H, Hugenholtz, P (2009) Wrinkles in the rare biosphere: pyrosequencing errors can lead to artificial inflation of diversity estimates. </w:t>
      </w:r>
      <w:r w:rsidRPr="009C02FB">
        <w:rPr>
          <w:rFonts w:ascii="Cambria" w:hAnsi="Cambria"/>
          <w:i/>
          <w:noProof/>
        </w:rPr>
        <w:t>Environ Microbiol</w:t>
      </w:r>
      <w:r w:rsidRPr="009C02FB">
        <w:rPr>
          <w:rFonts w:ascii="Cambria" w:hAnsi="Cambria"/>
          <w:noProof/>
        </w:rPr>
        <w:t xml:space="preserve"> </w:t>
      </w:r>
      <w:r w:rsidRPr="009C02FB">
        <w:rPr>
          <w:rFonts w:ascii="Cambria" w:hAnsi="Cambria"/>
          <w:b/>
          <w:noProof/>
        </w:rPr>
        <w:t>12</w:t>
      </w:r>
      <w:r w:rsidRPr="009C02FB">
        <w:rPr>
          <w:rFonts w:ascii="Cambria" w:hAnsi="Cambria"/>
          <w:noProof/>
        </w:rPr>
        <w:t>: 118-123.</w:t>
      </w:r>
    </w:p>
    <w:p w:rsidR="00466F0D" w:rsidRPr="009C02FB" w:rsidRDefault="00466F0D" w:rsidP="002F1249">
      <w:pPr>
        <w:jc w:val="both"/>
        <w:rPr>
          <w:rFonts w:ascii="Cambria" w:hAnsi="Cambria"/>
          <w:noProof/>
        </w:rPr>
      </w:pPr>
      <w:r w:rsidRPr="009C02FB">
        <w:rPr>
          <w:rFonts w:ascii="Cambria" w:hAnsi="Cambria"/>
          <w:noProof/>
        </w:rPr>
        <w:t xml:space="preserve">Liu, SL, Rodrigo, AG, Shankarappa, R, Learn, GH, Hsu, L, Davidov, O, Zhao, LP, Mullins, JI (1996) HIV quasispecies and resampling. </w:t>
      </w:r>
      <w:r w:rsidRPr="009C02FB">
        <w:rPr>
          <w:rFonts w:ascii="Cambria" w:hAnsi="Cambria"/>
          <w:i/>
          <w:noProof/>
        </w:rPr>
        <w:t>Science</w:t>
      </w:r>
      <w:r w:rsidRPr="009C02FB">
        <w:rPr>
          <w:rFonts w:ascii="Cambria" w:hAnsi="Cambria"/>
          <w:noProof/>
        </w:rPr>
        <w:t xml:space="preserve"> </w:t>
      </w:r>
      <w:r w:rsidRPr="009C02FB">
        <w:rPr>
          <w:rFonts w:ascii="Cambria" w:hAnsi="Cambria"/>
          <w:b/>
          <w:noProof/>
        </w:rPr>
        <w:t>273</w:t>
      </w:r>
      <w:r w:rsidRPr="009C02FB">
        <w:rPr>
          <w:rFonts w:ascii="Cambria" w:hAnsi="Cambria"/>
          <w:noProof/>
        </w:rPr>
        <w:t>: 415-416.</w:t>
      </w:r>
    </w:p>
    <w:p w:rsidR="00466F0D" w:rsidRPr="009C02FB" w:rsidRDefault="00466F0D" w:rsidP="002F1249">
      <w:pPr>
        <w:jc w:val="both"/>
        <w:rPr>
          <w:rFonts w:ascii="Cambria" w:hAnsi="Cambria"/>
          <w:noProof/>
        </w:rPr>
      </w:pPr>
      <w:r w:rsidRPr="009C02FB">
        <w:rPr>
          <w:rFonts w:ascii="Cambria" w:hAnsi="Cambria"/>
          <w:noProof/>
        </w:rPr>
        <w:t xml:space="preserve">McKinley, EH (1966) Generalized birthday problem. </w:t>
      </w:r>
      <w:r w:rsidRPr="009C02FB">
        <w:rPr>
          <w:rFonts w:ascii="Cambria" w:hAnsi="Cambria"/>
          <w:i/>
          <w:noProof/>
        </w:rPr>
        <w:t>The American Mathematical Monthly</w:t>
      </w:r>
      <w:r w:rsidRPr="009C02FB">
        <w:rPr>
          <w:rFonts w:ascii="Cambria" w:hAnsi="Cambria"/>
          <w:noProof/>
        </w:rPr>
        <w:t xml:space="preserve"> </w:t>
      </w:r>
      <w:r w:rsidRPr="009C02FB">
        <w:rPr>
          <w:rFonts w:ascii="Cambria" w:hAnsi="Cambria"/>
          <w:b/>
          <w:noProof/>
        </w:rPr>
        <w:t>73</w:t>
      </w:r>
      <w:r w:rsidRPr="009C02FB">
        <w:rPr>
          <w:rFonts w:ascii="Cambria" w:hAnsi="Cambria"/>
          <w:noProof/>
        </w:rPr>
        <w:t>: 385 - 387.</w:t>
      </w:r>
    </w:p>
    <w:p w:rsidR="00466F0D" w:rsidRPr="009C02FB" w:rsidRDefault="00466F0D" w:rsidP="002F1249">
      <w:pPr>
        <w:jc w:val="both"/>
        <w:rPr>
          <w:rFonts w:ascii="Cambria" w:hAnsi="Cambria"/>
          <w:noProof/>
        </w:rPr>
      </w:pPr>
      <w:r w:rsidRPr="009C02FB">
        <w:rPr>
          <w:rFonts w:ascii="Cambria" w:hAnsi="Cambria"/>
          <w:noProof/>
        </w:rPr>
        <w:t xml:space="preserve">Metzker, ML (2009) Sequencing technologies — the next generation. </w:t>
      </w:r>
      <w:r w:rsidRPr="009C02FB">
        <w:rPr>
          <w:rFonts w:ascii="Cambria" w:hAnsi="Cambria"/>
          <w:i/>
          <w:noProof/>
        </w:rPr>
        <w:t>Nature Reviews Genetics</w:t>
      </w:r>
      <w:r w:rsidRPr="009C02FB">
        <w:rPr>
          <w:rFonts w:ascii="Cambria" w:hAnsi="Cambria"/>
          <w:noProof/>
        </w:rPr>
        <w:t xml:space="preserve"> </w:t>
      </w:r>
      <w:r w:rsidRPr="009C02FB">
        <w:rPr>
          <w:rFonts w:ascii="Cambria" w:hAnsi="Cambria"/>
          <w:b/>
          <w:noProof/>
        </w:rPr>
        <w:t>11</w:t>
      </w:r>
      <w:r w:rsidRPr="009C02FB">
        <w:rPr>
          <w:rFonts w:ascii="Cambria" w:hAnsi="Cambria"/>
          <w:noProof/>
        </w:rPr>
        <w:t>: 31-46.</w:t>
      </w:r>
    </w:p>
    <w:p w:rsidR="00466F0D" w:rsidRPr="009C02FB" w:rsidRDefault="00466F0D" w:rsidP="002F1249">
      <w:pPr>
        <w:jc w:val="both"/>
        <w:rPr>
          <w:rFonts w:ascii="Cambria" w:hAnsi="Cambria"/>
          <w:noProof/>
        </w:rPr>
      </w:pPr>
      <w:r w:rsidRPr="009C02FB">
        <w:rPr>
          <w:rFonts w:ascii="Cambria" w:hAnsi="Cambria"/>
          <w:noProof/>
        </w:rPr>
        <w:t xml:space="preserve">Meyerhans, A, Vartanian, JP, Wain-Hobson, S (1990) DNA recombination during PCR. </w:t>
      </w:r>
      <w:r w:rsidRPr="009C02FB">
        <w:rPr>
          <w:rFonts w:ascii="Cambria" w:hAnsi="Cambria"/>
          <w:i/>
          <w:noProof/>
        </w:rPr>
        <w:t>Nucleic Acids Res</w:t>
      </w:r>
      <w:r w:rsidRPr="009C02FB">
        <w:rPr>
          <w:rFonts w:ascii="Cambria" w:hAnsi="Cambria"/>
          <w:noProof/>
        </w:rPr>
        <w:t xml:space="preserve"> </w:t>
      </w:r>
      <w:r w:rsidRPr="009C02FB">
        <w:rPr>
          <w:rFonts w:ascii="Cambria" w:hAnsi="Cambria"/>
          <w:b/>
          <w:noProof/>
        </w:rPr>
        <w:t>18</w:t>
      </w:r>
      <w:r w:rsidRPr="009C02FB">
        <w:rPr>
          <w:rFonts w:ascii="Cambria" w:hAnsi="Cambria"/>
          <w:noProof/>
        </w:rPr>
        <w:t>: 1687-1691.</w:t>
      </w:r>
    </w:p>
    <w:p w:rsidR="00466F0D" w:rsidRPr="009C02FB" w:rsidRDefault="00466F0D" w:rsidP="002F1249">
      <w:pPr>
        <w:jc w:val="both"/>
        <w:rPr>
          <w:rFonts w:ascii="Cambria" w:hAnsi="Cambria"/>
          <w:noProof/>
        </w:rPr>
      </w:pPr>
      <w:r w:rsidRPr="009C02FB">
        <w:rPr>
          <w:rFonts w:ascii="Cambria" w:hAnsi="Cambria"/>
          <w:noProof/>
        </w:rPr>
        <w:t xml:space="preserve">Mitsuya, Y, Varghese, V, Wang, C, Liu, TF, Holmes, SP, Jayakumar, P, Gharizadeh, B, Ronaghi, M, Klein, D, Fessel, WJ, Shafer, RW (2008) Minority human immunodeficiency virus type 1 variants in antiretroviral-naive persons with reverse transcriptase codon 215 revertant mutations. </w:t>
      </w:r>
      <w:r w:rsidRPr="009C02FB">
        <w:rPr>
          <w:rFonts w:ascii="Cambria" w:hAnsi="Cambria"/>
          <w:i/>
          <w:noProof/>
        </w:rPr>
        <w:t>J Virol</w:t>
      </w:r>
      <w:r w:rsidRPr="009C02FB">
        <w:rPr>
          <w:rFonts w:ascii="Cambria" w:hAnsi="Cambria"/>
          <w:noProof/>
        </w:rPr>
        <w:t xml:space="preserve"> </w:t>
      </w:r>
      <w:r w:rsidRPr="009C02FB">
        <w:rPr>
          <w:rFonts w:ascii="Cambria" w:hAnsi="Cambria"/>
          <w:b/>
          <w:noProof/>
        </w:rPr>
        <w:t>82</w:t>
      </w:r>
      <w:r w:rsidRPr="009C02FB">
        <w:rPr>
          <w:rFonts w:ascii="Cambria" w:hAnsi="Cambria"/>
          <w:noProof/>
        </w:rPr>
        <w:t>: 10747-10755.</w:t>
      </w:r>
    </w:p>
    <w:p w:rsidR="00466F0D" w:rsidRPr="009C02FB" w:rsidRDefault="00466F0D" w:rsidP="002F1249">
      <w:pPr>
        <w:jc w:val="both"/>
        <w:rPr>
          <w:rFonts w:ascii="Cambria" w:hAnsi="Cambria"/>
          <w:noProof/>
        </w:rPr>
      </w:pPr>
      <w:r w:rsidRPr="009C02FB">
        <w:rPr>
          <w:rFonts w:ascii="Cambria" w:hAnsi="Cambria"/>
          <w:noProof/>
        </w:rPr>
        <w:t xml:space="preserve">Polz, MF, Cavanaugh, CM (1998) Bias in template-to-product ratios in multitemplate PCR. </w:t>
      </w:r>
      <w:r w:rsidRPr="009C02FB">
        <w:rPr>
          <w:rFonts w:ascii="Cambria" w:hAnsi="Cambria"/>
          <w:i/>
          <w:noProof/>
        </w:rPr>
        <w:t>Appl Environ Microbiol</w:t>
      </w:r>
      <w:r w:rsidRPr="009C02FB">
        <w:rPr>
          <w:rFonts w:ascii="Cambria" w:hAnsi="Cambria"/>
          <w:noProof/>
        </w:rPr>
        <w:t xml:space="preserve"> </w:t>
      </w:r>
      <w:r w:rsidRPr="009C02FB">
        <w:rPr>
          <w:rFonts w:ascii="Cambria" w:hAnsi="Cambria"/>
          <w:b/>
          <w:noProof/>
        </w:rPr>
        <w:t>64</w:t>
      </w:r>
      <w:r w:rsidRPr="009C02FB">
        <w:rPr>
          <w:rFonts w:ascii="Cambria" w:hAnsi="Cambria"/>
          <w:noProof/>
        </w:rPr>
        <w:t>: 3724-3730.</w:t>
      </w:r>
    </w:p>
    <w:p w:rsidR="00466F0D" w:rsidRPr="009C02FB" w:rsidRDefault="00466F0D" w:rsidP="002F1249">
      <w:pPr>
        <w:jc w:val="both"/>
        <w:rPr>
          <w:rFonts w:ascii="Cambria" w:hAnsi="Cambria"/>
          <w:noProof/>
        </w:rPr>
      </w:pPr>
      <w:r w:rsidRPr="009C02FB">
        <w:rPr>
          <w:rFonts w:ascii="Cambria" w:hAnsi="Cambria"/>
          <w:noProof/>
        </w:rPr>
        <w:t xml:space="preserve">Rozera, G, Abbate, I, Bruselles, A, Vlassi, C, D'Offizi, G, Narciso, P, Chillemi, G, Prosperi, M, Ippolito, G, Capobianchi, MR (2009) Massively parallel pyrosequencing highlights minority variants in the HIV-1 env quasispecies deriving from lymphomonocyte sub-populations. </w:t>
      </w:r>
      <w:r w:rsidRPr="009C02FB">
        <w:rPr>
          <w:rFonts w:ascii="Cambria" w:hAnsi="Cambria"/>
          <w:i/>
          <w:noProof/>
        </w:rPr>
        <w:t>Retrovirology</w:t>
      </w:r>
      <w:r w:rsidRPr="009C02FB">
        <w:rPr>
          <w:rFonts w:ascii="Cambria" w:hAnsi="Cambria"/>
          <w:noProof/>
        </w:rPr>
        <w:t xml:space="preserve"> </w:t>
      </w:r>
      <w:r w:rsidRPr="009C02FB">
        <w:rPr>
          <w:rFonts w:ascii="Cambria" w:hAnsi="Cambria"/>
          <w:b/>
          <w:noProof/>
        </w:rPr>
        <w:t>6</w:t>
      </w:r>
      <w:r w:rsidRPr="009C02FB">
        <w:rPr>
          <w:rFonts w:ascii="Cambria" w:hAnsi="Cambria"/>
          <w:noProof/>
        </w:rPr>
        <w:t>: 15.</w:t>
      </w:r>
    </w:p>
    <w:p w:rsidR="00466F0D" w:rsidRPr="009C02FB" w:rsidRDefault="00466F0D" w:rsidP="002F1249">
      <w:pPr>
        <w:jc w:val="both"/>
        <w:rPr>
          <w:rFonts w:ascii="Cambria" w:hAnsi="Cambria"/>
          <w:noProof/>
        </w:rPr>
      </w:pPr>
      <w:r w:rsidRPr="009C02FB">
        <w:rPr>
          <w:rFonts w:ascii="Cambria" w:hAnsi="Cambria"/>
          <w:noProof/>
        </w:rPr>
        <w:t xml:space="preserve">Schmitt, MW, Kennedy, SR, Salk, JJ, Fox, EJ, Hiatt, JB, Loeb, LA (2012) Detection of ultra-rare mutations by next-generation sequencing. </w:t>
      </w:r>
      <w:r w:rsidRPr="009C02FB">
        <w:rPr>
          <w:rFonts w:ascii="Cambria" w:hAnsi="Cambria"/>
          <w:i/>
          <w:noProof/>
        </w:rPr>
        <w:t>Proc Natl Acad Sci U S A</w:t>
      </w:r>
      <w:r w:rsidRPr="009C02FB">
        <w:rPr>
          <w:rFonts w:ascii="Cambria" w:hAnsi="Cambria"/>
          <w:noProof/>
        </w:rPr>
        <w:t xml:space="preserve"> </w:t>
      </w:r>
      <w:r w:rsidRPr="009C02FB">
        <w:rPr>
          <w:rFonts w:ascii="Cambria" w:hAnsi="Cambria"/>
          <w:b/>
          <w:noProof/>
        </w:rPr>
        <w:t>109</w:t>
      </w:r>
      <w:r w:rsidRPr="009C02FB">
        <w:rPr>
          <w:rFonts w:ascii="Cambria" w:hAnsi="Cambria"/>
          <w:noProof/>
        </w:rPr>
        <w:t>: 14508-14513.</w:t>
      </w:r>
    </w:p>
    <w:p w:rsidR="00466F0D" w:rsidRPr="009C02FB" w:rsidRDefault="00466F0D" w:rsidP="002F1249">
      <w:pPr>
        <w:jc w:val="both"/>
        <w:rPr>
          <w:rFonts w:ascii="Cambria" w:hAnsi="Cambria"/>
          <w:noProof/>
        </w:rPr>
      </w:pPr>
      <w:r w:rsidRPr="009C02FB">
        <w:rPr>
          <w:rFonts w:ascii="Cambria" w:hAnsi="Cambria"/>
          <w:noProof/>
        </w:rPr>
        <w:t xml:space="preserve">Sheward, DJ, Murrell, B, Williamson, C (2012) Degenerate Primer IDs and the birthday problem. </w:t>
      </w:r>
      <w:r w:rsidRPr="009C02FB">
        <w:rPr>
          <w:rFonts w:ascii="Cambria" w:hAnsi="Cambria"/>
          <w:i/>
          <w:noProof/>
        </w:rPr>
        <w:t>Proc Natl Acad Sci U S A</w:t>
      </w:r>
      <w:r w:rsidRPr="009C02FB">
        <w:rPr>
          <w:rFonts w:ascii="Cambria" w:hAnsi="Cambria"/>
          <w:noProof/>
        </w:rPr>
        <w:t xml:space="preserve"> </w:t>
      </w:r>
      <w:r w:rsidRPr="009C02FB">
        <w:rPr>
          <w:rFonts w:ascii="Cambria" w:hAnsi="Cambria"/>
          <w:b/>
          <w:noProof/>
        </w:rPr>
        <w:t>109</w:t>
      </w:r>
      <w:r w:rsidRPr="009C02FB">
        <w:rPr>
          <w:rFonts w:ascii="Cambria" w:hAnsi="Cambria"/>
          <w:noProof/>
        </w:rPr>
        <w:t>: E1330; author reply E1331.</w:t>
      </w:r>
    </w:p>
    <w:p w:rsidR="00466F0D" w:rsidRPr="009C02FB" w:rsidRDefault="00466F0D" w:rsidP="002F1249">
      <w:pPr>
        <w:jc w:val="both"/>
        <w:rPr>
          <w:rFonts w:ascii="Cambria" w:hAnsi="Cambria"/>
          <w:noProof/>
        </w:rPr>
      </w:pPr>
      <w:r w:rsidRPr="009C02FB">
        <w:rPr>
          <w:rFonts w:ascii="Cambria" w:hAnsi="Cambria"/>
          <w:noProof/>
        </w:rPr>
        <w:t xml:space="preserve">Storhoff, JJ, Lucas, AD, Garimella, V, Bao, YP, Muller, UR (2004) Homogeneous detection of unamplified genomic DNA sequences based on colorimetric scatter of gold nanoparticle probes. </w:t>
      </w:r>
      <w:r w:rsidRPr="009C02FB">
        <w:rPr>
          <w:rFonts w:ascii="Cambria" w:hAnsi="Cambria"/>
          <w:i/>
          <w:noProof/>
        </w:rPr>
        <w:t>Nat Biotechnol</w:t>
      </w:r>
      <w:r w:rsidRPr="009C02FB">
        <w:rPr>
          <w:rFonts w:ascii="Cambria" w:hAnsi="Cambria"/>
          <w:noProof/>
        </w:rPr>
        <w:t xml:space="preserve"> </w:t>
      </w:r>
      <w:r w:rsidRPr="009C02FB">
        <w:rPr>
          <w:rFonts w:ascii="Cambria" w:hAnsi="Cambria"/>
          <w:b/>
          <w:noProof/>
        </w:rPr>
        <w:t>22</w:t>
      </w:r>
      <w:r w:rsidRPr="009C02FB">
        <w:rPr>
          <w:rFonts w:ascii="Cambria" w:hAnsi="Cambria"/>
          <w:noProof/>
        </w:rPr>
        <w:t>: 883-887.</w:t>
      </w:r>
    </w:p>
    <w:p w:rsidR="00466F0D" w:rsidRPr="009C02FB" w:rsidRDefault="00466F0D" w:rsidP="002F1249">
      <w:pPr>
        <w:jc w:val="both"/>
        <w:rPr>
          <w:rFonts w:ascii="Cambria" w:hAnsi="Cambria"/>
          <w:noProof/>
        </w:rPr>
      </w:pPr>
      <w:r w:rsidRPr="009C02FB">
        <w:rPr>
          <w:rFonts w:ascii="Cambria" w:hAnsi="Cambria"/>
          <w:noProof/>
        </w:rPr>
        <w:t xml:space="preserve">Varghese, V, Shahriar, R, Rhee, SY, Liu, T, Simen, BB, Egholm, M, Hanczaruk, B, Blake, LA, Gharizadeh, B, Babrzadeh, F, Bachmann, MH, Fessel, WJ, Shafer, RW (2009) Minority variants associated with transmitted and acquired HIV-1 nonnucleoside reverse transcriptase inhibitor resistance: implications for the use of second-generation nonnucleoside reverse transcriptase inhibitors. </w:t>
      </w:r>
      <w:r w:rsidRPr="009C02FB">
        <w:rPr>
          <w:rFonts w:ascii="Cambria" w:hAnsi="Cambria"/>
          <w:i/>
          <w:noProof/>
        </w:rPr>
        <w:t>J Acquir Immune Defic Syndr</w:t>
      </w:r>
      <w:r w:rsidRPr="009C02FB">
        <w:rPr>
          <w:rFonts w:ascii="Cambria" w:hAnsi="Cambria"/>
          <w:noProof/>
        </w:rPr>
        <w:t xml:space="preserve"> </w:t>
      </w:r>
      <w:r w:rsidRPr="009C02FB">
        <w:rPr>
          <w:rFonts w:ascii="Cambria" w:hAnsi="Cambria"/>
          <w:b/>
          <w:noProof/>
        </w:rPr>
        <w:t>52</w:t>
      </w:r>
      <w:r w:rsidRPr="009C02FB">
        <w:rPr>
          <w:rFonts w:ascii="Cambria" w:hAnsi="Cambria"/>
          <w:noProof/>
        </w:rPr>
        <w:t>: 309-315.</w:t>
      </w:r>
    </w:p>
    <w:p w:rsidR="00466F0D" w:rsidRPr="009C02FB" w:rsidRDefault="00466F0D" w:rsidP="002F1249">
      <w:pPr>
        <w:jc w:val="both"/>
        <w:rPr>
          <w:rFonts w:ascii="Cambria" w:hAnsi="Cambria"/>
          <w:noProof/>
        </w:rPr>
      </w:pPr>
      <w:r w:rsidRPr="009C02FB">
        <w:rPr>
          <w:rFonts w:ascii="Cambria" w:hAnsi="Cambria"/>
          <w:noProof/>
        </w:rPr>
        <w:t xml:space="preserve">Wang, C, Mitsuya, Y, Gharizadeh, B, Ronaghi, M, Shafer, RW (2007) Characterization of mutation spectra with ultra-deep pyrosequencing: application to HIV-1 drug resistance. </w:t>
      </w:r>
      <w:r w:rsidRPr="009C02FB">
        <w:rPr>
          <w:rFonts w:ascii="Cambria" w:hAnsi="Cambria"/>
          <w:i/>
          <w:noProof/>
        </w:rPr>
        <w:t>Genome Res</w:t>
      </w:r>
      <w:r w:rsidRPr="009C02FB">
        <w:rPr>
          <w:rFonts w:ascii="Cambria" w:hAnsi="Cambria"/>
          <w:noProof/>
        </w:rPr>
        <w:t xml:space="preserve"> </w:t>
      </w:r>
      <w:r w:rsidRPr="009C02FB">
        <w:rPr>
          <w:rFonts w:ascii="Cambria" w:hAnsi="Cambria"/>
          <w:b/>
          <w:noProof/>
        </w:rPr>
        <w:t>17</w:t>
      </w:r>
      <w:r w:rsidRPr="009C02FB">
        <w:rPr>
          <w:rFonts w:ascii="Cambria" w:hAnsi="Cambria"/>
          <w:noProof/>
        </w:rPr>
        <w:t>: 1195-1201.</w:t>
      </w:r>
    </w:p>
    <w:p w:rsidR="00466F0D" w:rsidRPr="009C02FB" w:rsidRDefault="00466F0D" w:rsidP="002F1249">
      <w:pPr>
        <w:jc w:val="both"/>
        <w:rPr>
          <w:rFonts w:ascii="Cambria" w:hAnsi="Cambria"/>
          <w:noProof/>
        </w:rPr>
      </w:pPr>
      <w:r w:rsidRPr="009C02FB">
        <w:rPr>
          <w:rFonts w:ascii="Cambria" w:hAnsi="Cambria"/>
          <w:noProof/>
        </w:rPr>
        <w:t xml:space="preserve">Yang, YL, Wang, G, Dorman, K, Kaplan, AH (1996) Long polymerase chain reaction amplification of heterogeneous HIV type 1 templates produces recombination at a relatively high frequency. </w:t>
      </w:r>
      <w:r w:rsidRPr="009C02FB">
        <w:rPr>
          <w:rFonts w:ascii="Cambria" w:hAnsi="Cambria"/>
          <w:i/>
          <w:noProof/>
        </w:rPr>
        <w:t>AIDS Res Hum Retroviruses</w:t>
      </w:r>
      <w:r w:rsidRPr="009C02FB">
        <w:rPr>
          <w:rFonts w:ascii="Cambria" w:hAnsi="Cambria"/>
          <w:noProof/>
        </w:rPr>
        <w:t xml:space="preserve"> </w:t>
      </w:r>
      <w:r w:rsidRPr="009C02FB">
        <w:rPr>
          <w:rFonts w:ascii="Cambria" w:hAnsi="Cambria"/>
          <w:b/>
          <w:noProof/>
        </w:rPr>
        <w:t>12</w:t>
      </w:r>
      <w:r w:rsidRPr="009C02FB">
        <w:rPr>
          <w:rFonts w:ascii="Cambria" w:hAnsi="Cambria"/>
          <w:noProof/>
        </w:rPr>
        <w:t>: 303-306.</w:t>
      </w:r>
    </w:p>
    <w:p w:rsidR="00466F0D" w:rsidRPr="009C02FB" w:rsidRDefault="00466F0D" w:rsidP="002F1249">
      <w:pPr>
        <w:jc w:val="both"/>
        <w:rPr>
          <w:rFonts w:ascii="Cambria" w:hAnsi="Cambria"/>
          <w:noProof/>
        </w:rPr>
      </w:pPr>
      <w:r w:rsidRPr="009C02FB">
        <w:rPr>
          <w:rFonts w:ascii="Cambria" w:hAnsi="Cambria"/>
          <w:noProof/>
        </w:rPr>
        <w:t xml:space="preserve">Zagordi, O, Klein, R, Daumer, M, Beerenwinkel, N (2010) Error correction of next-generation sequencing data and reliable estimation of HIV quasispecies. </w:t>
      </w:r>
      <w:r w:rsidRPr="009C02FB">
        <w:rPr>
          <w:rFonts w:ascii="Cambria" w:hAnsi="Cambria"/>
          <w:i/>
          <w:noProof/>
        </w:rPr>
        <w:t>Nucleic Acids Res</w:t>
      </w:r>
      <w:r w:rsidRPr="009C02FB">
        <w:rPr>
          <w:rFonts w:ascii="Cambria" w:hAnsi="Cambria"/>
          <w:noProof/>
        </w:rPr>
        <w:t xml:space="preserve"> </w:t>
      </w:r>
      <w:r w:rsidRPr="009C02FB">
        <w:rPr>
          <w:rFonts w:ascii="Cambria" w:hAnsi="Cambria"/>
          <w:b/>
          <w:noProof/>
        </w:rPr>
        <w:t>38</w:t>
      </w:r>
      <w:r w:rsidRPr="009C02FB">
        <w:rPr>
          <w:rFonts w:ascii="Cambria" w:hAnsi="Cambria"/>
          <w:noProof/>
        </w:rPr>
        <w:t>: 7400-7409.</w:t>
      </w:r>
    </w:p>
    <w:p w:rsidR="00466F0D" w:rsidRDefault="00466F0D" w:rsidP="002F1249">
      <w:pPr>
        <w:ind w:left="720" w:hanging="720"/>
        <w:jc w:val="both"/>
        <w:rPr>
          <w:rFonts w:ascii="Cambria" w:hAnsi="Cambria"/>
          <w:noProof/>
        </w:rPr>
      </w:pPr>
    </w:p>
    <w:p w:rsidR="00572AD9" w:rsidRDefault="00E157B3" w:rsidP="002F1249">
      <w:pPr>
        <w:jc w:val="both"/>
      </w:pPr>
      <w:r>
        <w:fldChar w:fldCharType="end"/>
      </w:r>
    </w:p>
    <w:sectPr w:rsidR="00572AD9" w:rsidSect="00572AD9">
      <w:pgSz w:w="11899" w:h="16838"/>
      <w:pgMar w:top="1440" w:right="1800" w:bottom="1440" w:left="1800" w:header="708" w:footer="708" w:gutter="0"/>
      <w:cols w:space="708"/>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136" w:author="Simon Travers" w:date="2013-11-05T15:25:00Z" w:initials="OU">
    <w:p w:rsidR="00CF5B85" w:rsidRDefault="00CF5B85">
      <w:pPr>
        <w:pStyle w:val="CommentText"/>
      </w:pPr>
      <w:r>
        <w:rPr>
          <w:rStyle w:val="CommentReference"/>
        </w:rPr>
        <w:annotationRef/>
      </w:r>
      <w:r>
        <w:t>Hold on…didn’t you just say in the previous paragraph that 9 and 5% of sequence reads were discarded?!</w:t>
      </w:r>
    </w:p>
  </w:comment>
  <w:comment w:id="140" w:author="Simon Travers" w:date="2013-11-05T15:27:00Z" w:initials="OU">
    <w:p w:rsidR="00CF5B85" w:rsidRDefault="00CF5B85">
      <w:pPr>
        <w:pStyle w:val="CommentText"/>
      </w:pPr>
      <w:r>
        <w:rPr>
          <w:rStyle w:val="CommentReference"/>
        </w:rPr>
        <w:annotationRef/>
      </w:r>
      <w:r>
        <w:t xml:space="preserve">This sentence says that no forward sequences were discarded because forward sequences are discarded!!!  </w:t>
      </w:r>
    </w:p>
    <w:p w:rsidR="00CF5B85" w:rsidRDefault="00CF5B85">
      <w:pPr>
        <w:pStyle w:val="CommentText"/>
      </w:pPr>
    </w:p>
    <w:p w:rsidR="00CF5B85" w:rsidRDefault="00CF5B85">
      <w:pPr>
        <w:pStyle w:val="CommentText"/>
      </w:pPr>
    </w:p>
    <w:p w:rsidR="00CF5B85" w:rsidRDefault="00CF5B85">
      <w:pPr>
        <w:pStyle w:val="CommentText"/>
      </w:pPr>
      <w:r>
        <w:t xml:space="preserve">You </w:t>
      </w:r>
      <w:r w:rsidRPr="0049440B">
        <w:rPr>
          <w:b/>
        </w:rPr>
        <w:t>MUST</w:t>
      </w:r>
      <w:r>
        <w:t xml:space="preserve"> make sure that sentences/paragraphs make sense in the context of everything else that you’ve written in previous sections…..I keep saying this over and over.</w:t>
      </w:r>
    </w:p>
  </w:comment>
  <w:comment w:id="147" w:author="Simon Travers" w:date="2013-11-05T15:28:00Z" w:initials="OU">
    <w:p w:rsidR="00CF5B85" w:rsidRDefault="00CF5B85">
      <w:pPr>
        <w:pStyle w:val="CommentText"/>
      </w:pPr>
      <w:r>
        <w:rPr>
          <w:rStyle w:val="CommentReference"/>
        </w:rPr>
        <w:annotationRef/>
      </w:r>
      <w:r>
        <w:t>Is this counted in the 9 and 5% of reads discarded??!!</w:t>
      </w:r>
    </w:p>
  </w:comment>
  <w:comment w:id="164" w:author="Simon Travers" w:date="2013-11-05T15:48:00Z" w:initials="OU">
    <w:p w:rsidR="00CF5B85" w:rsidRDefault="00CF5B85">
      <w:pPr>
        <w:pStyle w:val="CommentText"/>
      </w:pPr>
      <w:r>
        <w:rPr>
          <w:rStyle w:val="CommentReference"/>
        </w:rPr>
        <w:annotationRef/>
      </w:r>
      <w:r>
        <w:t>They present percentages and you present numbers of sequences.  How do we (the reader) know that they correlate?  Do you see more/less/the same?</w:t>
      </w:r>
    </w:p>
  </w:comment>
  <w:comment w:id="165" w:author="Simon Travers" w:date="2013-11-05T15:50:00Z" w:initials="OU">
    <w:p w:rsidR="00CF5B85" w:rsidRDefault="00CF5B85">
      <w:pPr>
        <w:pStyle w:val="CommentText"/>
      </w:pPr>
      <w:r>
        <w:rPr>
          <w:rStyle w:val="CommentReference"/>
        </w:rPr>
        <w:annotationRef/>
      </w:r>
      <w:r>
        <w:t xml:space="preserve">The population, a population?  </w:t>
      </w:r>
    </w:p>
    <w:p w:rsidR="00CF5B85" w:rsidRDefault="00CF5B85">
      <w:pPr>
        <w:pStyle w:val="CommentText"/>
      </w:pPr>
    </w:p>
    <w:p w:rsidR="00CF5B85" w:rsidRDefault="00CF5B85">
      <w:pPr>
        <w:pStyle w:val="CommentText"/>
      </w:pPr>
    </w:p>
    <w:p w:rsidR="00CF5B85" w:rsidRDefault="00CF5B85">
      <w:pPr>
        <w:pStyle w:val="CommentText"/>
      </w:pPr>
      <w:r>
        <w:t xml:space="preserve">Did they sequence plasmids to know exactly how much was lost?  Did they correlate it with viral load?  Did they qualntify the number of input templates before sequencing?  </w:t>
      </w:r>
    </w:p>
    <w:p w:rsidR="00CF5B85" w:rsidRDefault="00CF5B85">
      <w:pPr>
        <w:pStyle w:val="CommentText"/>
      </w:pPr>
    </w:p>
    <w:p w:rsidR="00CF5B85" w:rsidRDefault="00CF5B85">
      <w:pPr>
        <w:pStyle w:val="CommentText"/>
      </w:pPr>
      <w:r>
        <w:t>This is a discussion section not somewhere where you repeat the results with the odd anecdote.</w:t>
      </w:r>
    </w:p>
  </w:comment>
  <w:comment w:id="166" w:author="Simon Travers" w:date="2013-11-05T15:50:00Z" w:initials="OU">
    <w:p w:rsidR="00CF5B85" w:rsidRDefault="00CF5B85">
      <w:pPr>
        <w:pStyle w:val="CommentText"/>
      </w:pPr>
      <w:r>
        <w:rPr>
          <w:rStyle w:val="CommentReference"/>
        </w:rPr>
        <w:annotationRef/>
      </w:r>
      <w:r>
        <w:t>Why?  How?  How do you know….depth needed</w:t>
      </w:r>
    </w:p>
  </w:comment>
  <w:comment w:id="170" w:author="Simon Travers" w:date="2013-11-05T15:51:00Z" w:initials="OU">
    <w:p w:rsidR="00CF5B85" w:rsidRDefault="00CF5B85">
      <w:pPr>
        <w:pStyle w:val="CommentText"/>
      </w:pPr>
      <w:r>
        <w:rPr>
          <w:rStyle w:val="CommentReference"/>
        </w:rPr>
        <w:annotationRef/>
      </w:r>
      <w:r>
        <w:t>How do you/they know?!</w:t>
      </w:r>
    </w:p>
  </w:comment>
  <w:comment w:id="171" w:author="Simon Travers" w:date="2013-11-05T15:51:00Z" w:initials="OU">
    <w:p w:rsidR="00CF5B85" w:rsidRDefault="00CF5B85">
      <w:pPr>
        <w:pStyle w:val="CommentText"/>
      </w:pPr>
      <w:r>
        <w:rPr>
          <w:rStyle w:val="CommentReference"/>
        </w:rPr>
        <w:annotationRef/>
      </w:r>
      <w:r>
        <w:t>So would sequencing more reads fix this?  DEPTH needed</w:t>
      </w:r>
    </w:p>
  </w:comment>
  <w:comment w:id="173" w:author="Simon Travers" w:date="2013-11-05T15:52:00Z" w:initials="OU">
    <w:p w:rsidR="00CF5B85" w:rsidRDefault="00CF5B85">
      <w:pPr>
        <w:pStyle w:val="CommentText"/>
      </w:pPr>
      <w:r>
        <w:rPr>
          <w:rStyle w:val="CommentReference"/>
        </w:rPr>
        <w:annotationRef/>
      </w:r>
      <w:r>
        <w:t>Really??  Did I not comment/correct this in a previous version….it’s  a complete waste of my/your time if you’re not including my comments/observations in your subsequent versions</w:t>
      </w:r>
    </w:p>
  </w:comment>
  <w:comment w:id="189" w:author="Simon Travers" w:date="2013-11-05T15:57:00Z" w:initials="OU">
    <w:p w:rsidR="00CF5B85" w:rsidRDefault="00CF5B85">
      <w:pPr>
        <w:pStyle w:val="CommentText"/>
      </w:pPr>
      <w:r>
        <w:rPr>
          <w:rStyle w:val="CommentReference"/>
        </w:rPr>
        <w:annotationRef/>
      </w:r>
      <w:r>
        <w:t>Are there any studies that have shown about PCR resampling regardless of whether it’s in a primer ID type analysis or not?</w:t>
      </w:r>
    </w:p>
    <w:p w:rsidR="00CF5B85" w:rsidRDefault="00CF5B85">
      <w:pPr>
        <w:pStyle w:val="CommentText"/>
      </w:pPr>
    </w:p>
    <w:p w:rsidR="00CF5B85" w:rsidRDefault="00CF5B85">
      <w:pPr>
        <w:pStyle w:val="CommentText"/>
      </w:pPr>
    </w:p>
    <w:p w:rsidR="00CF5B85" w:rsidRDefault="00CF5B85">
      <w:pPr>
        <w:pStyle w:val="CommentText"/>
      </w:pPr>
    </w:p>
    <w:p w:rsidR="00CF5B85" w:rsidRDefault="00CF5B85">
      <w:pPr>
        <w:pStyle w:val="CommentText"/>
      </w:pPr>
      <w:r>
        <w:t xml:space="preserve">On the whole your entire discussion is too lightweight and lacks any substance.  I’ve counted around 3 references in the discussion….how can a PhD thesis on HIV have only 3 references in a discussion section?!!  There’s millions of papers out there many of which talk about this problem.  </w:t>
      </w:r>
    </w:p>
    <w:p w:rsidR="00CF5B85" w:rsidRDefault="00CF5B85">
      <w:pPr>
        <w:pStyle w:val="CommentText"/>
      </w:pPr>
    </w:p>
    <w:p w:rsidR="00CF5B85" w:rsidRDefault="00CF5B85">
      <w:pPr>
        <w:pStyle w:val="CommentText"/>
      </w:pPr>
      <w:r>
        <w:t>Even just look at Daniel and Cass’ papers and see how to write a discussion in this context…I bet they’ve more than three references.</w:t>
      </w:r>
    </w:p>
  </w:comment>
  <w:comment w:id="200" w:author="Simon Travers" w:date="2013-11-05T15:58:00Z" w:initials="OU">
    <w:p w:rsidR="00CF5B85" w:rsidRDefault="00CF5B85">
      <w:pPr>
        <w:pStyle w:val="CommentText"/>
      </w:pPr>
      <w:r>
        <w:rPr>
          <w:rStyle w:val="CommentReference"/>
        </w:rPr>
        <w:annotationRef/>
      </w:r>
      <w:r>
        <w:t>The writing in this section is very bad…tenses are all over the place and it doesn’t really make sense…rephrase.</w:t>
      </w:r>
    </w:p>
  </w:comment>
  <w:comment w:id="201" w:author="Simon Travers" w:date="2013-11-05T16:00:00Z" w:initials="OU">
    <w:p w:rsidR="00CF5B85" w:rsidRDefault="00CF5B85">
      <w:pPr>
        <w:pStyle w:val="CommentText"/>
      </w:pPr>
      <w:r>
        <w:rPr>
          <w:rStyle w:val="CommentReference"/>
        </w:rPr>
        <w:annotationRef/>
      </w:r>
      <w:r>
        <w:t xml:space="preserve">What does this even mean?!!  You have provided FAR too little context and discussion.  If there’s only four amplicons per patient how can a primer ID be duplicated up to 1000-fold?  </w:t>
      </w:r>
    </w:p>
    <w:p w:rsidR="00CF5B85" w:rsidRDefault="00CF5B85">
      <w:pPr>
        <w:pStyle w:val="CommentText"/>
      </w:pPr>
    </w:p>
    <w:p w:rsidR="00CF5B85" w:rsidRDefault="00CF5B85">
      <w:pPr>
        <w:pStyle w:val="CommentText"/>
      </w:pPr>
      <w:r>
        <w:t>Surely each primer/MID/primer ID synthesis reaction was done independently of each other?  Therefore what’s the likelihood of there being repetition of a primer ID in tow independent reactions?  Are the numbers you’re seeing bigger than that?</w:t>
      </w:r>
      <w:bookmarkStart w:id="203" w:name="_GoBack"/>
      <w:bookmarkEnd w:id="203"/>
      <w:r>
        <w:t xml:space="preserve"> </w:t>
      </w:r>
    </w:p>
  </w:comment>
</w:comments>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CF5B85" w:rsidRDefault="00CF5B85" w:rsidP="00B961DA">
      <w:r>
        <w:separator/>
      </w:r>
    </w:p>
  </w:endnote>
  <w:endnote w:type="continuationSeparator" w:id="1">
    <w:p w:rsidR="00CF5B85" w:rsidRDefault="00CF5B85" w:rsidP="00B961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ＭＳ 明朝">
    <w:panose1 w:val="00000000000000000000"/>
    <w:charset w:val="80"/>
    <w:family w:val="roman"/>
    <w:notTrueType/>
    <w:pitch w:val="fixed"/>
    <w:sig w:usb0="00000001" w:usb1="00000000" w:usb2="01000407" w:usb3="00000000" w:csb0="00020000" w:csb1="00000000"/>
  </w:font>
  <w:font w:name="Calibri">
    <w:altName w:val="Arial"/>
    <w:panose1 w:val="00000000000000000000"/>
    <w:charset w:val="4D"/>
    <w:family w:val="roman"/>
    <w:notTrueType/>
    <w:pitch w:val="default"/>
    <w:sig w:usb0="00000003" w:usb1="00000000" w:usb2="00000000" w:usb3="00000000" w:csb0="00000001" w:csb1="00000000"/>
  </w:font>
  <w:font w:name="ＭＳ ゴシック">
    <w:panose1 w:val="00000000000000000000"/>
    <w:charset w:val="80"/>
    <w:family w:val="modern"/>
    <w:notTrueType/>
    <w:pitch w:val="fixed"/>
    <w:sig w:usb0="00000001" w:usb1="00000000" w:usb2="01000407" w:usb3="00000000" w:csb0="00020000" w:csb1="00000000"/>
  </w:font>
  <w:font w:name="Lucida Grande">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CF5B85" w:rsidRDefault="00CF5B85" w:rsidP="00B961DA">
      <w:r>
        <w:separator/>
      </w:r>
    </w:p>
  </w:footnote>
  <w:footnote w:type="continuationSeparator" w:id="1">
    <w:p w:rsidR="00CF5B85" w:rsidRDefault="00CF5B85" w:rsidP="00B961DA">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2AE7088E"/>
    <w:multiLevelType w:val="hybridMultilevel"/>
    <w:tmpl w:val="23DE56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F75BF5"/>
    <w:multiLevelType w:val="hybridMultilevel"/>
    <w:tmpl w:val="3490E4CC"/>
    <w:lvl w:ilvl="0" w:tplc="3B1AD0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6867EF"/>
    <w:multiLevelType w:val="hybridMultilevel"/>
    <w:tmpl w:val="61FEA4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A141AA"/>
    <w:multiLevelType w:val="hybridMultilevel"/>
    <w:tmpl w:val="7862DF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trackRevision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0"/>
    <w:footnote w:id="1"/>
  </w:footnotePr>
  <w:endnotePr>
    <w:endnote w:id="0"/>
    <w:endnote w:id="1"/>
  </w:endnotePr>
  <w:compat>
    <w:useFELayout/>
  </w:compat>
  <w:docVars>
    <w:docVar w:name="EN.InstantFormat" w:val="&lt;ENInstantFormat&gt;&lt;Enabled&gt;0&lt;/Enabled&gt;&lt;ScanUnformatted&gt;0&lt;/ScanUnformatted&gt;&lt;ScanChanges&gt;1&lt;/ScanChanges&gt;&lt;/ENInstantFormat&gt;"/>
    <w:docVar w:name="EN.Layout" w:val="&lt;ENLayout&gt;&lt;Style&gt;Current Neurovascular Re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hd_Thesis_reference.enl&lt;/item&gt;&lt;/Libraries&gt;&lt;/ENLibraries&gt;"/>
  </w:docVars>
  <w:rsids>
    <w:rsidRoot w:val="00BE1D36"/>
    <w:rsid w:val="000024A5"/>
    <w:rsid w:val="00012FC9"/>
    <w:rsid w:val="00014D2E"/>
    <w:rsid w:val="00033838"/>
    <w:rsid w:val="0003565A"/>
    <w:rsid w:val="00060FBD"/>
    <w:rsid w:val="00061D49"/>
    <w:rsid w:val="00066602"/>
    <w:rsid w:val="0007059E"/>
    <w:rsid w:val="0009517A"/>
    <w:rsid w:val="000A0B2B"/>
    <w:rsid w:val="000A4C63"/>
    <w:rsid w:val="000A7274"/>
    <w:rsid w:val="000D268F"/>
    <w:rsid w:val="000E0F93"/>
    <w:rsid w:val="000E0FAF"/>
    <w:rsid w:val="001027D1"/>
    <w:rsid w:val="00107AC2"/>
    <w:rsid w:val="00110377"/>
    <w:rsid w:val="00112782"/>
    <w:rsid w:val="001156B2"/>
    <w:rsid w:val="001361F3"/>
    <w:rsid w:val="00146E49"/>
    <w:rsid w:val="00147F68"/>
    <w:rsid w:val="00162398"/>
    <w:rsid w:val="00162CF2"/>
    <w:rsid w:val="00163FCC"/>
    <w:rsid w:val="00186017"/>
    <w:rsid w:val="00191DA8"/>
    <w:rsid w:val="00195A24"/>
    <w:rsid w:val="00196AA1"/>
    <w:rsid w:val="00197A49"/>
    <w:rsid w:val="001A1D68"/>
    <w:rsid w:val="001A30F3"/>
    <w:rsid w:val="001B1F97"/>
    <w:rsid w:val="001B4589"/>
    <w:rsid w:val="001B4921"/>
    <w:rsid w:val="001B5B7A"/>
    <w:rsid w:val="001B6195"/>
    <w:rsid w:val="001C1B19"/>
    <w:rsid w:val="001C33F2"/>
    <w:rsid w:val="001D68D9"/>
    <w:rsid w:val="001F6A6A"/>
    <w:rsid w:val="002021CF"/>
    <w:rsid w:val="00211034"/>
    <w:rsid w:val="002307BD"/>
    <w:rsid w:val="00247FD5"/>
    <w:rsid w:val="00251CBE"/>
    <w:rsid w:val="00253080"/>
    <w:rsid w:val="00260E7F"/>
    <w:rsid w:val="002635FF"/>
    <w:rsid w:val="002742CA"/>
    <w:rsid w:val="002755DA"/>
    <w:rsid w:val="00275EB0"/>
    <w:rsid w:val="0028547A"/>
    <w:rsid w:val="002A4C58"/>
    <w:rsid w:val="002A7A6B"/>
    <w:rsid w:val="002B3B6B"/>
    <w:rsid w:val="002B5AB9"/>
    <w:rsid w:val="002D0738"/>
    <w:rsid w:val="002D2D84"/>
    <w:rsid w:val="002E5C60"/>
    <w:rsid w:val="002F1249"/>
    <w:rsid w:val="002F3545"/>
    <w:rsid w:val="002F4A5F"/>
    <w:rsid w:val="0030662A"/>
    <w:rsid w:val="00314952"/>
    <w:rsid w:val="00320CB3"/>
    <w:rsid w:val="0032529E"/>
    <w:rsid w:val="00330D3F"/>
    <w:rsid w:val="00356CDF"/>
    <w:rsid w:val="00361DEC"/>
    <w:rsid w:val="00370959"/>
    <w:rsid w:val="00374503"/>
    <w:rsid w:val="00381145"/>
    <w:rsid w:val="00384626"/>
    <w:rsid w:val="00384BE0"/>
    <w:rsid w:val="003956C9"/>
    <w:rsid w:val="00395D58"/>
    <w:rsid w:val="003961F5"/>
    <w:rsid w:val="003A49B1"/>
    <w:rsid w:val="003B6C8C"/>
    <w:rsid w:val="003F0891"/>
    <w:rsid w:val="003F1ED0"/>
    <w:rsid w:val="003F6E70"/>
    <w:rsid w:val="00411C42"/>
    <w:rsid w:val="004224CF"/>
    <w:rsid w:val="0043269F"/>
    <w:rsid w:val="00437DE5"/>
    <w:rsid w:val="00453FEC"/>
    <w:rsid w:val="00456D48"/>
    <w:rsid w:val="00463761"/>
    <w:rsid w:val="00466F0D"/>
    <w:rsid w:val="004879E3"/>
    <w:rsid w:val="0049440B"/>
    <w:rsid w:val="00496407"/>
    <w:rsid w:val="004A4A47"/>
    <w:rsid w:val="004A7E5D"/>
    <w:rsid w:val="004C22C3"/>
    <w:rsid w:val="004C3C1A"/>
    <w:rsid w:val="004C3D4F"/>
    <w:rsid w:val="004C5D67"/>
    <w:rsid w:val="004D53A9"/>
    <w:rsid w:val="004E3FDD"/>
    <w:rsid w:val="004E6875"/>
    <w:rsid w:val="0051194E"/>
    <w:rsid w:val="00516DAA"/>
    <w:rsid w:val="005276F2"/>
    <w:rsid w:val="005462AF"/>
    <w:rsid w:val="00557B6C"/>
    <w:rsid w:val="005603D2"/>
    <w:rsid w:val="00560872"/>
    <w:rsid w:val="00572AD9"/>
    <w:rsid w:val="0057469F"/>
    <w:rsid w:val="00587D70"/>
    <w:rsid w:val="005C25CD"/>
    <w:rsid w:val="005E09C1"/>
    <w:rsid w:val="005E2E01"/>
    <w:rsid w:val="00600A26"/>
    <w:rsid w:val="00607D9A"/>
    <w:rsid w:val="006141A9"/>
    <w:rsid w:val="006155E2"/>
    <w:rsid w:val="00624245"/>
    <w:rsid w:val="00636650"/>
    <w:rsid w:val="006514A9"/>
    <w:rsid w:val="006644AD"/>
    <w:rsid w:val="00681FBA"/>
    <w:rsid w:val="00682D7A"/>
    <w:rsid w:val="00682E87"/>
    <w:rsid w:val="00685180"/>
    <w:rsid w:val="006968AD"/>
    <w:rsid w:val="006A13EA"/>
    <w:rsid w:val="006A589B"/>
    <w:rsid w:val="006B0DB6"/>
    <w:rsid w:val="006E1F0A"/>
    <w:rsid w:val="006E3484"/>
    <w:rsid w:val="006F2CFD"/>
    <w:rsid w:val="00701718"/>
    <w:rsid w:val="00710AFA"/>
    <w:rsid w:val="00735A84"/>
    <w:rsid w:val="0075061F"/>
    <w:rsid w:val="007517D2"/>
    <w:rsid w:val="007518CD"/>
    <w:rsid w:val="007564F3"/>
    <w:rsid w:val="00756ABD"/>
    <w:rsid w:val="00763AF3"/>
    <w:rsid w:val="0078671C"/>
    <w:rsid w:val="00791400"/>
    <w:rsid w:val="007A3A01"/>
    <w:rsid w:val="007D1D0D"/>
    <w:rsid w:val="007D3A72"/>
    <w:rsid w:val="007D4870"/>
    <w:rsid w:val="007E54B1"/>
    <w:rsid w:val="007F5CC9"/>
    <w:rsid w:val="007F6F73"/>
    <w:rsid w:val="007F7CCD"/>
    <w:rsid w:val="00801411"/>
    <w:rsid w:val="0080447B"/>
    <w:rsid w:val="00811EEC"/>
    <w:rsid w:val="008245C9"/>
    <w:rsid w:val="00826E7E"/>
    <w:rsid w:val="0086005B"/>
    <w:rsid w:val="00860366"/>
    <w:rsid w:val="00865D7F"/>
    <w:rsid w:val="00872B50"/>
    <w:rsid w:val="00877199"/>
    <w:rsid w:val="00880DC9"/>
    <w:rsid w:val="008A2BF7"/>
    <w:rsid w:val="008A7B6C"/>
    <w:rsid w:val="008C0362"/>
    <w:rsid w:val="008D5E7A"/>
    <w:rsid w:val="008E1414"/>
    <w:rsid w:val="008F1549"/>
    <w:rsid w:val="009007CC"/>
    <w:rsid w:val="00901A3B"/>
    <w:rsid w:val="009049DA"/>
    <w:rsid w:val="00916CEE"/>
    <w:rsid w:val="0092411B"/>
    <w:rsid w:val="009361CD"/>
    <w:rsid w:val="00945F80"/>
    <w:rsid w:val="00953E1B"/>
    <w:rsid w:val="0096244E"/>
    <w:rsid w:val="00973277"/>
    <w:rsid w:val="0097386B"/>
    <w:rsid w:val="00983C4F"/>
    <w:rsid w:val="009902CC"/>
    <w:rsid w:val="00990B6F"/>
    <w:rsid w:val="00997646"/>
    <w:rsid w:val="009A0A54"/>
    <w:rsid w:val="009A2ADC"/>
    <w:rsid w:val="009A406B"/>
    <w:rsid w:val="009A6CF8"/>
    <w:rsid w:val="009A73C8"/>
    <w:rsid w:val="009C02FB"/>
    <w:rsid w:val="009C0D1F"/>
    <w:rsid w:val="009C6D39"/>
    <w:rsid w:val="009C7636"/>
    <w:rsid w:val="009D3C44"/>
    <w:rsid w:val="009D6732"/>
    <w:rsid w:val="009E3CB1"/>
    <w:rsid w:val="009E64EA"/>
    <w:rsid w:val="009E79BB"/>
    <w:rsid w:val="009F47BD"/>
    <w:rsid w:val="00A269A1"/>
    <w:rsid w:val="00A415AC"/>
    <w:rsid w:val="00A503C3"/>
    <w:rsid w:val="00A6315D"/>
    <w:rsid w:val="00A63E05"/>
    <w:rsid w:val="00A64273"/>
    <w:rsid w:val="00A76531"/>
    <w:rsid w:val="00A941FD"/>
    <w:rsid w:val="00A94936"/>
    <w:rsid w:val="00AA60CE"/>
    <w:rsid w:val="00AA6297"/>
    <w:rsid w:val="00AB046F"/>
    <w:rsid w:val="00AB67D8"/>
    <w:rsid w:val="00AD066D"/>
    <w:rsid w:val="00AE5130"/>
    <w:rsid w:val="00AE7E2E"/>
    <w:rsid w:val="00B001C5"/>
    <w:rsid w:val="00B068B7"/>
    <w:rsid w:val="00B11C81"/>
    <w:rsid w:val="00B158D8"/>
    <w:rsid w:val="00B16A0B"/>
    <w:rsid w:val="00B30D8D"/>
    <w:rsid w:val="00B425C5"/>
    <w:rsid w:val="00B62B00"/>
    <w:rsid w:val="00B82D14"/>
    <w:rsid w:val="00B87B25"/>
    <w:rsid w:val="00B961DA"/>
    <w:rsid w:val="00B966CC"/>
    <w:rsid w:val="00BA7191"/>
    <w:rsid w:val="00BB2BD7"/>
    <w:rsid w:val="00BB566B"/>
    <w:rsid w:val="00BC0EE7"/>
    <w:rsid w:val="00BD26AC"/>
    <w:rsid w:val="00BD575D"/>
    <w:rsid w:val="00BE0F2B"/>
    <w:rsid w:val="00BE1855"/>
    <w:rsid w:val="00BE1D36"/>
    <w:rsid w:val="00BE29E0"/>
    <w:rsid w:val="00BE5956"/>
    <w:rsid w:val="00BF5D2D"/>
    <w:rsid w:val="00BF6797"/>
    <w:rsid w:val="00BF6C59"/>
    <w:rsid w:val="00C157FF"/>
    <w:rsid w:val="00C2173F"/>
    <w:rsid w:val="00C2473A"/>
    <w:rsid w:val="00C2769C"/>
    <w:rsid w:val="00C300F2"/>
    <w:rsid w:val="00C446D4"/>
    <w:rsid w:val="00C52F5A"/>
    <w:rsid w:val="00C53004"/>
    <w:rsid w:val="00C55AA0"/>
    <w:rsid w:val="00C55BCC"/>
    <w:rsid w:val="00C66C68"/>
    <w:rsid w:val="00C73B1D"/>
    <w:rsid w:val="00C74611"/>
    <w:rsid w:val="00C762F5"/>
    <w:rsid w:val="00C879D7"/>
    <w:rsid w:val="00C90A20"/>
    <w:rsid w:val="00C91536"/>
    <w:rsid w:val="00C93189"/>
    <w:rsid w:val="00CB0985"/>
    <w:rsid w:val="00CB1DE3"/>
    <w:rsid w:val="00CB68DA"/>
    <w:rsid w:val="00CC1F03"/>
    <w:rsid w:val="00CC27E2"/>
    <w:rsid w:val="00CC7CFB"/>
    <w:rsid w:val="00CD2AF3"/>
    <w:rsid w:val="00CD5808"/>
    <w:rsid w:val="00CF1E90"/>
    <w:rsid w:val="00CF2D92"/>
    <w:rsid w:val="00CF5B85"/>
    <w:rsid w:val="00D01343"/>
    <w:rsid w:val="00D047AC"/>
    <w:rsid w:val="00D132CC"/>
    <w:rsid w:val="00D17865"/>
    <w:rsid w:val="00D23FFB"/>
    <w:rsid w:val="00D336F8"/>
    <w:rsid w:val="00D42CD5"/>
    <w:rsid w:val="00D50D2E"/>
    <w:rsid w:val="00D546F1"/>
    <w:rsid w:val="00D71599"/>
    <w:rsid w:val="00D77FA6"/>
    <w:rsid w:val="00D848DE"/>
    <w:rsid w:val="00D9342A"/>
    <w:rsid w:val="00DA3927"/>
    <w:rsid w:val="00DB4191"/>
    <w:rsid w:val="00DB443F"/>
    <w:rsid w:val="00DC5F60"/>
    <w:rsid w:val="00DC7BB4"/>
    <w:rsid w:val="00DE54BE"/>
    <w:rsid w:val="00DF240E"/>
    <w:rsid w:val="00DF450F"/>
    <w:rsid w:val="00E03E88"/>
    <w:rsid w:val="00E07637"/>
    <w:rsid w:val="00E157B3"/>
    <w:rsid w:val="00E249EE"/>
    <w:rsid w:val="00E25CA8"/>
    <w:rsid w:val="00E34C36"/>
    <w:rsid w:val="00E43199"/>
    <w:rsid w:val="00E44CCA"/>
    <w:rsid w:val="00E5710A"/>
    <w:rsid w:val="00E81A76"/>
    <w:rsid w:val="00E85D60"/>
    <w:rsid w:val="00E967CC"/>
    <w:rsid w:val="00EA11DE"/>
    <w:rsid w:val="00EA4347"/>
    <w:rsid w:val="00EA644F"/>
    <w:rsid w:val="00EC1F47"/>
    <w:rsid w:val="00ED169C"/>
    <w:rsid w:val="00ED17AC"/>
    <w:rsid w:val="00EE5A8D"/>
    <w:rsid w:val="00EF6FA0"/>
    <w:rsid w:val="00F01A97"/>
    <w:rsid w:val="00F2370E"/>
    <w:rsid w:val="00F30299"/>
    <w:rsid w:val="00F31A74"/>
    <w:rsid w:val="00F31E89"/>
    <w:rsid w:val="00F34F26"/>
    <w:rsid w:val="00F50C80"/>
    <w:rsid w:val="00F55F34"/>
    <w:rsid w:val="00F65B20"/>
    <w:rsid w:val="00F66738"/>
    <w:rsid w:val="00F709D9"/>
    <w:rsid w:val="00F8644A"/>
    <w:rsid w:val="00FA34B5"/>
    <w:rsid w:val="00FB3AE6"/>
    <w:rsid w:val="00FC3A9A"/>
    <w:rsid w:val="00FC63FD"/>
    <w:rsid w:val="00FD2A29"/>
    <w:rsid w:val="00FD503C"/>
  </w:rsids>
  <m:mathPr>
    <m:mathFont m:val="Lucida Grande"/>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rsid w:val="00BA7191"/>
  </w:style>
  <w:style w:type="paragraph" w:styleId="Heading1">
    <w:name w:val="heading 1"/>
    <w:basedOn w:val="Normal"/>
    <w:next w:val="Normal"/>
    <w:link w:val="Heading1Char"/>
    <w:uiPriority w:val="9"/>
    <w:qFormat/>
    <w:rsid w:val="00BE1D3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E1D3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BE1D3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BE1D36"/>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rsid w:val="00BE1D36"/>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rsid w:val="00BE1D36"/>
    <w:rPr>
      <w:rFonts w:asciiTheme="majorHAnsi" w:eastAsiaTheme="majorEastAsia" w:hAnsiTheme="majorHAnsi" w:cstheme="majorBidi"/>
      <w:b/>
      <w:bCs/>
      <w:color w:val="4F81BD" w:themeColor="accent1"/>
      <w:lang w:eastAsia="ja-JP"/>
    </w:rPr>
  </w:style>
  <w:style w:type="table" w:styleId="TableGrid">
    <w:name w:val="Table Grid"/>
    <w:basedOn w:val="TableNormal"/>
    <w:uiPriority w:val="59"/>
    <w:rsid w:val="00BE1D3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BE1D36"/>
    <w:rPr>
      <w:rFonts w:ascii="Lucida Grande" w:hAnsi="Lucida Grande" w:cs="Lucida Grande"/>
      <w:sz w:val="18"/>
      <w:szCs w:val="18"/>
    </w:rPr>
  </w:style>
  <w:style w:type="character" w:customStyle="1" w:styleId="BalloonTextChar">
    <w:name w:val="Balloon Text Char"/>
    <w:basedOn w:val="DefaultParagraphFont"/>
    <w:link w:val="BalloonText"/>
    <w:rsid w:val="00BE1D36"/>
    <w:rPr>
      <w:rFonts w:ascii="Lucida Grande" w:eastAsiaTheme="minorEastAsia" w:hAnsi="Lucida Grande" w:cs="Lucida Grande"/>
      <w:sz w:val="18"/>
      <w:szCs w:val="18"/>
      <w:lang w:eastAsia="ja-JP"/>
    </w:rPr>
  </w:style>
  <w:style w:type="character" w:styleId="CommentReference">
    <w:name w:val="annotation reference"/>
    <w:basedOn w:val="DefaultParagraphFont"/>
    <w:rsid w:val="00BE1D36"/>
    <w:rPr>
      <w:sz w:val="18"/>
      <w:szCs w:val="18"/>
    </w:rPr>
  </w:style>
  <w:style w:type="paragraph" w:styleId="CommentText">
    <w:name w:val="annotation text"/>
    <w:basedOn w:val="Normal"/>
    <w:link w:val="CommentTextChar"/>
    <w:rsid w:val="00BE1D36"/>
  </w:style>
  <w:style w:type="character" w:customStyle="1" w:styleId="CommentTextChar">
    <w:name w:val="Comment Text Char"/>
    <w:basedOn w:val="DefaultParagraphFont"/>
    <w:link w:val="CommentText"/>
    <w:rsid w:val="00BE1D36"/>
    <w:rPr>
      <w:rFonts w:eastAsiaTheme="minorEastAsia"/>
      <w:lang w:eastAsia="ja-JP"/>
    </w:rPr>
  </w:style>
  <w:style w:type="paragraph" w:styleId="CommentSubject">
    <w:name w:val="annotation subject"/>
    <w:basedOn w:val="CommentText"/>
    <w:next w:val="CommentText"/>
    <w:link w:val="CommentSubjectChar"/>
    <w:rsid w:val="00BE1D36"/>
    <w:rPr>
      <w:b/>
      <w:bCs/>
      <w:sz w:val="20"/>
      <w:szCs w:val="20"/>
    </w:rPr>
  </w:style>
  <w:style w:type="character" w:customStyle="1" w:styleId="CommentSubjectChar">
    <w:name w:val="Comment Subject Char"/>
    <w:basedOn w:val="CommentTextChar"/>
    <w:link w:val="CommentSubject"/>
    <w:rsid w:val="00BE1D36"/>
    <w:rPr>
      <w:rFonts w:eastAsiaTheme="minorEastAsia"/>
      <w:b/>
      <w:bCs/>
      <w:sz w:val="20"/>
      <w:szCs w:val="20"/>
      <w:lang w:eastAsia="ja-JP"/>
    </w:rPr>
  </w:style>
  <w:style w:type="paragraph" w:styleId="Header">
    <w:name w:val="header"/>
    <w:basedOn w:val="Normal"/>
    <w:link w:val="HeaderChar"/>
    <w:rsid w:val="00BE1D36"/>
    <w:pPr>
      <w:tabs>
        <w:tab w:val="center" w:pos="4320"/>
        <w:tab w:val="right" w:pos="8640"/>
      </w:tabs>
    </w:pPr>
  </w:style>
  <w:style w:type="character" w:customStyle="1" w:styleId="HeaderChar">
    <w:name w:val="Header Char"/>
    <w:basedOn w:val="DefaultParagraphFont"/>
    <w:link w:val="Header"/>
    <w:rsid w:val="00BE1D36"/>
    <w:rPr>
      <w:rFonts w:eastAsiaTheme="minorEastAsia"/>
      <w:lang w:eastAsia="ja-JP"/>
    </w:rPr>
  </w:style>
  <w:style w:type="paragraph" w:styleId="Footer">
    <w:name w:val="footer"/>
    <w:basedOn w:val="Normal"/>
    <w:link w:val="FooterChar"/>
    <w:rsid w:val="00BE1D36"/>
    <w:pPr>
      <w:tabs>
        <w:tab w:val="center" w:pos="4320"/>
        <w:tab w:val="right" w:pos="8640"/>
      </w:tabs>
    </w:pPr>
  </w:style>
  <w:style w:type="character" w:customStyle="1" w:styleId="FooterChar">
    <w:name w:val="Footer Char"/>
    <w:basedOn w:val="DefaultParagraphFont"/>
    <w:link w:val="Footer"/>
    <w:rsid w:val="00BE1D36"/>
    <w:rPr>
      <w:rFonts w:eastAsiaTheme="minorEastAsia"/>
      <w:lang w:eastAsia="ja-JP"/>
    </w:rPr>
  </w:style>
  <w:style w:type="paragraph" w:styleId="Revision">
    <w:name w:val="Revision"/>
    <w:hidden/>
    <w:uiPriority w:val="99"/>
    <w:semiHidden/>
    <w:rsid w:val="00D77FA6"/>
  </w:style>
  <w:style w:type="paragraph" w:styleId="ListParagraph">
    <w:name w:val="List Paragraph"/>
    <w:basedOn w:val="Normal"/>
    <w:uiPriority w:val="34"/>
    <w:qFormat/>
    <w:rsid w:val="008245C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1D3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E1D3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BE1D3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D36"/>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rsid w:val="00BE1D36"/>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rsid w:val="00BE1D36"/>
    <w:rPr>
      <w:rFonts w:asciiTheme="majorHAnsi" w:eastAsiaTheme="majorEastAsia" w:hAnsiTheme="majorHAnsi" w:cstheme="majorBidi"/>
      <w:b/>
      <w:bCs/>
      <w:color w:val="4F81BD" w:themeColor="accent1"/>
      <w:lang w:eastAsia="ja-JP"/>
    </w:rPr>
  </w:style>
  <w:style w:type="table" w:styleId="TableGrid">
    <w:name w:val="Table Grid"/>
    <w:basedOn w:val="TableNormal"/>
    <w:uiPriority w:val="59"/>
    <w:rsid w:val="00BE1D3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BE1D36"/>
    <w:rPr>
      <w:rFonts w:ascii="Lucida Grande" w:hAnsi="Lucida Grande" w:cs="Lucida Grande"/>
      <w:sz w:val="18"/>
      <w:szCs w:val="18"/>
    </w:rPr>
  </w:style>
  <w:style w:type="character" w:customStyle="1" w:styleId="BalloonTextChar">
    <w:name w:val="Balloon Text Char"/>
    <w:basedOn w:val="DefaultParagraphFont"/>
    <w:link w:val="BalloonText"/>
    <w:rsid w:val="00BE1D36"/>
    <w:rPr>
      <w:rFonts w:ascii="Lucida Grande" w:eastAsiaTheme="minorEastAsia" w:hAnsi="Lucida Grande" w:cs="Lucida Grande"/>
      <w:sz w:val="18"/>
      <w:szCs w:val="18"/>
      <w:lang w:eastAsia="ja-JP"/>
    </w:rPr>
  </w:style>
  <w:style w:type="character" w:styleId="CommentReference">
    <w:name w:val="annotation reference"/>
    <w:basedOn w:val="DefaultParagraphFont"/>
    <w:rsid w:val="00BE1D36"/>
    <w:rPr>
      <w:sz w:val="18"/>
      <w:szCs w:val="18"/>
    </w:rPr>
  </w:style>
  <w:style w:type="paragraph" w:styleId="CommentText">
    <w:name w:val="annotation text"/>
    <w:basedOn w:val="Normal"/>
    <w:link w:val="CommentTextChar"/>
    <w:rsid w:val="00BE1D36"/>
  </w:style>
  <w:style w:type="character" w:customStyle="1" w:styleId="CommentTextChar">
    <w:name w:val="Comment Text Char"/>
    <w:basedOn w:val="DefaultParagraphFont"/>
    <w:link w:val="CommentText"/>
    <w:rsid w:val="00BE1D36"/>
    <w:rPr>
      <w:rFonts w:eastAsiaTheme="minorEastAsia"/>
      <w:lang w:eastAsia="ja-JP"/>
    </w:rPr>
  </w:style>
  <w:style w:type="paragraph" w:styleId="CommentSubject">
    <w:name w:val="annotation subject"/>
    <w:basedOn w:val="CommentText"/>
    <w:next w:val="CommentText"/>
    <w:link w:val="CommentSubjectChar"/>
    <w:rsid w:val="00BE1D36"/>
    <w:rPr>
      <w:b/>
      <w:bCs/>
      <w:sz w:val="20"/>
      <w:szCs w:val="20"/>
    </w:rPr>
  </w:style>
  <w:style w:type="character" w:customStyle="1" w:styleId="CommentSubjectChar">
    <w:name w:val="Comment Subject Char"/>
    <w:basedOn w:val="CommentTextChar"/>
    <w:link w:val="CommentSubject"/>
    <w:rsid w:val="00BE1D36"/>
    <w:rPr>
      <w:rFonts w:eastAsiaTheme="minorEastAsia"/>
      <w:b/>
      <w:bCs/>
      <w:sz w:val="20"/>
      <w:szCs w:val="20"/>
      <w:lang w:eastAsia="ja-JP"/>
    </w:rPr>
  </w:style>
  <w:style w:type="paragraph" w:styleId="Header">
    <w:name w:val="header"/>
    <w:basedOn w:val="Normal"/>
    <w:link w:val="HeaderChar"/>
    <w:rsid w:val="00BE1D36"/>
    <w:pPr>
      <w:tabs>
        <w:tab w:val="center" w:pos="4320"/>
        <w:tab w:val="right" w:pos="8640"/>
      </w:tabs>
    </w:pPr>
  </w:style>
  <w:style w:type="character" w:customStyle="1" w:styleId="HeaderChar">
    <w:name w:val="Header Char"/>
    <w:basedOn w:val="DefaultParagraphFont"/>
    <w:link w:val="Header"/>
    <w:rsid w:val="00BE1D36"/>
    <w:rPr>
      <w:rFonts w:eastAsiaTheme="minorEastAsia"/>
      <w:lang w:eastAsia="ja-JP"/>
    </w:rPr>
  </w:style>
  <w:style w:type="paragraph" w:styleId="Footer">
    <w:name w:val="footer"/>
    <w:basedOn w:val="Normal"/>
    <w:link w:val="FooterChar"/>
    <w:rsid w:val="00BE1D36"/>
    <w:pPr>
      <w:tabs>
        <w:tab w:val="center" w:pos="4320"/>
        <w:tab w:val="right" w:pos="8640"/>
      </w:tabs>
    </w:pPr>
  </w:style>
  <w:style w:type="character" w:customStyle="1" w:styleId="FooterChar">
    <w:name w:val="Footer Char"/>
    <w:basedOn w:val="DefaultParagraphFont"/>
    <w:link w:val="Footer"/>
    <w:rsid w:val="00BE1D36"/>
    <w:rPr>
      <w:rFonts w:eastAsiaTheme="minorEastAsia"/>
      <w:lang w:eastAsia="ja-JP"/>
    </w:rPr>
  </w:style>
  <w:style w:type="paragraph" w:styleId="Revision">
    <w:name w:val="Revision"/>
    <w:hidden/>
    <w:uiPriority w:val="99"/>
    <w:semiHidden/>
    <w:rsid w:val="00D77FA6"/>
  </w:style>
  <w:style w:type="paragraph" w:styleId="ListParagraph">
    <w:name w:val="List Paragraph"/>
    <w:basedOn w:val="Normal"/>
    <w:uiPriority w:val="34"/>
    <w:qFormat/>
    <w:rsid w:val="008245C9"/>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816</TotalTime>
  <Pages>18</Pages>
  <Words>5972</Words>
  <Characters>34045</Characters>
  <Application>Microsoft Macintosh Word</Application>
  <DocSecurity>0</DocSecurity>
  <Lines>283</Lines>
  <Paragraphs>68</Paragraphs>
  <ScaleCrop>false</ScaleCrop>
  <Company>SANBI</Company>
  <LinksUpToDate>false</LinksUpToDate>
  <CharactersWithSpaces>41809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Shrestha</dc:creator>
  <cp:keywords/>
  <cp:lastModifiedBy>Ram Shrestha</cp:lastModifiedBy>
  <cp:revision>36</cp:revision>
  <dcterms:created xsi:type="dcterms:W3CDTF">2013-11-04T06:41:00Z</dcterms:created>
  <dcterms:modified xsi:type="dcterms:W3CDTF">2013-11-05T22:55:00Z</dcterms:modified>
</cp:coreProperties>
</file>