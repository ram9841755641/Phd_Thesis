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036CB" w:rsidRPr="002F7679" w:rsidRDefault="001036CB" w:rsidP="002F7679">
      <w:pPr>
        <w:pStyle w:val="Chapter"/>
        <w:jc w:val="center"/>
        <w:rPr>
          <w:b/>
        </w:rPr>
      </w:pPr>
      <w:r w:rsidRPr="002F7679">
        <w:rPr>
          <w:b/>
        </w:rPr>
        <w:t>Chapter 4</w:t>
      </w:r>
    </w:p>
    <w:p w:rsidR="001036CB" w:rsidRDefault="001036CB" w:rsidP="001036CB">
      <w:pPr>
        <w:jc w:val="center"/>
      </w:pPr>
    </w:p>
    <w:p w:rsidR="001036CB" w:rsidRDefault="001036CB" w:rsidP="00AA65CC">
      <w:pPr>
        <w:pStyle w:val="Heading1"/>
        <w:numPr>
          <w:ilvl w:val="0"/>
          <w:numId w:val="0"/>
          <w:ins w:id="0" w:author="Ram Shrestha" w:date="2014-03-06T20:13:00Z"/>
        </w:numPr>
        <w:spacing w:before="2" w:after="2"/>
        <w:ind w:left="360"/>
        <w:rPr>
          <w:ins w:id="1" w:author="Ram Shrestha" w:date="2014-03-06T00:16:00Z"/>
        </w:rPr>
      </w:pPr>
      <w:r w:rsidRPr="00581172">
        <w:t xml:space="preserve">Seq2Res: A </w:t>
      </w:r>
      <w:r w:rsidR="005F42AA">
        <w:t>computational tool to facilitate HIV d</w:t>
      </w:r>
      <w:r w:rsidRPr="00581172">
        <w:t xml:space="preserve">rug </w:t>
      </w:r>
      <w:r w:rsidR="005F42AA">
        <w:t>r</w:t>
      </w:r>
      <w:r w:rsidRPr="00581172">
        <w:t>esistance</w:t>
      </w:r>
      <w:r w:rsidRPr="00860272">
        <w:t xml:space="preserve"> </w:t>
      </w:r>
      <w:r w:rsidR="005F42AA">
        <w:t>genotyping using high-throughput sequencing</w:t>
      </w:r>
    </w:p>
    <w:p w:rsidR="002F7679" w:rsidRPr="00581172" w:rsidRDefault="002F7679" w:rsidP="00AA65CC">
      <w:pPr>
        <w:pStyle w:val="Heading1"/>
        <w:numPr>
          <w:ilvl w:val="0"/>
          <w:numId w:val="0"/>
          <w:ins w:id="2" w:author="Ram Shrestha" w:date="2014-03-06T20:13:00Z"/>
        </w:numPr>
        <w:spacing w:before="2" w:after="2"/>
        <w:ind w:left="360"/>
      </w:pPr>
    </w:p>
    <w:p w:rsidR="001036CB" w:rsidRDefault="001036CB" w:rsidP="00AA65CC">
      <w:pPr>
        <w:pStyle w:val="Heading1"/>
        <w:numPr>
          <w:numberingChange w:id="3" w:author="Ram Shrestha" w:date="2014-03-06T20:34:00Z" w:original="%1:1:0:."/>
        </w:numPr>
        <w:spacing w:before="2" w:after="2"/>
        <w:rPr>
          <w:ins w:id="4" w:author="Ram Shrestha" w:date="2014-03-06T20:13:00Z"/>
        </w:rPr>
      </w:pPr>
      <w:r>
        <w:t>Introduction</w:t>
      </w:r>
    </w:p>
    <w:p w:rsidR="00A2104E" w:rsidRDefault="00A2104E" w:rsidP="00AA65CC">
      <w:pPr>
        <w:pStyle w:val="Heading1"/>
        <w:numPr>
          <w:ilvl w:val="0"/>
          <w:numId w:val="0"/>
          <w:ins w:id="5" w:author="Ram Shrestha" w:date="2014-03-06T20:13:00Z"/>
        </w:numPr>
        <w:spacing w:before="2" w:after="2"/>
        <w:ind w:left="360"/>
      </w:pPr>
    </w:p>
    <w:p w:rsidR="001036CB" w:rsidRDefault="001036CB" w:rsidP="001036CB">
      <w:pPr>
        <w:spacing w:line="480" w:lineRule="auto"/>
        <w:ind w:firstLine="11"/>
        <w:jc w:val="both"/>
        <w:rPr>
          <w:rFonts w:ascii="Times New Roman" w:hAnsi="Times New Roman"/>
        </w:rPr>
      </w:pPr>
      <w:r>
        <w:rPr>
          <w:rFonts w:ascii="Times New Roman" w:hAnsi="Times New Roman"/>
        </w:rPr>
        <w:t>UNAIDS estimates that a</w:t>
      </w:r>
      <w:r w:rsidRPr="0046130D">
        <w:rPr>
          <w:rFonts w:ascii="Times New Roman" w:hAnsi="Times New Roman"/>
        </w:rPr>
        <w:t xml:space="preserve">pproximately 34 million individuals - including 2.6 million newly infected - </w:t>
      </w:r>
      <w:r>
        <w:rPr>
          <w:rFonts w:ascii="Times New Roman" w:hAnsi="Times New Roman"/>
        </w:rPr>
        <w:t>were</w:t>
      </w:r>
      <w:r w:rsidRPr="0046130D">
        <w:rPr>
          <w:rFonts w:ascii="Times New Roman" w:hAnsi="Times New Roman"/>
        </w:rPr>
        <w:t xml:space="preserve"> living with HIV and as many as 1.6 million died </w:t>
      </w:r>
      <w:r>
        <w:rPr>
          <w:rFonts w:ascii="Times New Roman" w:hAnsi="Times New Roman"/>
        </w:rPr>
        <w:t>of</w:t>
      </w:r>
      <w:r w:rsidRPr="0046130D">
        <w:rPr>
          <w:rFonts w:ascii="Times New Roman" w:hAnsi="Times New Roman"/>
        </w:rPr>
        <w:t xml:space="preserve"> HIV</w:t>
      </w:r>
      <w:r>
        <w:rPr>
          <w:rFonts w:ascii="Times New Roman" w:hAnsi="Times New Roman"/>
        </w:rPr>
        <w:t xml:space="preserve">-related illnesses in the year 2011 alone </w:t>
      </w:r>
      <w:r w:rsidR="003E01F8">
        <w:rPr>
          <w:rFonts w:ascii="Times New Roman" w:hAnsi="Times New Roman"/>
          <w:noProof/>
        </w:rPr>
        <w:fldChar w:fldCharType="begin"/>
      </w:r>
      <w:r w:rsidR="00707E8E">
        <w:rPr>
          <w:rFonts w:ascii="Times New Roman" w:hAnsi="Times New Roman"/>
          <w:noProof/>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3E01F8">
        <w:rPr>
          <w:rFonts w:ascii="Times New Roman" w:hAnsi="Times New Roman"/>
          <w:noProof/>
        </w:rPr>
        <w:fldChar w:fldCharType="separate"/>
      </w:r>
      <w:r w:rsidR="00965DE5">
        <w:rPr>
          <w:rFonts w:ascii="Times New Roman" w:hAnsi="Times New Roman"/>
          <w:noProof/>
        </w:rPr>
        <w:t>(UNAIDS, 2012)</w:t>
      </w:r>
      <w:r w:rsidR="003E01F8">
        <w:rPr>
          <w:rFonts w:ascii="Times New Roman" w:hAnsi="Times New Roman"/>
          <w:noProof/>
        </w:rPr>
        <w:fldChar w:fldCharType="end"/>
      </w:r>
      <w:r>
        <w:rPr>
          <w:rFonts w:ascii="Times New Roman" w:hAnsi="Times New Roman"/>
        </w:rPr>
        <w:t xml:space="preserve">. The Sub-Saharan African region has the highest prevalence of HIV infections </w:t>
      </w:r>
      <w:r w:rsidR="003E01F8">
        <w:rPr>
          <w:rFonts w:ascii="Times New Roman" w:hAnsi="Times New Roman"/>
          <w:noProof/>
        </w:rPr>
        <w:fldChar w:fldCharType="begin"/>
      </w:r>
      <w:r w:rsidR="00707E8E">
        <w:rPr>
          <w:rFonts w:ascii="Times New Roman" w:hAnsi="Times New Roman"/>
          <w:noProof/>
        </w:rPr>
        <w:instrText xml:space="preserve"> ADDIN EN.CITE &lt;EndNote&gt;&lt;Cite&gt;&lt;Author&gt;Asamoah-Odei&lt;/Author&gt;&lt;Year&gt;2004&lt;/Year&gt;&lt;RecNum&gt;1242&lt;/RecNum&gt;&lt;record&gt;&lt;rec-number&gt;1242&lt;/rec-number&gt;&lt;foreign-keys&gt;&lt;key app="EN" db-id="fp25zzvrxrd9vke5zxqp9stbssprwstvdddz"&gt;1242&lt;/key&gt;&lt;/foreign-keys&gt;&lt;ref-type name="Journal Article"&gt;17&lt;/ref-type&gt;&lt;contributors&gt;&lt;authors&gt;&lt;author&gt;Asamoah-Odei, E.&lt;/author&gt;&lt;author&gt;Garcia Calleja, J. M.&lt;/author&gt;&lt;author&gt;Boerma, J. T.&lt;/author&gt;&lt;/authors&gt;&lt;/contributors&gt;&lt;auth-address&gt;WHO Regional Office for Africa, Harare, Zimbabwe.&lt;/auth-address&gt;&lt;titles&gt;&lt;title&gt;HIV prevalence and trends in sub-Saharan Africa: no decline and large subregional differences&lt;/title&gt;&lt;secondary-title&gt;Lancet&lt;/secondary-title&gt;&lt;/titles&gt;&lt;periodical&gt;&lt;full-title&gt;Lancet&lt;/full-title&gt;&lt;/periodical&gt;&lt;pages&gt;35-40&lt;/pages&gt;&lt;volume&gt;364&lt;/volume&gt;&lt;number&gt;9428&lt;/number&gt;&lt;edition&gt;2004/07/06&lt;/edition&gt;&lt;keywords&gt;&lt;keyword&gt;Adolescent&lt;/keyword&gt;&lt;keyword&gt;Adult&lt;/keyword&gt;&lt;keyword&gt;Africa South of the Sahara&lt;/keyword&gt;&lt;keyword&gt;Female&lt;/keyword&gt;&lt;keyword&gt;HIV Infections/*epidemiology&lt;/keyword&gt;&lt;keyword&gt;Humans&lt;/keyword&gt;&lt;keyword&gt;Middle Aged&lt;/keyword&gt;&lt;keyword&gt;Population Surveillance/methods&lt;/keyword&gt;&lt;keyword&gt;Pregnancy&lt;/keyword&gt;&lt;keyword&gt;Pregnancy Complications, Infectious/*epidemiology&lt;/keyword&gt;&lt;keyword&gt;Prenatal Care/utilization&lt;/keyword&gt;&lt;keyword&gt;Prevalence&lt;/keyword&gt;&lt;keyword&gt;Risk Factors&lt;/keyword&gt;&lt;/keywords&gt;&lt;dates&gt;&lt;year&gt;2004&lt;/year&gt;&lt;pub-dates&gt;&lt;date&gt;Jul 3-9&lt;/date&gt;&lt;/pub-dates&gt;&lt;/dates&gt;&lt;isbn&gt;1474-547X (Electronic)&amp;#xD;0140-6736 (Linking)&lt;/isbn&gt;&lt;accession-num&gt;15234854&lt;/accession-num&gt;&lt;urls&gt;&lt;related-urls&gt;&lt;url&gt;http://www.ncbi.nlm.nih.gov/entrez/query.fcgi?cmd=Retrieve&amp;amp;db=PubMed&amp;amp;dopt=Citation&amp;amp;list_uids=15234854&lt;/url&gt;&lt;/related-urls&gt;&lt;/urls&gt;&lt;electronic-resource-num&gt;10.1016/S0140-6736(04)16587-2&amp;#xD;S0140673604165872 [pii]&lt;/electronic-resource-num&gt;&lt;language&gt;eng&lt;/language&gt;&lt;/record&gt;&lt;/Cite&gt;&lt;/EndNote&gt;</w:instrText>
      </w:r>
      <w:r w:rsidR="003E01F8">
        <w:rPr>
          <w:rFonts w:ascii="Times New Roman" w:hAnsi="Times New Roman"/>
          <w:noProof/>
        </w:rPr>
        <w:fldChar w:fldCharType="separate"/>
      </w:r>
      <w:r w:rsidR="00921331">
        <w:rPr>
          <w:rFonts w:ascii="Times New Roman" w:hAnsi="Times New Roman"/>
          <w:noProof/>
        </w:rPr>
        <w:t>(Asamoah-Odei et al., 2004)</w:t>
      </w:r>
      <w:r w:rsidR="003E01F8">
        <w:rPr>
          <w:rFonts w:ascii="Times New Roman" w:hAnsi="Times New Roman"/>
          <w:noProof/>
        </w:rPr>
        <w:fldChar w:fldCharType="end"/>
      </w:r>
      <w:r>
        <w:rPr>
          <w:rFonts w:ascii="Times New Roman" w:hAnsi="Times New Roman"/>
        </w:rPr>
        <w:t xml:space="preserve">. </w:t>
      </w:r>
      <w:r w:rsidRPr="0046130D">
        <w:rPr>
          <w:rFonts w:ascii="Times New Roman" w:hAnsi="Times New Roman"/>
        </w:rPr>
        <w:t>Antiretroviral therap</w:t>
      </w:r>
      <w:r>
        <w:rPr>
          <w:rFonts w:ascii="Times New Roman" w:hAnsi="Times New Roman"/>
        </w:rPr>
        <w:t>y</w:t>
      </w:r>
      <w:r w:rsidRPr="0046130D">
        <w:rPr>
          <w:rFonts w:ascii="Times New Roman" w:hAnsi="Times New Roman"/>
        </w:rPr>
        <w:t xml:space="preserve"> (ART) </w:t>
      </w:r>
      <w:r>
        <w:rPr>
          <w:rFonts w:ascii="Times New Roman" w:hAnsi="Times New Roman"/>
        </w:rPr>
        <w:t xml:space="preserve">programmes have been established over the </w:t>
      </w:r>
      <w:r w:rsidR="007230EA">
        <w:rPr>
          <w:rFonts w:ascii="Times New Roman" w:hAnsi="Times New Roman"/>
        </w:rPr>
        <w:t xml:space="preserve">entire </w:t>
      </w:r>
      <w:r>
        <w:rPr>
          <w:rFonts w:ascii="Times New Roman" w:hAnsi="Times New Roman"/>
        </w:rPr>
        <w:t xml:space="preserve">region </w:t>
      </w:r>
      <w:r w:rsidR="003E01F8">
        <w:rPr>
          <w:rFonts w:ascii="Times New Roman" w:hAnsi="Times New Roman"/>
          <w:noProof/>
        </w:rPr>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dGhvcj5OYXR0cmFzczwvQXV0aG9yPjxZZWFyPjIwMDY8L1llYXI+PFJlY051bT4xMjQ0PC9SZWNO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707E8E">
        <w:rPr>
          <w:rFonts w:ascii="Times New Roman" w:hAnsi="Times New Roman"/>
          <w:noProof/>
        </w:rPr>
        <w:instrText xml:space="preserve"> ADDIN EN.CITE </w:instrText>
      </w:r>
      <w:r w:rsidR="003E01F8">
        <w:rPr>
          <w:rFonts w:ascii="Times New Roman" w:hAnsi="Times New Roman"/>
          <w:noProof/>
        </w:rPr>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dGhvcj5OYXR0cmFzczwvQXV0aG9yPjxZZWFyPjIwMDY8L1llYXI+PFJlY051bT4xMjQ0PC9SZWNO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707E8E">
        <w:rPr>
          <w:rFonts w:ascii="Times New Roman" w:hAnsi="Times New Roman"/>
          <w:noProof/>
        </w:rPr>
        <w:instrText xml:space="preserve"> ADDIN EN.CITE.DATA </w:instrText>
      </w:r>
      <w:r w:rsidR="003344C3" w:rsidRPr="003E01F8">
        <w:rPr>
          <w:rFonts w:ascii="Times New Roman" w:hAnsi="Times New Roman"/>
          <w:noProof/>
        </w:rPr>
      </w:r>
      <w:r w:rsidR="003E01F8">
        <w:rPr>
          <w:rFonts w:ascii="Times New Roman" w:hAnsi="Times New Roman"/>
          <w:noProof/>
        </w:rPr>
        <w:fldChar w:fldCharType="end"/>
      </w:r>
      <w:r w:rsidR="003344C3" w:rsidRPr="003E01F8">
        <w:rPr>
          <w:rFonts w:ascii="Times New Roman" w:hAnsi="Times New Roman"/>
          <w:noProof/>
        </w:rPr>
      </w:r>
      <w:r w:rsidR="003E01F8">
        <w:rPr>
          <w:rFonts w:ascii="Times New Roman" w:hAnsi="Times New Roman"/>
          <w:noProof/>
        </w:rPr>
        <w:fldChar w:fldCharType="separate"/>
      </w:r>
      <w:r w:rsidR="00921331">
        <w:rPr>
          <w:rFonts w:ascii="Times New Roman" w:hAnsi="Times New Roman"/>
          <w:noProof/>
        </w:rPr>
        <w:t>(Blower et al., 2005; Herbst et al., 2009; Nattrass, 2006; Stringer et al., 2006)</w:t>
      </w:r>
      <w:r w:rsidR="003E01F8">
        <w:rPr>
          <w:rFonts w:ascii="Times New Roman" w:hAnsi="Times New Roman"/>
          <w:noProof/>
        </w:rPr>
        <w:fldChar w:fldCharType="end"/>
      </w:r>
      <w:r>
        <w:rPr>
          <w:rFonts w:ascii="Times New Roman" w:hAnsi="Times New Roman"/>
        </w:rPr>
        <w:t xml:space="preserve"> with the aim of </w:t>
      </w:r>
      <w:r w:rsidRPr="0046130D">
        <w:rPr>
          <w:rFonts w:ascii="Times New Roman" w:hAnsi="Times New Roman"/>
        </w:rPr>
        <w:t>suppress</w:t>
      </w:r>
      <w:r>
        <w:rPr>
          <w:rFonts w:ascii="Times New Roman" w:hAnsi="Times New Roman"/>
        </w:rPr>
        <w:t>ing</w:t>
      </w:r>
      <w:r w:rsidRPr="0046130D">
        <w:rPr>
          <w:rFonts w:ascii="Times New Roman" w:hAnsi="Times New Roman"/>
        </w:rPr>
        <w:t xml:space="preserve"> viral replication</w:t>
      </w:r>
      <w:r>
        <w:rPr>
          <w:rFonts w:ascii="Times New Roman" w:hAnsi="Times New Roman"/>
        </w:rPr>
        <w:t>,</w:t>
      </w:r>
      <w:r w:rsidRPr="0046130D">
        <w:rPr>
          <w:rFonts w:ascii="Times New Roman" w:hAnsi="Times New Roman"/>
        </w:rPr>
        <w:t xml:space="preserve"> </w:t>
      </w:r>
      <w:r>
        <w:rPr>
          <w:rFonts w:ascii="Times New Roman" w:hAnsi="Times New Roman"/>
        </w:rPr>
        <w:t xml:space="preserve">resulting in a lower </w:t>
      </w:r>
      <w:r w:rsidRPr="0046130D">
        <w:rPr>
          <w:rFonts w:ascii="Times New Roman" w:hAnsi="Times New Roman"/>
        </w:rPr>
        <w:t>viral load</w:t>
      </w:r>
      <w:r>
        <w:rPr>
          <w:rFonts w:ascii="Times New Roman" w:hAnsi="Times New Roman"/>
        </w:rPr>
        <w:t xml:space="preserve"> </w:t>
      </w:r>
      <w:r w:rsidR="003E01F8">
        <w:rPr>
          <w:rFonts w:ascii="Times New Roman" w:hAnsi="Times New Roman"/>
          <w:noProof/>
        </w:rPr>
        <w:fldChar w:fldCharType="begin">
          <w:fldData xml:space="preserve">PEVuZE5vdGU+PENpdGU+PEF1dGhvcj5Nb2Nyb2Z0PC9BdXRob3I+PFllYXI+MjAxMDwvWWVhcj48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</w:fldData>
        </w:fldChar>
      </w:r>
      <w:r w:rsidR="00707E8E">
        <w:rPr>
          <w:rFonts w:ascii="Times New Roman" w:hAnsi="Times New Roman"/>
          <w:noProof/>
        </w:rPr>
        <w:instrText xml:space="preserve"> ADDIN EN.CITE </w:instrText>
      </w:r>
      <w:r w:rsidR="003E01F8">
        <w:rPr>
          <w:rFonts w:ascii="Times New Roman" w:hAnsi="Times New Roman"/>
          <w:noProof/>
        </w:rPr>
        <w:fldChar w:fldCharType="begin">
          <w:fldData xml:space="preserve">PEVuZE5vdGU+PENpdGU+PEF1dGhvcj5Nb2Nyb2Z0PC9BdXRob3I+PFllYXI+MjAxMDwvWWVhcj48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</w:fldData>
        </w:fldChar>
      </w:r>
      <w:r w:rsidR="00707E8E">
        <w:rPr>
          <w:rFonts w:ascii="Times New Roman" w:hAnsi="Times New Roman"/>
          <w:noProof/>
        </w:rPr>
        <w:instrText xml:space="preserve"> ADDIN EN.CITE.DATA </w:instrText>
      </w:r>
      <w:r w:rsidR="003344C3" w:rsidRPr="003E01F8">
        <w:rPr>
          <w:rFonts w:ascii="Times New Roman" w:hAnsi="Times New Roman"/>
          <w:noProof/>
        </w:rPr>
      </w:r>
      <w:r w:rsidR="003E01F8">
        <w:rPr>
          <w:rFonts w:ascii="Times New Roman" w:hAnsi="Times New Roman"/>
          <w:noProof/>
        </w:rPr>
        <w:fldChar w:fldCharType="end"/>
      </w:r>
      <w:r w:rsidR="003344C3" w:rsidRPr="003E01F8">
        <w:rPr>
          <w:rFonts w:ascii="Times New Roman" w:hAnsi="Times New Roman"/>
          <w:noProof/>
        </w:rPr>
      </w:r>
      <w:r w:rsidR="003E01F8">
        <w:rPr>
          <w:rFonts w:ascii="Times New Roman" w:hAnsi="Times New Roman"/>
          <w:noProof/>
        </w:rPr>
        <w:fldChar w:fldCharType="separate"/>
      </w:r>
      <w:r w:rsidR="00921331">
        <w:rPr>
          <w:rFonts w:ascii="Times New Roman" w:hAnsi="Times New Roman"/>
          <w:noProof/>
        </w:rPr>
        <w:t>(Autran et al., 1997; Li et al., 1998; Mocroft et al., 2010)</w:t>
      </w:r>
      <w:r w:rsidR="003E01F8">
        <w:rPr>
          <w:rFonts w:ascii="Times New Roman" w:hAnsi="Times New Roman"/>
          <w:noProof/>
        </w:rPr>
        <w:fldChar w:fldCharType="end"/>
      </w:r>
      <w:r>
        <w:rPr>
          <w:rFonts w:ascii="Times New Roman" w:hAnsi="Times New Roman"/>
        </w:rPr>
        <w:t xml:space="preserve"> and</w:t>
      </w:r>
      <w:r w:rsidRPr="0046130D">
        <w:rPr>
          <w:rFonts w:ascii="Times New Roman" w:hAnsi="Times New Roman"/>
        </w:rPr>
        <w:t xml:space="preserve"> </w:t>
      </w:r>
      <w:r>
        <w:rPr>
          <w:rFonts w:ascii="Times New Roman" w:hAnsi="Times New Roman"/>
        </w:rPr>
        <w:t>thereby</w:t>
      </w:r>
      <w:r w:rsidRPr="0046130D">
        <w:rPr>
          <w:rFonts w:ascii="Times New Roman" w:hAnsi="Times New Roman"/>
        </w:rPr>
        <w:t xml:space="preserve"> extend</w:t>
      </w:r>
      <w:r>
        <w:rPr>
          <w:rFonts w:ascii="Times New Roman" w:hAnsi="Times New Roman"/>
        </w:rPr>
        <w:t>ing</w:t>
      </w:r>
      <w:r w:rsidRPr="0046130D">
        <w:rPr>
          <w:rFonts w:ascii="Times New Roman" w:hAnsi="Times New Roman"/>
        </w:rPr>
        <w:t xml:space="preserve"> the life</w:t>
      </w:r>
      <w:r>
        <w:rPr>
          <w:rFonts w:ascii="Times New Roman" w:hAnsi="Times New Roman"/>
        </w:rPr>
        <w:t xml:space="preserve"> expectancy of HIV positive individuals</w:t>
      </w:r>
      <w:r w:rsidR="00921331">
        <w:rPr>
          <w:rFonts w:ascii="Times New Roman" w:hAnsi="Times New Roman"/>
        </w:rPr>
        <w:t xml:space="preserve"> </w:t>
      </w:r>
      <w:r w:rsidR="003E01F8">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707E8E">
        <w:rPr>
          <w:rFonts w:ascii="Times New Roman" w:hAnsi="Times New Roman"/>
        </w:rPr>
        <w:instrText xml:space="preserve"> ADDIN EN.CITE </w:instrText>
      </w:r>
      <w:r w:rsidR="003E01F8">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707E8E">
        <w:rPr>
          <w:rFonts w:ascii="Times New Roman" w:hAnsi="Times New Roman"/>
        </w:rPr>
        <w:instrText xml:space="preserve"> ADDIN EN.CITE.DATA </w:instrText>
      </w:r>
      <w:r w:rsidR="003344C3" w:rsidRPr="003E01F8">
        <w:rPr>
          <w:rFonts w:ascii="Times New Roman" w:hAnsi="Times New Roman"/>
        </w:rPr>
      </w:r>
      <w:r w:rsidR="003E01F8">
        <w:rPr>
          <w:rFonts w:ascii="Times New Roman" w:hAnsi="Times New Roman"/>
        </w:rPr>
        <w:fldChar w:fldCharType="end"/>
      </w:r>
      <w:r w:rsidR="003344C3" w:rsidRPr="003E01F8">
        <w:rPr>
          <w:rFonts w:ascii="Times New Roman" w:hAnsi="Times New Roman"/>
        </w:rPr>
      </w:r>
      <w:r w:rsidR="003E01F8">
        <w:rPr>
          <w:rFonts w:ascii="Times New Roman" w:hAnsi="Times New Roman"/>
        </w:rPr>
        <w:fldChar w:fldCharType="separate"/>
      </w:r>
      <w:r w:rsidR="00921331">
        <w:rPr>
          <w:rFonts w:ascii="Times New Roman" w:hAnsi="Times New Roman"/>
          <w:noProof/>
        </w:rPr>
        <w:t>(Fang et al., 2007; Harrison et al., 2010; Mills et al., 2011)</w:t>
      </w:r>
      <w:r w:rsidR="003E01F8">
        <w:rPr>
          <w:rFonts w:ascii="Times New Roman" w:hAnsi="Times New Roman"/>
        </w:rPr>
        <w:fldChar w:fldCharType="end"/>
      </w:r>
      <w:r w:rsidRPr="0046130D">
        <w:rPr>
          <w:rFonts w:ascii="Times New Roman" w:hAnsi="Times New Roman"/>
        </w:rPr>
        <w:t xml:space="preserve">. </w:t>
      </w:r>
      <w:r>
        <w:rPr>
          <w:rFonts w:ascii="Times New Roman" w:hAnsi="Times New Roman"/>
        </w:rPr>
        <w:t>B</w:t>
      </w:r>
      <w:r w:rsidRPr="0046130D">
        <w:rPr>
          <w:rFonts w:ascii="Times New Roman" w:hAnsi="Times New Roman"/>
        </w:rPr>
        <w:t>y the end of</w:t>
      </w:r>
      <w:r>
        <w:rPr>
          <w:rFonts w:ascii="Times New Roman" w:hAnsi="Times New Roman"/>
        </w:rPr>
        <w:t xml:space="preserve"> 2011,</w:t>
      </w:r>
      <w:r w:rsidRPr="0046130D">
        <w:rPr>
          <w:rFonts w:ascii="Times New Roman" w:hAnsi="Times New Roman"/>
        </w:rPr>
        <w:t xml:space="preserve"> 8 million people from low and middle-income countries </w:t>
      </w:r>
      <w:r>
        <w:rPr>
          <w:rFonts w:ascii="Times New Roman" w:hAnsi="Times New Roman"/>
        </w:rPr>
        <w:t>were</w:t>
      </w:r>
      <w:r w:rsidRPr="0046130D">
        <w:rPr>
          <w:rFonts w:ascii="Times New Roman" w:hAnsi="Times New Roman"/>
        </w:rPr>
        <w:t xml:space="preserve"> receiving the life saving drugs </w:t>
      </w:r>
      <w:r>
        <w:rPr>
          <w:rFonts w:ascii="Times New Roman" w:hAnsi="Times New Roman"/>
        </w:rPr>
        <w:t xml:space="preserve">(20 times more than in 2003) </w:t>
      </w:r>
      <w:r w:rsidR="003E01F8">
        <w:rPr>
          <w:rFonts w:ascii="Times New Roman" w:hAnsi="Times New Roman"/>
          <w:noProof/>
        </w:rPr>
        <w:fldChar w:fldCharType="begin"/>
      </w:r>
      <w:r w:rsidR="00707E8E">
        <w:rPr>
          <w:rFonts w:ascii="Times New Roman" w:hAnsi="Times New Roman"/>
          <w:noProof/>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Cite&gt;&lt;Author&gt;WHO&lt;/Author&gt;&lt;Year&gt;2011&lt;/Year&gt;&lt;RecNum&gt;705&lt;/RecNum&gt;&lt;record&gt;&lt;rec-number&gt;705&lt;/rec-number&gt;&lt;foreign-keys&gt;&lt;key app="EN" db-id="fp25zzvrxrd9vke5zxqp9stbssprwstvdddz"&gt;705&lt;/key&gt;&lt;/foreign-keys&gt;&lt;ref-type name="Journal Article"&gt;17&lt;/ref-type&gt;&lt;contributors&gt;&lt;authors&gt;&lt;author&gt;WHO, UNICEF&lt;/author&gt;&lt;/authors&gt;&lt;/contributors&gt;&lt;titles&gt;&lt;title&gt;UNAIDS. 2011. Global HIV/AIDS response: Epidemic update and health sector progress towards universal access (Progress Report 2011)&lt;/title&gt;&lt;secondary-title&gt;World Health Organization, Geneva, Switzerland&lt;/secondary-title&gt;&lt;/titles&gt;&lt;periodical&gt;&lt;full-title&gt;World Health Organization, Geneva, Switzerland&lt;/full-title&gt;&lt;/periodical&gt;&lt;dates&gt;&lt;year&gt;2011&lt;/year&gt;&lt;/dates&gt;&lt;urls&gt;&lt;/urls&gt;&lt;/record&gt;&lt;/Cite&gt;&lt;/EndNote&gt;</w:instrText>
      </w:r>
      <w:r w:rsidR="003E01F8">
        <w:rPr>
          <w:rFonts w:ascii="Times New Roman" w:hAnsi="Times New Roman"/>
          <w:noProof/>
        </w:rPr>
        <w:fldChar w:fldCharType="separate"/>
      </w:r>
      <w:r w:rsidR="00965DE5">
        <w:rPr>
          <w:rFonts w:ascii="Times New Roman" w:hAnsi="Times New Roman"/>
          <w:noProof/>
        </w:rPr>
        <w:t>(UNAIDS, 2012; WHO, 2011)</w:t>
      </w:r>
      <w:r w:rsidR="003E01F8">
        <w:rPr>
          <w:rFonts w:ascii="Times New Roman" w:hAnsi="Times New Roman"/>
          <w:noProof/>
        </w:rPr>
        <w:fldChar w:fldCharType="end"/>
      </w:r>
      <w:r w:rsidRPr="0046130D">
        <w:rPr>
          <w:rFonts w:ascii="Times New Roman" w:hAnsi="Times New Roman"/>
        </w:rPr>
        <w:t>.</w:t>
      </w:r>
    </w:p>
    <w:p w:rsidR="001036CB" w:rsidRDefault="001036CB" w:rsidP="001036CB">
      <w:pPr>
        <w:spacing w:line="480" w:lineRule="auto"/>
        <w:ind w:firstLine="11"/>
        <w:jc w:val="both"/>
        <w:rPr>
          <w:rFonts w:ascii="Times New Roman" w:hAnsi="Times New Roman"/>
        </w:rPr>
      </w:pPr>
    </w:p>
    <w:p w:rsidR="001036CB" w:rsidRDefault="001036CB" w:rsidP="001036CB">
      <w:pPr>
        <w:spacing w:line="480" w:lineRule="auto"/>
        <w:ind w:firstLine="11"/>
        <w:jc w:val="both"/>
        <w:rPr>
          <w:ins w:id="6" w:author="Ram Shrestha" w:date="2014-03-16T21:30:00Z"/>
          <w:rFonts w:ascii="Times New Roman" w:hAnsi="Times New Roman"/>
        </w:rPr>
      </w:pPr>
      <w:r>
        <w:rPr>
          <w:rFonts w:ascii="Times New Roman" w:hAnsi="Times New Roman"/>
        </w:rPr>
        <w:t>In the order of 10</w:t>
      </w:r>
      <w:r w:rsidRPr="00A57BB0">
        <w:rPr>
          <w:rFonts w:ascii="Times New Roman" w:hAnsi="Times New Roman"/>
          <w:vertAlign w:val="superscript"/>
        </w:rPr>
        <w:t>10</w:t>
      </w:r>
      <w:r>
        <w:rPr>
          <w:rFonts w:ascii="Times New Roman" w:hAnsi="Times New Roman"/>
        </w:rPr>
        <w:t xml:space="preserve"> new viruses are produced </w:t>
      </w:r>
      <w:r w:rsidR="007230EA">
        <w:rPr>
          <w:rFonts w:ascii="Times New Roman" w:hAnsi="Times New Roman"/>
        </w:rPr>
        <w:t xml:space="preserve">per replication cycle </w:t>
      </w:r>
      <w:r>
        <w:rPr>
          <w:rFonts w:ascii="Times New Roman" w:hAnsi="Times New Roman"/>
        </w:rPr>
        <w:t>with a mutation rate in the order of 10</w:t>
      </w:r>
      <w:r w:rsidRPr="00A57BB0">
        <w:rPr>
          <w:rFonts w:ascii="Times New Roman" w:hAnsi="Times New Roman"/>
          <w:vertAlign w:val="superscript"/>
        </w:rPr>
        <w:t>-5</w:t>
      </w:r>
      <w:r>
        <w:rPr>
          <w:rFonts w:ascii="Times New Roman" w:hAnsi="Times New Roman"/>
        </w:rPr>
        <w:t xml:space="preserve"> per nucleotide per </w:t>
      </w:r>
      <w:r w:rsidR="007230EA">
        <w:rPr>
          <w:rFonts w:ascii="Times New Roman" w:hAnsi="Times New Roman"/>
        </w:rPr>
        <w:t xml:space="preserve">cycle </w:t>
      </w:r>
      <w:r w:rsidR="003E01F8">
        <w:rPr>
          <w:rFonts w:ascii="Times New Roman" w:hAnsi="Times New Roman"/>
        </w:rPr>
        <w:fldChar w:fldCharType="begin">
          <w:fldData xml:space="preserve">PEVuZE5vdGU+PENpdGU+PEF1dGhvcj5NYW5za3k8L0F1dGhvcj48WWVhcj4xOTk1PC9ZZWFyPjxS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707E8E">
        <w:rPr>
          <w:rFonts w:ascii="Times New Roman" w:hAnsi="Times New Roman"/>
        </w:rPr>
        <w:instrText xml:space="preserve"> ADDIN EN.CITE </w:instrText>
      </w:r>
      <w:r w:rsidR="003E01F8">
        <w:rPr>
          <w:rFonts w:ascii="Times New Roman" w:hAnsi="Times New Roman"/>
        </w:rPr>
        <w:fldChar w:fldCharType="begin">
          <w:fldData xml:space="preserve">PEVuZE5vdGU+PENpdGU+PEF1dGhvcj5NYW5za3k8L0F1dGhvcj48WWVhcj4xOTk1PC9ZZWFyPjxS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707E8E">
        <w:rPr>
          <w:rFonts w:ascii="Times New Roman" w:hAnsi="Times New Roman"/>
        </w:rPr>
        <w:instrText xml:space="preserve"> ADDIN EN.CITE.DATA </w:instrText>
      </w:r>
      <w:r w:rsidR="003344C3" w:rsidRPr="003E01F8">
        <w:rPr>
          <w:rFonts w:ascii="Times New Roman" w:hAnsi="Times New Roman"/>
        </w:rPr>
      </w:r>
      <w:r w:rsidR="003E01F8">
        <w:rPr>
          <w:rFonts w:ascii="Times New Roman" w:hAnsi="Times New Roman"/>
        </w:rPr>
        <w:fldChar w:fldCharType="end"/>
      </w:r>
      <w:r w:rsidR="003344C3" w:rsidRPr="003E01F8">
        <w:rPr>
          <w:rFonts w:ascii="Times New Roman" w:hAnsi="Times New Roman"/>
        </w:rPr>
      </w:r>
      <w:r w:rsidR="003E01F8">
        <w:rPr>
          <w:rFonts w:ascii="Times New Roman" w:hAnsi="Times New Roman"/>
        </w:rPr>
        <w:fldChar w:fldCharType="separate"/>
      </w:r>
      <w:r w:rsidR="00656752">
        <w:rPr>
          <w:rFonts w:ascii="Times New Roman" w:hAnsi="Times New Roman"/>
          <w:noProof/>
        </w:rPr>
        <w:t>(Ho et al., 1995; Mansky, 1996a, b, 1998; Mansky and Temin, 1995)</w:t>
      </w:r>
      <w:r w:rsidR="003E01F8">
        <w:rPr>
          <w:rFonts w:ascii="Times New Roman" w:hAnsi="Times New Roman"/>
        </w:rPr>
        <w:fldChar w:fldCharType="end"/>
      </w:r>
      <w:r>
        <w:rPr>
          <w:rFonts w:ascii="Times New Roman" w:hAnsi="Times New Roman"/>
        </w:rPr>
        <w:t xml:space="preserve">. The high mutation rate is due to the error prone reverse transcriptase enzyme that transcribes viral RNA to cDNA during the </w:t>
      </w:r>
      <w:r w:rsidR="007230EA">
        <w:rPr>
          <w:rFonts w:ascii="Times New Roman" w:hAnsi="Times New Roman"/>
        </w:rPr>
        <w:t xml:space="preserve">replication </w:t>
      </w:r>
      <w:r w:rsidR="003E01F8">
        <w:rPr>
          <w:rFonts w:ascii="Times New Roman" w:hAnsi="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ZT48Q2l0ZT48QXV0aG9yPkJlcmtob3V0PC9BdXRob3I+PFllYXI+MjAwMTwvWWVhcj48UmVjTnVt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</w:fldData>
        </w:fldChar>
      </w:r>
      <w:r w:rsidR="00707E8E">
        <w:rPr>
          <w:rFonts w:ascii="Times New Roman" w:hAnsi="Times New Roman"/>
        </w:rPr>
        <w:instrText xml:space="preserve"> ADDIN EN.CITE </w:instrText>
      </w:r>
      <w:r w:rsidR="003E01F8">
        <w:rPr>
          <w:rFonts w:ascii="Times New Roman" w:hAnsi="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ZT48Q2l0ZT48QXV0aG9yPkJlcmtob3V0PC9BdXRob3I+PFllYXI+MjAwMTwvWWVhcj48UmVjTnVt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</w:fldData>
        </w:fldChar>
      </w:r>
      <w:r w:rsidR="00707E8E">
        <w:rPr>
          <w:rFonts w:ascii="Times New Roman" w:hAnsi="Times New Roman"/>
        </w:rPr>
        <w:instrText xml:space="preserve"> ADDIN EN.CITE.DATA </w:instrText>
      </w:r>
      <w:r w:rsidR="003344C3" w:rsidRPr="003E01F8">
        <w:rPr>
          <w:rFonts w:ascii="Times New Roman" w:hAnsi="Times New Roman"/>
        </w:rPr>
      </w:r>
      <w:r w:rsidR="003E01F8">
        <w:rPr>
          <w:rFonts w:ascii="Times New Roman" w:hAnsi="Times New Roman"/>
        </w:rPr>
        <w:fldChar w:fldCharType="end"/>
      </w:r>
      <w:r w:rsidR="003344C3" w:rsidRPr="003E01F8">
        <w:rPr>
          <w:rFonts w:ascii="Times New Roman" w:hAnsi="Times New Roman"/>
        </w:rPr>
      </w:r>
      <w:r w:rsidR="003E01F8">
        <w:rPr>
          <w:rFonts w:ascii="Times New Roman" w:hAnsi="Times New Roman"/>
        </w:rPr>
        <w:fldChar w:fldCharType="separate"/>
      </w:r>
      <w:r w:rsidR="00656752">
        <w:rPr>
          <w:rFonts w:ascii="Times New Roman" w:hAnsi="Times New Roman"/>
          <w:noProof/>
        </w:rPr>
        <w:t>(Bebenek et al., 1989; Berkhout et al., 2001; Preston et al., 1988; Roberts et al., 1988)</w:t>
      </w:r>
      <w:r w:rsidR="003E01F8">
        <w:rPr>
          <w:rFonts w:ascii="Times New Roman" w:hAnsi="Times New Roman"/>
        </w:rPr>
        <w:fldChar w:fldCharType="end"/>
      </w:r>
      <w:r>
        <w:rPr>
          <w:rFonts w:ascii="Times New Roman" w:hAnsi="Times New Roman"/>
        </w:rPr>
        <w:t xml:space="preserve">. The accumulation of random mutations in HIV leads to development of drug resistance </w:t>
      </w:r>
      <w:r w:rsidR="003E01F8">
        <w:rPr>
          <w:rFonts w:ascii="Times New Roman" w:hAnsi="Times New Roman"/>
          <w:noProof/>
        </w:rPr>
        <w:fldChar w:fldCharType="begin"/>
      </w:r>
      <w:r w:rsidR="00707E8E">
        <w:rPr>
          <w:rFonts w:ascii="Times New Roman" w:hAnsi="Times New Roman"/>
          <w:noProof/>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r w:rsidR="003E01F8">
        <w:rPr>
          <w:rFonts w:ascii="Times New Roman" w:hAnsi="Times New Roman"/>
          <w:noProof/>
        </w:rPr>
        <w:fldChar w:fldCharType="separate"/>
      </w:r>
      <w:r w:rsidR="00965DE5">
        <w:rPr>
          <w:rFonts w:ascii="Times New Roman" w:hAnsi="Times New Roman"/>
          <w:noProof/>
        </w:rPr>
        <w:t>(Johnson et al., 2008)</w:t>
      </w:r>
      <w:r w:rsidR="003E01F8">
        <w:rPr>
          <w:rFonts w:ascii="Times New Roman" w:hAnsi="Times New Roman"/>
          <w:noProof/>
        </w:rPr>
        <w:fldChar w:fldCharType="end"/>
      </w:r>
      <w:r>
        <w:rPr>
          <w:rFonts w:ascii="Times New Roman" w:hAnsi="Times New Roman"/>
        </w:rPr>
        <w:t>.</w:t>
      </w:r>
    </w:p>
    <w:p w:rsidR="003344C3" w:rsidRDefault="003344C3" w:rsidP="001036CB">
      <w:pPr>
        <w:numPr>
          <w:ins w:id="7" w:author="Ram Shrestha" w:date="2014-03-16T21:30:00Z"/>
        </w:numPr>
        <w:spacing w:line="480" w:lineRule="auto"/>
        <w:ind w:firstLine="11"/>
        <w:jc w:val="both"/>
        <w:rPr>
          <w:rFonts w:ascii="Times New Roman" w:hAnsi="Times New Roman"/>
        </w:rPr>
      </w:pPr>
    </w:p>
    <w:p w:rsidR="001036CB" w:rsidRDefault="001036CB" w:rsidP="001036CB">
      <w:pPr>
        <w:spacing w:line="480" w:lineRule="auto"/>
        <w:ind w:firstLine="11"/>
        <w:jc w:val="both"/>
        <w:rPr>
          <w:rFonts w:ascii="Times New Roman" w:hAnsi="Times New Roman"/>
        </w:rPr>
      </w:pPr>
      <w:r>
        <w:rPr>
          <w:rFonts w:ascii="Times New Roman" w:hAnsi="Times New Roman"/>
        </w:rPr>
        <w:t xml:space="preserve">With </w:t>
      </w:r>
      <w:r w:rsidR="008C081F">
        <w:rPr>
          <w:rFonts w:ascii="Times New Roman" w:hAnsi="Times New Roman"/>
        </w:rPr>
        <w:t xml:space="preserve">the </w:t>
      </w:r>
      <w:r>
        <w:rPr>
          <w:rFonts w:ascii="Times New Roman" w:hAnsi="Times New Roman"/>
        </w:rPr>
        <w:t>scale up of antiretroviral (ARV) drugs there is growing</w:t>
      </w:r>
      <w:r w:rsidRPr="0046130D">
        <w:rPr>
          <w:rFonts w:ascii="Times New Roman" w:hAnsi="Times New Roman"/>
        </w:rPr>
        <w:t xml:space="preserve"> evidence </w:t>
      </w:r>
      <w:r>
        <w:rPr>
          <w:rFonts w:ascii="Times New Roman" w:hAnsi="Times New Roman"/>
        </w:rPr>
        <w:t>suggesting that</w:t>
      </w:r>
      <w:r w:rsidRPr="0046130D">
        <w:rPr>
          <w:rFonts w:ascii="Times New Roman" w:hAnsi="Times New Roman"/>
        </w:rPr>
        <w:t xml:space="preserve"> </w:t>
      </w:r>
      <w:r>
        <w:rPr>
          <w:rFonts w:ascii="Times New Roman" w:hAnsi="Times New Roman"/>
        </w:rPr>
        <w:t>drug</w:t>
      </w:r>
      <w:r w:rsidRPr="0046130D">
        <w:rPr>
          <w:rFonts w:ascii="Times New Roman" w:hAnsi="Times New Roman"/>
        </w:rPr>
        <w:t xml:space="preserve"> resistant </w:t>
      </w:r>
      <w:r>
        <w:rPr>
          <w:rFonts w:ascii="Times New Roman" w:hAnsi="Times New Roman"/>
        </w:rPr>
        <w:t>HIV can</w:t>
      </w:r>
      <w:r w:rsidRPr="0046130D">
        <w:rPr>
          <w:rFonts w:ascii="Times New Roman" w:hAnsi="Times New Roman"/>
        </w:rPr>
        <w:t xml:space="preserve"> </w:t>
      </w:r>
      <w:r>
        <w:rPr>
          <w:rFonts w:ascii="Times New Roman" w:hAnsi="Times New Roman"/>
        </w:rPr>
        <w:t>exist</w:t>
      </w:r>
      <w:r w:rsidRPr="0046130D">
        <w:rPr>
          <w:rFonts w:ascii="Times New Roman" w:hAnsi="Times New Roman"/>
        </w:rPr>
        <w:t xml:space="preserve"> as minor variants in </w:t>
      </w:r>
      <w:r>
        <w:rPr>
          <w:rFonts w:ascii="Times New Roman" w:hAnsi="Times New Roman"/>
        </w:rPr>
        <w:t xml:space="preserve">individuals undergoing treatment </w:t>
      </w:r>
      <w:r w:rsidR="003E01F8">
        <w:rPr>
          <w:rFonts w:ascii="Times New Roman" w:hAnsi="Times New Roman"/>
        </w:rPr>
        <w:fldChar w:fldCharType="begin">
          <w:fldData xml:space="preserve">PEVuZE5vdGU+PENpdGU+PEF1dGhvcj5ZZWJyYTwvQXV0aG9yPjxZZWFyPjIwMTE8L1llYXI+PFJl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707E8E">
        <w:rPr>
          <w:rFonts w:ascii="Times New Roman" w:hAnsi="Times New Roman"/>
        </w:rPr>
        <w:instrText xml:space="preserve"> ADDIN EN.CITE </w:instrText>
      </w:r>
      <w:r w:rsidR="003E01F8">
        <w:rPr>
          <w:rFonts w:ascii="Times New Roman" w:hAnsi="Times New Roman"/>
        </w:rPr>
        <w:fldChar w:fldCharType="begin">
          <w:fldData xml:space="preserve">PEVuZE5vdGU+PENpdGU+PEF1dGhvcj5ZZWJyYTwvQXV0aG9yPjxZZWFyPjIwMTE8L1llYXI+PFJl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707E8E">
        <w:rPr>
          <w:rFonts w:ascii="Times New Roman" w:hAnsi="Times New Roman"/>
        </w:rPr>
        <w:instrText xml:space="preserve"> ADDIN EN.CITE.DATA </w:instrText>
      </w:r>
      <w:r w:rsidR="003344C3" w:rsidRPr="003E01F8">
        <w:rPr>
          <w:rFonts w:ascii="Times New Roman" w:hAnsi="Times New Roman"/>
        </w:rPr>
      </w:r>
      <w:r w:rsidR="003E01F8">
        <w:rPr>
          <w:rFonts w:ascii="Times New Roman" w:hAnsi="Times New Roman"/>
        </w:rPr>
        <w:fldChar w:fldCharType="end"/>
      </w:r>
      <w:r w:rsidR="003344C3" w:rsidRPr="003E01F8">
        <w:rPr>
          <w:rFonts w:ascii="Times New Roman" w:hAnsi="Times New Roman"/>
        </w:rPr>
      </w:r>
      <w:r w:rsidR="003E01F8">
        <w:rPr>
          <w:rFonts w:ascii="Times New Roman" w:hAnsi="Times New Roman"/>
        </w:rPr>
        <w:fldChar w:fldCharType="separate"/>
      </w:r>
      <w:r w:rsidR="00656752">
        <w:rPr>
          <w:rFonts w:ascii="Times New Roman" w:hAnsi="Times New Roman"/>
          <w:noProof/>
        </w:rPr>
        <w:t>(Aghokeng et al., 2011; Dudley et al., 2012; Gupta et al., 2012; Lataillade et al., 2010; Li et al., 2011; Little et al., 2002; Simen et al., 2009; Yebra et al., 2011)</w:t>
      </w:r>
      <w:r w:rsidR="003E01F8">
        <w:rPr>
          <w:rFonts w:ascii="Times New Roman" w:hAnsi="Times New Roman"/>
        </w:rPr>
        <w:fldChar w:fldCharType="end"/>
      </w:r>
      <w:r w:rsidRPr="0046130D">
        <w:rPr>
          <w:rFonts w:ascii="Times New Roman" w:hAnsi="Times New Roman"/>
        </w:rPr>
        <w:t xml:space="preserve">. This </w:t>
      </w:r>
      <w:r>
        <w:rPr>
          <w:rFonts w:ascii="Times New Roman" w:hAnsi="Times New Roman"/>
        </w:rPr>
        <w:t xml:space="preserve">observation </w:t>
      </w:r>
      <w:r w:rsidRPr="0046130D">
        <w:rPr>
          <w:rFonts w:ascii="Times New Roman" w:hAnsi="Times New Roman"/>
        </w:rPr>
        <w:t xml:space="preserve">is also supported by </w:t>
      </w:r>
      <w:r>
        <w:rPr>
          <w:rFonts w:ascii="Times New Roman" w:hAnsi="Times New Roman"/>
        </w:rPr>
        <w:t>several</w:t>
      </w:r>
      <w:r w:rsidRPr="0046130D">
        <w:rPr>
          <w:rFonts w:ascii="Times New Roman" w:hAnsi="Times New Roman"/>
        </w:rPr>
        <w:t xml:space="preserve"> research</w:t>
      </w:r>
      <w:r>
        <w:rPr>
          <w:rFonts w:ascii="Times New Roman" w:hAnsi="Times New Roman"/>
        </w:rPr>
        <w:t xml:space="preserve"> studies</w:t>
      </w:r>
      <w:r w:rsidRPr="0046130D">
        <w:rPr>
          <w:rFonts w:ascii="Times New Roman" w:hAnsi="Times New Roman"/>
        </w:rPr>
        <w:t xml:space="preserve"> on population-level surveillance of HIV drug resistant variants</w:t>
      </w:r>
      <w:r w:rsidR="00722F3C">
        <w:rPr>
          <w:rFonts w:ascii="Times New Roman" w:hAnsi="Times New Roman"/>
        </w:rPr>
        <w:t xml:space="preserve"> </w:t>
      </w:r>
      <w:r w:rsidR="003E01F8">
        <w:rPr>
          <w:rFonts w:ascii="Times New Roman" w:hAnsi="Times New Roman"/>
          <w:noProof/>
        </w:rPr>
        <w:fldChar w:fldCharType="begin">
          <w:fldData xml:space="preserve">PEVuZE5vdGU+PENpdGU+PEF1dGhvcj5EdWRsZXk8L0F1dGhvcj48WWVhcj4yMDEyPC9ZZWFyPjxS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ZS1udW0+PGxhbmd1YWdlPmVuZzwvbGFuZ3VhZ2U+PC9yZWNvcmQ+PC9DaXRlPjwvRW5kTm90ZT4A
</w:fldData>
        </w:fldChar>
      </w:r>
      <w:r w:rsidR="00707E8E">
        <w:rPr>
          <w:rFonts w:ascii="Times New Roman" w:hAnsi="Times New Roman"/>
          <w:noProof/>
        </w:rPr>
        <w:instrText xml:space="preserve"> ADDIN EN.CITE </w:instrText>
      </w:r>
      <w:r w:rsidR="003E01F8">
        <w:rPr>
          <w:rFonts w:ascii="Times New Roman" w:hAnsi="Times New Roman"/>
          <w:noProof/>
        </w:rPr>
        <w:fldChar w:fldCharType="begin">
          <w:fldData xml:space="preserve">PEVuZE5vdGU+PENpdGU+PEF1dGhvcj5EdWRsZXk8L0F1dGhvcj48WWVhcj4yMDEyPC9ZZWFyPjxS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ZS1udW0+PGxhbmd1YWdlPmVuZzwvbGFuZ3VhZ2U+PC9yZWNvcmQ+PC9DaXRlPjwvRW5kTm90ZT4A
</w:fldData>
        </w:fldChar>
      </w:r>
      <w:r w:rsidR="00707E8E">
        <w:rPr>
          <w:rFonts w:ascii="Times New Roman" w:hAnsi="Times New Roman"/>
          <w:noProof/>
        </w:rPr>
        <w:instrText xml:space="preserve"> ADDIN EN.CITE.DATA </w:instrText>
      </w:r>
      <w:r w:rsidR="003344C3" w:rsidRPr="003E01F8">
        <w:rPr>
          <w:rFonts w:ascii="Times New Roman" w:hAnsi="Times New Roman"/>
          <w:noProof/>
        </w:rPr>
      </w:r>
      <w:r w:rsidR="003E01F8">
        <w:rPr>
          <w:rFonts w:ascii="Times New Roman" w:hAnsi="Times New Roman"/>
          <w:noProof/>
        </w:rPr>
        <w:fldChar w:fldCharType="end"/>
      </w:r>
      <w:r w:rsidR="003344C3" w:rsidRPr="003E01F8">
        <w:rPr>
          <w:rFonts w:ascii="Times New Roman" w:hAnsi="Times New Roman"/>
          <w:noProof/>
        </w:rPr>
      </w:r>
      <w:r w:rsidR="003E01F8">
        <w:rPr>
          <w:rFonts w:ascii="Times New Roman" w:hAnsi="Times New Roman"/>
          <w:noProof/>
        </w:rPr>
        <w:fldChar w:fldCharType="separate"/>
      </w:r>
      <w:r w:rsidR="00656752">
        <w:rPr>
          <w:rFonts w:ascii="Times New Roman" w:hAnsi="Times New Roman"/>
          <w:noProof/>
        </w:rPr>
        <w:t>(Dudley et al., 2012; Hamers et al., 2012; Hamers et al., 2011a; Hamers et al., 2011b; Lataillade et al., 2010; Li et al., 2011; Little et al., 2002; Simen et al., 2009)</w:t>
      </w:r>
      <w:r w:rsidR="003E01F8">
        <w:rPr>
          <w:rFonts w:ascii="Times New Roman" w:hAnsi="Times New Roman"/>
          <w:noProof/>
        </w:rPr>
        <w:fldChar w:fldCharType="end"/>
      </w:r>
      <w:r w:rsidRPr="0046130D">
        <w:rPr>
          <w:rFonts w:ascii="Times New Roman" w:hAnsi="Times New Roman"/>
        </w:rPr>
        <w:t xml:space="preserve">. </w:t>
      </w:r>
      <w:r>
        <w:rPr>
          <w:rFonts w:ascii="Times New Roman" w:hAnsi="Times New Roman"/>
        </w:rPr>
        <w:t xml:space="preserve">The most likely reasons for the increase </w:t>
      </w:r>
      <w:r w:rsidR="008C081F">
        <w:rPr>
          <w:rFonts w:ascii="Times New Roman" w:hAnsi="Times New Roman"/>
        </w:rPr>
        <w:t xml:space="preserve">in </w:t>
      </w:r>
      <w:r>
        <w:rPr>
          <w:rFonts w:ascii="Times New Roman" w:hAnsi="Times New Roman"/>
        </w:rPr>
        <w:t>drug resistant viral variants</w:t>
      </w:r>
      <w:r w:rsidRPr="0046130D">
        <w:rPr>
          <w:rFonts w:ascii="Times New Roman" w:hAnsi="Times New Roman"/>
        </w:rPr>
        <w:t xml:space="preserve"> </w:t>
      </w:r>
      <w:r>
        <w:rPr>
          <w:rFonts w:ascii="Times New Roman" w:hAnsi="Times New Roman"/>
        </w:rPr>
        <w:t xml:space="preserve">in the general HIV-infected population </w:t>
      </w:r>
      <w:r w:rsidRPr="0046130D">
        <w:rPr>
          <w:rFonts w:ascii="Times New Roman" w:hAnsi="Times New Roman"/>
        </w:rPr>
        <w:t>is</w:t>
      </w:r>
      <w:r>
        <w:rPr>
          <w:rFonts w:ascii="Times New Roman" w:hAnsi="Times New Roman"/>
        </w:rPr>
        <w:t xml:space="preserve"> poor </w:t>
      </w:r>
      <w:r w:rsidRPr="0046130D">
        <w:rPr>
          <w:rFonts w:ascii="Times New Roman" w:hAnsi="Times New Roman"/>
        </w:rPr>
        <w:t xml:space="preserve">adherence </w:t>
      </w:r>
      <w:r>
        <w:rPr>
          <w:rFonts w:ascii="Times New Roman" w:hAnsi="Times New Roman"/>
        </w:rPr>
        <w:t>during</w:t>
      </w:r>
      <w:r w:rsidRPr="0046130D">
        <w:rPr>
          <w:rFonts w:ascii="Times New Roman" w:hAnsi="Times New Roman"/>
        </w:rPr>
        <w:t xml:space="preserve"> therapy </w:t>
      </w:r>
      <w:r w:rsidR="003E01F8">
        <w:rPr>
          <w:rFonts w:ascii="Times New Roman" w:hAnsi="Times New Roman"/>
        </w:rPr>
        <w:fldChar w:fldCharType="begin">
          <w:fldData xml:space="preserve">PEVuZE5vdGU+PENpdGU+PEF1dGhvcj5Mb3ctQmVlcjwvQXV0aG9yPjxZZWFyPjIwMDA8L1llYXI+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</w:fldData>
        </w:fldChar>
      </w:r>
      <w:r w:rsidR="00707E8E">
        <w:rPr>
          <w:rFonts w:ascii="Times New Roman" w:hAnsi="Times New Roman"/>
        </w:rPr>
        <w:instrText xml:space="preserve"> ADDIN EN.CITE </w:instrText>
      </w:r>
      <w:r w:rsidR="003E01F8">
        <w:rPr>
          <w:rFonts w:ascii="Times New Roman" w:hAnsi="Times New Roman"/>
        </w:rPr>
        <w:fldChar w:fldCharType="begin">
          <w:fldData xml:space="preserve">PEVuZE5vdGU+PENpdGU+PEF1dGhvcj5Mb3ctQmVlcjwvQXV0aG9yPjxZZWFyPjIwMDA8L1llYXI+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</w:fldData>
        </w:fldChar>
      </w:r>
      <w:r w:rsidR="00707E8E">
        <w:rPr>
          <w:rFonts w:ascii="Times New Roman" w:hAnsi="Times New Roman"/>
        </w:rPr>
        <w:instrText xml:space="preserve"> ADDIN EN.CITE.DATA </w:instrText>
      </w:r>
      <w:r w:rsidR="003344C3" w:rsidRPr="003E01F8">
        <w:rPr>
          <w:rFonts w:ascii="Times New Roman" w:hAnsi="Times New Roman"/>
        </w:rPr>
      </w:r>
      <w:r w:rsidR="003E01F8">
        <w:rPr>
          <w:rFonts w:ascii="Times New Roman" w:hAnsi="Times New Roman"/>
        </w:rPr>
        <w:fldChar w:fldCharType="end"/>
      </w:r>
      <w:r w:rsidR="003344C3" w:rsidRPr="003E01F8">
        <w:rPr>
          <w:rFonts w:ascii="Times New Roman" w:hAnsi="Times New Roman"/>
        </w:rPr>
      </w:r>
      <w:r w:rsidR="003E01F8">
        <w:rPr>
          <w:rFonts w:ascii="Times New Roman" w:hAnsi="Times New Roman"/>
        </w:rPr>
        <w:fldChar w:fldCharType="separate"/>
      </w:r>
      <w:r w:rsidR="00656752">
        <w:rPr>
          <w:rFonts w:ascii="Times New Roman" w:hAnsi="Times New Roman"/>
          <w:noProof/>
        </w:rPr>
        <w:t>(Bangsberg et al., 2003; Golin et al., 2002; Low-Beer et al., 2000)</w:t>
      </w:r>
      <w:r w:rsidR="003E01F8">
        <w:rPr>
          <w:rFonts w:ascii="Times New Roman" w:hAnsi="Times New Roman"/>
        </w:rPr>
        <w:fldChar w:fldCharType="end"/>
      </w:r>
      <w:r w:rsidR="00722F3C">
        <w:rPr>
          <w:rFonts w:ascii="Times New Roman" w:hAnsi="Times New Roman"/>
        </w:rPr>
        <w:t xml:space="preserve"> </w:t>
      </w:r>
      <w:r>
        <w:rPr>
          <w:rFonts w:ascii="Times New Roman" w:hAnsi="Times New Roman"/>
        </w:rPr>
        <w:t>and an increased rate of transmission of resistant viral variant</w:t>
      </w:r>
      <w:r w:rsidR="009756C8">
        <w:rPr>
          <w:rFonts w:ascii="Times New Roman" w:hAnsi="Times New Roman"/>
        </w:rPr>
        <w:t>s</w:t>
      </w:r>
      <w:ins w:id="8" w:author="Ram Shrestha" w:date="2013-11-26T13:11:00Z">
        <w:r w:rsidR="008A61F3">
          <w:rPr>
            <w:rFonts w:ascii="Times New Roman" w:hAnsi="Times New Roman"/>
          </w:rPr>
          <w:t xml:space="preserve"> [Hamers, 2011 #1233][Jakobsen, 2010 #1516][Yerly, 1999 #4][Wittkop, 2011 #1515][Supervie, 2010 #1517]</w:t>
        </w:r>
      </w:ins>
      <w:r w:rsidR="003E01F8">
        <w:rPr>
          <w:rFonts w:ascii="Times New Roman" w:hAnsi="Times New Roman"/>
        </w:rPr>
        <w:fldChar w:fldCharType="begin">
          <w:fldData xml:space="preserve">PEVuZE5vdGU+PENpdGU+PEF1dGhvcj5ZZXJseTwvQXV0aG9yPjxZZWFyPjE5OTk8L1llYXI+PFJl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</w:fldData>
        </w:fldChar>
      </w:r>
      <w:r w:rsidR="00707E8E">
        <w:rPr>
          <w:rFonts w:ascii="Times New Roman" w:hAnsi="Times New Roman"/>
        </w:rPr>
        <w:instrText xml:space="preserve"> ADDIN EN.CITE </w:instrText>
      </w:r>
      <w:r w:rsidR="003E01F8">
        <w:rPr>
          <w:rFonts w:ascii="Times New Roman" w:hAnsi="Times New Roman"/>
        </w:rPr>
        <w:fldChar w:fldCharType="begin">
          <w:fldData xml:space="preserve">PEVuZE5vdGU+PENpdGU+PEF1dGhvcj5ZZXJseTwvQXV0aG9yPjxZZWFyPjE5OTk8L1llYXI+PFJl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</w:fldData>
        </w:fldChar>
      </w:r>
      <w:r w:rsidR="00707E8E">
        <w:rPr>
          <w:rFonts w:ascii="Times New Roman" w:hAnsi="Times New Roman"/>
        </w:rPr>
        <w:instrText xml:space="preserve"> ADDIN EN.CITE.DATA </w:instrText>
      </w:r>
      <w:r w:rsidR="003344C3" w:rsidRPr="003E01F8">
        <w:rPr>
          <w:rFonts w:ascii="Times New Roman" w:hAnsi="Times New Roman"/>
        </w:rPr>
      </w:r>
      <w:r w:rsidR="003E01F8">
        <w:rPr>
          <w:rFonts w:ascii="Times New Roman" w:hAnsi="Times New Roman"/>
        </w:rPr>
        <w:fldChar w:fldCharType="end"/>
      </w:r>
      <w:r w:rsidR="003344C3" w:rsidRPr="003E01F8">
        <w:rPr>
          <w:rFonts w:ascii="Times New Roman" w:hAnsi="Times New Roman"/>
        </w:rPr>
      </w:r>
      <w:r w:rsidR="003E01F8">
        <w:rPr>
          <w:rFonts w:ascii="Times New Roman" w:hAnsi="Times New Roman"/>
        </w:rPr>
        <w:fldChar w:fldCharType="separate"/>
      </w:r>
      <w:r w:rsidR="00656752">
        <w:rPr>
          <w:rFonts w:ascii="Times New Roman" w:hAnsi="Times New Roman"/>
          <w:noProof/>
        </w:rPr>
        <w:t xml:space="preserve"> The rising prevalence of drug resistant variants narrows treatment options </w:t>
      </w:r>
      <w:r w:rsidR="003E01F8">
        <w:rPr>
          <w:rFonts w:ascii="Times New Roman" w:hAnsi="Times New Roman"/>
        </w:rPr>
        <w:fldChar w:fldCharType="end"/>
      </w:r>
      <w:r>
        <w:rPr>
          <w:rFonts w:ascii="Times New Roman" w:hAnsi="Times New Roman"/>
        </w:rPr>
        <w:t>. T</w:t>
      </w:r>
      <w:r w:rsidRPr="0046130D">
        <w:rPr>
          <w:rFonts w:ascii="Times New Roman" w:hAnsi="Times New Roman"/>
        </w:rPr>
        <w:t>hus, AR</w:t>
      </w:r>
      <w:r>
        <w:rPr>
          <w:rFonts w:ascii="Times New Roman" w:hAnsi="Times New Roman"/>
        </w:rPr>
        <w:t>V</w:t>
      </w:r>
      <w:r w:rsidRPr="0046130D">
        <w:rPr>
          <w:rFonts w:ascii="Times New Roman" w:hAnsi="Times New Roman"/>
        </w:rPr>
        <w:t xml:space="preserve"> treatment</w:t>
      </w:r>
      <w:r>
        <w:rPr>
          <w:rFonts w:ascii="Times New Roman" w:hAnsi="Times New Roman"/>
        </w:rPr>
        <w:t>,</w:t>
      </w:r>
      <w:r w:rsidRPr="0046130D">
        <w:rPr>
          <w:rFonts w:ascii="Times New Roman" w:hAnsi="Times New Roman"/>
        </w:rPr>
        <w:t xml:space="preserve"> management and surveillance of </w:t>
      </w:r>
      <w:r>
        <w:rPr>
          <w:rFonts w:ascii="Times New Roman" w:hAnsi="Times New Roman"/>
        </w:rPr>
        <w:t>drug resistant</w:t>
      </w:r>
      <w:r w:rsidRPr="0046130D">
        <w:rPr>
          <w:rFonts w:ascii="Times New Roman" w:hAnsi="Times New Roman"/>
        </w:rPr>
        <w:t xml:space="preserve"> HIV variants</w:t>
      </w:r>
      <w:r w:rsidR="00722F3C">
        <w:rPr>
          <w:rFonts w:ascii="Times New Roman" w:hAnsi="Times New Roman"/>
        </w:rPr>
        <w:t xml:space="preserve"> </w:t>
      </w:r>
      <w:r w:rsidR="003E01F8">
        <w:rPr>
          <w:rFonts w:ascii="Times New Roman" w:hAnsi="Times New Roman"/>
        </w:rPr>
        <w:fldChar w:fldCharType="begin"/>
      </w:r>
      <w:r w:rsidR="00707E8E">
        <w:rPr>
          <w:rFonts w:ascii="Times New Roman" w:hAnsi="Times New Roman"/>
        </w:rPr>
        <w:instrText xml:space="preserve"> ADDIN EN.CITE &lt;EndNote&gt;&lt;Cite&gt;&lt;Author&gt;Bennett&lt;/Author&gt;&lt;Year&gt;2009&lt;/Year&gt;&lt;RecNum&gt;1575&lt;/RecNum&gt;&lt;record&gt;&lt;rec-number&gt;1575&lt;/rec-number&gt;&lt;foreign-keys&gt;&lt;key app="EN" db-id="fp25zzvrxrd9vke5zxqp9stbssprwstvdddz"&gt;1575&lt;/key&gt;&lt;/foreign-keys&gt;&lt;ref-type name="Journal Article"&gt;17&lt;/ref-type&gt;&lt;contributors&gt;&lt;authors&gt;&lt;author&gt;Bennett, D. E.&lt;/author&gt;&lt;author&gt;Camacho, R. J.&lt;/author&gt;&lt;author&gt;Otelea, D.&lt;/author&gt;&lt;author&gt;Kuritzkes, D. R.&lt;/author&gt;&lt;author&gt;Fleury, H.&lt;/author&gt;&lt;author&gt;Kiuchi, M.&lt;/author&gt;&lt;author&gt;Heneine, W.&lt;/author&gt;&lt;author&gt;Kantor, R.&lt;/author&gt;&lt;author&gt;Jordan, M. R.&lt;/author&gt;&lt;author&gt;Schapiro, J. M.&lt;/author&gt;&lt;author&gt;Vandamme, A. M.&lt;/author&gt;&lt;author&gt;Sandstrom, P.&lt;/author&gt;&lt;author&gt;Boucher, C. A.&lt;/author&gt;&lt;author&gt;van de Vijver, D.&lt;/author&gt;&lt;author&gt;Rhee, S. Y.&lt;/author&gt;&lt;author&gt;Liu, T. F.&lt;/author&gt;&lt;author&gt;Pillay, D.&lt;/author&gt;&lt;author&gt;Shafer, R. W.&lt;/author&gt;&lt;/authors&gt;&lt;/contributors&gt;&lt;auth-address&gt;World Health Organization, Geneva, Switzerland.&lt;/auth-address&gt;&lt;titles&gt;&lt;title&gt;Drug resistance mutations for surveillance of transmitted HIV-1 drug-resistance: 2009 update&lt;/title&gt;&lt;secondary-title&gt;PLoS One&lt;/secondary-title&gt;&lt;/titles&gt;&lt;periodical&gt;&lt;full-title&gt;PLoS One&lt;/full-title&gt;&lt;/periodical&gt;&lt;pages&gt;e4724&lt;/pages&gt;&lt;volume&gt;4&lt;/volume&gt;&lt;number&gt;3&lt;/number&gt;&lt;edition&gt;2009/03/07&lt;/edition&gt;&lt;keywords&gt;&lt;keyword&gt;Anti-HIV Agents/pharmacology&lt;/keyword&gt;&lt;keyword&gt;Drug Resistance, Viral/*genetics&lt;/keyword&gt;&lt;keyword&gt;HIV Protease/genetics&lt;/keyword&gt;&lt;keyword&gt;HIV-1/chemistry/*genetics&lt;/keyword&gt;&lt;keyword&gt;*Mutation&lt;/keyword&gt;&lt;keyword&gt;RNA-Directed DNA Polymerase/genetics&lt;/keyword&gt;&lt;keyword&gt;*World Health Organization&lt;/keyword&gt;&lt;/keywords&gt;&lt;dates&gt;&lt;year&gt;2009&lt;/year&gt;&lt;/dates&gt;&lt;isbn&gt;1932-6203 (Electronic)&amp;#xD;1932-6203 (Linking)&lt;/isbn&gt;&lt;accession-num&gt;19266092&lt;/accession-num&gt;&lt;urls&gt;&lt;related-urls&gt;&lt;url&gt;http://www.ncbi.nlm.nih.gov/entrez/query.fcgi?cmd=Retrieve&amp;amp;db=PubMed&amp;amp;dopt=Citation&amp;amp;list_uids=19266092&lt;/url&gt;&lt;/related-urls&gt;&lt;/urls&gt;&lt;custom2&gt;2648874&lt;/custom2&gt;&lt;electronic-resource-num&gt;10.1371/journal.pone.0004724&lt;/electronic-resource-num&gt;&lt;language&gt;eng&lt;/language&gt;&lt;/record&gt;&lt;/Cite&gt;&lt;/EndNote&gt;</w:instrText>
      </w:r>
      <w:r w:rsidR="003E01F8">
        <w:rPr>
          <w:rFonts w:ascii="Times New Roman" w:hAnsi="Times New Roman"/>
        </w:rPr>
        <w:fldChar w:fldCharType="separate"/>
      </w:r>
      <w:r w:rsidR="00656752">
        <w:rPr>
          <w:rFonts w:ascii="Times New Roman" w:hAnsi="Times New Roman"/>
          <w:noProof/>
        </w:rPr>
        <w:t>(Bennett et al., 2009)</w:t>
      </w:r>
      <w:r w:rsidR="003E01F8">
        <w:rPr>
          <w:rFonts w:ascii="Times New Roman" w:hAnsi="Times New Roman"/>
        </w:rPr>
        <w:fldChar w:fldCharType="end"/>
      </w:r>
      <w:r w:rsidRPr="0046130D">
        <w:rPr>
          <w:rFonts w:ascii="Times New Roman" w:hAnsi="Times New Roman"/>
        </w:rPr>
        <w:t xml:space="preserve"> is essential</w:t>
      </w:r>
      <w:r>
        <w:rPr>
          <w:rFonts w:ascii="Times New Roman" w:hAnsi="Times New Roman"/>
        </w:rPr>
        <w:t xml:space="preserve"> </w:t>
      </w:r>
      <w:r w:rsidRPr="0046130D">
        <w:rPr>
          <w:rFonts w:ascii="Times New Roman" w:hAnsi="Times New Roman"/>
        </w:rPr>
        <w:t xml:space="preserve">for prolonging </w:t>
      </w:r>
      <w:r>
        <w:rPr>
          <w:rFonts w:ascii="Times New Roman" w:hAnsi="Times New Roman"/>
        </w:rPr>
        <w:t xml:space="preserve">the usage of, </w:t>
      </w:r>
      <w:r w:rsidRPr="0046130D">
        <w:rPr>
          <w:rFonts w:ascii="Times New Roman" w:hAnsi="Times New Roman"/>
        </w:rPr>
        <w:t>and optimizing</w:t>
      </w:r>
      <w:r>
        <w:rPr>
          <w:rFonts w:ascii="Times New Roman" w:hAnsi="Times New Roman"/>
        </w:rPr>
        <w:t xml:space="preserve"> the </w:t>
      </w:r>
      <w:r w:rsidRPr="0046130D">
        <w:rPr>
          <w:rFonts w:ascii="Times New Roman" w:hAnsi="Times New Roman"/>
        </w:rPr>
        <w:t>outcome from</w:t>
      </w:r>
      <w:r>
        <w:rPr>
          <w:rFonts w:ascii="Times New Roman" w:hAnsi="Times New Roman"/>
        </w:rPr>
        <w:t xml:space="preserve">, a particular </w:t>
      </w:r>
      <w:r w:rsidRPr="0046130D">
        <w:rPr>
          <w:rFonts w:ascii="Times New Roman" w:hAnsi="Times New Roman"/>
        </w:rPr>
        <w:t xml:space="preserve">drug </w:t>
      </w:r>
      <w:r>
        <w:rPr>
          <w:rFonts w:ascii="Times New Roman" w:hAnsi="Times New Roman"/>
        </w:rPr>
        <w:t xml:space="preserve">cocktail </w:t>
      </w:r>
      <w:r w:rsidR="003E01F8">
        <w:rPr>
          <w:rFonts w:ascii="Times New Roman" w:hAnsi="Times New Roman"/>
        </w:rPr>
        <w:fldChar w:fldCharType="begin"/>
      </w:r>
      <w:r w:rsidR="00707E8E">
        <w:rPr>
          <w:rFonts w:ascii="Times New Roman" w:hAnsi="Times New Roman"/>
        </w:rPr>
        <w:instrText xml:space="preserve"> ADDIN EN.CITE &lt;EndNote&gt;&lt;Cite&gt;&lt;Author&gt;Adetunji&lt;/Author&gt;&lt;Year&gt;2012&lt;/Year&gt;&lt;RecNum&gt;1269&lt;/RecNum&gt;&lt;record&gt;&lt;rec-number&gt;1269&lt;/rec-number&gt;&lt;foreign-keys&gt;&lt;key app="EN" db-id="fp25zzvrxrd9vke5zxqp9stbssprwstvdddz"&gt;1269&lt;/key&gt;&lt;/foreign-keys&gt;&lt;ref-type name="Journal Article"&gt;17&lt;/ref-type&gt;&lt;contributors&gt;&lt;authors&gt;&lt;author&gt;Adetunji, A. A.&lt;/author&gt;&lt;author&gt;Achenbach, C.&lt;/author&gt;&lt;author&gt;Feinglass, J.&lt;/author&gt;&lt;author&gt;Darin, K. M.&lt;/author&gt;&lt;author&gt;Scarsi, K. K.&lt;/author&gt;&lt;author&gt;Ekong, E.&lt;/author&gt;&lt;author&gt;Taiwo, B. O.&lt;/author&gt;&lt;author&gt;Adewole, I. F.&lt;/author&gt;&lt;author&gt;Murphy, R.&lt;/author&gt;&lt;/authors&gt;&lt;/contributors&gt;&lt;auth-address&gt;Department of Family Medicine, University College Hospital, Ibadan, Nigeria.&lt;/auth-address&gt;&lt;titles&gt;&lt;title&gt;Optimizing Treatment Switch for Virologic Failure during First-Line Antiretroviral Therapy in Resource-Limited Settings&lt;/title&gt;&lt;secondary-title&gt;J Int Assoc Provid AIDS Care&lt;/secondary-title&gt;&lt;/titles&gt;&lt;periodical&gt;&lt;full-title&gt;J Int Assoc Provid AIDS Care&lt;/full-title&gt;&lt;/periodical&gt;&lt;pages&gt;236-40&lt;/pages&gt;&lt;volume&gt;12&lt;/volume&gt;&lt;number&gt;4&lt;/number&gt;&lt;edition&gt;2012/11/07&lt;/edition&gt;&lt;dates&gt;&lt;year&gt;2012&lt;/year&gt;&lt;pub-dates&gt;&lt;date&gt;Jul-Aug&lt;/date&gt;&lt;/pub-dates&gt;&lt;/dates&gt;&lt;isbn&gt;2325-9574 (Print)&lt;/isbn&gt;&lt;accession-num&gt;23128403&lt;/accession-num&gt;&lt;urls&gt;&lt;related-urls&gt;&lt;url&gt;http://www.ncbi.nlm.nih.gov/entrez/query.fcgi?cmd=Retrieve&amp;amp;db=PubMed&amp;amp;dopt=Citation&amp;amp;list_uids=23128403&lt;/url&gt;&lt;/related-urls&gt;&lt;/urls&gt;&lt;electronic-resource-num&gt;1545109712463733 [pii]&amp;#xD;10.1177/1545109712463733&lt;/electronic-resource-num&gt;&lt;language&gt;eng&lt;/language&gt;&lt;/record&gt;&lt;/Cite&gt;&lt;/EndNote&gt;</w:instrText>
      </w:r>
      <w:r w:rsidR="003E01F8">
        <w:rPr>
          <w:rFonts w:ascii="Times New Roman" w:hAnsi="Times New Roman"/>
        </w:rPr>
        <w:fldChar w:fldCharType="separate"/>
      </w:r>
      <w:r w:rsidR="00656752">
        <w:rPr>
          <w:rFonts w:ascii="Times New Roman" w:hAnsi="Times New Roman"/>
          <w:noProof/>
        </w:rPr>
        <w:t>(Adetunji et al., 2012)</w:t>
      </w:r>
      <w:r w:rsidR="003E01F8">
        <w:rPr>
          <w:rFonts w:ascii="Times New Roman" w:hAnsi="Times New Roman"/>
        </w:rPr>
        <w:fldChar w:fldCharType="end"/>
      </w:r>
      <w:r>
        <w:rPr>
          <w:rFonts w:ascii="Times New Roman" w:hAnsi="Times New Roman"/>
        </w:rPr>
        <w:t>. Therefore, the World Health Organization (WHO) guideline (</w:t>
      </w:r>
      <w:hyperlink r:id="rId7" w:history="1">
        <w:r w:rsidRPr="00E06885">
          <w:rPr>
            <w:rStyle w:val="Hyperlink"/>
          </w:rPr>
          <w:t>http://www.</w:t>
        </w:r>
        <w:r w:rsidRPr="00E06885">
          <w:rPr>
            <w:rStyle w:val="Hyperlink"/>
            <w:b/>
          </w:rPr>
          <w:t>who</w:t>
        </w:r>
        <w:r w:rsidRPr="00E06885">
          <w:rPr>
            <w:rStyle w:val="Hyperlink"/>
          </w:rPr>
          <w:t>.int/</w:t>
        </w:r>
        <w:r w:rsidRPr="00E06885">
          <w:rPr>
            <w:rStyle w:val="Hyperlink"/>
            <w:b/>
          </w:rPr>
          <w:t>hiv</w:t>
        </w:r>
        <w:r w:rsidRPr="00E06885">
          <w:rPr>
            <w:rStyle w:val="Hyperlink"/>
          </w:rPr>
          <w:t>/drugresistance/</w:t>
        </w:r>
      </w:hyperlink>
      <w:r>
        <w:t>)</w:t>
      </w:r>
      <w:r>
        <w:rPr>
          <w:rFonts w:ascii="Times New Roman" w:hAnsi="Times New Roman"/>
        </w:rPr>
        <w:t xml:space="preserve"> recommends </w:t>
      </w:r>
      <w:r w:rsidR="009756C8">
        <w:rPr>
          <w:rFonts w:ascii="Times New Roman" w:hAnsi="Times New Roman"/>
        </w:rPr>
        <w:t xml:space="preserve">that a </w:t>
      </w:r>
      <w:r>
        <w:rPr>
          <w:rFonts w:ascii="Times New Roman" w:hAnsi="Times New Roman"/>
        </w:rPr>
        <w:t>pretreatment HIV drug resistance test</w:t>
      </w:r>
      <w:r w:rsidR="009756C8">
        <w:rPr>
          <w:rFonts w:ascii="Times New Roman" w:hAnsi="Times New Roman"/>
        </w:rPr>
        <w:t xml:space="preserve"> is carried out</w:t>
      </w:r>
      <w:r>
        <w:rPr>
          <w:rFonts w:ascii="Times New Roman" w:hAnsi="Times New Roman"/>
        </w:rPr>
        <w:t xml:space="preserve">, but this has only been possible in resource-rich countries </w:t>
      </w:r>
      <w:r w:rsidR="003E01F8">
        <w:rPr>
          <w:rFonts w:ascii="Times New Roman" w:hAnsi="Times New Roman"/>
        </w:rPr>
        <w:fldChar w:fldCharType="begin">
          <w:fldData xml:space="preserve">PEVuZE5vdGU+PENpdGU+PEF1dGhvcj5QZXJmZWN0PC9BdXRob3I+PFllYXI+MjAxMDwvWWVhcj48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</w:fldData>
        </w:fldChar>
      </w:r>
      <w:r w:rsidR="00707E8E">
        <w:rPr>
          <w:rFonts w:ascii="Times New Roman" w:hAnsi="Times New Roman"/>
        </w:rPr>
        <w:instrText xml:space="preserve"> ADDIN EN.CITE </w:instrText>
      </w:r>
      <w:r w:rsidR="003E01F8">
        <w:rPr>
          <w:rFonts w:ascii="Times New Roman" w:hAnsi="Times New Roman"/>
        </w:rPr>
        <w:fldChar w:fldCharType="begin">
          <w:fldData xml:space="preserve">PEVuZE5vdGU+PENpdGU+PEF1dGhvcj5QZXJmZWN0PC9BdXRob3I+PFllYXI+MjAxMDwvWWVhcj48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</w:fldData>
        </w:fldChar>
      </w:r>
      <w:r w:rsidR="00707E8E">
        <w:rPr>
          <w:rFonts w:ascii="Times New Roman" w:hAnsi="Times New Roman"/>
        </w:rPr>
        <w:instrText xml:space="preserve"> ADDIN EN.CITE.DATA </w:instrText>
      </w:r>
      <w:r w:rsidR="003344C3" w:rsidRPr="003E01F8">
        <w:rPr>
          <w:rFonts w:ascii="Times New Roman" w:hAnsi="Times New Roman"/>
        </w:rPr>
      </w:r>
      <w:r w:rsidR="003E01F8">
        <w:rPr>
          <w:rFonts w:ascii="Times New Roman" w:hAnsi="Times New Roman"/>
        </w:rPr>
        <w:fldChar w:fldCharType="end"/>
      </w:r>
      <w:r w:rsidR="003344C3" w:rsidRPr="003E01F8">
        <w:rPr>
          <w:rFonts w:ascii="Times New Roman" w:hAnsi="Times New Roman"/>
        </w:rPr>
      </w:r>
      <w:r w:rsidR="003E01F8">
        <w:rPr>
          <w:rFonts w:ascii="Times New Roman" w:hAnsi="Times New Roman"/>
        </w:rPr>
        <w:fldChar w:fldCharType="separate"/>
      </w:r>
      <w:r w:rsidR="00656752">
        <w:rPr>
          <w:rFonts w:ascii="Times New Roman" w:hAnsi="Times New Roman"/>
          <w:noProof/>
        </w:rPr>
        <w:t>(Aberg et al., 2009; Clumeck et al., 2008; Gazzard et al., 2008; Kaplan et al., 2009; Masur and Kaplan, 2009; Perfect et al., 2010)</w:t>
      </w:r>
      <w:r w:rsidR="003E01F8">
        <w:rPr>
          <w:rFonts w:ascii="Times New Roman" w:hAnsi="Times New Roman"/>
        </w:rPr>
        <w:fldChar w:fldCharType="end"/>
      </w:r>
      <w:r>
        <w:rPr>
          <w:rFonts w:ascii="Times New Roman" w:hAnsi="Times New Roman"/>
        </w:rPr>
        <w:t>.</w:t>
      </w:r>
    </w:p>
    <w:p w:rsidR="001036CB" w:rsidRDefault="001036CB" w:rsidP="001036CB">
      <w:pPr>
        <w:spacing w:line="480" w:lineRule="auto"/>
        <w:ind w:firstLine="11"/>
        <w:jc w:val="both"/>
        <w:rPr>
          <w:rFonts w:ascii="Times New Roman" w:hAnsi="Times New Roman"/>
        </w:rPr>
      </w:pPr>
    </w:p>
    <w:p w:rsidR="001036CB" w:rsidRDefault="001036CB" w:rsidP="001036CB">
      <w:pPr>
        <w:spacing w:line="480" w:lineRule="auto"/>
        <w:ind w:firstLine="11"/>
        <w:jc w:val="both"/>
        <w:rPr>
          <w:rFonts w:ascii="Times New Roman" w:hAnsi="Times New Roman"/>
        </w:rPr>
      </w:pPr>
      <w:r>
        <w:rPr>
          <w:rFonts w:ascii="Times New Roman" w:hAnsi="Times New Roman"/>
        </w:rPr>
        <w:t>Both individual and p</w:t>
      </w:r>
      <w:r w:rsidRPr="0046130D">
        <w:rPr>
          <w:rFonts w:ascii="Times New Roman" w:hAnsi="Times New Roman"/>
        </w:rPr>
        <w:t xml:space="preserve">opulation-level screening of resistant HIV variants must be done routinely for tracking </w:t>
      </w:r>
      <w:r>
        <w:rPr>
          <w:rFonts w:ascii="Times New Roman" w:hAnsi="Times New Roman"/>
        </w:rPr>
        <w:t>of resistant viruses</w:t>
      </w:r>
      <w:r w:rsidRPr="0046130D">
        <w:rPr>
          <w:rFonts w:ascii="Times New Roman" w:hAnsi="Times New Roman"/>
        </w:rPr>
        <w:t xml:space="preserve"> and to prevent the exhaustion of ART treatment options. However, due to the cost factor, regular </w:t>
      </w:r>
      <w:r>
        <w:rPr>
          <w:rFonts w:ascii="Times New Roman" w:hAnsi="Times New Roman"/>
        </w:rPr>
        <w:t xml:space="preserve">pretreatment </w:t>
      </w:r>
      <w:r w:rsidRPr="0046130D">
        <w:rPr>
          <w:rFonts w:ascii="Times New Roman" w:hAnsi="Times New Roman"/>
        </w:rPr>
        <w:t xml:space="preserve">resistance testing in low and middle-income countries, was not possible until the advent of high throughput </w:t>
      </w:r>
      <w:r w:rsidR="009756C8">
        <w:rPr>
          <w:rFonts w:ascii="Times New Roman" w:hAnsi="Times New Roman"/>
        </w:rPr>
        <w:t>s</w:t>
      </w:r>
      <w:r w:rsidRPr="0046130D">
        <w:rPr>
          <w:rFonts w:ascii="Times New Roman" w:hAnsi="Times New Roman"/>
        </w:rPr>
        <w:t xml:space="preserve">equencing </w:t>
      </w:r>
      <w:r w:rsidR="0028762C">
        <w:rPr>
          <w:rFonts w:ascii="Times New Roman" w:hAnsi="Times New Roman"/>
        </w:rPr>
        <w:t>(HTS)</w:t>
      </w:r>
      <w:r>
        <w:rPr>
          <w:rFonts w:ascii="Times New Roman" w:hAnsi="Times New Roman"/>
        </w:rPr>
        <w:t xml:space="preserve">. HTS </w:t>
      </w:r>
      <w:r w:rsidRPr="0046130D">
        <w:rPr>
          <w:rFonts w:ascii="Times New Roman" w:hAnsi="Times New Roman"/>
        </w:rPr>
        <w:t xml:space="preserve">is a robust, reliable and affordable way </w:t>
      </w:r>
      <w:r w:rsidR="009756C8">
        <w:rPr>
          <w:rFonts w:ascii="Times New Roman" w:hAnsi="Times New Roman"/>
        </w:rPr>
        <w:t>to</w:t>
      </w:r>
      <w:r w:rsidRPr="0046130D">
        <w:rPr>
          <w:rFonts w:ascii="Times New Roman" w:hAnsi="Times New Roman"/>
        </w:rPr>
        <w:t xml:space="preserve"> explor</w:t>
      </w:r>
      <w:r w:rsidR="009756C8">
        <w:rPr>
          <w:rFonts w:ascii="Times New Roman" w:hAnsi="Times New Roman"/>
        </w:rPr>
        <w:t>e</w:t>
      </w:r>
      <w:r w:rsidRPr="0046130D">
        <w:rPr>
          <w:rFonts w:ascii="Times New Roman" w:hAnsi="Times New Roman"/>
        </w:rPr>
        <w:t xml:space="preserve"> clinically relevant low abundance </w:t>
      </w:r>
      <w:r>
        <w:rPr>
          <w:rFonts w:ascii="Times New Roman" w:hAnsi="Times New Roman"/>
        </w:rPr>
        <w:t xml:space="preserve">(&lt; 1%) </w:t>
      </w:r>
      <w:r w:rsidRPr="0046130D">
        <w:rPr>
          <w:rFonts w:ascii="Times New Roman" w:hAnsi="Times New Roman"/>
        </w:rPr>
        <w:t xml:space="preserve">resistant HIV variants </w:t>
      </w:r>
      <w:r w:rsidR="003E01F8">
        <w:rPr>
          <w:rFonts w:ascii="Times New Roman" w:hAnsi="Times New Roman"/>
        </w:rPr>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707E8E">
        <w:rPr>
          <w:rFonts w:ascii="Times New Roman" w:hAnsi="Times New Roman"/>
        </w:rPr>
        <w:instrText xml:space="preserve"> ADDIN EN.CITE </w:instrText>
      </w:r>
      <w:r w:rsidR="003E01F8">
        <w:rPr>
          <w:rFonts w:ascii="Times New Roman" w:hAnsi="Times New Roman"/>
        </w:rPr>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707E8E">
        <w:rPr>
          <w:rFonts w:ascii="Times New Roman" w:hAnsi="Times New Roman"/>
        </w:rPr>
        <w:instrText xml:space="preserve"> ADDIN EN.CITE.DATA </w:instrText>
      </w:r>
      <w:r w:rsidR="003344C3" w:rsidRPr="003E01F8">
        <w:rPr>
          <w:rFonts w:ascii="Times New Roman" w:hAnsi="Times New Roman"/>
        </w:rPr>
      </w:r>
      <w:r w:rsidR="003E01F8">
        <w:rPr>
          <w:rFonts w:ascii="Times New Roman" w:hAnsi="Times New Roman"/>
        </w:rPr>
        <w:fldChar w:fldCharType="end"/>
      </w:r>
      <w:r w:rsidR="003344C3" w:rsidRPr="003E01F8">
        <w:rPr>
          <w:rFonts w:ascii="Times New Roman" w:hAnsi="Times New Roman"/>
        </w:rPr>
      </w:r>
      <w:r w:rsidR="003E01F8">
        <w:rPr>
          <w:rFonts w:ascii="Times New Roman" w:hAnsi="Times New Roman"/>
        </w:rPr>
        <w:fldChar w:fldCharType="separate"/>
      </w:r>
      <w:r w:rsidR="00656752">
        <w:rPr>
          <w:rFonts w:ascii="Times New Roman" w:hAnsi="Times New Roman"/>
          <w:noProof/>
        </w:rPr>
        <w:t>(Dudley et al., 2012; Ji et al., 2012; Tsibris et al., 2009; Wang et al., 2007)</w:t>
      </w:r>
      <w:r w:rsidR="003E01F8">
        <w:rPr>
          <w:rFonts w:ascii="Times New Roman" w:hAnsi="Times New Roman"/>
        </w:rPr>
        <w:fldChar w:fldCharType="end"/>
      </w:r>
      <w:r w:rsidRPr="0046130D">
        <w:rPr>
          <w:rFonts w:ascii="Times New Roman" w:hAnsi="Times New Roman"/>
        </w:rPr>
        <w:t xml:space="preserve">. </w:t>
      </w:r>
      <w:r w:rsidR="009756C8">
        <w:rPr>
          <w:rFonts w:ascii="Times New Roman" w:hAnsi="Times New Roman"/>
        </w:rPr>
        <w:t>However, t</w:t>
      </w:r>
      <w:r>
        <w:rPr>
          <w:rFonts w:ascii="Times New Roman" w:hAnsi="Times New Roman"/>
        </w:rPr>
        <w:t>he h</w:t>
      </w:r>
      <w:r w:rsidRPr="0046130D">
        <w:rPr>
          <w:rFonts w:ascii="Times New Roman" w:hAnsi="Times New Roman"/>
        </w:rPr>
        <w:t xml:space="preserve">uge volume of sequence data from HTS is a challenge for data analysis and management. </w:t>
      </w:r>
    </w:p>
    <w:p w:rsidR="001036CB" w:rsidRDefault="001036CB" w:rsidP="001036CB">
      <w:pPr>
        <w:spacing w:line="480" w:lineRule="auto"/>
        <w:ind w:firstLine="11"/>
        <w:jc w:val="both"/>
        <w:rPr>
          <w:rFonts w:ascii="Times New Roman" w:hAnsi="Times New Roman"/>
        </w:rPr>
      </w:pPr>
    </w:p>
    <w:p w:rsidR="002F7679" w:rsidRDefault="001036CB" w:rsidP="002F7679">
      <w:pPr>
        <w:spacing w:line="480" w:lineRule="auto"/>
        <w:ind w:firstLine="11"/>
        <w:jc w:val="both"/>
        <w:rPr>
          <w:ins w:id="9" w:author="Ram Shrestha" w:date="2014-03-06T00:20:00Z"/>
          <w:rFonts w:ascii="Times New Roman" w:hAnsi="Times New Roman"/>
        </w:rPr>
      </w:pPr>
      <w:r>
        <w:rPr>
          <w:rFonts w:ascii="Times New Roman" w:hAnsi="Times New Roman"/>
        </w:rPr>
        <w:t>This chapter describes the development and testing of a computational tool designed to facilitate low cost HIV drug resistance t</w:t>
      </w:r>
      <w:r w:rsidRPr="0046130D">
        <w:rPr>
          <w:rFonts w:ascii="Times New Roman" w:hAnsi="Times New Roman"/>
        </w:rPr>
        <w:t xml:space="preserve">est using </w:t>
      </w:r>
      <w:r>
        <w:rPr>
          <w:rFonts w:ascii="Times New Roman" w:hAnsi="Times New Roman"/>
        </w:rPr>
        <w:t xml:space="preserve">HTS technologies. </w:t>
      </w:r>
    </w:p>
    <w:p w:rsidR="001036CB" w:rsidRDefault="001036CB" w:rsidP="002F7679">
      <w:pPr>
        <w:spacing w:line="480" w:lineRule="auto"/>
        <w:ind w:firstLine="11"/>
        <w:jc w:val="both"/>
      </w:pPr>
    </w:p>
    <w:p w:rsidR="001036CB" w:rsidRDefault="001036CB" w:rsidP="00AA65CC">
      <w:pPr>
        <w:pStyle w:val="Heading1"/>
        <w:numPr>
          <w:numberingChange w:id="10" w:author="Ram Shrestha" w:date="2014-03-06T20:35:00Z" w:original="%1:2:0:."/>
        </w:numPr>
        <w:spacing w:before="2" w:after="2"/>
      </w:pPr>
      <w:r>
        <w:t xml:space="preserve"> Methods and Materials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While HTS approaches provide an exciting prospect for enabling high-throughput, low-cost HIV drug resistance genotyping, the sheer volume of data generated by such sequencing platforms means that the bioinformatics requirements for the management, analysis and interpretation of the data is immense.  The use of HTS for routine HIV drug resistance genotyping requires a bioinformatics platform that </w:t>
      </w:r>
      <w:r w:rsidR="009756C8">
        <w:rPr>
          <w:rFonts w:ascii="Times New Roman" w:hAnsi="Times New Roman"/>
        </w:rPr>
        <w:t xml:space="preserve">can </w:t>
      </w:r>
      <w:r>
        <w:rPr>
          <w:rFonts w:ascii="Times New Roman" w:hAnsi="Times New Roman"/>
        </w:rPr>
        <w:t xml:space="preserve">facilitate </w:t>
      </w:r>
      <w:r w:rsidR="009756C8">
        <w:rPr>
          <w:rFonts w:ascii="Times New Roman" w:hAnsi="Times New Roman"/>
        </w:rPr>
        <w:t xml:space="preserve">fast </w:t>
      </w:r>
      <w:r>
        <w:rPr>
          <w:rFonts w:ascii="Times New Roman" w:hAnsi="Times New Roman"/>
        </w:rPr>
        <w:t xml:space="preserve">and sensitive analysis of data by individuals, such as clinicians and wet-lab researchers, with little, or no, bioinformatics expertise.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Further, the rapidly evolving field of high-throughput sequencing means that any bioinformatics platform must be robust and easy to adapt to </w:t>
      </w:r>
      <w:r w:rsidR="009756C8">
        <w:rPr>
          <w:rFonts w:ascii="Times New Roman" w:hAnsi="Times New Roman"/>
        </w:rPr>
        <w:t xml:space="preserve">analyze </w:t>
      </w:r>
      <w:r>
        <w:rPr>
          <w:rFonts w:ascii="Times New Roman" w:hAnsi="Times New Roman"/>
        </w:rPr>
        <w:t>data from new sequencing platforms.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Thus, Seq2Res has been developed (mostly using </w:t>
      </w:r>
      <w:r w:rsidR="009756C8">
        <w:rPr>
          <w:rFonts w:ascii="Times New Roman" w:hAnsi="Times New Roman"/>
        </w:rPr>
        <w:t xml:space="preserve">the </w:t>
      </w:r>
      <w:r>
        <w:rPr>
          <w:rFonts w:ascii="Times New Roman" w:hAnsi="Times New Roman"/>
        </w:rPr>
        <w:t>Python</w:t>
      </w:r>
      <w:r w:rsidR="0028762C">
        <w:rPr>
          <w:rFonts w:ascii="Times New Roman" w:hAnsi="Times New Roman"/>
        </w:rPr>
        <w:t xml:space="preserve"> high level programming language</w:t>
      </w:r>
      <w:r>
        <w:rPr>
          <w:rFonts w:ascii="Times New Roman" w:hAnsi="Times New Roman"/>
        </w:rPr>
        <w:t>) in a modularized format</w:t>
      </w:r>
      <w:r w:rsidR="009756C8">
        <w:rPr>
          <w:rFonts w:ascii="Times New Roman" w:hAnsi="Times New Roman"/>
        </w:rPr>
        <w:t>,</w:t>
      </w:r>
      <w:r>
        <w:rPr>
          <w:rFonts w:ascii="Times New Roman" w:hAnsi="Times New Roman"/>
        </w:rPr>
        <w:t xml:space="preserve"> keeping each distinct analysis block independent of </w:t>
      </w:r>
      <w:r w:rsidR="009756C8">
        <w:rPr>
          <w:rFonts w:ascii="Times New Roman" w:hAnsi="Times New Roman"/>
        </w:rPr>
        <w:t xml:space="preserve">the </w:t>
      </w:r>
      <w:r>
        <w:rPr>
          <w:rFonts w:ascii="Times New Roman" w:hAnsi="Times New Roman"/>
        </w:rPr>
        <w:t>other</w:t>
      </w:r>
      <w:r w:rsidR="009756C8">
        <w:rPr>
          <w:rFonts w:ascii="Times New Roman" w:hAnsi="Times New Roman"/>
        </w:rPr>
        <w:t>,</w:t>
      </w:r>
      <w:r>
        <w:rPr>
          <w:rFonts w:ascii="Times New Roman" w:hAnsi="Times New Roman"/>
        </w:rPr>
        <w:t xml:space="preserve"> thereby enabling easy insertion of new modules to </w:t>
      </w:r>
      <w:r w:rsidR="009756C8">
        <w:rPr>
          <w:rFonts w:ascii="Times New Roman" w:hAnsi="Times New Roman"/>
        </w:rPr>
        <w:t xml:space="preserve">allow </w:t>
      </w:r>
      <w:r>
        <w:rPr>
          <w:rFonts w:ascii="Times New Roman" w:hAnsi="Times New Roman"/>
        </w:rPr>
        <w:t>the analysis of new data-types.  Given that the vast majority of HIV resistance data has been generated using the Roche/454 platform</w:t>
      </w:r>
      <w:r w:rsidR="009756C8">
        <w:rPr>
          <w:rFonts w:ascii="Times New Roman" w:hAnsi="Times New Roman"/>
        </w:rPr>
        <w:t>,</w:t>
      </w:r>
      <w:r>
        <w:rPr>
          <w:rFonts w:ascii="Times New Roman" w:hAnsi="Times New Roman"/>
        </w:rPr>
        <w:t xml:space="preserve"> Seq2Res has been initially developed to </w:t>
      </w:r>
      <w:r w:rsidR="0028762C">
        <w:rPr>
          <w:rFonts w:ascii="Times New Roman" w:hAnsi="Times New Roman"/>
        </w:rPr>
        <w:t>analyze</w:t>
      </w:r>
      <w:r>
        <w:rPr>
          <w:rFonts w:ascii="Times New Roman" w:hAnsi="Times New Roman"/>
        </w:rPr>
        <w:t xml:space="preserve"> such data.</w:t>
      </w:r>
    </w:p>
    <w:p w:rsidR="001036CB" w:rsidRDefault="00A2104E" w:rsidP="00A2104E">
      <w:pPr>
        <w:pStyle w:val="Heading3"/>
        <w:numPr>
          <w:ilvl w:val="0"/>
          <w:numId w:val="0"/>
          <w:ins w:id="11" w:author="Ram Shrestha" w:date="2014-03-06T20:14:00Z"/>
        </w:numPr>
        <w:ind w:left="-360" w:firstLine="360"/>
        <w:rPr>
          <w:ins w:id="12" w:author="Ram Shrestha" w:date="2014-03-06T20:14:00Z"/>
        </w:rPr>
      </w:pPr>
      <w:ins w:id="13" w:author="Ram Shrestha" w:date="2014-03-06T20:17:00Z">
        <w:r>
          <w:t xml:space="preserve">2.1 </w:t>
        </w:r>
      </w:ins>
      <w:r w:rsidR="001036CB">
        <w:t xml:space="preserve">Structure of </w:t>
      </w:r>
      <w:r w:rsidR="001036CB" w:rsidRPr="00930ABD">
        <w:t>HTS raw sequence reads</w:t>
      </w:r>
    </w:p>
    <w:p w:rsidR="00A2104E" w:rsidRPr="00A2104E" w:rsidRDefault="00A2104E" w:rsidP="00A2104E">
      <w:pPr>
        <w:numPr>
          <w:ins w:id="14" w:author="Ram Shrestha" w:date="2014-03-06T20:14:00Z"/>
        </w:numPr>
      </w:pPr>
    </w:p>
    <w:p w:rsidR="001036CB" w:rsidRDefault="00114766" w:rsidP="001036CB">
      <w:pPr>
        <w:spacing w:line="480" w:lineRule="auto"/>
        <w:jc w:val="both"/>
        <w:rPr>
          <w:rFonts w:ascii="Times New Roman" w:hAnsi="Times New Roman"/>
        </w:rPr>
      </w:pPr>
      <w:r>
        <w:rPr>
          <w:rFonts w:ascii="Times New Roman" w:hAnsi="Times New Roman"/>
        </w:rPr>
        <w:t>Seq2Res analyses the raw</w:t>
      </w:r>
      <w:r w:rsidR="00DF41AB">
        <w:rPr>
          <w:rFonts w:ascii="Times New Roman" w:hAnsi="Times New Roman"/>
        </w:rPr>
        <w:t xml:space="preserve"> sequence reads </w:t>
      </w:r>
      <w:r>
        <w:rPr>
          <w:rFonts w:ascii="Times New Roman" w:hAnsi="Times New Roman"/>
        </w:rPr>
        <w:t xml:space="preserve">generated by the </w:t>
      </w:r>
      <w:r w:rsidR="00DF41AB">
        <w:rPr>
          <w:rFonts w:ascii="Times New Roman" w:hAnsi="Times New Roman"/>
        </w:rPr>
        <w:t>sequencing instrument</w:t>
      </w:r>
      <w:r>
        <w:rPr>
          <w:rFonts w:ascii="Times New Roman" w:hAnsi="Times New Roman"/>
        </w:rPr>
        <w:t xml:space="preserve"> before any preprocessing of the data is done.  </w:t>
      </w:r>
      <w:r w:rsidR="001036CB">
        <w:rPr>
          <w:rFonts w:ascii="Times New Roman" w:hAnsi="Times New Roman"/>
        </w:rPr>
        <w:t xml:space="preserve">All raw sequence reads in a file </w:t>
      </w:r>
      <w:r w:rsidR="009756C8">
        <w:rPr>
          <w:rFonts w:ascii="Times New Roman" w:hAnsi="Times New Roman"/>
        </w:rPr>
        <w:t>are</w:t>
      </w:r>
      <w:r w:rsidR="001036CB">
        <w:rPr>
          <w:rFonts w:ascii="Times New Roman" w:hAnsi="Times New Roman"/>
        </w:rPr>
        <w:t xml:space="preserve"> in</w:t>
      </w:r>
      <w:r w:rsidR="009756C8">
        <w:rPr>
          <w:rFonts w:ascii="Times New Roman" w:hAnsi="Times New Roman"/>
        </w:rPr>
        <w:t xml:space="preserve"> the</w:t>
      </w:r>
      <w:r w:rsidR="001036CB">
        <w:rPr>
          <w:rFonts w:ascii="Times New Roman" w:hAnsi="Times New Roman"/>
        </w:rPr>
        <w:t xml:space="preserve"> 5’ to 3’ end orientation. A raw HTS sequence read consists of key sequence, </w:t>
      </w:r>
      <w:r w:rsidR="009756C8">
        <w:rPr>
          <w:rFonts w:ascii="Times New Roman" w:hAnsi="Times New Roman"/>
        </w:rPr>
        <w:t xml:space="preserve">an MID (Multiplex Identifier) </w:t>
      </w:r>
      <w:r w:rsidR="001036CB">
        <w:rPr>
          <w:rFonts w:ascii="Times New Roman" w:hAnsi="Times New Roman"/>
        </w:rPr>
        <w:t xml:space="preserve">sequence to </w:t>
      </w:r>
      <w:r w:rsidR="00524A40">
        <w:rPr>
          <w:rFonts w:ascii="Times New Roman" w:hAnsi="Times New Roman"/>
        </w:rPr>
        <w:t>label</w:t>
      </w:r>
      <w:r w:rsidR="001036CB">
        <w:rPr>
          <w:rFonts w:ascii="Times New Roman" w:hAnsi="Times New Roman"/>
        </w:rPr>
        <w:t xml:space="preserve"> a sample, </w:t>
      </w:r>
      <w:r w:rsidR="00524A40">
        <w:rPr>
          <w:rFonts w:ascii="Times New Roman" w:hAnsi="Times New Roman"/>
        </w:rPr>
        <w:t xml:space="preserve">a primer </w:t>
      </w:r>
      <w:r w:rsidR="001036CB">
        <w:rPr>
          <w:rFonts w:ascii="Times New Roman" w:hAnsi="Times New Roman"/>
        </w:rPr>
        <w:t xml:space="preserve">sequence to identify </w:t>
      </w:r>
      <w:r w:rsidR="00524A40">
        <w:rPr>
          <w:rFonts w:ascii="Times New Roman" w:hAnsi="Times New Roman"/>
        </w:rPr>
        <w:t xml:space="preserve">a specific </w:t>
      </w:r>
      <w:r w:rsidR="001036CB">
        <w:rPr>
          <w:rFonts w:ascii="Times New Roman" w:hAnsi="Times New Roman"/>
        </w:rPr>
        <w:t>amplicon region and the actual amplicon region sequence from 5’ to the 3’ end (</w:t>
      </w:r>
      <w:r w:rsidR="001036CB" w:rsidRPr="00E144A1">
        <w:rPr>
          <w:rFonts w:ascii="Times New Roman" w:hAnsi="Times New Roman"/>
          <w:b/>
        </w:rPr>
        <w:t>Figure 4.1</w:t>
      </w:r>
      <w:r w:rsidR="001036CB">
        <w:rPr>
          <w:rFonts w:ascii="Times New Roman" w:hAnsi="Times New Roman"/>
        </w:rPr>
        <w:t xml:space="preserve">).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key sequence consists of four nucleotides that are used by Roche/454 high throughput sequencing platforms to calibrate the measurement of optical emission to count the number of nucleotides added to the growing strand during sequencing. The key sequence is removed </w:t>
      </w:r>
      <w:r w:rsidR="00B24867">
        <w:rPr>
          <w:rFonts w:ascii="Times New Roman" w:hAnsi="Times New Roman"/>
        </w:rPr>
        <w:t>by Seq2Res</w:t>
      </w:r>
      <w:r>
        <w:rPr>
          <w:rFonts w:ascii="Times New Roman" w:hAnsi="Times New Roman"/>
        </w:rPr>
        <w:t xml:space="preserve"> before </w:t>
      </w:r>
      <w:r w:rsidR="00B24867">
        <w:rPr>
          <w:rFonts w:ascii="Times New Roman" w:hAnsi="Times New Roman"/>
        </w:rPr>
        <w:t xml:space="preserve">beginning subsequent </w:t>
      </w:r>
      <w:r>
        <w:rPr>
          <w:rFonts w:ascii="Times New Roman" w:hAnsi="Times New Roman"/>
        </w:rPr>
        <w:t>analysis.</w:t>
      </w:r>
    </w:p>
    <w:p w:rsidR="001036CB" w:rsidRDefault="001036CB" w:rsidP="001036CB">
      <w:pPr>
        <w:spacing w:line="480" w:lineRule="auto"/>
        <w:jc w:val="both"/>
        <w:rPr>
          <w:rFonts w:ascii="Times New Roman" w:hAnsi="Times New Roman"/>
        </w:rPr>
      </w:pPr>
    </w:p>
    <w:p w:rsidR="001036CB" w:rsidDel="008D61FD" w:rsidRDefault="00B24867" w:rsidP="001036CB">
      <w:pPr>
        <w:spacing w:line="480" w:lineRule="auto"/>
        <w:jc w:val="both"/>
        <w:rPr>
          <w:del w:id="15" w:author="Ram Shrestha" w:date="2014-03-06T21:26:00Z"/>
          <w:rFonts w:ascii="Times New Roman" w:hAnsi="Times New Roman"/>
        </w:rPr>
      </w:pPr>
      <w:r>
        <w:rPr>
          <w:rFonts w:ascii="Times New Roman" w:hAnsi="Times New Roman"/>
        </w:rPr>
        <w:t>On a raw sequence read t</w:t>
      </w:r>
      <w:r w:rsidR="001036CB">
        <w:rPr>
          <w:rFonts w:ascii="Times New Roman" w:hAnsi="Times New Roman"/>
        </w:rPr>
        <w:t xml:space="preserve">he key sequence is followed </w:t>
      </w:r>
      <w:r>
        <w:rPr>
          <w:rFonts w:ascii="Times New Roman" w:hAnsi="Times New Roman"/>
        </w:rPr>
        <w:t>directly by the</w:t>
      </w:r>
      <w:r w:rsidR="001036CB">
        <w:rPr>
          <w:rFonts w:ascii="Times New Roman" w:hAnsi="Times New Roman"/>
        </w:rPr>
        <w:t xml:space="preserve"> sequence </w:t>
      </w:r>
      <w:r>
        <w:rPr>
          <w:rFonts w:ascii="Times New Roman" w:hAnsi="Times New Roman"/>
        </w:rPr>
        <w:t xml:space="preserve">pertaining </w:t>
      </w:r>
      <w:r w:rsidR="001036CB">
        <w:rPr>
          <w:rFonts w:ascii="Times New Roman" w:hAnsi="Times New Roman"/>
        </w:rPr>
        <w:t xml:space="preserve">to </w:t>
      </w:r>
      <w:r>
        <w:rPr>
          <w:rFonts w:ascii="Times New Roman" w:hAnsi="Times New Roman"/>
        </w:rPr>
        <w:t xml:space="preserve">the Multiplex Identifier (MID) that facilitates the identification of </w:t>
      </w:r>
      <w:r w:rsidR="001036CB">
        <w:rPr>
          <w:rFonts w:ascii="Times New Roman" w:hAnsi="Times New Roman"/>
        </w:rPr>
        <w:t xml:space="preserve">a sample. </w:t>
      </w:r>
      <w:r>
        <w:rPr>
          <w:rFonts w:ascii="Times New Roman" w:hAnsi="Times New Roman"/>
        </w:rPr>
        <w:t xml:space="preserve">The </w:t>
      </w:r>
      <w:r w:rsidR="001036CB">
        <w:rPr>
          <w:rFonts w:ascii="Times New Roman" w:hAnsi="Times New Roman"/>
        </w:rPr>
        <w:t xml:space="preserve">Roche/454 </w:t>
      </w:r>
      <w:r>
        <w:rPr>
          <w:rFonts w:ascii="Times New Roman" w:hAnsi="Times New Roman"/>
        </w:rPr>
        <w:t xml:space="preserve">platform </w:t>
      </w:r>
      <w:r w:rsidR="001036CB">
        <w:rPr>
          <w:rFonts w:ascii="Times New Roman" w:hAnsi="Times New Roman"/>
        </w:rPr>
        <w:t>has approximately 150 standard MID sequences</w:t>
      </w:r>
      <w:r>
        <w:rPr>
          <w:rFonts w:ascii="Times New Roman" w:hAnsi="Times New Roman"/>
        </w:rPr>
        <w:t xml:space="preserve"> that can be used</w:t>
      </w:r>
      <w:r w:rsidR="001036CB">
        <w:rPr>
          <w:rFonts w:ascii="Times New Roman" w:hAnsi="Times New Roman"/>
        </w:rPr>
        <w:t>. The MID sequences are usually ten nucleotides long, however, MID</w:t>
      </w:r>
      <w:r w:rsidR="00524A40">
        <w:rPr>
          <w:rFonts w:ascii="Times New Roman" w:hAnsi="Times New Roman"/>
        </w:rPr>
        <w:t>s</w:t>
      </w:r>
      <w:r w:rsidR="001036CB">
        <w:rPr>
          <w:rFonts w:ascii="Times New Roman" w:hAnsi="Times New Roman"/>
        </w:rPr>
        <w:t xml:space="preserve"> can be designed </w:t>
      </w:r>
      <w:del w:id="16" w:author="Ram Shrestha" w:date="2014-03-06T20:46:00Z">
        <w:r w:rsidR="001036CB" w:rsidDel="00785988">
          <w:rPr>
            <w:rFonts w:ascii="Times New Roman" w:hAnsi="Times New Roman"/>
          </w:rPr>
          <w:delText>using</w:delText>
        </w:r>
        <w:r w:rsidR="00524A40" w:rsidDel="00785988">
          <w:rPr>
            <w:rFonts w:ascii="Times New Roman" w:hAnsi="Times New Roman"/>
          </w:rPr>
          <w:delText xml:space="preserve"> </w:delText>
        </w:r>
      </w:del>
      <w:ins w:id="17" w:author="Ram Shrestha" w:date="2014-03-06T20:46:00Z">
        <w:r w:rsidR="00785988">
          <w:rPr>
            <w:rFonts w:ascii="Times New Roman" w:hAnsi="Times New Roman"/>
          </w:rPr>
          <w:t xml:space="preserve">as </w:t>
        </w:r>
      </w:ins>
      <w:r w:rsidR="00524A40">
        <w:rPr>
          <w:rFonts w:ascii="Times New Roman" w:hAnsi="Times New Roman"/>
        </w:rPr>
        <w:t>any</w:t>
      </w:r>
      <w:r w:rsidR="001036CB">
        <w:rPr>
          <w:rFonts w:ascii="Times New Roman" w:hAnsi="Times New Roman"/>
        </w:rPr>
        <w:t xml:space="preserve"> unique custom sequence. </w:t>
      </w:r>
      <w:del w:id="18" w:author="Ram Shrestha" w:date="2014-03-06T20:39:00Z">
        <w:r w:rsidDel="00982467">
          <w:rPr>
            <w:rFonts w:ascii="Times New Roman" w:hAnsi="Times New Roman"/>
          </w:rPr>
          <w:delText xml:space="preserve">In </w:delText>
        </w:r>
      </w:del>
      <w:del w:id="19" w:author="Ram Shrestha" w:date="2014-03-06T21:26:00Z">
        <w:r w:rsidDel="008D61FD">
          <w:rPr>
            <w:rFonts w:ascii="Times New Roman" w:hAnsi="Times New Roman"/>
          </w:rPr>
          <w:delText xml:space="preserve">Seq2Res </w:delText>
        </w:r>
      </w:del>
      <w:del w:id="20" w:author="Ram Shrestha" w:date="2014-03-06T20:53:00Z">
        <w:r w:rsidDel="00B41BBD">
          <w:rPr>
            <w:rFonts w:ascii="Times New Roman" w:hAnsi="Times New Roman"/>
          </w:rPr>
          <w:delText>t</w:delText>
        </w:r>
        <w:r w:rsidR="001036CB" w:rsidDel="00B41BBD">
          <w:rPr>
            <w:rFonts w:ascii="Times New Roman" w:hAnsi="Times New Roman"/>
          </w:rPr>
          <w:delText xml:space="preserve">he MID sequence </w:delText>
        </w:r>
      </w:del>
      <w:del w:id="21" w:author="Ram Shrestha" w:date="2014-03-06T20:40:00Z">
        <w:r w:rsidR="001036CB" w:rsidDel="00982467">
          <w:rPr>
            <w:rFonts w:ascii="Times New Roman" w:hAnsi="Times New Roman"/>
          </w:rPr>
          <w:delText xml:space="preserve">is removed from further analysis after </w:delText>
        </w:r>
        <w:r w:rsidR="00524A40" w:rsidDel="00982467">
          <w:rPr>
            <w:rFonts w:ascii="Times New Roman" w:hAnsi="Times New Roman"/>
          </w:rPr>
          <w:delText>separating the sequences in MID</w:delText>
        </w:r>
      </w:del>
      <w:del w:id="22" w:author="Ram Shrestha" w:date="2014-03-06T20:53:00Z">
        <w:r w:rsidR="00524A40" w:rsidDel="00B41BBD">
          <w:rPr>
            <w:rFonts w:ascii="Times New Roman" w:hAnsi="Times New Roman"/>
          </w:rPr>
          <w:delText>, and thus sample, categories</w:delText>
        </w:r>
        <w:r w:rsidR="001036CB" w:rsidDel="00B41BBD">
          <w:rPr>
            <w:rFonts w:ascii="Times New Roman" w:hAnsi="Times New Roman"/>
          </w:rPr>
          <w:delText>.</w:delText>
        </w:r>
      </w:del>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MID sequence is followed by a </w:t>
      </w:r>
      <w:r w:rsidR="0028762C">
        <w:rPr>
          <w:rFonts w:ascii="Times New Roman" w:hAnsi="Times New Roman"/>
        </w:rPr>
        <w:t xml:space="preserve">short </w:t>
      </w:r>
      <w:r>
        <w:rPr>
          <w:rFonts w:ascii="Times New Roman" w:hAnsi="Times New Roman"/>
        </w:rPr>
        <w:t xml:space="preserve">sequence to identify the genomic amplicon region called a primer. A genomic region can be sequenced </w:t>
      </w:r>
      <w:r w:rsidR="00524A40">
        <w:rPr>
          <w:rFonts w:ascii="Times New Roman" w:hAnsi="Times New Roman"/>
        </w:rPr>
        <w:t>in</w:t>
      </w:r>
      <w:r>
        <w:rPr>
          <w:rFonts w:ascii="Times New Roman" w:hAnsi="Times New Roman"/>
        </w:rPr>
        <w:t xml:space="preserve"> both </w:t>
      </w:r>
      <w:r w:rsidR="00524A40">
        <w:rPr>
          <w:rFonts w:ascii="Times New Roman" w:hAnsi="Times New Roman"/>
        </w:rPr>
        <w:t xml:space="preserve">directions </w:t>
      </w:r>
      <w:r>
        <w:rPr>
          <w:rFonts w:ascii="Times New Roman" w:hAnsi="Times New Roman"/>
        </w:rPr>
        <w:t xml:space="preserve">and therefore the primer can be either </w:t>
      </w:r>
      <w:r w:rsidR="00524A40">
        <w:rPr>
          <w:rFonts w:ascii="Times New Roman" w:hAnsi="Times New Roman"/>
        </w:rPr>
        <w:t xml:space="preserve">in a </w:t>
      </w:r>
      <w:r>
        <w:rPr>
          <w:rFonts w:ascii="Times New Roman" w:hAnsi="Times New Roman"/>
        </w:rPr>
        <w:t>forward or reverse</w:t>
      </w:r>
      <w:r w:rsidR="00524A40">
        <w:rPr>
          <w:rFonts w:ascii="Times New Roman" w:hAnsi="Times New Roman"/>
        </w:rPr>
        <w:t xml:space="preserve"> orientation</w:t>
      </w:r>
      <w:r>
        <w:rPr>
          <w:rFonts w:ascii="Times New Roman" w:hAnsi="Times New Roman"/>
        </w:rPr>
        <w:t>. Primer sequences are designed to bind specifically at</w:t>
      </w:r>
      <w:r w:rsidR="00524A40">
        <w:rPr>
          <w:rFonts w:ascii="Times New Roman" w:hAnsi="Times New Roman"/>
        </w:rPr>
        <w:t xml:space="preserve"> the</w:t>
      </w:r>
      <w:r>
        <w:rPr>
          <w:rFonts w:ascii="Times New Roman" w:hAnsi="Times New Roman"/>
        </w:rPr>
        <w:t xml:space="preserve"> 5’ region of its associated genomic region’s forward (forward primer) and reverse (reverse primer) strands.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primer sequence is followed by a genomic amplicon sequence. This is the sequence that is of interest and is analyzed. </w:t>
      </w:r>
      <w:ins w:id="23" w:author="Ram Shrestha" w:date="2013-11-26T13:12:00Z">
        <w:r w:rsidR="008A61F3">
          <w:rPr>
            <w:rFonts w:ascii="Times New Roman" w:hAnsi="Times New Roman"/>
          </w:rPr>
          <w:t>The primer in forward or reverse orientation is used to know that the genomic amplicon sequence read is from the forward strand or the reverse strand. An amplicon sequence reads from reverse strand are reverse complemented to convert to its complementary forward sequence. Therefore, all the subsequent analyses are done on the forward strand sequence reads.</w:t>
        </w:r>
      </w:ins>
    </w:p>
    <w:p w:rsidR="001036CB" w:rsidRDefault="001036CB" w:rsidP="001036CB">
      <w:pPr>
        <w:spacing w:line="480" w:lineRule="auto"/>
        <w:jc w:val="both"/>
        <w:rPr>
          <w:rFonts w:ascii="Times New Roman" w:hAnsi="Times New Roman"/>
        </w:rPr>
      </w:pPr>
    </w:p>
    <w:p w:rsidR="003279ED" w:rsidRDefault="001036CB" w:rsidP="00A2104E">
      <w:pPr>
        <w:pStyle w:val="Heading3"/>
        <w:numPr>
          <w:ilvl w:val="0"/>
          <w:numId w:val="0"/>
          <w:ins w:id="24" w:author="Ram Shrestha" w:date="2014-03-06T00:21:00Z"/>
        </w:numPr>
        <w:ind w:left="-360" w:firstLine="360"/>
      </w:pPr>
      <w:r>
        <w:t>4.2.2 Seq2Res</w:t>
      </w:r>
      <w:r w:rsidR="00524A40">
        <w:t xml:space="preserve">: Required Data </w:t>
      </w:r>
    </w:p>
    <w:p w:rsidR="0028762C" w:rsidRDefault="0028762C" w:rsidP="001036CB">
      <w:pPr>
        <w:spacing w:line="480" w:lineRule="auto"/>
        <w:jc w:val="both"/>
      </w:pPr>
    </w:p>
    <w:p w:rsidR="001036CB" w:rsidRDefault="001036CB" w:rsidP="001036CB">
      <w:pPr>
        <w:spacing w:line="480" w:lineRule="auto"/>
        <w:jc w:val="both"/>
        <w:rPr>
          <w:rFonts w:ascii="Times New Roman" w:hAnsi="Times New Roman"/>
        </w:rPr>
      </w:pPr>
      <w:r>
        <w:rPr>
          <w:rFonts w:ascii="Times New Roman" w:hAnsi="Times New Roman"/>
        </w:rPr>
        <w:t xml:space="preserve">One of the primary focuses in the development of Seq2Res was </w:t>
      </w:r>
      <w:r w:rsidR="00524A40">
        <w:rPr>
          <w:rFonts w:ascii="Times New Roman" w:hAnsi="Times New Roman"/>
        </w:rPr>
        <w:t xml:space="preserve">to </w:t>
      </w:r>
      <w:r>
        <w:rPr>
          <w:rFonts w:ascii="Times New Roman" w:hAnsi="Times New Roman"/>
        </w:rPr>
        <w:t xml:space="preserve">make usage as easy as possible by keeping the required number of files and parameters to a minimum.  Users </w:t>
      </w:r>
      <w:r w:rsidR="00F94AF7">
        <w:rPr>
          <w:rFonts w:ascii="Times New Roman" w:hAnsi="Times New Roman"/>
        </w:rPr>
        <w:t xml:space="preserve">are therefore only required </w:t>
      </w:r>
      <w:r>
        <w:rPr>
          <w:rFonts w:ascii="Times New Roman" w:hAnsi="Times New Roman"/>
        </w:rPr>
        <w:t xml:space="preserve">to </w:t>
      </w:r>
      <w:r w:rsidR="00F94AF7">
        <w:rPr>
          <w:rFonts w:ascii="Times New Roman" w:hAnsi="Times New Roman"/>
        </w:rPr>
        <w:t xml:space="preserve">provide </w:t>
      </w:r>
      <w:r>
        <w:rPr>
          <w:rFonts w:ascii="Times New Roman" w:hAnsi="Times New Roman"/>
        </w:rPr>
        <w:t>the raw sequence data file, the primer</w:t>
      </w:r>
      <w:r w:rsidR="00F94AF7">
        <w:rPr>
          <w:rFonts w:ascii="Times New Roman" w:hAnsi="Times New Roman"/>
        </w:rPr>
        <w:t xml:space="preserve"> information</w:t>
      </w:r>
      <w:r>
        <w:rPr>
          <w:rFonts w:ascii="Times New Roman" w:hAnsi="Times New Roman"/>
        </w:rPr>
        <w:t xml:space="preserve"> (multiple amplicons can be </w:t>
      </w:r>
      <w:ins w:id="25" w:author="Ram Shrestha" w:date="2014-03-06T21:04:00Z">
        <w:r w:rsidR="009413A3">
          <w:rPr>
            <w:rFonts w:ascii="Times New Roman" w:hAnsi="Times New Roman"/>
          </w:rPr>
          <w:t>analyzed</w:t>
        </w:r>
      </w:ins>
      <w:r>
        <w:rPr>
          <w:rFonts w:ascii="Times New Roman" w:hAnsi="Times New Roman"/>
        </w:rPr>
        <w:t xml:space="preserve"> concurrently) and</w:t>
      </w:r>
      <w:r w:rsidR="00F94AF7">
        <w:rPr>
          <w:rFonts w:ascii="Times New Roman" w:hAnsi="Times New Roman"/>
        </w:rPr>
        <w:t>,</w:t>
      </w:r>
      <w:r>
        <w:rPr>
          <w:rFonts w:ascii="Times New Roman" w:hAnsi="Times New Roman"/>
        </w:rPr>
        <w:t xml:space="preserve"> if present, the</w:t>
      </w:r>
      <w:r w:rsidR="00D1332A">
        <w:rPr>
          <w:rFonts w:ascii="Times New Roman" w:hAnsi="Times New Roman"/>
        </w:rPr>
        <w:t xml:space="preserve"> MID</w:t>
      </w:r>
      <w:r>
        <w:rPr>
          <w:rFonts w:ascii="Times New Roman" w:hAnsi="Times New Roman"/>
        </w:rPr>
        <w:t xml:space="preserve"> used together with their associated patient identifier. </w:t>
      </w:r>
    </w:p>
    <w:p w:rsidR="0028762C" w:rsidRDefault="0028762C" w:rsidP="00026609">
      <w:pPr>
        <w:pStyle w:val="Heading3"/>
        <w:numPr>
          <w:ilvl w:val="0"/>
          <w:numId w:val="0"/>
        </w:numPr>
        <w:ind w:left="-360" w:firstLine="360"/>
      </w:pPr>
      <w:r>
        <w:t>4.2.2.1: Raw sequence reads file</w:t>
      </w:r>
    </w:p>
    <w:p w:rsidR="00026609" w:rsidRPr="00026609" w:rsidRDefault="00026609" w:rsidP="00026609"/>
    <w:p w:rsidR="001036CB" w:rsidRDefault="001036CB" w:rsidP="001036CB">
      <w:pPr>
        <w:spacing w:line="480" w:lineRule="auto"/>
        <w:jc w:val="both"/>
        <w:rPr>
          <w:rFonts w:ascii="Times New Roman" w:hAnsi="Times New Roman"/>
        </w:rPr>
      </w:pPr>
      <w:r>
        <w:rPr>
          <w:rFonts w:ascii="Times New Roman" w:hAnsi="Times New Roman"/>
        </w:rPr>
        <w:t>The raw data file can be in a number of formats:</w:t>
      </w:r>
    </w:p>
    <w:p w:rsidR="001036CB" w:rsidRDefault="001036CB">
      <w:pPr>
        <w:pStyle w:val="ListParagraph"/>
        <w:numPr>
          <w:ilvl w:val="0"/>
          <w:numId w:val="26"/>
          <w:numberingChange w:id="26" w:author="Ram Shrestha" w:date="2013-11-26T13:03:00Z" w:original="%1:1:0:."/>
        </w:numPr>
        <w:spacing w:line="480" w:lineRule="auto"/>
        <w:jc w:val="both"/>
        <w:rPr>
          <w:rFonts w:ascii="Times New Roman" w:hAnsi="Times New Roman"/>
        </w:rPr>
      </w:pPr>
      <w:r>
        <w:rPr>
          <w:rFonts w:ascii="Times New Roman" w:hAnsi="Times New Roman"/>
        </w:rPr>
        <w:t>The standard flowgram format (sff) file.</w:t>
      </w:r>
    </w:p>
    <w:p w:rsidR="001036CB" w:rsidRDefault="001036CB">
      <w:pPr>
        <w:pStyle w:val="ListParagraph"/>
        <w:numPr>
          <w:ilvl w:val="0"/>
          <w:numId w:val="26"/>
          <w:numberingChange w:id="27" w:author="Ram Shrestha" w:date="2013-11-26T13:03:00Z" w:original="%1:2:0:."/>
        </w:numPr>
        <w:spacing w:line="480" w:lineRule="auto"/>
        <w:jc w:val="both"/>
        <w:rPr>
          <w:rFonts w:ascii="Times New Roman" w:hAnsi="Times New Roman"/>
        </w:rPr>
      </w:pPr>
      <w:r>
        <w:rPr>
          <w:rFonts w:ascii="Times New Roman" w:hAnsi="Times New Roman"/>
        </w:rPr>
        <w:t>FASTQ format</w:t>
      </w:r>
    </w:p>
    <w:p w:rsidR="001036CB" w:rsidRDefault="001036CB">
      <w:pPr>
        <w:pStyle w:val="ListParagraph"/>
        <w:numPr>
          <w:ilvl w:val="0"/>
          <w:numId w:val="26"/>
          <w:numberingChange w:id="28" w:author="Ram Shrestha" w:date="2013-11-26T13:03:00Z" w:original="%1:3:0:."/>
        </w:numPr>
        <w:spacing w:line="480" w:lineRule="auto"/>
        <w:jc w:val="both"/>
        <w:rPr>
          <w:rFonts w:ascii="Times New Roman" w:hAnsi="Times New Roman"/>
        </w:rPr>
      </w:pPr>
      <w:r>
        <w:rPr>
          <w:rFonts w:ascii="Times New Roman" w:hAnsi="Times New Roman"/>
        </w:rPr>
        <w:t>FASTA format together with the associated QUAL file.</w:t>
      </w:r>
    </w:p>
    <w:p w:rsidR="001036CB" w:rsidRDefault="001036CB" w:rsidP="002F7679">
      <w:pPr>
        <w:pStyle w:val="Heading3"/>
        <w:numPr>
          <w:numberingChange w:id="29" w:author="Ram Shrestha" w:date="2014-03-06T20:35:00Z" w:original="1.1"/>
        </w:numPr>
      </w:pPr>
      <w:r>
        <w:t>4.2.2.</w:t>
      </w:r>
      <w:r w:rsidR="0028762C">
        <w:t>2</w:t>
      </w:r>
      <w:r>
        <w:t xml:space="preserve">: </w:t>
      </w:r>
      <w:r w:rsidR="00FB45D5" w:rsidRPr="00FB45D5">
        <w:t>Primer file</w:t>
      </w:r>
      <w:r>
        <w:t xml:space="preserve"> containing amplicon primers</w:t>
      </w:r>
    </w:p>
    <w:p w:rsidR="003279ED" w:rsidRDefault="003279ED"/>
    <w:p w:rsidR="001036CB" w:rsidRDefault="001036CB" w:rsidP="001036CB">
      <w:pPr>
        <w:spacing w:line="480" w:lineRule="auto"/>
        <w:jc w:val="both"/>
        <w:rPr>
          <w:rFonts w:ascii="Times New Roman" w:hAnsi="Times New Roman"/>
        </w:rPr>
      </w:pPr>
      <w:r>
        <w:rPr>
          <w:rFonts w:ascii="Times New Roman" w:hAnsi="Times New Roman"/>
        </w:rPr>
        <w:t>The primer file is a five column</w:t>
      </w:r>
      <w:r w:rsidR="00F94AF7">
        <w:rPr>
          <w:rFonts w:ascii="Times New Roman" w:hAnsi="Times New Roman"/>
        </w:rPr>
        <w:t>,</w:t>
      </w:r>
      <w:r>
        <w:rPr>
          <w:rFonts w:ascii="Times New Roman" w:hAnsi="Times New Roman"/>
        </w:rPr>
        <w:t xml:space="preserve"> tab-delimited file containing the name of </w:t>
      </w:r>
      <w:r w:rsidR="00F94AF7">
        <w:rPr>
          <w:rFonts w:ascii="Times New Roman" w:hAnsi="Times New Roman"/>
        </w:rPr>
        <w:t xml:space="preserve">each </w:t>
      </w:r>
      <w:r>
        <w:rPr>
          <w:rFonts w:ascii="Times New Roman" w:hAnsi="Times New Roman"/>
        </w:rPr>
        <w:t>amplicon in the first column, the forward and reverse primer sequences in the second and third column</w:t>
      </w:r>
      <w:r w:rsidR="00F94AF7">
        <w:rPr>
          <w:rFonts w:ascii="Times New Roman" w:hAnsi="Times New Roman"/>
        </w:rPr>
        <w:t>,</w:t>
      </w:r>
      <w:r>
        <w:rPr>
          <w:rFonts w:ascii="Times New Roman" w:hAnsi="Times New Roman"/>
        </w:rPr>
        <w:t xml:space="preserve"> and </w:t>
      </w:r>
      <w:r w:rsidR="00F94AF7">
        <w:rPr>
          <w:rFonts w:ascii="Times New Roman" w:hAnsi="Times New Roman"/>
        </w:rPr>
        <w:t xml:space="preserve">the </w:t>
      </w:r>
      <w:r>
        <w:rPr>
          <w:rFonts w:ascii="Times New Roman" w:hAnsi="Times New Roman"/>
        </w:rPr>
        <w:t xml:space="preserve">amplicon start and end positions relative to the HXB2 HIV </w:t>
      </w:r>
      <w:r w:rsidR="00FB45D5" w:rsidRPr="00FB45D5">
        <w:rPr>
          <w:rFonts w:ascii="Times New Roman" w:hAnsi="Times New Roman"/>
          <w:i/>
        </w:rPr>
        <w:t>pol</w:t>
      </w:r>
      <w:r>
        <w:rPr>
          <w:rFonts w:ascii="Times New Roman" w:hAnsi="Times New Roman"/>
        </w:rPr>
        <w:t xml:space="preserve"> reference sequence in the fourth and fifth columns</w:t>
      </w:r>
      <w:r w:rsidR="00F94AF7">
        <w:rPr>
          <w:rFonts w:ascii="Times New Roman" w:hAnsi="Times New Roman"/>
        </w:rPr>
        <w:t>,</w:t>
      </w:r>
      <w:r>
        <w:rPr>
          <w:rFonts w:ascii="Times New Roman" w:hAnsi="Times New Roman"/>
        </w:rPr>
        <w:t xml:space="preserve"> respectively (</w:t>
      </w:r>
      <w:r w:rsidRPr="0059192A">
        <w:rPr>
          <w:rFonts w:ascii="Times New Roman" w:hAnsi="Times New Roman"/>
          <w:b/>
        </w:rPr>
        <w:t>Figure 4.2</w:t>
      </w:r>
      <w:r>
        <w:rPr>
          <w:rFonts w:ascii="Times New Roman" w:hAnsi="Times New Roman"/>
          <w:b/>
        </w:rPr>
        <w:t xml:space="preserve"> A</w:t>
      </w:r>
      <w:r>
        <w:rPr>
          <w:rFonts w:ascii="Times New Roman" w:hAnsi="Times New Roman"/>
        </w:rPr>
        <w:t xml:space="preserve">). </w:t>
      </w:r>
    </w:p>
    <w:p w:rsidR="001036CB" w:rsidRDefault="001036CB" w:rsidP="001036CB">
      <w:pPr>
        <w:spacing w:line="480" w:lineRule="auto"/>
        <w:jc w:val="both"/>
        <w:rPr>
          <w:rFonts w:ascii="Times New Roman" w:hAnsi="Times New Roman"/>
        </w:rPr>
      </w:pPr>
    </w:p>
    <w:p w:rsidR="00000000" w:rsidRDefault="001036CB">
      <w:pPr>
        <w:pStyle w:val="Heading3"/>
        <w:numPr>
          <w:ilvl w:val="0"/>
          <w:numId w:val="0"/>
          <w:numberingChange w:id="30" w:author="Ram Shrestha" w:date="2014-03-06T20:35:00Z" w:original="1.1"/>
        </w:numPr>
        <w:ind w:left="-360"/>
        <w:pPrChange w:id="31" w:author="Ram Shrestha" w:date="2014-03-06T21:12:00Z">
          <w:pPr>
            <w:pStyle w:val="Heading3"/>
            <w:numPr>
              <w:ilvl w:val="0"/>
              <w:numId w:val="0"/>
            </w:numPr>
            <w:ind w:left="0"/>
          </w:pPr>
        </w:pPrChange>
      </w:pPr>
      <w:r>
        <w:t>4.2.2.</w:t>
      </w:r>
      <w:r w:rsidR="0028762C">
        <w:t>3</w:t>
      </w:r>
      <w:r>
        <w:t>: MID file containing sample identifiers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MID file contains two </w:t>
      </w:r>
      <w:r w:rsidR="0028762C">
        <w:rPr>
          <w:rFonts w:ascii="Times New Roman" w:hAnsi="Times New Roman"/>
        </w:rPr>
        <w:t>tab-delimited</w:t>
      </w:r>
      <w:r>
        <w:rPr>
          <w:rFonts w:ascii="Times New Roman" w:hAnsi="Times New Roman"/>
        </w:rPr>
        <w:t xml:space="preserve"> columns of data of which the first column contains the Roche/454 standard MID name (or the actual nucleotide sequence of the MID used) with the second column containing the sample name associated with that MID (</w:t>
      </w:r>
      <w:r w:rsidRPr="0059192A">
        <w:rPr>
          <w:rFonts w:ascii="Times New Roman" w:hAnsi="Times New Roman"/>
          <w:b/>
        </w:rPr>
        <w:t>Figure 4.2 B</w:t>
      </w:r>
      <w:r>
        <w:rPr>
          <w:rFonts w:ascii="Times New Roman" w:hAnsi="Times New Roman"/>
        </w:rPr>
        <w:t xml:space="preserve">). </w:t>
      </w:r>
    </w:p>
    <w:p w:rsidR="001036CB" w:rsidRDefault="001036CB" w:rsidP="001036CB">
      <w:pPr>
        <w:spacing w:line="480" w:lineRule="auto"/>
        <w:jc w:val="both"/>
        <w:rPr>
          <w:rFonts w:ascii="Times New Roman" w:hAnsi="Times New Roman"/>
        </w:rPr>
      </w:pPr>
    </w:p>
    <w:p w:rsidR="00000000" w:rsidRDefault="0028762C">
      <w:pPr>
        <w:pStyle w:val="Heading3"/>
        <w:numPr>
          <w:ilvl w:val="0"/>
          <w:numId w:val="0"/>
          <w:numberingChange w:id="32" w:author="Ram Shrestha" w:date="2014-03-06T20:35:00Z" w:original="1.1"/>
        </w:numPr>
        <w:ind w:left="-360"/>
        <w:pPrChange w:id="33" w:author="Ram Shrestha" w:date="2014-03-06T21:12:00Z">
          <w:pPr>
            <w:pStyle w:val="Heading3"/>
            <w:numPr>
              <w:ilvl w:val="0"/>
              <w:numId w:val="0"/>
            </w:numPr>
            <w:ind w:left="0"/>
          </w:pPr>
        </w:pPrChange>
      </w:pPr>
      <w:r>
        <w:t>4.2.2.4</w:t>
      </w:r>
      <w:r w:rsidR="001036CB">
        <w:t xml:space="preserve">: Threshold Prevalence cutoff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threshold prevalence cutoff is the minimum percentage of </w:t>
      </w:r>
      <w:r w:rsidR="00DF41AB">
        <w:rPr>
          <w:rFonts w:ascii="Times New Roman" w:hAnsi="Times New Roman"/>
        </w:rPr>
        <w:t xml:space="preserve">the </w:t>
      </w:r>
      <w:r w:rsidR="005B2E86">
        <w:rPr>
          <w:rFonts w:ascii="Times New Roman" w:hAnsi="Times New Roman"/>
        </w:rPr>
        <w:t xml:space="preserve">amplified and sequenced </w:t>
      </w:r>
      <w:r w:rsidR="00DF41AB">
        <w:rPr>
          <w:rFonts w:ascii="Times New Roman" w:hAnsi="Times New Roman"/>
        </w:rPr>
        <w:t xml:space="preserve">viral </w:t>
      </w:r>
      <w:r>
        <w:rPr>
          <w:rFonts w:ascii="Times New Roman" w:hAnsi="Times New Roman"/>
        </w:rPr>
        <w:t>sequence</w:t>
      </w:r>
      <w:r w:rsidR="005B2E86">
        <w:rPr>
          <w:rFonts w:ascii="Times New Roman" w:hAnsi="Times New Roman"/>
        </w:rPr>
        <w:t>s</w:t>
      </w:r>
      <w:r>
        <w:rPr>
          <w:rFonts w:ascii="Times New Roman" w:hAnsi="Times New Roman"/>
        </w:rPr>
        <w:t xml:space="preserve"> </w:t>
      </w:r>
      <w:r w:rsidR="005B2E86">
        <w:rPr>
          <w:rFonts w:ascii="Times New Roman" w:hAnsi="Times New Roman"/>
        </w:rPr>
        <w:t>pertaining to an individual (MID)</w:t>
      </w:r>
      <w:r>
        <w:rPr>
          <w:rFonts w:ascii="Times New Roman" w:hAnsi="Times New Roman"/>
        </w:rPr>
        <w:t xml:space="preserve"> that are </w:t>
      </w:r>
      <w:r w:rsidR="005B2E86">
        <w:rPr>
          <w:rFonts w:ascii="Times New Roman" w:hAnsi="Times New Roman"/>
        </w:rPr>
        <w:t xml:space="preserve">required for the prediction of resistance or intermediate resistance </w:t>
      </w:r>
      <w:r w:rsidR="00C10DD3">
        <w:rPr>
          <w:rFonts w:ascii="Times New Roman" w:hAnsi="Times New Roman"/>
        </w:rPr>
        <w:t>to a drug</w:t>
      </w:r>
      <w:r w:rsidR="005B2E86">
        <w:rPr>
          <w:rFonts w:ascii="Times New Roman" w:hAnsi="Times New Roman"/>
        </w:rPr>
        <w:t xml:space="preserve">.  </w:t>
      </w:r>
      <w:r w:rsidR="00514652">
        <w:rPr>
          <w:rFonts w:ascii="Times New Roman" w:hAnsi="Times New Roman"/>
        </w:rPr>
        <w:t xml:space="preserve">If </w:t>
      </w:r>
      <w:r w:rsidR="006B7354">
        <w:rPr>
          <w:rFonts w:ascii="Times New Roman" w:hAnsi="Times New Roman"/>
        </w:rPr>
        <w:t>the percentage of sequence reads</w:t>
      </w:r>
      <w:r w:rsidR="00514652">
        <w:rPr>
          <w:rFonts w:ascii="Times New Roman" w:hAnsi="Times New Roman"/>
        </w:rPr>
        <w:t xml:space="preserve"> </w:t>
      </w:r>
      <w:r w:rsidR="006B7354">
        <w:rPr>
          <w:rFonts w:ascii="Times New Roman" w:hAnsi="Times New Roman"/>
        </w:rPr>
        <w:t xml:space="preserve">predicted as resistant to a drug </w:t>
      </w:r>
      <w:r w:rsidR="00514652">
        <w:rPr>
          <w:rFonts w:ascii="Times New Roman" w:hAnsi="Times New Roman"/>
        </w:rPr>
        <w:t xml:space="preserve">is greater or equal to the cutoff, </w:t>
      </w:r>
      <w:r w:rsidR="006B7354">
        <w:rPr>
          <w:rFonts w:ascii="Times New Roman" w:hAnsi="Times New Roman"/>
        </w:rPr>
        <w:t>the viral population in the sample</w:t>
      </w:r>
      <w:r w:rsidR="00514652">
        <w:rPr>
          <w:rFonts w:ascii="Times New Roman" w:hAnsi="Times New Roman"/>
        </w:rPr>
        <w:t xml:space="preserve"> is called as resistant</w:t>
      </w:r>
      <w:r w:rsidR="006B7354">
        <w:rPr>
          <w:rFonts w:ascii="Times New Roman" w:hAnsi="Times New Roman"/>
        </w:rPr>
        <w:t xml:space="preserve"> to the drug</w:t>
      </w:r>
      <w:r w:rsidR="00514652">
        <w:rPr>
          <w:rFonts w:ascii="Times New Roman" w:hAnsi="Times New Roman"/>
        </w:rPr>
        <w:t xml:space="preserve">. If it is less than the cutoff, then the percentage of sequence reads </w:t>
      </w:r>
      <w:r w:rsidR="006B7354">
        <w:rPr>
          <w:rFonts w:ascii="Times New Roman" w:hAnsi="Times New Roman"/>
        </w:rPr>
        <w:t xml:space="preserve">predicted intermediate resistance to a drug </w:t>
      </w:r>
      <w:r w:rsidR="00514652">
        <w:rPr>
          <w:rFonts w:ascii="Times New Roman" w:hAnsi="Times New Roman"/>
        </w:rPr>
        <w:t xml:space="preserve">is checked. If this is greater or equal to the cutoff value, then the </w:t>
      </w:r>
      <w:r w:rsidR="006B7354">
        <w:rPr>
          <w:rFonts w:ascii="Times New Roman" w:hAnsi="Times New Roman"/>
        </w:rPr>
        <w:t>viral population in a sample</w:t>
      </w:r>
      <w:r w:rsidR="00514652">
        <w:rPr>
          <w:rFonts w:ascii="Times New Roman" w:hAnsi="Times New Roman"/>
        </w:rPr>
        <w:t xml:space="preserve"> is called as intermediate resistant. If the percentage of intermediate resistant sequences is also less than cutoff value, the </w:t>
      </w:r>
      <w:r w:rsidR="006B7354">
        <w:rPr>
          <w:rFonts w:ascii="Times New Roman" w:hAnsi="Times New Roman"/>
        </w:rPr>
        <w:t>viral population in a sample</w:t>
      </w:r>
      <w:r w:rsidR="00514652">
        <w:rPr>
          <w:rFonts w:ascii="Times New Roman" w:hAnsi="Times New Roman"/>
        </w:rPr>
        <w:t xml:space="preserve"> is called as susceptible</w:t>
      </w:r>
      <w:r w:rsidR="006B7354">
        <w:rPr>
          <w:rFonts w:ascii="Times New Roman" w:hAnsi="Times New Roman"/>
        </w:rPr>
        <w:t xml:space="preserve"> to the drug</w:t>
      </w:r>
      <w:r w:rsidR="00514652">
        <w:rPr>
          <w:rFonts w:ascii="Times New Roman" w:hAnsi="Times New Roman"/>
        </w:rPr>
        <w:t xml:space="preserve">. </w:t>
      </w:r>
      <w:r>
        <w:rPr>
          <w:rFonts w:ascii="Times New Roman" w:hAnsi="Times New Roman"/>
        </w:rPr>
        <w:t xml:space="preserve">The default prevalence cutoff is 15%. </w:t>
      </w:r>
    </w:p>
    <w:p w:rsidR="005B2E86" w:rsidRDefault="005B2E86" w:rsidP="001036CB">
      <w:pPr>
        <w:spacing w:line="480" w:lineRule="auto"/>
        <w:jc w:val="both"/>
        <w:rPr>
          <w:rFonts w:ascii="Times New Roman" w:hAnsi="Times New Roman"/>
        </w:rPr>
      </w:pPr>
    </w:p>
    <w:p w:rsidR="005B2E86" w:rsidRDefault="005B2E86" w:rsidP="001036CB">
      <w:pPr>
        <w:spacing w:line="480" w:lineRule="auto"/>
        <w:jc w:val="both"/>
        <w:rPr>
          <w:rFonts w:ascii="Times New Roman" w:hAnsi="Times New Roman"/>
        </w:rPr>
      </w:pPr>
      <w:r>
        <w:rPr>
          <w:rFonts w:ascii="Times New Roman" w:hAnsi="Times New Roman"/>
        </w:rPr>
        <w:t xml:space="preserve">In the event that multiple amplicons cover the same gene region (e.g. reverse transcriptase), the amplicon with the highest prevalence of predicted resistance (or intermediate resistance if there is no resistance predicted over the threshold) is </w:t>
      </w:r>
      <w:r w:rsidR="00086B02">
        <w:rPr>
          <w:rFonts w:ascii="Times New Roman" w:hAnsi="Times New Roman"/>
        </w:rPr>
        <w:t>output</w:t>
      </w:r>
      <w:r>
        <w:rPr>
          <w:rFonts w:ascii="Times New Roman" w:hAnsi="Times New Roman"/>
        </w:rPr>
        <w:t xml:space="preserve"> as the significant result</w:t>
      </w:r>
      <w:r w:rsidR="00086B02">
        <w:rPr>
          <w:rFonts w:ascii="Times New Roman" w:hAnsi="Times New Roman"/>
        </w:rPr>
        <w:t xml:space="preserve"> for each drug</w:t>
      </w:r>
      <w:r>
        <w:rPr>
          <w:rFonts w:ascii="Times New Roman" w:hAnsi="Times New Roman"/>
        </w:rPr>
        <w:t>.</w:t>
      </w:r>
    </w:p>
    <w:p w:rsidR="001036CB" w:rsidRDefault="001036CB" w:rsidP="001036CB">
      <w:pPr>
        <w:spacing w:line="480" w:lineRule="auto"/>
        <w:jc w:val="both"/>
        <w:rPr>
          <w:rFonts w:ascii="Times New Roman" w:hAnsi="Times New Roman"/>
        </w:rPr>
      </w:pPr>
    </w:p>
    <w:p w:rsidR="00026609" w:rsidRDefault="001036CB" w:rsidP="00026609">
      <w:pPr>
        <w:pStyle w:val="Heading3"/>
        <w:numPr>
          <w:ilvl w:val="0"/>
          <w:numId w:val="0"/>
          <w:ins w:id="34" w:author="Ram Shrestha" w:date="2014-03-06T00:21:00Z"/>
        </w:numPr>
        <w:ind w:left="-360" w:firstLine="360"/>
      </w:pPr>
      <w:r>
        <w:t>4.2.3: Advanced parameters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While</w:t>
      </w:r>
      <w:r w:rsidR="00086B02">
        <w:rPr>
          <w:rFonts w:ascii="Times New Roman" w:hAnsi="Times New Roman"/>
        </w:rPr>
        <w:t>, in most cases,</w:t>
      </w:r>
      <w:r>
        <w:rPr>
          <w:rFonts w:ascii="Times New Roman" w:hAnsi="Times New Roman"/>
        </w:rPr>
        <w:t xml:space="preserve"> the </w:t>
      </w:r>
      <w:r w:rsidR="00C07F4B">
        <w:rPr>
          <w:rFonts w:ascii="Times New Roman" w:hAnsi="Times New Roman"/>
        </w:rPr>
        <w:t>three required</w:t>
      </w:r>
      <w:r>
        <w:rPr>
          <w:rFonts w:ascii="Times New Roman" w:hAnsi="Times New Roman"/>
        </w:rPr>
        <w:t xml:space="preserve"> files are sufficient to run analysis in Seq2Res, advance</w:t>
      </w:r>
      <w:r w:rsidR="00086B02">
        <w:rPr>
          <w:rFonts w:ascii="Times New Roman" w:hAnsi="Times New Roman"/>
        </w:rPr>
        <w:t>d</w:t>
      </w:r>
      <w:r>
        <w:rPr>
          <w:rFonts w:ascii="Times New Roman" w:hAnsi="Times New Roman"/>
        </w:rPr>
        <w:t xml:space="preserve"> end-user</w:t>
      </w:r>
      <w:r w:rsidR="00C07F4B">
        <w:rPr>
          <w:rFonts w:ascii="Times New Roman" w:hAnsi="Times New Roman"/>
        </w:rPr>
        <w:t>s</w:t>
      </w:r>
      <w:r w:rsidR="00086B02">
        <w:rPr>
          <w:rFonts w:ascii="Times New Roman" w:hAnsi="Times New Roman"/>
        </w:rPr>
        <w:t xml:space="preserve"> or individuals with non-conventional data</w:t>
      </w:r>
      <w:r>
        <w:rPr>
          <w:rFonts w:ascii="Times New Roman" w:hAnsi="Times New Roman"/>
        </w:rPr>
        <w:t xml:space="preserve"> </w:t>
      </w:r>
      <w:r w:rsidR="00086B02">
        <w:rPr>
          <w:rFonts w:ascii="Times New Roman" w:hAnsi="Times New Roman"/>
        </w:rPr>
        <w:t xml:space="preserve">are provided with the </w:t>
      </w:r>
      <w:r>
        <w:rPr>
          <w:rFonts w:ascii="Times New Roman" w:hAnsi="Times New Roman"/>
        </w:rPr>
        <w:t xml:space="preserve">following </w:t>
      </w:r>
      <w:r w:rsidR="00086B02">
        <w:rPr>
          <w:rFonts w:ascii="Times New Roman" w:hAnsi="Times New Roman"/>
        </w:rPr>
        <w:t>advanced parameters that relate to preprocessing of the data</w:t>
      </w:r>
      <w:r>
        <w:rPr>
          <w:rFonts w:ascii="Times New Roman" w:hAnsi="Times New Roman"/>
        </w:rPr>
        <w:t>:</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4.2.3.1: Quality-trimming parameters</w:t>
      </w:r>
    </w:p>
    <w:p w:rsidR="001036CB" w:rsidRDefault="001036CB" w:rsidP="001036CB">
      <w:pPr>
        <w:spacing w:line="480" w:lineRule="auto"/>
        <w:jc w:val="both"/>
        <w:rPr>
          <w:rFonts w:ascii="Times New Roman" w:hAnsi="Times New Roman"/>
        </w:rPr>
      </w:pPr>
      <w:r>
        <w:rPr>
          <w:rFonts w:ascii="Times New Roman" w:hAnsi="Times New Roman"/>
        </w:rPr>
        <w:t xml:space="preserve">These parameters </w:t>
      </w:r>
      <w:r w:rsidR="00BF69CF">
        <w:rPr>
          <w:rFonts w:ascii="Times New Roman" w:hAnsi="Times New Roman"/>
        </w:rPr>
        <w:t xml:space="preserve">are </w:t>
      </w:r>
      <w:r>
        <w:rPr>
          <w:rFonts w:ascii="Times New Roman" w:hAnsi="Times New Roman"/>
        </w:rPr>
        <w:t xml:space="preserve">supplied </w:t>
      </w:r>
      <w:r w:rsidR="002C3866">
        <w:rPr>
          <w:rFonts w:ascii="Times New Roman" w:hAnsi="Times New Roman"/>
        </w:rPr>
        <w:t>for</w:t>
      </w:r>
      <w:r>
        <w:rPr>
          <w:rFonts w:ascii="Times New Roman" w:hAnsi="Times New Roman"/>
        </w:rPr>
        <w:t xml:space="preserve"> </w:t>
      </w:r>
      <w:r w:rsidR="00C07F4B">
        <w:rPr>
          <w:rFonts w:ascii="Times New Roman" w:hAnsi="Times New Roman"/>
        </w:rPr>
        <w:t xml:space="preserve">the </w:t>
      </w:r>
      <w:r>
        <w:rPr>
          <w:rFonts w:ascii="Times New Roman" w:hAnsi="Times New Roman"/>
        </w:rPr>
        <w:t xml:space="preserve">trimming </w:t>
      </w:r>
      <w:r w:rsidR="002C3866">
        <w:rPr>
          <w:rFonts w:ascii="Times New Roman" w:hAnsi="Times New Roman"/>
        </w:rPr>
        <w:t>step</w:t>
      </w:r>
      <w:r w:rsidR="00857A1E">
        <w:rPr>
          <w:rFonts w:ascii="Times New Roman" w:hAnsi="Times New Roman"/>
        </w:rPr>
        <w:t>.</w:t>
      </w:r>
      <w:r>
        <w:rPr>
          <w:rFonts w:ascii="Times New Roman" w:hAnsi="Times New Roman"/>
        </w:rPr>
        <w:t xml:space="preserve">  QTrim iteratively trims out poor quality nucleotides from the ends of a sequence, based on the mean of quality scores across the sequence. The quality trimming parameter</w:t>
      </w:r>
      <w:r w:rsidR="00C07F4B">
        <w:rPr>
          <w:rFonts w:ascii="Times New Roman" w:hAnsi="Times New Roman"/>
        </w:rPr>
        <w:t>s</w:t>
      </w:r>
      <w:r>
        <w:rPr>
          <w:rFonts w:ascii="Times New Roman" w:hAnsi="Times New Roman"/>
        </w:rPr>
        <w:t xml:space="preserve"> that end-user</w:t>
      </w:r>
      <w:r w:rsidR="00857A1E">
        <w:rPr>
          <w:rFonts w:ascii="Times New Roman" w:hAnsi="Times New Roman"/>
        </w:rPr>
        <w:t>s</w:t>
      </w:r>
      <w:r>
        <w:rPr>
          <w:rFonts w:ascii="Times New Roman" w:hAnsi="Times New Roman"/>
        </w:rPr>
        <w:t xml:space="preserve"> can set are:</w:t>
      </w:r>
    </w:p>
    <w:p w:rsidR="001036CB" w:rsidRDefault="001036CB" w:rsidP="001036CB">
      <w:pPr>
        <w:pStyle w:val="ListParagraph"/>
        <w:numPr>
          <w:ilvl w:val="0"/>
          <w:numId w:val="27"/>
          <w:numberingChange w:id="35" w:author="Ram Shrestha" w:date="2013-11-26T13:03:00Z" w:original="%1:1:0:."/>
        </w:numPr>
        <w:spacing w:line="480" w:lineRule="auto"/>
        <w:jc w:val="both"/>
        <w:rPr>
          <w:rFonts w:ascii="Times New Roman" w:hAnsi="Times New Roman"/>
        </w:rPr>
      </w:pPr>
      <w:r>
        <w:rPr>
          <w:rFonts w:ascii="Times New Roman" w:hAnsi="Times New Roman"/>
        </w:rPr>
        <w:t>Mean quality: This is a minimum mean quality score across a sequence read</w:t>
      </w:r>
      <w:r w:rsidR="00857A1E">
        <w:rPr>
          <w:rFonts w:ascii="Times New Roman" w:hAnsi="Times New Roman"/>
        </w:rPr>
        <w:t>.</w:t>
      </w:r>
      <w:r>
        <w:rPr>
          <w:rFonts w:ascii="Times New Roman" w:hAnsi="Times New Roman"/>
        </w:rPr>
        <w:t xml:space="preserve"> </w:t>
      </w:r>
      <w:r w:rsidR="00857A1E">
        <w:rPr>
          <w:rFonts w:ascii="Times New Roman" w:hAnsi="Times New Roman"/>
        </w:rPr>
        <w:t>E</w:t>
      </w:r>
      <w:r>
        <w:rPr>
          <w:rFonts w:ascii="Times New Roman" w:hAnsi="Times New Roman"/>
        </w:rPr>
        <w:t>very sequence read must satisfy th</w:t>
      </w:r>
      <w:r w:rsidR="00857A1E">
        <w:rPr>
          <w:rFonts w:ascii="Times New Roman" w:hAnsi="Times New Roman"/>
        </w:rPr>
        <w:t>is</w:t>
      </w:r>
      <w:r>
        <w:rPr>
          <w:rFonts w:ascii="Times New Roman" w:hAnsi="Times New Roman"/>
        </w:rPr>
        <w:t xml:space="preserve"> criteri</w:t>
      </w:r>
      <w:r w:rsidR="00857A1E">
        <w:rPr>
          <w:rFonts w:ascii="Times New Roman" w:hAnsi="Times New Roman"/>
        </w:rPr>
        <w:t>on</w:t>
      </w:r>
      <w:r>
        <w:rPr>
          <w:rFonts w:ascii="Times New Roman" w:hAnsi="Times New Roman"/>
        </w:rPr>
        <w:t xml:space="preserve"> for further analysis</w:t>
      </w:r>
      <w:r w:rsidR="00857A1E">
        <w:rPr>
          <w:rFonts w:ascii="Times New Roman" w:hAnsi="Times New Roman"/>
        </w:rPr>
        <w:t xml:space="preserve"> to take place. If a sequence does not satisfy the mean quality criteria, it</w:t>
      </w:r>
      <w:r>
        <w:rPr>
          <w:rFonts w:ascii="Times New Roman" w:hAnsi="Times New Roman"/>
        </w:rPr>
        <w:t xml:space="preserve"> is removed. The default mean quality score </w:t>
      </w:r>
      <w:r w:rsidR="00857A1E">
        <w:rPr>
          <w:rFonts w:ascii="Times New Roman" w:hAnsi="Times New Roman"/>
        </w:rPr>
        <w:t xml:space="preserve">is </w:t>
      </w:r>
      <w:r>
        <w:rPr>
          <w:rFonts w:ascii="Times New Roman" w:hAnsi="Times New Roman"/>
        </w:rPr>
        <w:t>20.</w:t>
      </w:r>
    </w:p>
    <w:p w:rsidR="001036CB" w:rsidRDefault="001036CB" w:rsidP="001036CB">
      <w:pPr>
        <w:pStyle w:val="ListParagraph"/>
        <w:numPr>
          <w:ilvl w:val="0"/>
          <w:numId w:val="27"/>
          <w:numberingChange w:id="36" w:author="Ram Shrestha" w:date="2013-11-26T13:03:00Z" w:original="%1:2:0:."/>
        </w:numPr>
        <w:spacing w:line="480" w:lineRule="auto"/>
        <w:jc w:val="both"/>
        <w:rPr>
          <w:rFonts w:ascii="Times New Roman" w:hAnsi="Times New Roman"/>
        </w:rPr>
      </w:pPr>
      <w:r>
        <w:rPr>
          <w:rFonts w:ascii="Times New Roman" w:hAnsi="Times New Roman"/>
        </w:rPr>
        <w:t>Minimum read length: This is the minimum length</w:t>
      </w:r>
      <w:r w:rsidR="00857A1E">
        <w:rPr>
          <w:rFonts w:ascii="Times New Roman" w:hAnsi="Times New Roman"/>
        </w:rPr>
        <w:t>, counted</w:t>
      </w:r>
      <w:r>
        <w:rPr>
          <w:rFonts w:ascii="Times New Roman" w:hAnsi="Times New Roman"/>
        </w:rPr>
        <w:t xml:space="preserve"> in base pairs</w:t>
      </w:r>
      <w:r w:rsidR="00857A1E">
        <w:rPr>
          <w:rFonts w:ascii="Times New Roman" w:hAnsi="Times New Roman"/>
        </w:rPr>
        <w:t>,</w:t>
      </w:r>
      <w:r>
        <w:rPr>
          <w:rFonts w:ascii="Times New Roman" w:hAnsi="Times New Roman"/>
        </w:rPr>
        <w:t xml:space="preserve"> required for a sequence read </w:t>
      </w:r>
      <w:r w:rsidR="00857A1E">
        <w:rPr>
          <w:rFonts w:ascii="Times New Roman" w:hAnsi="Times New Roman"/>
        </w:rPr>
        <w:t xml:space="preserve">in order </w:t>
      </w:r>
      <w:r>
        <w:rPr>
          <w:rFonts w:ascii="Times New Roman" w:hAnsi="Times New Roman"/>
        </w:rPr>
        <w:t>for further analysis</w:t>
      </w:r>
      <w:r w:rsidR="00857A1E">
        <w:rPr>
          <w:rFonts w:ascii="Times New Roman" w:hAnsi="Times New Roman"/>
        </w:rPr>
        <w:t xml:space="preserve"> to take place. </w:t>
      </w:r>
      <w:r>
        <w:rPr>
          <w:rFonts w:ascii="Times New Roman" w:hAnsi="Times New Roman"/>
        </w:rPr>
        <w:t xml:space="preserve"> </w:t>
      </w:r>
      <w:r w:rsidR="00857A1E">
        <w:rPr>
          <w:rFonts w:ascii="Times New Roman" w:hAnsi="Times New Roman"/>
        </w:rPr>
        <w:t>If a sequence does not meet the minimum read length cutoff, it</w:t>
      </w:r>
      <w:r>
        <w:rPr>
          <w:rFonts w:ascii="Times New Roman" w:hAnsi="Times New Roman"/>
        </w:rPr>
        <w:t xml:space="preserve"> is removed. The default minimum read length is 50 base pairs.</w:t>
      </w:r>
    </w:p>
    <w:p w:rsidR="001036CB" w:rsidRDefault="001036CB" w:rsidP="001036CB">
      <w:pPr>
        <w:pStyle w:val="ListParagraph"/>
        <w:numPr>
          <w:ilvl w:val="0"/>
          <w:numId w:val="27"/>
          <w:numberingChange w:id="37" w:author="Ram Shrestha" w:date="2013-11-26T13:03:00Z" w:original="%1:3:0:."/>
        </w:numPr>
        <w:spacing w:line="480" w:lineRule="auto"/>
        <w:jc w:val="both"/>
        <w:rPr>
          <w:rFonts w:ascii="Times New Roman" w:hAnsi="Times New Roman"/>
        </w:rPr>
      </w:pPr>
      <w:r>
        <w:rPr>
          <w:rFonts w:ascii="Times New Roman" w:hAnsi="Times New Roman"/>
        </w:rPr>
        <w:t>Mode of trimming: Users can set two modes of trimming</w:t>
      </w:r>
      <w:r w:rsidR="00857A1E">
        <w:rPr>
          <w:rFonts w:ascii="Times New Roman" w:hAnsi="Times New Roman"/>
        </w:rPr>
        <w:t>, which are</w:t>
      </w:r>
      <w:r>
        <w:rPr>
          <w:rFonts w:ascii="Times New Roman" w:hAnsi="Times New Roman"/>
        </w:rPr>
        <w:t xml:space="preserve"> a) trimming from 3’ end</w:t>
      </w:r>
      <w:r w:rsidR="00857A1E">
        <w:rPr>
          <w:rFonts w:ascii="Times New Roman" w:hAnsi="Times New Roman"/>
        </w:rPr>
        <w:t>, or</w:t>
      </w:r>
      <w:r>
        <w:rPr>
          <w:rFonts w:ascii="Times New Roman" w:hAnsi="Times New Roman"/>
        </w:rPr>
        <w:t xml:space="preserve"> b) trimming from 5’ and 3’ ends</w:t>
      </w:r>
      <w:r w:rsidR="00857A1E">
        <w:rPr>
          <w:rFonts w:ascii="Times New Roman" w:hAnsi="Times New Roman"/>
        </w:rPr>
        <w:t>.</w:t>
      </w:r>
      <w:r w:rsidR="002C3866">
        <w:rPr>
          <w:rFonts w:ascii="Times New Roman" w:hAnsi="Times New Roman"/>
        </w:rPr>
        <w:t xml:space="preserve">  The default is trimming from 3’ end</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4.2.3.2: Demultiplex parameters</w:t>
      </w:r>
    </w:p>
    <w:p w:rsidR="0002480B" w:rsidRPr="004C721C" w:rsidRDefault="0002480B" w:rsidP="001036CB">
      <w:pPr>
        <w:spacing w:line="480" w:lineRule="auto"/>
        <w:jc w:val="both"/>
        <w:rPr>
          <w:rFonts w:ascii="Times New Roman" w:hAnsi="Times New Roman"/>
        </w:rPr>
      </w:pPr>
      <w:r>
        <w:rPr>
          <w:rFonts w:ascii="Times New Roman" w:hAnsi="Times New Roman"/>
        </w:rPr>
        <w:t xml:space="preserve">The demultiplex parameters refer to </w:t>
      </w:r>
      <w:r w:rsidR="006A6385">
        <w:rPr>
          <w:rFonts w:ascii="Times New Roman" w:hAnsi="Times New Roman"/>
        </w:rPr>
        <w:t xml:space="preserve">the </w:t>
      </w:r>
      <w:r>
        <w:rPr>
          <w:rFonts w:ascii="Times New Roman" w:hAnsi="Times New Roman"/>
        </w:rPr>
        <w:t>primer and MID tolerance, as well as the key sequence length.</w:t>
      </w:r>
    </w:p>
    <w:p w:rsidR="003279ED" w:rsidRDefault="001036CB">
      <w:pPr>
        <w:pStyle w:val="ListParagraph"/>
        <w:numPr>
          <w:ilvl w:val="0"/>
          <w:numId w:val="14"/>
          <w:numberingChange w:id="38" w:author="Ram Shrestha" w:date="2013-11-26T13:03:00Z" w:original="%1:1:3:)"/>
        </w:numPr>
        <w:spacing w:line="480" w:lineRule="auto"/>
        <w:jc w:val="both"/>
        <w:rPr>
          <w:rFonts w:ascii="Times New Roman" w:hAnsi="Times New Roman"/>
        </w:rPr>
      </w:pPr>
      <w:r w:rsidRPr="007A05F8">
        <w:rPr>
          <w:rFonts w:ascii="Times New Roman" w:hAnsi="Times New Roman"/>
        </w:rPr>
        <w:t>Primer tolerance</w:t>
      </w:r>
      <w:r w:rsidR="0002480B">
        <w:rPr>
          <w:rFonts w:ascii="Times New Roman" w:hAnsi="Times New Roman"/>
        </w:rPr>
        <w:t xml:space="preserve"> refers to the</w:t>
      </w:r>
      <w:r w:rsidRPr="007A05F8">
        <w:rPr>
          <w:rFonts w:ascii="Times New Roman" w:hAnsi="Times New Roman"/>
        </w:rPr>
        <w:t xml:space="preserve"> number of nucleotide mismatches between </w:t>
      </w:r>
      <w:r w:rsidR="0002480B">
        <w:rPr>
          <w:rFonts w:ascii="Times New Roman" w:hAnsi="Times New Roman"/>
        </w:rPr>
        <w:t xml:space="preserve">the </w:t>
      </w:r>
      <w:r w:rsidRPr="007A05F8">
        <w:rPr>
          <w:rFonts w:ascii="Times New Roman" w:hAnsi="Times New Roman"/>
        </w:rPr>
        <w:t xml:space="preserve">user-supplied primer and the primer in a sequence read. For an amplicon of a sequence to be identified, a primer has to appear in the sequence. But due to sequencing errors, the primers may not appear exactly as supplied in the primer file.  The primer tolerance allows the amplicon of the sequence to be </w:t>
      </w:r>
      <w:r>
        <w:rPr>
          <w:rFonts w:ascii="Times New Roman" w:hAnsi="Times New Roman"/>
        </w:rPr>
        <w:t>identified</w:t>
      </w:r>
      <w:r w:rsidRPr="007A05F8">
        <w:rPr>
          <w:rFonts w:ascii="Times New Roman" w:hAnsi="Times New Roman"/>
        </w:rPr>
        <w:t xml:space="preserve"> although there are some errors</w:t>
      </w:r>
      <w:r w:rsidR="0002480B">
        <w:rPr>
          <w:rFonts w:ascii="Times New Roman" w:hAnsi="Times New Roman"/>
        </w:rPr>
        <w:t>,</w:t>
      </w:r>
      <w:r w:rsidRPr="007A05F8">
        <w:rPr>
          <w:rFonts w:ascii="Times New Roman" w:hAnsi="Times New Roman"/>
        </w:rPr>
        <w:t xml:space="preserve"> less</w:t>
      </w:r>
      <w:r>
        <w:rPr>
          <w:rFonts w:ascii="Times New Roman" w:hAnsi="Times New Roman"/>
        </w:rPr>
        <w:t xml:space="preserve"> or equal to</w:t>
      </w:r>
      <w:r w:rsidR="0002480B">
        <w:rPr>
          <w:rFonts w:ascii="Times New Roman" w:hAnsi="Times New Roman"/>
        </w:rPr>
        <w:t>, the</w:t>
      </w:r>
      <w:r>
        <w:rPr>
          <w:rFonts w:ascii="Times New Roman" w:hAnsi="Times New Roman"/>
        </w:rPr>
        <w:t xml:space="preserve"> </w:t>
      </w:r>
      <w:r w:rsidRPr="007A05F8">
        <w:rPr>
          <w:rFonts w:ascii="Times New Roman" w:hAnsi="Times New Roman"/>
        </w:rPr>
        <w:t>primer tolerance. The default primer tolerance is 3</w:t>
      </w:r>
      <w:r>
        <w:rPr>
          <w:rFonts w:ascii="Times New Roman" w:hAnsi="Times New Roman"/>
        </w:rPr>
        <w:t>.</w:t>
      </w:r>
      <w:r w:rsidR="003D1338">
        <w:rPr>
          <w:rFonts w:ascii="Times New Roman" w:hAnsi="Times New Roman"/>
        </w:rPr>
        <w:t xml:space="preserve"> </w:t>
      </w:r>
    </w:p>
    <w:p w:rsidR="001036CB" w:rsidRPr="005A2BB0" w:rsidRDefault="001036CB" w:rsidP="001036CB">
      <w:pPr>
        <w:pStyle w:val="ListParagraph"/>
        <w:numPr>
          <w:ilvl w:val="0"/>
          <w:numId w:val="14"/>
          <w:numberingChange w:id="39" w:author="Ram Shrestha" w:date="2013-11-26T13:03:00Z" w:original="%1:2:3:)"/>
        </w:numPr>
        <w:spacing w:line="480" w:lineRule="auto"/>
        <w:jc w:val="both"/>
        <w:rPr>
          <w:rFonts w:ascii="Times New Roman" w:hAnsi="Times New Roman"/>
        </w:rPr>
      </w:pPr>
      <w:r w:rsidRPr="005A2BB0">
        <w:rPr>
          <w:rFonts w:ascii="Times New Roman" w:hAnsi="Times New Roman"/>
        </w:rPr>
        <w:t>MID tolerance</w:t>
      </w:r>
      <w:r w:rsidR="0002480B">
        <w:rPr>
          <w:rFonts w:ascii="Times New Roman" w:hAnsi="Times New Roman"/>
        </w:rPr>
        <w:t xml:space="preserve"> refers to the</w:t>
      </w:r>
      <w:r w:rsidRPr="005A2BB0">
        <w:rPr>
          <w:rFonts w:ascii="Times New Roman" w:hAnsi="Times New Roman"/>
        </w:rPr>
        <w:t xml:space="preserve"> number of nucleotide mismatches between </w:t>
      </w:r>
      <w:r w:rsidR="0002480B">
        <w:rPr>
          <w:rFonts w:ascii="Times New Roman" w:hAnsi="Times New Roman"/>
        </w:rPr>
        <w:t xml:space="preserve">the </w:t>
      </w:r>
      <w:r w:rsidRPr="005A2BB0">
        <w:rPr>
          <w:rFonts w:ascii="Times New Roman" w:hAnsi="Times New Roman"/>
        </w:rPr>
        <w:t xml:space="preserve">user supplied MID and </w:t>
      </w:r>
      <w:r w:rsidR="0002480B">
        <w:rPr>
          <w:rFonts w:ascii="Times New Roman" w:hAnsi="Times New Roman"/>
        </w:rPr>
        <w:t xml:space="preserve">the </w:t>
      </w:r>
      <w:r w:rsidRPr="005A2BB0">
        <w:rPr>
          <w:rFonts w:ascii="Times New Roman" w:hAnsi="Times New Roman"/>
        </w:rPr>
        <w:t xml:space="preserve">MID in sequence read. </w:t>
      </w:r>
      <w:r w:rsidR="0002480B">
        <w:rPr>
          <w:rFonts w:ascii="Times New Roman" w:hAnsi="Times New Roman"/>
        </w:rPr>
        <w:t>Similar to the</w:t>
      </w:r>
      <w:r w:rsidRPr="005A2BB0">
        <w:rPr>
          <w:rFonts w:ascii="Times New Roman" w:hAnsi="Times New Roman"/>
        </w:rPr>
        <w:t xml:space="preserve"> primer tolerance, some errors in </w:t>
      </w:r>
      <w:r w:rsidR="0002480B">
        <w:rPr>
          <w:rFonts w:ascii="Times New Roman" w:hAnsi="Times New Roman"/>
        </w:rPr>
        <w:t xml:space="preserve">an </w:t>
      </w:r>
      <w:r w:rsidRPr="005A2BB0">
        <w:rPr>
          <w:rFonts w:ascii="Times New Roman" w:hAnsi="Times New Roman"/>
        </w:rPr>
        <w:t xml:space="preserve">MID sequence can </w:t>
      </w:r>
      <w:r w:rsidR="0002480B">
        <w:rPr>
          <w:rFonts w:ascii="Times New Roman" w:hAnsi="Times New Roman"/>
        </w:rPr>
        <w:t>be tolerated</w:t>
      </w:r>
      <w:r w:rsidR="00153FDF">
        <w:rPr>
          <w:rFonts w:ascii="Times New Roman" w:hAnsi="Times New Roman"/>
        </w:rPr>
        <w:t xml:space="preserve"> as Roche/454 have designed their MIDs to have a tolerance of 2 (the defauls setting)</w:t>
      </w:r>
      <w:r w:rsidRPr="005A2BB0">
        <w:rPr>
          <w:rFonts w:ascii="Times New Roman" w:hAnsi="Times New Roman"/>
        </w:rPr>
        <w:t xml:space="preserve"> </w:t>
      </w:r>
    </w:p>
    <w:p w:rsidR="001036CB" w:rsidRDefault="001036CB" w:rsidP="001036CB">
      <w:pPr>
        <w:pStyle w:val="ListParagraph"/>
        <w:numPr>
          <w:ilvl w:val="0"/>
          <w:numId w:val="14"/>
          <w:numberingChange w:id="40" w:author="Ram Shrestha" w:date="2013-11-26T13:03:00Z" w:original="%1:3:3:)"/>
        </w:numPr>
        <w:spacing w:line="480" w:lineRule="auto"/>
        <w:jc w:val="both"/>
        <w:rPr>
          <w:rFonts w:ascii="Times New Roman" w:hAnsi="Times New Roman"/>
        </w:rPr>
      </w:pPr>
      <w:r w:rsidRPr="005A2BB0">
        <w:rPr>
          <w:rFonts w:ascii="Times New Roman" w:hAnsi="Times New Roman"/>
        </w:rPr>
        <w:t xml:space="preserve">Key sequence length: </w:t>
      </w:r>
      <w:r w:rsidR="0002480B">
        <w:rPr>
          <w:rFonts w:ascii="Times New Roman" w:hAnsi="Times New Roman"/>
        </w:rPr>
        <w:t>This</w:t>
      </w:r>
      <w:r w:rsidRPr="005A2BB0">
        <w:rPr>
          <w:rFonts w:ascii="Times New Roman" w:hAnsi="Times New Roman"/>
        </w:rPr>
        <w:t xml:space="preserve"> is usually </w:t>
      </w:r>
      <w:r w:rsidR="0002480B">
        <w:rPr>
          <w:rFonts w:ascii="Times New Roman" w:hAnsi="Times New Roman"/>
        </w:rPr>
        <w:t>a</w:t>
      </w:r>
      <w:r w:rsidRPr="005A2BB0">
        <w:rPr>
          <w:rFonts w:ascii="Times New Roman" w:hAnsi="Times New Roman"/>
        </w:rPr>
        <w:t xml:space="preserve"> nucleotide sequence </w:t>
      </w:r>
      <w:r w:rsidR="0002480B">
        <w:rPr>
          <w:rFonts w:ascii="Times New Roman" w:hAnsi="Times New Roman"/>
        </w:rPr>
        <w:t xml:space="preserve">of 4 unique bases </w:t>
      </w:r>
      <w:r w:rsidRPr="005A2BB0">
        <w:rPr>
          <w:rFonts w:ascii="Times New Roman" w:hAnsi="Times New Roman"/>
        </w:rPr>
        <w:t xml:space="preserve">at the 5’ end of a raw sequence read. </w:t>
      </w:r>
      <w:r w:rsidR="0002480B">
        <w:rPr>
          <w:rFonts w:ascii="Times New Roman" w:hAnsi="Times New Roman"/>
        </w:rPr>
        <w:t>The k</w:t>
      </w:r>
      <w:r w:rsidRPr="005A2BB0">
        <w:rPr>
          <w:rFonts w:ascii="Times New Roman" w:hAnsi="Times New Roman"/>
        </w:rPr>
        <w:t>ey sequence is not a part of sequence reads and is removed</w:t>
      </w:r>
      <w:r>
        <w:rPr>
          <w:rFonts w:ascii="Times New Roman" w:hAnsi="Times New Roman"/>
        </w:rPr>
        <w:t xml:space="preserve">. The default value is 4. </w:t>
      </w:r>
      <w:r w:rsidRPr="005A2BB0">
        <w:rPr>
          <w:rFonts w:ascii="Times New Roman" w:hAnsi="Times New Roman"/>
        </w:rPr>
        <w:t>If no key sequence is present in se</w:t>
      </w:r>
      <w:r>
        <w:rPr>
          <w:rFonts w:ascii="Times New Roman" w:hAnsi="Times New Roman"/>
        </w:rPr>
        <w:t xml:space="preserve">quence reads, </w:t>
      </w:r>
      <w:r w:rsidR="0002480B">
        <w:rPr>
          <w:rFonts w:ascii="Times New Roman" w:hAnsi="Times New Roman"/>
        </w:rPr>
        <w:t>a</w:t>
      </w:r>
      <w:r>
        <w:rPr>
          <w:rFonts w:ascii="Times New Roman" w:hAnsi="Times New Roman"/>
        </w:rPr>
        <w:t xml:space="preserve"> value</w:t>
      </w:r>
      <w:r w:rsidR="0002480B">
        <w:rPr>
          <w:rFonts w:ascii="Times New Roman" w:hAnsi="Times New Roman"/>
        </w:rPr>
        <w:t xml:space="preserve"> of</w:t>
      </w:r>
      <w:r>
        <w:rPr>
          <w:rFonts w:ascii="Times New Roman" w:hAnsi="Times New Roman"/>
        </w:rPr>
        <w:t xml:space="preserve"> </w:t>
      </w:r>
      <w:r w:rsidRPr="005A2BB0">
        <w:rPr>
          <w:rFonts w:ascii="Times New Roman" w:hAnsi="Times New Roman"/>
        </w:rPr>
        <w:t>zero</w:t>
      </w:r>
      <w:r>
        <w:rPr>
          <w:rFonts w:ascii="Times New Roman" w:hAnsi="Times New Roman"/>
        </w:rPr>
        <w:t xml:space="preserve"> must be supplied.</w:t>
      </w:r>
    </w:p>
    <w:p w:rsidR="003279ED" w:rsidRDefault="003279ED">
      <w:pPr>
        <w:spacing w:line="480" w:lineRule="auto"/>
        <w:jc w:val="both"/>
        <w:rPr>
          <w:rFonts w:ascii="Times New Roman" w:hAnsi="Times New Roman"/>
        </w:rPr>
      </w:pPr>
    </w:p>
    <w:p w:rsidR="00026609" w:rsidRDefault="001036CB" w:rsidP="00026609">
      <w:pPr>
        <w:pStyle w:val="Heading3"/>
        <w:numPr>
          <w:ilvl w:val="0"/>
          <w:numId w:val="0"/>
          <w:ins w:id="41" w:author="Ram Shrestha" w:date="2014-03-06T00:21:00Z"/>
        </w:numPr>
        <w:ind w:left="-360" w:firstLine="360"/>
      </w:pPr>
      <w:r w:rsidRPr="007D1E5B">
        <w:t>4.2.</w:t>
      </w:r>
      <w:r>
        <w:t>3</w:t>
      </w:r>
      <w:r w:rsidRPr="007D1E5B">
        <w:t xml:space="preserve"> Development and processing of data using Seq2Res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The steps undertaken by e</w:t>
      </w:r>
      <w:r w:rsidRPr="00887644">
        <w:rPr>
          <w:rFonts w:ascii="Times New Roman" w:hAnsi="Times New Roman"/>
        </w:rPr>
        <w:t xml:space="preserve">ach </w:t>
      </w:r>
      <w:r>
        <w:rPr>
          <w:rFonts w:ascii="Times New Roman" w:hAnsi="Times New Roman"/>
        </w:rPr>
        <w:t xml:space="preserve">module of </w:t>
      </w:r>
      <w:r w:rsidRPr="00887644">
        <w:rPr>
          <w:rFonts w:ascii="Times New Roman" w:hAnsi="Times New Roman"/>
        </w:rPr>
        <w:t xml:space="preserve">Seq2Res </w:t>
      </w:r>
      <w:r>
        <w:rPr>
          <w:rFonts w:ascii="Times New Roman" w:hAnsi="Times New Roman"/>
        </w:rPr>
        <w:t>are described below.  The output of each module serves as the input for the next and, thus, makes for easy swapping/replacement of modules in future versions (</w:t>
      </w:r>
      <w:r w:rsidR="00FB45D5" w:rsidRPr="00FB45D5">
        <w:rPr>
          <w:rFonts w:ascii="Times New Roman" w:hAnsi="Times New Roman"/>
          <w:b/>
        </w:rPr>
        <w:t>Figure 4.3</w:t>
      </w:r>
      <w:r>
        <w:rPr>
          <w:rFonts w:ascii="Times New Roman" w:hAnsi="Times New Roman"/>
        </w:rPr>
        <w:t>).</w:t>
      </w:r>
    </w:p>
    <w:p w:rsidR="001036CB" w:rsidRPr="00887644" w:rsidRDefault="001036CB" w:rsidP="001036CB">
      <w:pPr>
        <w:spacing w:line="480" w:lineRule="auto"/>
        <w:jc w:val="both"/>
        <w:rPr>
          <w:rFonts w:ascii="Times New Roman" w:hAnsi="Times New Roman"/>
        </w:rPr>
      </w:pPr>
    </w:p>
    <w:p w:rsidR="001036CB" w:rsidRPr="00E03A7F" w:rsidRDefault="0002480B" w:rsidP="001036CB">
      <w:pPr>
        <w:pStyle w:val="ListParagraph"/>
        <w:numPr>
          <w:ilvl w:val="0"/>
          <w:numId w:val="3"/>
          <w:numberingChange w:id="42" w:author="Ram Shrestha" w:date="2013-11-26T13:03:00Z" w:original="%1:1:0:."/>
        </w:numPr>
        <w:spacing w:line="480" w:lineRule="auto"/>
        <w:jc w:val="both"/>
        <w:rPr>
          <w:rFonts w:ascii="Times New Roman" w:hAnsi="Times New Roman"/>
          <w:b/>
        </w:rPr>
      </w:pPr>
      <w:r>
        <w:rPr>
          <w:rFonts w:ascii="Times New Roman" w:hAnsi="Times New Roman"/>
          <w:b/>
        </w:rPr>
        <w:t>Pre-processing of submitted files</w:t>
      </w:r>
    </w:p>
    <w:p w:rsidR="001036CB" w:rsidRDefault="00B661E9" w:rsidP="001036CB">
      <w:pPr>
        <w:spacing w:line="480" w:lineRule="auto"/>
        <w:jc w:val="both"/>
        <w:rPr>
          <w:rFonts w:ascii="Times New Roman" w:hAnsi="Times New Roman"/>
        </w:rPr>
      </w:pPr>
      <w:r w:rsidRPr="00B661E9">
        <w:rPr>
          <w:rFonts w:ascii="Times New Roman" w:hAnsi="Times New Roman"/>
        </w:rPr>
        <w:t xml:space="preserve">Depending on the </w:t>
      </w:r>
      <w:r w:rsidR="00155DC4">
        <w:rPr>
          <w:rFonts w:ascii="Times New Roman" w:hAnsi="Times New Roman"/>
        </w:rPr>
        <w:t xml:space="preserve">format of the </w:t>
      </w:r>
      <w:r w:rsidRPr="00B661E9">
        <w:rPr>
          <w:rFonts w:ascii="Times New Roman" w:hAnsi="Times New Roman"/>
        </w:rPr>
        <w:t xml:space="preserve">input file Seq2Res may need </w:t>
      </w:r>
      <w:r w:rsidR="006A6385">
        <w:rPr>
          <w:rFonts w:ascii="Times New Roman" w:hAnsi="Times New Roman"/>
        </w:rPr>
        <w:t>to first pre-process</w:t>
      </w:r>
      <w:r w:rsidRPr="00B661E9">
        <w:rPr>
          <w:rFonts w:ascii="Times New Roman" w:hAnsi="Times New Roman"/>
        </w:rPr>
        <w:t xml:space="preserve"> the file. Since the subsequent steps in the Seq2Res pipeline work only with FASTQ files, the other </w:t>
      </w:r>
      <w:r w:rsidR="001036CB" w:rsidRPr="00B02821">
        <w:rPr>
          <w:rFonts w:ascii="Times New Roman" w:hAnsi="Times New Roman"/>
        </w:rPr>
        <w:t>formats are converted to FASTQ</w:t>
      </w:r>
      <w:r w:rsidR="001036CB">
        <w:rPr>
          <w:rFonts w:ascii="Times New Roman" w:hAnsi="Times New Roman"/>
        </w:rPr>
        <w:t xml:space="preserve"> format</w:t>
      </w:r>
      <w:r w:rsidR="001036CB" w:rsidRPr="00B02821">
        <w:rPr>
          <w:rFonts w:ascii="Times New Roman" w:hAnsi="Times New Roman"/>
        </w:rPr>
        <w:t xml:space="preserve"> during the pre-processing</w:t>
      </w:r>
      <w:r w:rsidR="001036CB">
        <w:rPr>
          <w:rFonts w:ascii="Times New Roman" w:hAnsi="Times New Roman"/>
        </w:rPr>
        <w:t>.</w:t>
      </w:r>
      <w:r w:rsidR="001036CB" w:rsidRPr="00B02821">
        <w:rPr>
          <w:rFonts w:ascii="Times New Roman" w:hAnsi="Times New Roman"/>
        </w:rPr>
        <w:t xml:space="preserve"> </w:t>
      </w:r>
      <w:r w:rsidR="001036CB">
        <w:rPr>
          <w:rFonts w:ascii="Times New Roman" w:hAnsi="Times New Roman"/>
        </w:rPr>
        <w:t xml:space="preserve"> A</w:t>
      </w:r>
      <w:r w:rsidR="001036CB" w:rsidRPr="00B02821">
        <w:rPr>
          <w:rFonts w:ascii="Times New Roman" w:hAnsi="Times New Roman"/>
        </w:rPr>
        <w:t>n SFF file is converted to a FASTQ file with a tool called sff_extractor (</w:t>
      </w:r>
      <w:hyperlink r:id="rId8" w:history="1">
        <w:r w:rsidR="001036CB" w:rsidRPr="00B02821">
          <w:rPr>
            <w:rStyle w:val="Hyperlink"/>
            <w:rFonts w:ascii="Times New Roman" w:hAnsi="Times New Roman"/>
          </w:rPr>
          <w:t>http://bioinf.comav.upv.es/sff_extract/index.htm</w:t>
        </w:r>
      </w:hyperlink>
      <w:r w:rsidR="001036CB" w:rsidRPr="00B02821">
        <w:rPr>
          <w:rFonts w:ascii="Times New Roman" w:hAnsi="Times New Roman"/>
        </w:rPr>
        <w:t>)</w:t>
      </w:r>
      <w:r w:rsidR="001036CB">
        <w:rPr>
          <w:rFonts w:ascii="Times New Roman" w:hAnsi="Times New Roman"/>
        </w:rPr>
        <w:t xml:space="preserve"> while </w:t>
      </w:r>
      <w:r w:rsidR="001036CB" w:rsidRPr="00B02821">
        <w:rPr>
          <w:rFonts w:ascii="Times New Roman" w:hAnsi="Times New Roman"/>
        </w:rPr>
        <w:t xml:space="preserve">a FASTA file with </w:t>
      </w:r>
      <w:r w:rsidR="001036CB">
        <w:rPr>
          <w:rFonts w:ascii="Times New Roman" w:hAnsi="Times New Roman"/>
        </w:rPr>
        <w:t xml:space="preserve">a </w:t>
      </w:r>
      <w:r w:rsidR="001036CB" w:rsidRPr="00B02821">
        <w:rPr>
          <w:rFonts w:ascii="Times New Roman" w:hAnsi="Times New Roman"/>
        </w:rPr>
        <w:t>paired quality scores file is merged to a FASTQ file</w:t>
      </w:r>
      <w:r w:rsidR="001036CB">
        <w:rPr>
          <w:rFonts w:ascii="Times New Roman" w:hAnsi="Times New Roman"/>
        </w:rPr>
        <w:t>.</w:t>
      </w:r>
    </w:p>
    <w:p w:rsidR="001036CB" w:rsidRDefault="001036CB" w:rsidP="001036CB">
      <w:pPr>
        <w:spacing w:line="480" w:lineRule="auto"/>
        <w:contextualSpacing/>
        <w:jc w:val="both"/>
        <w:rPr>
          <w:rFonts w:ascii="Times New Roman" w:hAnsi="Times New Roman"/>
        </w:rPr>
      </w:pPr>
    </w:p>
    <w:p w:rsidR="001036CB" w:rsidRPr="00860F06" w:rsidRDefault="001036CB" w:rsidP="001036CB">
      <w:pPr>
        <w:pStyle w:val="ListParagraph"/>
        <w:numPr>
          <w:ilvl w:val="0"/>
          <w:numId w:val="3"/>
          <w:numberingChange w:id="43" w:author="Ram Shrestha" w:date="2013-11-26T13:03:00Z" w:original="%1:2:0:."/>
        </w:numPr>
        <w:spacing w:line="480" w:lineRule="auto"/>
        <w:jc w:val="both"/>
        <w:rPr>
          <w:rFonts w:ascii="Times New Roman" w:hAnsi="Times New Roman"/>
          <w:b/>
        </w:rPr>
      </w:pPr>
      <w:r>
        <w:rPr>
          <w:rFonts w:ascii="Times New Roman" w:hAnsi="Times New Roman"/>
          <w:b/>
        </w:rPr>
        <w:t>Processing optimal full length positions</w:t>
      </w:r>
    </w:p>
    <w:p w:rsidR="001036CB" w:rsidRPr="007C21B7" w:rsidRDefault="001036CB" w:rsidP="001036CB">
      <w:pPr>
        <w:pStyle w:val="ListParagraph"/>
        <w:spacing w:line="480" w:lineRule="auto"/>
        <w:ind w:left="0"/>
        <w:jc w:val="both"/>
        <w:rPr>
          <w:rFonts w:ascii="Times New Roman" w:hAnsi="Times New Roman"/>
        </w:rPr>
      </w:pPr>
      <w:r>
        <w:rPr>
          <w:rFonts w:ascii="Times New Roman" w:hAnsi="Times New Roman"/>
        </w:rPr>
        <w:t xml:space="preserve">The start and end nucleotide positions that defines the full length of the amplicons are supplied in </w:t>
      </w:r>
      <w:r w:rsidR="0002480B">
        <w:rPr>
          <w:rFonts w:ascii="Times New Roman" w:hAnsi="Times New Roman"/>
        </w:rPr>
        <w:t xml:space="preserve">the </w:t>
      </w:r>
      <w:r>
        <w:rPr>
          <w:rFonts w:ascii="Times New Roman" w:hAnsi="Times New Roman"/>
        </w:rPr>
        <w:t>primer file. Seq2Res processes the</w:t>
      </w:r>
      <w:r w:rsidR="0002480B">
        <w:rPr>
          <w:rFonts w:ascii="Times New Roman" w:hAnsi="Times New Roman"/>
        </w:rPr>
        <w:t xml:space="preserve">se supplied </w:t>
      </w:r>
      <w:r>
        <w:rPr>
          <w:rFonts w:ascii="Times New Roman" w:hAnsi="Times New Roman"/>
        </w:rPr>
        <w:t>position</w:t>
      </w:r>
      <w:r w:rsidR="0002480B">
        <w:rPr>
          <w:rFonts w:ascii="Times New Roman" w:hAnsi="Times New Roman"/>
        </w:rPr>
        <w:t>s</w:t>
      </w:r>
      <w:r>
        <w:rPr>
          <w:rFonts w:ascii="Times New Roman" w:hAnsi="Times New Roman"/>
        </w:rPr>
        <w:t xml:space="preserve"> to </w:t>
      </w:r>
      <w:r w:rsidR="0002480B">
        <w:rPr>
          <w:rFonts w:ascii="Times New Roman" w:hAnsi="Times New Roman"/>
        </w:rPr>
        <w:t xml:space="preserve">associate </w:t>
      </w:r>
      <w:r>
        <w:rPr>
          <w:rFonts w:ascii="Times New Roman" w:hAnsi="Times New Roman"/>
        </w:rPr>
        <w:t>the start and end codon positions</w:t>
      </w:r>
      <w:r w:rsidR="0002480B">
        <w:rPr>
          <w:rFonts w:ascii="Times New Roman" w:hAnsi="Times New Roman"/>
        </w:rPr>
        <w:t xml:space="preserve"> with</w:t>
      </w:r>
      <w:r>
        <w:rPr>
          <w:rFonts w:ascii="Times New Roman" w:hAnsi="Times New Roman"/>
        </w:rPr>
        <w:t xml:space="preserve"> the standard HIV </w:t>
      </w:r>
      <w:r w:rsidRPr="00486A23">
        <w:rPr>
          <w:rFonts w:ascii="Times New Roman" w:hAnsi="Times New Roman"/>
          <w:i/>
        </w:rPr>
        <w:t>pol</w:t>
      </w:r>
      <w:r>
        <w:rPr>
          <w:rFonts w:ascii="Times New Roman" w:hAnsi="Times New Roman"/>
        </w:rPr>
        <w:t xml:space="preserve"> reference sequence. Because Seq2Res only </w:t>
      </w:r>
      <w:r w:rsidR="00DF6136">
        <w:rPr>
          <w:rFonts w:ascii="Times New Roman" w:hAnsi="Times New Roman"/>
        </w:rPr>
        <w:t xml:space="preserve">considers </w:t>
      </w:r>
      <w:r>
        <w:rPr>
          <w:rFonts w:ascii="Times New Roman" w:hAnsi="Times New Roman"/>
        </w:rPr>
        <w:t xml:space="preserve">codon positions </w:t>
      </w:r>
      <w:r w:rsidR="00DF6136">
        <w:rPr>
          <w:rFonts w:ascii="Times New Roman" w:hAnsi="Times New Roman"/>
        </w:rPr>
        <w:t xml:space="preserve">that contribute to drug resistance </w:t>
      </w:r>
      <w:r>
        <w:rPr>
          <w:rFonts w:ascii="Times New Roman" w:hAnsi="Times New Roman"/>
        </w:rPr>
        <w:t>in the amplicons, the start and end codon positions for full length are processed to find the first and last drug resistant codon positions in the amplicons (</w:t>
      </w:r>
      <w:r w:rsidRPr="00C85E47">
        <w:rPr>
          <w:rFonts w:ascii="Times New Roman" w:hAnsi="Times New Roman"/>
          <w:b/>
        </w:rPr>
        <w:t>Figure 4.</w:t>
      </w:r>
      <w:r>
        <w:rPr>
          <w:rFonts w:ascii="Times New Roman" w:hAnsi="Times New Roman"/>
          <w:b/>
        </w:rPr>
        <w:t>4</w:t>
      </w:r>
      <w:r>
        <w:rPr>
          <w:rFonts w:ascii="Times New Roman" w:hAnsi="Times New Roman"/>
        </w:rPr>
        <w:t xml:space="preserve">). The start and end codon positions for the amplicons are redefined by the first and last </w:t>
      </w:r>
      <w:r w:rsidR="00656752">
        <w:rPr>
          <w:rFonts w:ascii="Times New Roman" w:hAnsi="Times New Roman"/>
        </w:rPr>
        <w:t xml:space="preserve">drug resistant </w:t>
      </w:r>
      <w:r>
        <w:rPr>
          <w:rFonts w:ascii="Times New Roman" w:hAnsi="Times New Roman"/>
        </w:rPr>
        <w:t xml:space="preserve">codon positions in the amplicons respectively and this new start and end codon positions are </w:t>
      </w:r>
      <w:r w:rsidR="0002480B">
        <w:rPr>
          <w:rFonts w:ascii="Times New Roman" w:hAnsi="Times New Roman"/>
        </w:rPr>
        <w:t xml:space="preserve">defined as the </w:t>
      </w:r>
      <w:r>
        <w:rPr>
          <w:rFonts w:ascii="Times New Roman" w:hAnsi="Times New Roman"/>
        </w:rPr>
        <w:t xml:space="preserve">optimal full-length positions. Seq2Res considers all the amplicon sequence reads covering optimal full-length positions for downstream analysis. This is a critical step as there may be </w:t>
      </w:r>
      <w:r w:rsidR="0002480B">
        <w:rPr>
          <w:rFonts w:ascii="Times New Roman" w:hAnsi="Times New Roman"/>
        </w:rPr>
        <w:t xml:space="preserve">a </w:t>
      </w:r>
      <w:r>
        <w:rPr>
          <w:rFonts w:ascii="Times New Roman" w:hAnsi="Times New Roman"/>
        </w:rPr>
        <w:t xml:space="preserve">large number of sequence reads that are not full length </w:t>
      </w:r>
      <w:r w:rsidR="008A6800">
        <w:rPr>
          <w:rFonts w:ascii="Times New Roman" w:hAnsi="Times New Roman"/>
        </w:rPr>
        <w:t xml:space="preserve">according to the amplicon borders </w:t>
      </w:r>
      <w:r>
        <w:rPr>
          <w:rFonts w:ascii="Times New Roman" w:hAnsi="Times New Roman"/>
        </w:rPr>
        <w:t xml:space="preserve">but </w:t>
      </w:r>
      <w:r w:rsidR="008A6800">
        <w:rPr>
          <w:rFonts w:ascii="Times New Roman" w:hAnsi="Times New Roman"/>
        </w:rPr>
        <w:t>satisfy the</w:t>
      </w:r>
      <w:r>
        <w:rPr>
          <w:rFonts w:ascii="Times New Roman" w:hAnsi="Times New Roman"/>
        </w:rPr>
        <w:t xml:space="preserve"> optimal full-length</w:t>
      </w:r>
      <w:r w:rsidR="008A6800">
        <w:rPr>
          <w:rFonts w:ascii="Times New Roman" w:hAnsi="Times New Roman"/>
        </w:rPr>
        <w:t xml:space="preserve"> criteria</w:t>
      </w:r>
      <w:r>
        <w:rPr>
          <w:rFonts w:ascii="Times New Roman" w:hAnsi="Times New Roman"/>
        </w:rPr>
        <w:t>.</w:t>
      </w:r>
    </w:p>
    <w:p w:rsidR="001036CB" w:rsidRPr="007C21B7" w:rsidRDefault="001036CB" w:rsidP="001036CB">
      <w:pPr>
        <w:spacing w:line="480" w:lineRule="auto"/>
        <w:jc w:val="both"/>
        <w:rPr>
          <w:rFonts w:ascii="Times New Roman" w:hAnsi="Times New Roman"/>
        </w:rPr>
      </w:pPr>
    </w:p>
    <w:p w:rsidR="001036CB" w:rsidRPr="00E03A7F" w:rsidRDefault="001036CB" w:rsidP="001036CB">
      <w:pPr>
        <w:pStyle w:val="ListParagraph"/>
        <w:numPr>
          <w:ilvl w:val="0"/>
          <w:numId w:val="3"/>
          <w:numberingChange w:id="44" w:author="Ram Shrestha" w:date="2013-11-26T13:03:00Z" w:original="%1:3:0:."/>
        </w:numPr>
        <w:spacing w:line="480" w:lineRule="auto"/>
        <w:jc w:val="both"/>
        <w:rPr>
          <w:rFonts w:ascii="Times New Roman" w:hAnsi="Times New Roman"/>
          <w:b/>
        </w:rPr>
      </w:pPr>
      <w:r w:rsidRPr="00E03A7F">
        <w:rPr>
          <w:rFonts w:ascii="Times New Roman" w:hAnsi="Times New Roman"/>
          <w:b/>
        </w:rPr>
        <w:t>Demultiplexing</w:t>
      </w:r>
    </w:p>
    <w:p w:rsidR="001036CB" w:rsidRDefault="001036CB" w:rsidP="001036CB">
      <w:pPr>
        <w:pStyle w:val="ListParagraph"/>
        <w:spacing w:line="480" w:lineRule="auto"/>
        <w:ind w:left="0"/>
        <w:jc w:val="both"/>
        <w:rPr>
          <w:rFonts w:ascii="Times New Roman" w:hAnsi="Times New Roman"/>
        </w:rPr>
      </w:pPr>
      <w:r w:rsidRPr="00B02821">
        <w:rPr>
          <w:rFonts w:ascii="Times New Roman" w:hAnsi="Times New Roman"/>
        </w:rPr>
        <w:t xml:space="preserve">Seq2Res </w:t>
      </w:r>
      <w:r>
        <w:rPr>
          <w:rFonts w:ascii="Times New Roman" w:hAnsi="Times New Roman"/>
        </w:rPr>
        <w:t>utilizes</w:t>
      </w:r>
      <w:r w:rsidRPr="00B02821">
        <w:rPr>
          <w:rFonts w:ascii="Times New Roman" w:hAnsi="Times New Roman"/>
        </w:rPr>
        <w:t xml:space="preserve"> Biopython (</w:t>
      </w:r>
      <w:hyperlink r:id="rId9" w:history="1">
        <w:r w:rsidRPr="00127646">
          <w:rPr>
            <w:rStyle w:val="Hyperlink"/>
            <w:rFonts w:ascii="Times New Roman" w:hAnsi="Times New Roman"/>
          </w:rPr>
          <w:t>www.biopython.org</w:t>
        </w:r>
      </w:hyperlink>
      <w:r>
        <w:rPr>
          <w:rFonts w:ascii="Times New Roman" w:hAnsi="Times New Roman"/>
        </w:rPr>
        <w:t>)</w:t>
      </w:r>
      <w:r w:rsidR="00656752">
        <w:rPr>
          <w:rFonts w:ascii="Times New Roman" w:hAnsi="Times New Roman"/>
        </w:rPr>
        <w:t xml:space="preserve"> </w:t>
      </w:r>
      <w:r w:rsidR="003E01F8">
        <w:rPr>
          <w:rFonts w:ascii="Times New Roman" w:hAnsi="Times New Roman"/>
        </w:rPr>
        <w:fldChar w:fldCharType="begin"/>
      </w:r>
      <w:r w:rsidR="00707E8E">
        <w:rPr>
          <w:rFonts w:ascii="Times New Roman" w:hAnsi="Times New Roman"/>
        </w:rPr>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r w:rsidR="003E01F8">
        <w:rPr>
          <w:rFonts w:ascii="Times New Roman" w:hAnsi="Times New Roman"/>
        </w:rPr>
        <w:fldChar w:fldCharType="separate"/>
      </w:r>
      <w:r w:rsidR="00656752">
        <w:rPr>
          <w:rFonts w:ascii="Times New Roman" w:hAnsi="Times New Roman"/>
          <w:noProof/>
        </w:rPr>
        <w:t>(Cock et al., 2009)</w:t>
      </w:r>
      <w:r w:rsidR="003E01F8">
        <w:rPr>
          <w:rFonts w:ascii="Times New Roman" w:hAnsi="Times New Roman"/>
        </w:rPr>
        <w:fldChar w:fldCharType="end"/>
      </w:r>
      <w:r>
        <w:rPr>
          <w:rFonts w:ascii="Times New Roman" w:hAnsi="Times New Roman"/>
        </w:rPr>
        <w:t xml:space="preserve"> </w:t>
      </w:r>
      <w:r w:rsidRPr="00B02821">
        <w:rPr>
          <w:rFonts w:ascii="Times New Roman" w:hAnsi="Times New Roman"/>
        </w:rPr>
        <w:t xml:space="preserve">packages to read </w:t>
      </w:r>
      <w:r>
        <w:rPr>
          <w:rFonts w:ascii="Times New Roman" w:hAnsi="Times New Roman"/>
        </w:rPr>
        <w:t>individual sequence reads from</w:t>
      </w:r>
      <w:r w:rsidRPr="00B02821">
        <w:rPr>
          <w:rFonts w:ascii="Times New Roman" w:hAnsi="Times New Roman"/>
        </w:rPr>
        <w:t xml:space="preserve"> </w:t>
      </w:r>
      <w:r>
        <w:rPr>
          <w:rFonts w:ascii="Times New Roman" w:hAnsi="Times New Roman"/>
        </w:rPr>
        <w:t xml:space="preserve">the </w:t>
      </w:r>
      <w:r w:rsidRPr="00B02821">
        <w:rPr>
          <w:rFonts w:ascii="Times New Roman" w:hAnsi="Times New Roman"/>
        </w:rPr>
        <w:t>FASTQ file</w:t>
      </w:r>
      <w:r>
        <w:rPr>
          <w:rFonts w:ascii="Times New Roman" w:hAnsi="Times New Roman"/>
        </w:rPr>
        <w:t xml:space="preserve"> and removes any key sequence, if present, from the sequence reads. For the first step of the demultiplexing Seq2Res searches for the MID in every sequence read which is located at the 5’ region of a sequence read. A subsequence</w:t>
      </w:r>
      <w:r w:rsidR="008A6800">
        <w:rPr>
          <w:rFonts w:ascii="Times New Roman" w:hAnsi="Times New Roman"/>
        </w:rPr>
        <w:t>,</w:t>
      </w:r>
      <w:r>
        <w:rPr>
          <w:rFonts w:ascii="Times New Roman" w:hAnsi="Times New Roman"/>
        </w:rPr>
        <w:t xml:space="preserve"> of length that is equal to MID length</w:t>
      </w:r>
      <w:r w:rsidR="008A6800">
        <w:rPr>
          <w:rFonts w:ascii="Times New Roman" w:hAnsi="Times New Roman"/>
        </w:rPr>
        <w:t>,</w:t>
      </w:r>
      <w:r>
        <w:rPr>
          <w:rFonts w:ascii="Times New Roman" w:hAnsi="Times New Roman"/>
        </w:rPr>
        <w:t xml:space="preserve"> is obtained from 5’ end of the sequence read. The subsequence is then pair-wise global aligned with every MIDs in the input list of MIDs. The MID with the number of mismatches less or equal to the MID tolerance in the alignment (default MID tolerance 2)</w:t>
      </w:r>
      <w:r w:rsidR="00656752">
        <w:rPr>
          <w:rFonts w:ascii="Times New Roman" w:hAnsi="Times New Roman"/>
        </w:rPr>
        <w:t xml:space="preserve"> identifies the sample of the sequence. The MID is </w:t>
      </w:r>
      <w:r>
        <w:rPr>
          <w:rFonts w:ascii="Times New Roman" w:hAnsi="Times New Roman"/>
        </w:rPr>
        <w:t xml:space="preserve">added at the sequence identifier and the MID subsequence is deleted from the sequence read.  Thus, every sequence read is either tagged with the details of the MID in the sequence identifier or is discarded from subsequent analysis.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Next, Seq2Res searches for the primer in each sequence read in a similar way to identify the MID. A subsequence equal to a primer length is obtained from 5’ end of the sequence read. The subsequence is then pair-wise global</w:t>
      </w:r>
      <w:r w:rsidR="008A6800">
        <w:rPr>
          <w:rFonts w:ascii="Times New Roman" w:hAnsi="Times New Roman"/>
        </w:rPr>
        <w:t>ly</w:t>
      </w:r>
      <w:r>
        <w:rPr>
          <w:rFonts w:ascii="Times New Roman" w:hAnsi="Times New Roman"/>
        </w:rPr>
        <w:t xml:space="preserve"> aligned with every primer in the input list of forward and reverse primers. The primer, either forward or reverse, with the number of mismatches less or equal to user threshold o</w:t>
      </w:r>
      <w:r w:rsidR="008A6800">
        <w:rPr>
          <w:rFonts w:ascii="Times New Roman" w:hAnsi="Times New Roman"/>
        </w:rPr>
        <w:t>f</w:t>
      </w:r>
      <w:r>
        <w:rPr>
          <w:rFonts w:ascii="Times New Roman" w:hAnsi="Times New Roman"/>
        </w:rPr>
        <w:t xml:space="preserve"> primer tolerance (</w:t>
      </w:r>
      <w:r w:rsidR="008A6800">
        <w:rPr>
          <w:rFonts w:ascii="Times New Roman" w:hAnsi="Times New Roman"/>
        </w:rPr>
        <w:t>the d</w:t>
      </w:r>
      <w:r>
        <w:rPr>
          <w:rFonts w:ascii="Times New Roman" w:hAnsi="Times New Roman"/>
        </w:rPr>
        <w:t xml:space="preserve">efault primer tolerance </w:t>
      </w:r>
      <w:r w:rsidR="008A6800">
        <w:rPr>
          <w:rFonts w:ascii="Times New Roman" w:hAnsi="Times New Roman"/>
        </w:rPr>
        <w:t xml:space="preserve">is </w:t>
      </w:r>
      <w:r>
        <w:rPr>
          <w:rFonts w:ascii="Times New Roman" w:hAnsi="Times New Roman"/>
        </w:rPr>
        <w:t xml:space="preserve">3) is selected and </w:t>
      </w:r>
      <w:r w:rsidR="004D6429">
        <w:rPr>
          <w:rFonts w:ascii="Times New Roman" w:hAnsi="Times New Roman"/>
        </w:rPr>
        <w:t xml:space="preserve">added in </w:t>
      </w:r>
      <w:r>
        <w:rPr>
          <w:rFonts w:ascii="Times New Roman" w:hAnsi="Times New Roman"/>
        </w:rPr>
        <w:t xml:space="preserve">the sequence ID along with the strand forward (+) or strand reverse (-).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If the sequence reads are generated using Primer ID technology</w:t>
      </w:r>
      <w:r w:rsidR="00C958B9">
        <w:rPr>
          <w:rFonts w:ascii="Times New Roman" w:hAnsi="Times New Roman"/>
        </w:rPr>
        <w:t xml:space="preserve"> [Jabara, 2011 #1188]</w:t>
      </w:r>
      <w:r>
        <w:rPr>
          <w:rFonts w:ascii="Times New Roman" w:hAnsi="Times New Roman"/>
        </w:rPr>
        <w:t xml:space="preserve">, Seq2Res searches </w:t>
      </w:r>
      <w:ins w:id="45" w:author="Ram Shrestha" w:date="2014-03-06T21:39:00Z">
        <w:r w:rsidR="00ED3C75">
          <w:rPr>
            <w:rFonts w:ascii="Times New Roman" w:hAnsi="Times New Roman"/>
          </w:rPr>
          <w:t>the</w:t>
        </w:r>
      </w:ins>
      <w:r>
        <w:rPr>
          <w:rFonts w:ascii="Times New Roman" w:hAnsi="Times New Roman"/>
        </w:rPr>
        <w:t xml:space="preserve"> primer, MID and Primer ID using the PIDA algorithm.  At this stage the PIDA algorithm also generates the consensus sequences representing each primer ID and it is only these consensus sequences that are passed through for subsequent analysis.</w:t>
      </w:r>
    </w:p>
    <w:p w:rsidR="001036CB" w:rsidRPr="00B02821"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beringChange w:id="46" w:author="Ram Shrestha" w:date="2013-11-26T13:03:00Z" w:original="%1:4:0:."/>
        </w:numPr>
        <w:spacing w:line="480" w:lineRule="auto"/>
        <w:jc w:val="both"/>
        <w:rPr>
          <w:rFonts w:ascii="Times New Roman" w:hAnsi="Times New Roman"/>
          <w:b/>
        </w:rPr>
      </w:pPr>
      <w:r w:rsidRPr="00E03A7F">
        <w:rPr>
          <w:rFonts w:ascii="Times New Roman" w:hAnsi="Times New Roman"/>
          <w:b/>
        </w:rPr>
        <w:t xml:space="preserve">Advanced </w:t>
      </w:r>
      <w:r>
        <w:rPr>
          <w:rFonts w:ascii="Times New Roman" w:hAnsi="Times New Roman"/>
          <w:b/>
        </w:rPr>
        <w:t xml:space="preserve">Sequence Reads </w:t>
      </w:r>
      <w:r w:rsidRPr="00E03A7F">
        <w:rPr>
          <w:rFonts w:ascii="Times New Roman" w:hAnsi="Times New Roman"/>
          <w:b/>
        </w:rPr>
        <w:t>Quality Control</w:t>
      </w:r>
    </w:p>
    <w:p w:rsidR="001036CB" w:rsidRDefault="001036CB" w:rsidP="001036CB">
      <w:pPr>
        <w:spacing w:line="480" w:lineRule="auto"/>
        <w:contextualSpacing/>
        <w:jc w:val="both"/>
        <w:rPr>
          <w:rFonts w:ascii="Times New Roman" w:hAnsi="Times New Roman"/>
        </w:rPr>
      </w:pPr>
      <w:r>
        <w:rPr>
          <w:rFonts w:ascii="Times New Roman" w:hAnsi="Times New Roman"/>
        </w:rPr>
        <w:t xml:space="preserve">The non-discarded sequences are quality trimmed in the next step. </w:t>
      </w:r>
      <w:r w:rsidRPr="00B02821">
        <w:rPr>
          <w:rFonts w:ascii="Times New Roman" w:hAnsi="Times New Roman"/>
        </w:rPr>
        <w:t xml:space="preserve">During sequencing, </w:t>
      </w:r>
      <w:r>
        <w:rPr>
          <w:rFonts w:ascii="Times New Roman" w:hAnsi="Times New Roman"/>
        </w:rPr>
        <w:t>Roche/454</w:t>
      </w:r>
      <w:r w:rsidRPr="00B02821">
        <w:rPr>
          <w:rFonts w:ascii="Times New Roman" w:hAnsi="Times New Roman"/>
        </w:rPr>
        <w:t xml:space="preserve"> HTS calls a base with </w:t>
      </w:r>
      <w:r>
        <w:rPr>
          <w:rFonts w:ascii="Times New Roman" w:hAnsi="Times New Roman"/>
        </w:rPr>
        <w:t xml:space="preserve">a </w:t>
      </w:r>
      <w:r w:rsidRPr="00B02821">
        <w:rPr>
          <w:rFonts w:ascii="Times New Roman" w:hAnsi="Times New Roman"/>
        </w:rPr>
        <w:t>certain probability</w:t>
      </w:r>
      <w:r w:rsidR="006052AD">
        <w:rPr>
          <w:rFonts w:ascii="Times New Roman" w:hAnsi="Times New Roman"/>
        </w:rPr>
        <w:t xml:space="preserve"> </w:t>
      </w:r>
      <w:r w:rsidR="003E01F8">
        <w:rPr>
          <w:rFonts w:ascii="Times New Roman" w:hAnsi="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707E8E">
        <w:rPr>
          <w:rFonts w:ascii="Times New Roman" w:hAnsi="Times New Roman"/>
        </w:rPr>
        <w:instrText xml:space="preserve"> ADDIN EN.CITE </w:instrText>
      </w:r>
      <w:r w:rsidR="003E01F8">
        <w:rPr>
          <w:rFonts w:ascii="Times New Roman" w:hAnsi="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707E8E">
        <w:rPr>
          <w:rFonts w:ascii="Times New Roman" w:hAnsi="Times New Roman"/>
        </w:rPr>
        <w:instrText xml:space="preserve"> ADDIN EN.CITE.DATA </w:instrText>
      </w:r>
      <w:r w:rsidR="003344C3" w:rsidRPr="003E01F8">
        <w:rPr>
          <w:rFonts w:ascii="Times New Roman" w:hAnsi="Times New Roman"/>
        </w:rPr>
      </w:r>
      <w:r w:rsidR="003E01F8">
        <w:rPr>
          <w:rFonts w:ascii="Times New Roman" w:hAnsi="Times New Roman"/>
        </w:rPr>
        <w:fldChar w:fldCharType="end"/>
      </w:r>
      <w:r w:rsidR="003344C3" w:rsidRPr="003E01F8">
        <w:rPr>
          <w:rFonts w:ascii="Times New Roman" w:hAnsi="Times New Roman"/>
        </w:rPr>
      </w:r>
      <w:r w:rsidR="003E01F8">
        <w:rPr>
          <w:rFonts w:ascii="Times New Roman" w:hAnsi="Times New Roman"/>
        </w:rPr>
        <w:fldChar w:fldCharType="separate"/>
      </w:r>
      <w:r w:rsidR="00707E8E">
        <w:rPr>
          <w:rFonts w:ascii="Times New Roman" w:hAnsi="Times New Roman"/>
          <w:noProof/>
        </w:rPr>
        <w:t>(Margulies et al., 2005)</w:t>
      </w:r>
      <w:r w:rsidR="003E01F8">
        <w:rPr>
          <w:rFonts w:ascii="Times New Roman" w:hAnsi="Times New Roman"/>
        </w:rPr>
        <w:fldChar w:fldCharType="end"/>
      </w:r>
      <w:r>
        <w:rPr>
          <w:rFonts w:ascii="Times New Roman" w:hAnsi="Times New Roman"/>
        </w:rPr>
        <w:t>, and this score for each base</w:t>
      </w:r>
      <w:r w:rsidRPr="00B02821">
        <w:rPr>
          <w:rFonts w:ascii="Times New Roman" w:hAnsi="Times New Roman"/>
        </w:rPr>
        <w:t xml:space="preserve"> is saved in the </w:t>
      </w:r>
      <w:r>
        <w:rPr>
          <w:rFonts w:ascii="Times New Roman" w:hAnsi="Times New Roman"/>
        </w:rPr>
        <w:t xml:space="preserve">quality </w:t>
      </w:r>
      <w:r w:rsidRPr="00B02821">
        <w:rPr>
          <w:rFonts w:ascii="Times New Roman" w:hAnsi="Times New Roman"/>
        </w:rPr>
        <w:t>file. The score</w:t>
      </w:r>
      <w:r>
        <w:rPr>
          <w:rFonts w:ascii="Times New Roman" w:hAnsi="Times New Roman"/>
        </w:rPr>
        <w:t>s</w:t>
      </w:r>
      <w:r w:rsidRPr="00B02821">
        <w:rPr>
          <w:rFonts w:ascii="Times New Roman" w:hAnsi="Times New Roman"/>
        </w:rPr>
        <w:t xml:space="preserve"> range from minimum </w:t>
      </w:r>
      <w:r>
        <w:rPr>
          <w:rFonts w:ascii="Times New Roman" w:hAnsi="Times New Roman"/>
        </w:rPr>
        <w:t xml:space="preserve">of </w:t>
      </w:r>
      <w:r w:rsidRPr="00B02821">
        <w:rPr>
          <w:rFonts w:ascii="Times New Roman" w:hAnsi="Times New Roman"/>
        </w:rPr>
        <w:t xml:space="preserve">zero to </w:t>
      </w:r>
      <w:r>
        <w:rPr>
          <w:rFonts w:ascii="Times New Roman" w:hAnsi="Times New Roman"/>
        </w:rPr>
        <w:t xml:space="preserve">a </w:t>
      </w:r>
      <w:r w:rsidRPr="00B02821">
        <w:rPr>
          <w:rFonts w:ascii="Times New Roman" w:hAnsi="Times New Roman"/>
        </w:rPr>
        <w:t xml:space="preserve">maximum </w:t>
      </w:r>
      <w:r>
        <w:rPr>
          <w:rFonts w:ascii="Times New Roman" w:hAnsi="Times New Roman"/>
        </w:rPr>
        <w:t xml:space="preserve">of </w:t>
      </w:r>
      <w:r w:rsidRPr="00B02821">
        <w:rPr>
          <w:rFonts w:ascii="Times New Roman" w:hAnsi="Times New Roman"/>
        </w:rPr>
        <w:t xml:space="preserve">40. A score of 10 would mean that the probability of </w:t>
      </w:r>
      <w:r>
        <w:rPr>
          <w:rFonts w:ascii="Times New Roman" w:hAnsi="Times New Roman"/>
        </w:rPr>
        <w:t xml:space="preserve">a </w:t>
      </w:r>
      <w:r w:rsidRPr="00B02821">
        <w:rPr>
          <w:rFonts w:ascii="Times New Roman" w:hAnsi="Times New Roman"/>
        </w:rPr>
        <w:t xml:space="preserve">wrong base call is 1 in 10, 20 means 1 in </w:t>
      </w:r>
      <w:r>
        <w:rPr>
          <w:rFonts w:ascii="Times New Roman" w:hAnsi="Times New Roman"/>
        </w:rPr>
        <w:t xml:space="preserve">a </w:t>
      </w:r>
      <w:r w:rsidRPr="00B02821">
        <w:rPr>
          <w:rFonts w:ascii="Times New Roman" w:hAnsi="Times New Roman"/>
        </w:rPr>
        <w:t>100</w:t>
      </w:r>
      <w:r>
        <w:rPr>
          <w:rFonts w:ascii="Times New Roman" w:hAnsi="Times New Roman"/>
        </w:rPr>
        <w:t>,</w:t>
      </w:r>
      <w:r w:rsidRPr="00B02821">
        <w:rPr>
          <w:rFonts w:ascii="Times New Roman" w:hAnsi="Times New Roman"/>
        </w:rPr>
        <w:t xml:space="preserve"> and 40 means </w:t>
      </w:r>
      <w:r>
        <w:rPr>
          <w:rFonts w:ascii="Times New Roman" w:hAnsi="Times New Roman"/>
        </w:rPr>
        <w:t xml:space="preserve">1 </w:t>
      </w:r>
      <w:r w:rsidRPr="00B02821">
        <w:rPr>
          <w:rFonts w:ascii="Times New Roman" w:hAnsi="Times New Roman"/>
        </w:rPr>
        <w:t>in</w:t>
      </w:r>
      <w:r>
        <w:rPr>
          <w:rFonts w:ascii="Times New Roman" w:hAnsi="Times New Roman"/>
        </w:rPr>
        <w:t xml:space="preserve"> a</w:t>
      </w:r>
      <w:r w:rsidRPr="00B02821">
        <w:rPr>
          <w:rFonts w:ascii="Times New Roman" w:hAnsi="Times New Roman"/>
        </w:rPr>
        <w:t xml:space="preserve"> 10000</w:t>
      </w:r>
      <w:r w:rsidR="006052AD">
        <w:rPr>
          <w:rFonts w:ascii="Times New Roman" w:hAnsi="Times New Roman"/>
        </w:rPr>
        <w:t xml:space="preserve"> </w:t>
      </w:r>
      <w:r w:rsidR="003E01F8">
        <w:rPr>
          <w:rFonts w:ascii="Times New Roman" w:hAnsi="Times New Roman"/>
        </w:rPr>
        <w:fldChar w:fldCharType="begin"/>
      </w:r>
      <w:r w:rsidR="00707E8E">
        <w:rPr>
          <w:rFonts w:ascii="Times New Roman" w:hAnsi="Times New Roman"/>
        </w:rPr>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r w:rsidR="003E01F8">
        <w:rPr>
          <w:rFonts w:ascii="Times New Roman" w:hAnsi="Times New Roman"/>
        </w:rPr>
        <w:fldChar w:fldCharType="separate"/>
      </w:r>
      <w:r w:rsidR="00707E8E">
        <w:rPr>
          <w:rFonts w:ascii="Times New Roman" w:hAnsi="Times New Roman"/>
          <w:noProof/>
        </w:rPr>
        <w:t>(Cock et al., 2010)</w:t>
      </w:r>
      <w:r w:rsidR="003E01F8">
        <w:rPr>
          <w:rFonts w:ascii="Times New Roman" w:hAnsi="Times New Roman"/>
        </w:rPr>
        <w:fldChar w:fldCharType="end"/>
      </w:r>
      <w:r w:rsidRPr="00B02821">
        <w:rPr>
          <w:rFonts w:ascii="Times New Roman" w:hAnsi="Times New Roman"/>
        </w:rPr>
        <w:t>.</w:t>
      </w:r>
      <w:r>
        <w:rPr>
          <w:rFonts w:ascii="Times New Roman" w:hAnsi="Times New Roman"/>
        </w:rPr>
        <w:t xml:space="preserve"> </w:t>
      </w:r>
      <w:r w:rsidRPr="00B02821">
        <w:rPr>
          <w:rFonts w:ascii="Times New Roman" w:hAnsi="Times New Roman"/>
        </w:rPr>
        <w:t xml:space="preserve">In general, the quality scores of </w:t>
      </w:r>
      <w:r>
        <w:rPr>
          <w:rFonts w:ascii="Times New Roman" w:hAnsi="Times New Roman"/>
        </w:rPr>
        <w:t xml:space="preserve">a </w:t>
      </w:r>
      <w:r w:rsidRPr="00B02821">
        <w:rPr>
          <w:rFonts w:ascii="Times New Roman" w:hAnsi="Times New Roman"/>
        </w:rPr>
        <w:t>base decrease as the sequence length increases. A lower quality score indicates that a base has a lower probability of being correct and</w:t>
      </w:r>
      <w:r>
        <w:rPr>
          <w:rFonts w:ascii="Times New Roman" w:hAnsi="Times New Roman"/>
        </w:rPr>
        <w:t xml:space="preserve"> including</w:t>
      </w:r>
      <w:r w:rsidRPr="00B02821">
        <w:rPr>
          <w:rFonts w:ascii="Times New Roman" w:hAnsi="Times New Roman"/>
        </w:rPr>
        <w:t xml:space="preserve"> these poor</w:t>
      </w:r>
      <w:r>
        <w:rPr>
          <w:rFonts w:ascii="Times New Roman" w:hAnsi="Times New Roman"/>
        </w:rPr>
        <w:t xml:space="preserve"> quality</w:t>
      </w:r>
      <w:r w:rsidRPr="00B02821">
        <w:rPr>
          <w:rFonts w:ascii="Times New Roman" w:hAnsi="Times New Roman"/>
        </w:rPr>
        <w:t xml:space="preserve"> bases </w:t>
      </w:r>
      <w:r>
        <w:rPr>
          <w:rFonts w:ascii="Times New Roman" w:hAnsi="Times New Roman"/>
        </w:rPr>
        <w:t xml:space="preserve">would compromise the </w:t>
      </w:r>
      <w:r w:rsidRPr="00B02821">
        <w:rPr>
          <w:rFonts w:ascii="Times New Roman" w:hAnsi="Times New Roman"/>
        </w:rPr>
        <w:t>data analysis.</w:t>
      </w:r>
      <w:r>
        <w:rPr>
          <w:rFonts w:ascii="Times New Roman" w:hAnsi="Times New Roman"/>
        </w:rPr>
        <w:t xml:space="preserve"> </w:t>
      </w:r>
      <w:r w:rsidRPr="00B02821">
        <w:rPr>
          <w:rFonts w:ascii="Times New Roman" w:hAnsi="Times New Roman"/>
        </w:rPr>
        <w:t xml:space="preserve"> Seq2Res uses </w:t>
      </w:r>
      <w:ins w:id="47" w:author="Ram Shrestha" w:date="2014-03-06T21:59:00Z">
        <w:r w:rsidR="005D5A59">
          <w:rPr>
            <w:rFonts w:ascii="Times New Roman" w:hAnsi="Times New Roman"/>
          </w:rPr>
          <w:t xml:space="preserve">quality-trimming tool </w:t>
        </w:r>
      </w:ins>
      <w:r w:rsidRPr="00B02821">
        <w:rPr>
          <w:rFonts w:ascii="Times New Roman" w:hAnsi="Times New Roman"/>
        </w:rPr>
        <w:t>QT</w:t>
      </w:r>
      <w:r>
        <w:rPr>
          <w:rFonts w:ascii="Times New Roman" w:hAnsi="Times New Roman"/>
        </w:rPr>
        <w:t>rim (</w:t>
      </w:r>
      <w:hyperlink r:id="rId10" w:history="1">
        <w:r w:rsidRPr="00AF120B">
          <w:rPr>
            <w:rStyle w:val="Hyperlink"/>
            <w:rFonts w:ascii="Times New Roman" w:hAnsi="Times New Roman"/>
          </w:rPr>
          <w:t>https://hiv.sanbi.ac.za/tools/qtrim</w:t>
        </w:r>
      </w:hyperlink>
      <w:r>
        <w:rPr>
          <w:rFonts w:ascii="Times New Roman" w:hAnsi="Times New Roman"/>
        </w:rPr>
        <w:t>)</w:t>
      </w:r>
      <w:ins w:id="48" w:author="Ram Shrestha" w:date="2014-03-06T22:05:00Z">
        <w:r w:rsidR="00381564">
          <w:rPr>
            <w:rFonts w:ascii="Times New Roman" w:hAnsi="Times New Roman"/>
          </w:rPr>
          <w:t xml:space="preserve"> (Shrestha et.al 2014)</w:t>
        </w:r>
      </w:ins>
      <w:r>
        <w:rPr>
          <w:rFonts w:ascii="Times New Roman" w:hAnsi="Times New Roman"/>
        </w:rPr>
        <w:t xml:space="preserve"> </w:t>
      </w:r>
      <w:r w:rsidRPr="00B02821">
        <w:rPr>
          <w:rFonts w:ascii="Times New Roman" w:hAnsi="Times New Roman"/>
        </w:rPr>
        <w:t xml:space="preserve">for removing these lower quality bases. </w:t>
      </w:r>
      <w:r>
        <w:rPr>
          <w:rFonts w:ascii="Times New Roman" w:hAnsi="Times New Roman"/>
        </w:rPr>
        <w:t xml:space="preserve">Default parameter settings in QTrim are: mean quality score of 20, minimum read length of 50 nucleotides and trimming from 3’ end of a sequence read. </w:t>
      </w:r>
      <w:r w:rsidRPr="00B02821">
        <w:rPr>
          <w:rFonts w:ascii="Times New Roman" w:hAnsi="Times New Roman"/>
        </w:rPr>
        <w:t xml:space="preserve">Seq2Res allows flexibility to control </w:t>
      </w:r>
      <w:r>
        <w:rPr>
          <w:rFonts w:ascii="Times New Roman" w:hAnsi="Times New Roman"/>
        </w:rPr>
        <w:t>these default QTrim parameter settings.</w:t>
      </w:r>
    </w:p>
    <w:p w:rsidR="001036CB" w:rsidRDefault="001036CB" w:rsidP="001036CB">
      <w:pPr>
        <w:spacing w:line="480" w:lineRule="auto"/>
        <w:contextualSpacing/>
        <w:jc w:val="both"/>
        <w:rPr>
          <w:rFonts w:ascii="Times New Roman" w:hAnsi="Times New Roman"/>
        </w:rPr>
      </w:pPr>
    </w:p>
    <w:p w:rsidR="001036CB" w:rsidRPr="0052208B" w:rsidRDefault="001036CB" w:rsidP="001036CB">
      <w:pPr>
        <w:pStyle w:val="ListParagraph"/>
        <w:numPr>
          <w:ilvl w:val="0"/>
          <w:numId w:val="3"/>
          <w:numberingChange w:id="49" w:author="Ram Shrestha" w:date="2013-11-26T13:03:00Z" w:original="%1:5:0:."/>
        </w:numPr>
        <w:spacing w:line="480" w:lineRule="auto"/>
        <w:jc w:val="both"/>
        <w:rPr>
          <w:rFonts w:ascii="Times New Roman" w:hAnsi="Times New Roman"/>
          <w:b/>
        </w:rPr>
      </w:pPr>
      <w:r>
        <w:rPr>
          <w:rFonts w:ascii="Times New Roman" w:hAnsi="Times New Roman"/>
          <w:b/>
        </w:rPr>
        <w:t xml:space="preserve">Binning of sequence reads </w:t>
      </w:r>
      <w:r w:rsidRPr="0052208B">
        <w:rPr>
          <w:rFonts w:ascii="Times New Roman" w:hAnsi="Times New Roman"/>
          <w:b/>
        </w:rPr>
        <w:t xml:space="preserve">by </w:t>
      </w:r>
      <w:r>
        <w:rPr>
          <w:rFonts w:ascii="Times New Roman" w:hAnsi="Times New Roman"/>
          <w:b/>
        </w:rPr>
        <w:t xml:space="preserve">amplicon </w:t>
      </w:r>
      <w:r w:rsidRPr="0052208B">
        <w:rPr>
          <w:rFonts w:ascii="Times New Roman" w:hAnsi="Times New Roman"/>
          <w:b/>
        </w:rPr>
        <w:t>and MID</w:t>
      </w:r>
    </w:p>
    <w:p w:rsidR="001036CB" w:rsidRDefault="001036CB" w:rsidP="001036CB">
      <w:pPr>
        <w:spacing w:line="480" w:lineRule="auto"/>
        <w:jc w:val="both"/>
        <w:rPr>
          <w:rFonts w:ascii="Times New Roman" w:hAnsi="Times New Roman"/>
        </w:rPr>
      </w:pPr>
      <w:r>
        <w:rPr>
          <w:rFonts w:ascii="Times New Roman" w:hAnsi="Times New Roman"/>
        </w:rPr>
        <w:t xml:space="preserve">Once sequence reads have been quality trimmed the information contained in </w:t>
      </w:r>
      <w:r w:rsidR="008A6800">
        <w:rPr>
          <w:rFonts w:ascii="Times New Roman" w:hAnsi="Times New Roman"/>
        </w:rPr>
        <w:t xml:space="preserve">the </w:t>
      </w:r>
      <w:r>
        <w:rPr>
          <w:rFonts w:ascii="Times New Roman" w:hAnsi="Times New Roman"/>
        </w:rPr>
        <w:t xml:space="preserve">sequence </w:t>
      </w:r>
      <w:r w:rsidR="008A6800">
        <w:rPr>
          <w:rFonts w:ascii="Times New Roman" w:hAnsi="Times New Roman"/>
        </w:rPr>
        <w:t>ID</w:t>
      </w:r>
      <w:r>
        <w:rPr>
          <w:rFonts w:ascii="Times New Roman" w:hAnsi="Times New Roman"/>
        </w:rPr>
        <w:t xml:space="preserve">s is used to bin </w:t>
      </w:r>
      <w:r w:rsidR="008A6800">
        <w:rPr>
          <w:rFonts w:ascii="Times New Roman" w:hAnsi="Times New Roman"/>
        </w:rPr>
        <w:t xml:space="preserve">groups of sequences </w:t>
      </w:r>
      <w:r>
        <w:rPr>
          <w:rFonts w:ascii="Times New Roman" w:hAnsi="Times New Roman"/>
        </w:rPr>
        <w:t>on the basis of</w:t>
      </w:r>
      <w:r w:rsidRPr="00B02821">
        <w:rPr>
          <w:rFonts w:ascii="Times New Roman" w:hAnsi="Times New Roman"/>
        </w:rPr>
        <w:t xml:space="preserve"> sample</w:t>
      </w:r>
      <w:r>
        <w:rPr>
          <w:rFonts w:ascii="Times New Roman" w:hAnsi="Times New Roman"/>
        </w:rPr>
        <w:t>/MID</w:t>
      </w:r>
      <w:r w:rsidR="008A6800">
        <w:rPr>
          <w:rFonts w:ascii="Times New Roman" w:hAnsi="Times New Roman"/>
        </w:rPr>
        <w:t>,</w:t>
      </w:r>
      <w:r w:rsidRPr="00B02821">
        <w:rPr>
          <w:rFonts w:ascii="Times New Roman" w:hAnsi="Times New Roman"/>
        </w:rPr>
        <w:t xml:space="preserve"> </w:t>
      </w:r>
      <w:r>
        <w:rPr>
          <w:rFonts w:ascii="Times New Roman" w:hAnsi="Times New Roman"/>
        </w:rPr>
        <w:t>and then by amplicon</w:t>
      </w:r>
      <w:r w:rsidRPr="00B02821">
        <w:rPr>
          <w:rFonts w:ascii="Times New Roman" w:hAnsi="Times New Roman"/>
        </w:rPr>
        <w:t>.</w:t>
      </w:r>
      <w:r>
        <w:rPr>
          <w:rFonts w:ascii="Times New Roman" w:hAnsi="Times New Roman"/>
        </w:rPr>
        <w:t xml:space="preserve">  All subsequent analysis is performed on each ‘bin’ of sequences concurrently using a high-performance computing cluster. </w:t>
      </w:r>
    </w:p>
    <w:p w:rsidR="001036CB" w:rsidRPr="0052208B" w:rsidRDefault="001036CB" w:rsidP="001036CB">
      <w:pPr>
        <w:spacing w:line="480" w:lineRule="auto"/>
        <w:jc w:val="both"/>
        <w:rPr>
          <w:rFonts w:ascii="Times New Roman" w:hAnsi="Times New Roman"/>
        </w:rPr>
      </w:pPr>
    </w:p>
    <w:p w:rsidR="001036CB" w:rsidRPr="00B02821"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beringChange w:id="50" w:author="Ram Shrestha" w:date="2013-11-26T13:03:00Z" w:original="%1:6:0:."/>
        </w:numPr>
        <w:spacing w:line="480" w:lineRule="auto"/>
        <w:jc w:val="both"/>
        <w:rPr>
          <w:rFonts w:ascii="Times New Roman" w:hAnsi="Times New Roman"/>
          <w:b/>
        </w:rPr>
      </w:pPr>
      <w:r w:rsidRPr="00E03A7F">
        <w:rPr>
          <w:rFonts w:ascii="Times New Roman" w:hAnsi="Times New Roman"/>
          <w:b/>
        </w:rPr>
        <w:t>Reference Mapping</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The high quality s</w:t>
      </w:r>
      <w:r w:rsidRPr="00B02821">
        <w:rPr>
          <w:rFonts w:ascii="Times New Roman" w:hAnsi="Times New Roman"/>
        </w:rPr>
        <w:t>equence</w:t>
      </w:r>
      <w:r>
        <w:rPr>
          <w:rFonts w:ascii="Times New Roman" w:hAnsi="Times New Roman"/>
        </w:rPr>
        <w:t xml:space="preserve"> reads in each bin </w:t>
      </w:r>
      <w:r w:rsidRPr="00B02821">
        <w:rPr>
          <w:rFonts w:ascii="Times New Roman" w:hAnsi="Times New Roman"/>
        </w:rPr>
        <w:t xml:space="preserve">are </w:t>
      </w:r>
      <w:r>
        <w:rPr>
          <w:rFonts w:ascii="Times New Roman" w:hAnsi="Times New Roman"/>
        </w:rPr>
        <w:t xml:space="preserve">mapped to the full HXB2 </w:t>
      </w:r>
      <w:r w:rsidR="00CE70A9" w:rsidRPr="00CE70A9">
        <w:rPr>
          <w:rFonts w:ascii="Times New Roman" w:hAnsi="Times New Roman"/>
          <w:i/>
        </w:rPr>
        <w:t>pol</w:t>
      </w:r>
      <w:r>
        <w:rPr>
          <w:rFonts w:ascii="Times New Roman" w:hAnsi="Times New Roman"/>
        </w:rPr>
        <w:t xml:space="preserve"> gene reference sequence</w:t>
      </w:r>
      <w:r w:rsidRPr="00B02821">
        <w:rPr>
          <w:rFonts w:ascii="Times New Roman" w:hAnsi="Times New Roman"/>
        </w:rPr>
        <w:t xml:space="preserve">. </w:t>
      </w:r>
      <w:r>
        <w:rPr>
          <w:rFonts w:ascii="Times New Roman" w:hAnsi="Times New Roman"/>
        </w:rPr>
        <w:t xml:space="preserve">This mapping step is one of the most critical steps of the entire pipeline as it is here that we are able to correct both PCR- and sequencing-induced errors in sequence reads. </w:t>
      </w:r>
      <w:r w:rsidRPr="00B02821">
        <w:rPr>
          <w:rFonts w:ascii="Times New Roman" w:hAnsi="Times New Roman"/>
        </w:rPr>
        <w:t xml:space="preserve"> RAMICS (Rapid Am</w:t>
      </w:r>
      <w:r>
        <w:rPr>
          <w:rFonts w:ascii="Times New Roman" w:hAnsi="Times New Roman"/>
        </w:rPr>
        <w:t xml:space="preserve">plicon Mapping In Codon Space) is a tool that has been developed by Imogen Wright (a PhD student in the research group of Prof Simon Travers, manuscript currently under review in </w:t>
      </w:r>
      <w:r w:rsidR="008A6800">
        <w:rPr>
          <w:rFonts w:ascii="Times New Roman" w:hAnsi="Times New Roman"/>
        </w:rPr>
        <w:t>N</w:t>
      </w:r>
      <w:r>
        <w:rPr>
          <w:rFonts w:ascii="Times New Roman" w:hAnsi="Times New Roman"/>
        </w:rPr>
        <w:t xml:space="preserve">ucleic </w:t>
      </w:r>
      <w:r w:rsidR="008A6800">
        <w:rPr>
          <w:rFonts w:ascii="Times New Roman" w:hAnsi="Times New Roman"/>
        </w:rPr>
        <w:t>A</w:t>
      </w:r>
      <w:r>
        <w:rPr>
          <w:rFonts w:ascii="Times New Roman" w:hAnsi="Times New Roman"/>
        </w:rPr>
        <w:t xml:space="preserve">cids </w:t>
      </w:r>
      <w:r w:rsidR="008A6800">
        <w:rPr>
          <w:rFonts w:ascii="Times New Roman" w:hAnsi="Times New Roman"/>
        </w:rPr>
        <w:t>R</w:t>
      </w:r>
      <w:r>
        <w:rPr>
          <w:rFonts w:ascii="Times New Roman" w:hAnsi="Times New Roman"/>
        </w:rPr>
        <w:t>esearch) that maps sequence reads to a reference sequence using hidden Markov models in “codon-space” and is capable of identifying, and accounting for, PCR- and sequencing-induced errors in sequence reads during the mapping process.  RAMICS is particularly powerful at homopolymer regions, accurately identifying the over- or under-call of nucleotides. Further, RAMICS is able to identify whether each sequence read is full length and maps to the entire amplicon.</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In Seq2Res, RAMICS maps amplicon sequence reads to a subsequence of the reference sequence that correspond to amplicon specific optimal full-length sequence. For example, if an amplicon optimal start and end codon positions are 66 and 100</w:t>
      </w:r>
      <w:r w:rsidR="004D6429">
        <w:rPr>
          <w:rFonts w:ascii="Times New Roman" w:hAnsi="Times New Roman"/>
        </w:rPr>
        <w:t xml:space="preserve"> respectively</w:t>
      </w:r>
      <w:r w:rsidR="008A6800">
        <w:rPr>
          <w:rFonts w:ascii="Times New Roman" w:hAnsi="Times New Roman"/>
        </w:rPr>
        <w:t>, which</w:t>
      </w:r>
      <w:r>
        <w:rPr>
          <w:rFonts w:ascii="Times New Roman" w:hAnsi="Times New Roman"/>
        </w:rPr>
        <w:t xml:space="preserve"> </w:t>
      </w:r>
      <w:r w:rsidR="00656752">
        <w:rPr>
          <w:rFonts w:ascii="Times New Roman" w:hAnsi="Times New Roman"/>
        </w:rPr>
        <w:t>correspond</w:t>
      </w:r>
      <w:r>
        <w:rPr>
          <w:rFonts w:ascii="Times New Roman" w:hAnsi="Times New Roman"/>
        </w:rPr>
        <w:t xml:space="preserve"> to the HIV </w:t>
      </w:r>
      <w:r w:rsidR="00FB45D5" w:rsidRPr="00FB45D5">
        <w:rPr>
          <w:rFonts w:ascii="Times New Roman" w:hAnsi="Times New Roman"/>
          <w:i/>
        </w:rPr>
        <w:t>pol</w:t>
      </w:r>
      <w:r>
        <w:rPr>
          <w:rFonts w:ascii="Times New Roman" w:hAnsi="Times New Roman"/>
        </w:rPr>
        <w:t xml:space="preserve"> reference sequence, RAMICS </w:t>
      </w:r>
      <w:r w:rsidR="00913437">
        <w:rPr>
          <w:rFonts w:ascii="Times New Roman" w:hAnsi="Times New Roman"/>
        </w:rPr>
        <w:t>copies</w:t>
      </w:r>
      <w:r>
        <w:rPr>
          <w:rFonts w:ascii="Times New Roman" w:hAnsi="Times New Roman"/>
        </w:rPr>
        <w:t xml:space="preserve"> the nucleotide sequence from codon 66 to 100 of the reference sequence and maps the amplicon sequence reads to it.</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RAMICS </w:t>
      </w:r>
      <w:r w:rsidR="00661489">
        <w:rPr>
          <w:rFonts w:ascii="Times New Roman" w:hAnsi="Times New Roman"/>
        </w:rPr>
        <w:t xml:space="preserve">provides </w:t>
      </w:r>
      <w:r>
        <w:rPr>
          <w:rFonts w:ascii="Times New Roman" w:hAnsi="Times New Roman"/>
        </w:rPr>
        <w:t xml:space="preserve">a novel ‘fasta-like’ (fastm) </w:t>
      </w:r>
      <w:r w:rsidR="00661489">
        <w:rPr>
          <w:rFonts w:ascii="Times New Roman" w:hAnsi="Times New Roman"/>
        </w:rPr>
        <w:t xml:space="preserve">output </w:t>
      </w:r>
      <w:r>
        <w:rPr>
          <w:rFonts w:ascii="Times New Roman" w:hAnsi="Times New Roman"/>
        </w:rPr>
        <w:t>file (</w:t>
      </w:r>
      <w:r w:rsidRPr="00200EC3">
        <w:rPr>
          <w:rFonts w:ascii="Times New Roman" w:hAnsi="Times New Roman"/>
          <w:b/>
        </w:rPr>
        <w:t>Figure 4.</w:t>
      </w:r>
      <w:r>
        <w:rPr>
          <w:rFonts w:ascii="Times New Roman" w:hAnsi="Times New Roman"/>
          <w:b/>
        </w:rPr>
        <w:t>5</w:t>
      </w:r>
      <w:r>
        <w:rPr>
          <w:rFonts w:ascii="Times New Roman" w:hAnsi="Times New Roman"/>
        </w:rPr>
        <w:t xml:space="preserve">) that, for each read, details what amino acid is present at each position in the read relative to the HXB2 reference sequence.  Any single or double nucleotide insertions resulting from PCR or sequencing error are, thus, removed from subsequent analysis.  Any full codon sized insertions or deletions are identified and documented in the fastm output file.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p>
    <w:p w:rsidR="001036CB" w:rsidRPr="00974189" w:rsidRDefault="001036CB" w:rsidP="001036CB">
      <w:pPr>
        <w:pStyle w:val="ListParagraph"/>
        <w:numPr>
          <w:ilvl w:val="0"/>
          <w:numId w:val="3"/>
          <w:numberingChange w:id="51" w:author="Ram Shrestha" w:date="2013-11-26T13:03:00Z" w:original="%1:7:0:."/>
        </w:numPr>
        <w:spacing w:line="480" w:lineRule="auto"/>
        <w:jc w:val="both"/>
        <w:rPr>
          <w:rFonts w:ascii="Times New Roman" w:hAnsi="Times New Roman"/>
          <w:b/>
        </w:rPr>
      </w:pPr>
      <w:r w:rsidRPr="00974189">
        <w:rPr>
          <w:rFonts w:ascii="Times New Roman" w:hAnsi="Times New Roman"/>
          <w:b/>
        </w:rPr>
        <w:t>Codon position translation</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every sequence read written to the fastm file, </w:t>
      </w:r>
      <w:r w:rsidRPr="00B02821">
        <w:rPr>
          <w:rFonts w:ascii="Times New Roman" w:hAnsi="Times New Roman"/>
        </w:rPr>
        <w:t xml:space="preserve">Seq2Res translates </w:t>
      </w:r>
      <w:r>
        <w:rPr>
          <w:rFonts w:ascii="Times New Roman" w:hAnsi="Times New Roman"/>
        </w:rPr>
        <w:t xml:space="preserve">each </w:t>
      </w:r>
      <w:r w:rsidRPr="00B02821">
        <w:rPr>
          <w:rFonts w:ascii="Times New Roman" w:hAnsi="Times New Roman"/>
        </w:rPr>
        <w:t xml:space="preserve">codon position </w:t>
      </w:r>
      <w:r>
        <w:rPr>
          <w:rFonts w:ascii="Times New Roman" w:hAnsi="Times New Roman"/>
        </w:rPr>
        <w:t xml:space="preserve">that was </w:t>
      </w:r>
      <w:r w:rsidR="00661489">
        <w:rPr>
          <w:rFonts w:ascii="Times New Roman" w:hAnsi="Times New Roman"/>
        </w:rPr>
        <w:t xml:space="preserve">produced </w:t>
      </w:r>
      <w:r w:rsidRPr="00B02821">
        <w:rPr>
          <w:rFonts w:ascii="Times New Roman" w:hAnsi="Times New Roman"/>
        </w:rPr>
        <w:t>with respect to the reference sequence</w:t>
      </w:r>
      <w:r>
        <w:rPr>
          <w:rFonts w:ascii="Times New Roman" w:hAnsi="Times New Roman"/>
        </w:rPr>
        <w:t xml:space="preserve"> (the HXB2 full </w:t>
      </w:r>
      <w:r w:rsidRPr="00974189">
        <w:rPr>
          <w:rFonts w:ascii="Times New Roman" w:hAnsi="Times New Roman"/>
          <w:i/>
        </w:rPr>
        <w:t>pol</w:t>
      </w:r>
      <w:r>
        <w:rPr>
          <w:rFonts w:ascii="Times New Roman" w:hAnsi="Times New Roman"/>
          <w:i/>
        </w:rPr>
        <w:t xml:space="preserve"> sequence</w:t>
      </w:r>
      <w:r>
        <w:rPr>
          <w:rFonts w:ascii="Times New Roman" w:hAnsi="Times New Roman"/>
        </w:rPr>
        <w:t>) in</w:t>
      </w:r>
      <w:r w:rsidRPr="00B02821">
        <w:rPr>
          <w:rFonts w:ascii="Times New Roman" w:hAnsi="Times New Roman"/>
        </w:rPr>
        <w:t xml:space="preserve">to codon positions </w:t>
      </w:r>
      <w:r>
        <w:rPr>
          <w:rFonts w:ascii="Times New Roman" w:hAnsi="Times New Roman"/>
        </w:rPr>
        <w:t>relative to the gene(s) that the amplicon covers (protease, reverse transcriptase or integrase)</w:t>
      </w:r>
      <w:r w:rsidRPr="00B02821">
        <w:rPr>
          <w:rFonts w:ascii="Times New Roman" w:hAnsi="Times New Roman"/>
        </w:rPr>
        <w:t xml:space="preserve">. </w:t>
      </w:r>
      <w:r>
        <w:rPr>
          <w:rFonts w:ascii="Times New Roman" w:hAnsi="Times New Roman"/>
        </w:rPr>
        <w:t xml:space="preserve">For example, the codon positions 57 and 156 in HIV </w:t>
      </w:r>
      <w:r w:rsidRPr="00974189">
        <w:rPr>
          <w:rFonts w:ascii="Times New Roman" w:hAnsi="Times New Roman"/>
          <w:i/>
        </w:rPr>
        <w:t>pol</w:t>
      </w:r>
      <w:r>
        <w:rPr>
          <w:rFonts w:ascii="Times New Roman" w:hAnsi="Times New Roman"/>
        </w:rPr>
        <w:t xml:space="preserve"> sequence are translated to </w:t>
      </w:r>
      <w:r w:rsidR="00661489">
        <w:rPr>
          <w:rFonts w:ascii="Times New Roman" w:hAnsi="Times New Roman"/>
        </w:rPr>
        <w:t xml:space="preserve">the </w:t>
      </w:r>
      <w:r>
        <w:rPr>
          <w:rFonts w:ascii="Times New Roman" w:hAnsi="Times New Roman"/>
        </w:rPr>
        <w:t xml:space="preserve">protease codon position 1 and reverse transcriptase codon position 1 respectively.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each read, the amino acid present at all positions evaluated as part of the Stanford HIV resistance testing algorithm  </w:t>
      </w:r>
      <w:r>
        <w:rPr>
          <w:rFonts w:ascii="Times New Roman" w:hAnsi="Times New Roman"/>
          <w:noProof/>
        </w:rPr>
        <w:t>(Liu and Shafer, 2006)</w:t>
      </w:r>
      <w:r>
        <w:rPr>
          <w:rFonts w:ascii="Times New Roman" w:hAnsi="Times New Roman"/>
        </w:rPr>
        <w:t xml:space="preserve"> are extracted and saved to a file in the format required for submission to the Stanford algorithm (</w:t>
      </w:r>
      <w:r w:rsidRPr="003B115B">
        <w:rPr>
          <w:rFonts w:ascii="Times New Roman" w:hAnsi="Times New Roman"/>
          <w:b/>
        </w:rPr>
        <w:t>Figure 4.</w:t>
      </w:r>
      <w:r>
        <w:rPr>
          <w:rFonts w:ascii="Times New Roman" w:hAnsi="Times New Roman"/>
          <w:b/>
        </w:rPr>
        <w:t>6</w:t>
      </w:r>
      <w:r>
        <w:rPr>
          <w:rFonts w:ascii="Times New Roman" w:hAnsi="Times New Roman"/>
        </w:rPr>
        <w:t xml:space="preserve">). </w:t>
      </w:r>
    </w:p>
    <w:p w:rsidR="001036CB"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beringChange w:id="52" w:author="Ram Shrestha" w:date="2013-11-26T13:03:00Z" w:original="%1:8:0:."/>
        </w:numPr>
        <w:spacing w:line="480" w:lineRule="auto"/>
        <w:jc w:val="both"/>
        <w:rPr>
          <w:rFonts w:ascii="Times New Roman" w:hAnsi="Times New Roman"/>
          <w:b/>
        </w:rPr>
      </w:pPr>
      <w:r w:rsidRPr="00E03A7F">
        <w:rPr>
          <w:rFonts w:ascii="Times New Roman" w:hAnsi="Times New Roman"/>
          <w:b/>
        </w:rPr>
        <w:t>Resistance Testing</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resistance testing we use </w:t>
      </w:r>
      <w:r w:rsidR="00661489">
        <w:rPr>
          <w:rFonts w:ascii="Times New Roman" w:hAnsi="Times New Roman"/>
        </w:rPr>
        <w:t xml:space="preserve">a </w:t>
      </w:r>
      <w:r>
        <w:rPr>
          <w:rFonts w:ascii="Times New Roman" w:hAnsi="Times New Roman"/>
        </w:rPr>
        <w:t xml:space="preserve">locally installed version of the Stanford HIVdb </w:t>
      </w:r>
      <w:r w:rsidR="00661489">
        <w:rPr>
          <w:rFonts w:ascii="Times New Roman" w:hAnsi="Times New Roman"/>
        </w:rPr>
        <w:t>resistance-testing</w:t>
      </w:r>
      <w:r>
        <w:rPr>
          <w:rFonts w:ascii="Times New Roman" w:hAnsi="Times New Roman"/>
        </w:rPr>
        <w:t xml:space="preserve"> algorithm (Sierra – kindly provided by Tommy Liu and Robert Schafer)</w:t>
      </w:r>
      <w:r w:rsidR="009F3605">
        <w:rPr>
          <w:rFonts w:ascii="Times New Roman" w:hAnsi="Times New Roman"/>
          <w:noProof/>
        </w:rPr>
        <w:t xml:space="preserve"> </w:t>
      </w:r>
      <w:r w:rsidR="003E01F8">
        <w:rPr>
          <w:rFonts w:ascii="Times New Roman" w:hAnsi="Times New Roman"/>
        </w:rPr>
        <w:fldChar w:fldCharType="begin"/>
      </w:r>
      <w:r w:rsidR="00707E8E">
        <w:rPr>
          <w:rFonts w:ascii="Times New Roman" w:hAnsi="Times New Roman"/>
        </w:rPr>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sidR="003E01F8">
        <w:rPr>
          <w:rFonts w:ascii="Times New Roman" w:hAnsi="Times New Roman"/>
        </w:rPr>
        <w:fldChar w:fldCharType="separate"/>
      </w:r>
      <w:r w:rsidR="00707E8E">
        <w:rPr>
          <w:rFonts w:ascii="Times New Roman" w:hAnsi="Times New Roman"/>
          <w:noProof/>
        </w:rPr>
        <w:t>(Liu and Shafer, 2006)</w:t>
      </w:r>
      <w:r w:rsidR="003E01F8">
        <w:rPr>
          <w:rFonts w:ascii="Times New Roman" w:hAnsi="Times New Roman"/>
        </w:rPr>
        <w:fldChar w:fldCharType="end"/>
      </w:r>
      <w:r>
        <w:rPr>
          <w:rFonts w:ascii="Times New Roman" w:hAnsi="Times New Roman"/>
        </w:rPr>
        <w:t xml:space="preserve">. For each sequence read contained in the submitted file, the Sierra algorithm </w:t>
      </w:r>
      <w:r w:rsidR="00FB45D5" w:rsidRPr="00FB45D5">
        <w:rPr>
          <w:rFonts w:ascii="Times New Roman" w:hAnsi="Times New Roman"/>
        </w:rPr>
        <w:t>produces</w:t>
      </w:r>
      <w:r w:rsidR="00661489">
        <w:rPr>
          <w:rFonts w:ascii="Times New Roman" w:hAnsi="Times New Roman"/>
        </w:rPr>
        <w:t xml:space="preserve"> </w:t>
      </w:r>
      <w:r>
        <w:rPr>
          <w:rFonts w:ascii="Times New Roman" w:hAnsi="Times New Roman"/>
        </w:rPr>
        <w:t>the drug resistance result in a XML file detailing their resistance level to all drugs– Resistant (R), Intermediate (I) or Susceptible (S) as well as the relevant drug resistant mutations (DRMs) present.</w:t>
      </w:r>
    </w:p>
    <w:p w:rsidR="001036CB"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beringChange w:id="53" w:author="Ram Shrestha" w:date="2013-11-26T13:03:00Z" w:original="%1:9:0:."/>
        </w:numPr>
        <w:spacing w:line="480" w:lineRule="auto"/>
        <w:jc w:val="both"/>
        <w:rPr>
          <w:rFonts w:ascii="Times New Roman" w:hAnsi="Times New Roman"/>
          <w:b/>
        </w:rPr>
      </w:pPr>
      <w:r>
        <w:rPr>
          <w:rFonts w:ascii="Times New Roman" w:hAnsi="Times New Roman"/>
          <w:b/>
        </w:rPr>
        <w:t>Resistance report presentation</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Seq2Res processes </w:t>
      </w:r>
      <w:r w:rsidR="00017D34">
        <w:rPr>
          <w:rFonts w:ascii="Times New Roman" w:hAnsi="Times New Roman"/>
        </w:rPr>
        <w:t>the</w:t>
      </w:r>
      <w:r>
        <w:rPr>
          <w:rFonts w:ascii="Times New Roman" w:hAnsi="Times New Roman"/>
        </w:rPr>
        <w:t xml:space="preserve"> XML file </w:t>
      </w:r>
      <w:r w:rsidR="00017D34">
        <w:rPr>
          <w:rFonts w:ascii="Times New Roman" w:hAnsi="Times New Roman"/>
        </w:rPr>
        <w:t xml:space="preserve">output from Sierra </w:t>
      </w:r>
      <w:r>
        <w:rPr>
          <w:rFonts w:ascii="Times New Roman" w:hAnsi="Times New Roman"/>
        </w:rPr>
        <w:t>to obtain sequence name, DRMs and resistance level of the DRMs in each sequence. The information obtained</w:t>
      </w:r>
      <w:r w:rsidR="0025261C">
        <w:rPr>
          <w:rFonts w:ascii="Times New Roman" w:hAnsi="Times New Roman"/>
        </w:rPr>
        <w:t xml:space="preserve"> per sequence</w:t>
      </w:r>
      <w:r>
        <w:rPr>
          <w:rFonts w:ascii="Times New Roman" w:hAnsi="Times New Roman"/>
        </w:rPr>
        <w:t xml:space="preserve"> </w:t>
      </w:r>
      <w:r w:rsidR="00424358">
        <w:rPr>
          <w:rFonts w:ascii="Times New Roman" w:hAnsi="Times New Roman"/>
        </w:rPr>
        <w:t>is</w:t>
      </w:r>
      <w:r>
        <w:rPr>
          <w:rFonts w:ascii="Times New Roman" w:hAnsi="Times New Roman"/>
        </w:rPr>
        <w:t xml:space="preserve"> stored </w:t>
      </w:r>
      <w:r w:rsidR="0025261C">
        <w:rPr>
          <w:rFonts w:ascii="Times New Roman" w:hAnsi="Times New Roman"/>
        </w:rPr>
        <w:t xml:space="preserve">in a row </w:t>
      </w:r>
      <w:r>
        <w:rPr>
          <w:rFonts w:ascii="Times New Roman" w:hAnsi="Times New Roman"/>
        </w:rPr>
        <w:t xml:space="preserve">in a </w:t>
      </w:r>
      <w:r w:rsidR="008E74B8">
        <w:rPr>
          <w:rFonts w:ascii="Times New Roman" w:hAnsi="Times New Roman"/>
        </w:rPr>
        <w:t xml:space="preserve">tabulated </w:t>
      </w:r>
      <w:r>
        <w:rPr>
          <w:rFonts w:ascii="Times New Roman" w:hAnsi="Times New Roman"/>
        </w:rPr>
        <w:t>tab-delimited file</w:t>
      </w:r>
      <w:r w:rsidR="0025261C">
        <w:rPr>
          <w:rFonts w:ascii="Times New Roman" w:hAnsi="Times New Roman"/>
        </w:rPr>
        <w:t>.</w:t>
      </w:r>
      <w:r w:rsidR="0044524D">
        <w:rPr>
          <w:rFonts w:ascii="Times New Roman" w:hAnsi="Times New Roman"/>
        </w:rPr>
        <w:t xml:space="preserve"> </w:t>
      </w:r>
      <w:r w:rsidR="0025261C">
        <w:rPr>
          <w:rFonts w:ascii="Times New Roman" w:hAnsi="Times New Roman"/>
        </w:rPr>
        <w:t>T</w:t>
      </w:r>
      <w:r w:rsidR="0044524D">
        <w:rPr>
          <w:rFonts w:ascii="Times New Roman" w:hAnsi="Times New Roman"/>
        </w:rPr>
        <w:t xml:space="preserve">he first ten columns </w:t>
      </w:r>
      <w:r w:rsidR="0025261C">
        <w:rPr>
          <w:rFonts w:ascii="Times New Roman" w:hAnsi="Times New Roman"/>
        </w:rPr>
        <w:t xml:space="preserve">of each row in the file </w:t>
      </w:r>
      <w:r>
        <w:rPr>
          <w:rFonts w:ascii="Times New Roman" w:hAnsi="Times New Roman"/>
        </w:rPr>
        <w:t>contain user and sequence information. The order of the information in the first ten columns are USERID, JOBID, input file name, sample name, the MID of the sample, a sequence read ID, number of the sequences with that sequence read ID, the amplicon name of the sequence, strand orientation (forward or reverse) of the sequence and the length of the sequence. From column 11, a resistance level</w:t>
      </w:r>
      <w:r w:rsidR="0025261C">
        <w:rPr>
          <w:rFonts w:ascii="Times New Roman" w:hAnsi="Times New Roman"/>
        </w:rPr>
        <w:t xml:space="preserve"> (R, I or S)</w:t>
      </w:r>
      <w:r>
        <w:rPr>
          <w:rFonts w:ascii="Times New Roman" w:hAnsi="Times New Roman"/>
        </w:rPr>
        <w:t xml:space="preserve"> to a specific drug appears at odd columns and the pertinent DRMs to that resistance call follow in each of the even columns. For example, a resistance call “R” to Abacavir </w:t>
      </w:r>
      <w:r w:rsidR="00424358">
        <w:rPr>
          <w:rFonts w:ascii="Times New Roman" w:hAnsi="Times New Roman"/>
        </w:rPr>
        <w:t>(ABC)</w:t>
      </w:r>
      <w:r>
        <w:rPr>
          <w:rFonts w:ascii="Times New Roman" w:hAnsi="Times New Roman"/>
        </w:rPr>
        <w:t xml:space="preserve"> may appear at column 11 and DRM </w:t>
      </w:r>
      <w:r w:rsidRPr="00CC6F4B">
        <w:rPr>
          <w:rFonts w:ascii="Times New Roman" w:hAnsi="Times New Roman"/>
        </w:rPr>
        <w:t>K65R</w:t>
      </w:r>
      <w:r w:rsidR="00424358">
        <w:rPr>
          <w:rFonts w:ascii="Times New Roman" w:hAnsi="Times New Roman"/>
        </w:rPr>
        <w:t xml:space="preserve"> </w:t>
      </w:r>
      <w:r>
        <w:rPr>
          <w:rFonts w:ascii="Times New Roman" w:hAnsi="Times New Roman"/>
        </w:rPr>
        <w:t xml:space="preserve">from a sequence that </w:t>
      </w:r>
      <w:ins w:id="54" w:author="Ram Shrestha" w:date="2014-03-06T23:07:00Z">
        <w:r w:rsidR="003F6EE7">
          <w:rPr>
            <w:rFonts w:ascii="Times New Roman" w:hAnsi="Times New Roman"/>
          </w:rPr>
          <w:t xml:space="preserve">is </w:t>
        </w:r>
      </w:ins>
      <w:r>
        <w:rPr>
          <w:rFonts w:ascii="Times New Roman" w:hAnsi="Times New Roman"/>
        </w:rPr>
        <w:t xml:space="preserve">resistant (R) to the first drug </w:t>
      </w:r>
      <w:r w:rsidR="00424358">
        <w:rPr>
          <w:rFonts w:ascii="Times New Roman" w:hAnsi="Times New Roman"/>
        </w:rPr>
        <w:t>ABC</w:t>
      </w:r>
      <w:r>
        <w:rPr>
          <w:rFonts w:ascii="Times New Roman" w:hAnsi="Times New Roman"/>
        </w:rPr>
        <w:t xml:space="preserve"> may appear in column 12. </w:t>
      </w:r>
      <w:r w:rsidR="009E0D1A">
        <w:rPr>
          <w:rFonts w:ascii="Times New Roman" w:hAnsi="Times New Roman"/>
        </w:rPr>
        <w:t>Similarly, the resistance level and DRMs for the drug didanosine (d4T) appear in column 13 and 14 respectively. This is followed for a defined order of antiretroviral drugs (</w:t>
      </w:r>
      <w:r w:rsidR="00FB45D5" w:rsidRPr="00FB45D5">
        <w:rPr>
          <w:rFonts w:ascii="Times New Roman" w:hAnsi="Times New Roman"/>
          <w:b/>
        </w:rPr>
        <w:t>Table 4.</w:t>
      </w:r>
      <w:r w:rsidR="004A221A">
        <w:rPr>
          <w:rFonts w:ascii="Times New Roman" w:hAnsi="Times New Roman"/>
          <w:b/>
        </w:rPr>
        <w:t>1</w:t>
      </w:r>
      <w:r w:rsidR="009E0D1A">
        <w:rPr>
          <w:rFonts w:ascii="Times New Roman" w:hAnsi="Times New Roman"/>
        </w:rPr>
        <w:t xml:space="preserve">). </w:t>
      </w:r>
      <w:r>
        <w:rPr>
          <w:rFonts w:ascii="Times New Roman" w:hAnsi="Times New Roman"/>
        </w:rPr>
        <w:t>If a sequence read does not cover DRM codon positions associated with a drug, a “</w:t>
      </w:r>
      <w:ins w:id="55" w:author="Ram Shrestha" w:date="2014-03-06T23:09:00Z">
        <w:r w:rsidR="003F6EE7">
          <w:rPr>
            <w:rFonts w:ascii="Times New Roman" w:hAnsi="Times New Roman"/>
          </w:rPr>
          <w:t xml:space="preserve"> dash</w:t>
        </w:r>
      </w:ins>
      <w:ins w:id="56" w:author="Ram Shrestha" w:date="2014-03-06T23:10:00Z">
        <w:r w:rsidR="003F6EE7">
          <w:rPr>
            <w:rFonts w:ascii="Times New Roman" w:hAnsi="Times New Roman"/>
          </w:rPr>
          <w:t xml:space="preserve"> ( - )” </w:t>
        </w:r>
      </w:ins>
      <w:r>
        <w:rPr>
          <w:rFonts w:ascii="Times New Roman" w:hAnsi="Times New Roman"/>
        </w:rPr>
        <w:t xml:space="preserve"> </w:t>
      </w:r>
      <w:r w:rsidR="00017D34">
        <w:rPr>
          <w:rFonts w:ascii="Times New Roman" w:hAnsi="Times New Roman"/>
        </w:rPr>
        <w:t>is output to</w:t>
      </w:r>
      <w:r>
        <w:rPr>
          <w:rFonts w:ascii="Times New Roman" w:hAnsi="Times New Roman"/>
        </w:rPr>
        <w:t xml:space="preserve"> the columns for that drug. For example, if a sequence covers only protease gene region and not reverse transcriptase gene, the table lists out resistance levels and the associated DRMs for PI drugs and “-“ for reverse transcriptase inhibitor drugs.  Thus, this step generates an easily searchable table from which all other results and conclusions are generated.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From the table, the </w:t>
      </w:r>
      <w:r w:rsidR="00633237">
        <w:rPr>
          <w:rFonts w:ascii="Times New Roman" w:hAnsi="Times New Roman"/>
        </w:rPr>
        <w:t xml:space="preserve">number </w:t>
      </w:r>
      <w:r>
        <w:rPr>
          <w:rFonts w:ascii="Times New Roman" w:hAnsi="Times New Roman"/>
        </w:rPr>
        <w:t xml:space="preserve">of sequence reads that are predicted </w:t>
      </w:r>
      <w:r w:rsidR="00661489">
        <w:rPr>
          <w:rFonts w:ascii="Times New Roman" w:hAnsi="Times New Roman"/>
        </w:rPr>
        <w:t xml:space="preserve">to have </w:t>
      </w:r>
      <w:r>
        <w:rPr>
          <w:rFonts w:ascii="Times New Roman" w:hAnsi="Times New Roman"/>
        </w:rPr>
        <w:t>high resistan</w:t>
      </w:r>
      <w:r w:rsidR="00661489">
        <w:rPr>
          <w:rFonts w:ascii="Times New Roman" w:hAnsi="Times New Roman"/>
        </w:rPr>
        <w:t>ce</w:t>
      </w:r>
      <w:r>
        <w:rPr>
          <w:rFonts w:ascii="Times New Roman" w:hAnsi="Times New Roman"/>
        </w:rPr>
        <w:t xml:space="preserve"> (R), intermediate resistan</w:t>
      </w:r>
      <w:r w:rsidR="00661489">
        <w:rPr>
          <w:rFonts w:ascii="Times New Roman" w:hAnsi="Times New Roman"/>
        </w:rPr>
        <w:t>ce</w:t>
      </w:r>
      <w:r>
        <w:rPr>
          <w:rFonts w:ascii="Times New Roman" w:hAnsi="Times New Roman"/>
        </w:rPr>
        <w:t xml:space="preserve"> (I) or susceptib</w:t>
      </w:r>
      <w:r w:rsidR="00661489">
        <w:rPr>
          <w:rFonts w:ascii="Times New Roman" w:hAnsi="Times New Roman"/>
        </w:rPr>
        <w:t>ility</w:t>
      </w:r>
      <w:r>
        <w:rPr>
          <w:rFonts w:ascii="Times New Roman" w:hAnsi="Times New Roman"/>
        </w:rPr>
        <w:t xml:space="preserve"> (S) by local Sierra to a particular antiretroviral drug </w:t>
      </w:r>
      <w:r w:rsidR="00633237">
        <w:rPr>
          <w:rFonts w:ascii="Times New Roman" w:hAnsi="Times New Roman"/>
        </w:rPr>
        <w:t xml:space="preserve">is </w:t>
      </w:r>
      <w:r>
        <w:rPr>
          <w:rFonts w:ascii="Times New Roman" w:hAnsi="Times New Roman"/>
        </w:rPr>
        <w:t>calculated</w:t>
      </w:r>
      <w:r w:rsidR="00633237">
        <w:rPr>
          <w:rFonts w:ascii="Times New Roman" w:hAnsi="Times New Roman"/>
        </w:rPr>
        <w:t>.</w:t>
      </w:r>
      <w:r>
        <w:rPr>
          <w:rFonts w:ascii="Times New Roman" w:hAnsi="Times New Roman"/>
        </w:rPr>
        <w:t xml:space="preserve"> </w:t>
      </w:r>
      <w:r w:rsidR="00D41FAA">
        <w:rPr>
          <w:rFonts w:ascii="Times New Roman" w:hAnsi="Times New Roman"/>
        </w:rPr>
        <w:t>T</w:t>
      </w:r>
      <w:r w:rsidR="0022119B">
        <w:rPr>
          <w:rFonts w:ascii="Times New Roman" w:hAnsi="Times New Roman"/>
        </w:rPr>
        <w:t xml:space="preserve">he algorithm </w:t>
      </w:r>
      <w:r w:rsidR="00D41FAA">
        <w:rPr>
          <w:rFonts w:ascii="Times New Roman" w:hAnsi="Times New Roman"/>
        </w:rPr>
        <w:t>classifies</w:t>
      </w:r>
      <w:r w:rsidR="00A61713">
        <w:rPr>
          <w:rFonts w:ascii="Times New Roman" w:hAnsi="Times New Roman"/>
        </w:rPr>
        <w:t xml:space="preserve"> an antiretroviral drug</w:t>
      </w:r>
      <w:r>
        <w:rPr>
          <w:rFonts w:ascii="Times New Roman" w:hAnsi="Times New Roman"/>
        </w:rPr>
        <w:t xml:space="preserve"> as either resistant</w:t>
      </w:r>
      <w:r w:rsidR="006A6385">
        <w:rPr>
          <w:rFonts w:ascii="Times New Roman" w:hAnsi="Times New Roman"/>
        </w:rPr>
        <w:t>,</w:t>
      </w:r>
      <w:r>
        <w:rPr>
          <w:rFonts w:ascii="Times New Roman" w:hAnsi="Times New Roman"/>
        </w:rPr>
        <w:t xml:space="preserve"> intermediate or susceptible to the </w:t>
      </w:r>
      <w:r w:rsidR="001A5FB2">
        <w:rPr>
          <w:rFonts w:ascii="Times New Roman" w:hAnsi="Times New Roman"/>
        </w:rPr>
        <w:t xml:space="preserve">viral population in a </w:t>
      </w:r>
      <w:r>
        <w:rPr>
          <w:rFonts w:ascii="Times New Roman" w:hAnsi="Times New Roman"/>
        </w:rPr>
        <w:t>sample</w:t>
      </w:r>
      <w:r w:rsidR="00D41FAA">
        <w:rPr>
          <w:rFonts w:ascii="Times New Roman" w:hAnsi="Times New Roman"/>
        </w:rPr>
        <w:t xml:space="preserve"> using the following conditions</w:t>
      </w:r>
      <w:r>
        <w:rPr>
          <w:rFonts w:ascii="Times New Roman" w:hAnsi="Times New Roman"/>
        </w:rPr>
        <w:t>:</w:t>
      </w:r>
    </w:p>
    <w:p w:rsidR="001036CB" w:rsidRDefault="001036CB" w:rsidP="001036CB">
      <w:pPr>
        <w:pStyle w:val="ListParagraph"/>
        <w:numPr>
          <w:ilvl w:val="0"/>
          <w:numId w:val="24"/>
          <w:numberingChange w:id="57" w:author="Ram Shrestha" w:date="2013-11-26T13:03:00Z" w:original="%1:1:3:)"/>
        </w:numPr>
        <w:spacing w:line="480" w:lineRule="auto"/>
        <w:jc w:val="both"/>
        <w:rPr>
          <w:rFonts w:ascii="Times New Roman" w:hAnsi="Times New Roman"/>
        </w:rPr>
      </w:pPr>
      <w:r>
        <w:rPr>
          <w:rFonts w:ascii="Times New Roman" w:hAnsi="Times New Roman"/>
        </w:rPr>
        <w:t>If an amplicon covers one gene</w:t>
      </w:r>
      <w:r w:rsidR="00620D86">
        <w:rPr>
          <w:rFonts w:ascii="Times New Roman" w:hAnsi="Times New Roman"/>
        </w:rPr>
        <w:t xml:space="preserve">, the percentage of sequence reads predicted resistant, intermediately resistant and sensitive are </w:t>
      </w:r>
      <w:r w:rsidR="006A6385">
        <w:rPr>
          <w:rFonts w:ascii="Times New Roman" w:hAnsi="Times New Roman"/>
        </w:rPr>
        <w:t>calculated</w:t>
      </w:r>
      <w:r w:rsidR="00620D86">
        <w:rPr>
          <w:rFonts w:ascii="Times New Roman" w:hAnsi="Times New Roman"/>
        </w:rPr>
        <w:t xml:space="preserve">. If </w:t>
      </w:r>
      <w:r>
        <w:rPr>
          <w:rFonts w:ascii="Times New Roman" w:hAnsi="Times New Roman"/>
        </w:rPr>
        <w:t>the prevalence of resistant sequence reads to a drug is greater</w:t>
      </w:r>
      <w:r w:rsidR="00E6042D">
        <w:rPr>
          <w:rFonts w:ascii="Times New Roman" w:hAnsi="Times New Roman"/>
        </w:rPr>
        <w:t xml:space="preserve"> or equal to </w:t>
      </w:r>
      <w:r w:rsidR="006A6385">
        <w:rPr>
          <w:rFonts w:ascii="Times New Roman" w:hAnsi="Times New Roman"/>
        </w:rPr>
        <w:t xml:space="preserve">the </w:t>
      </w:r>
      <w:r w:rsidR="00E6042D">
        <w:rPr>
          <w:rFonts w:ascii="Times New Roman" w:hAnsi="Times New Roman"/>
        </w:rPr>
        <w:t>p</w:t>
      </w:r>
      <w:r>
        <w:rPr>
          <w:rFonts w:ascii="Times New Roman" w:hAnsi="Times New Roman"/>
        </w:rPr>
        <w:t xml:space="preserve">revalence cutoff, </w:t>
      </w:r>
      <w:r w:rsidR="006C517F">
        <w:rPr>
          <w:rFonts w:ascii="Times New Roman" w:hAnsi="Times New Roman"/>
        </w:rPr>
        <w:t>the viral population in the sample is called as resistant to the drug</w:t>
      </w:r>
      <w:r>
        <w:rPr>
          <w:rFonts w:ascii="Times New Roman" w:hAnsi="Times New Roman"/>
        </w:rPr>
        <w:t xml:space="preserve">. If </w:t>
      </w:r>
      <w:r w:rsidR="00620D86">
        <w:rPr>
          <w:rFonts w:ascii="Times New Roman" w:hAnsi="Times New Roman"/>
        </w:rPr>
        <w:t xml:space="preserve">the </w:t>
      </w:r>
      <w:r w:rsidR="00303CAA">
        <w:rPr>
          <w:rFonts w:ascii="Times New Roman" w:hAnsi="Times New Roman"/>
        </w:rPr>
        <w:t xml:space="preserve">viral </w:t>
      </w:r>
      <w:r w:rsidR="00620D86">
        <w:rPr>
          <w:rFonts w:ascii="Times New Roman" w:hAnsi="Times New Roman"/>
        </w:rPr>
        <w:t xml:space="preserve">sample is not resistant and </w:t>
      </w:r>
      <w:r>
        <w:rPr>
          <w:rFonts w:ascii="Times New Roman" w:hAnsi="Times New Roman"/>
        </w:rPr>
        <w:t xml:space="preserve">the prevalence of </w:t>
      </w:r>
      <w:r w:rsidR="006C517F">
        <w:rPr>
          <w:rFonts w:ascii="Times New Roman" w:hAnsi="Times New Roman"/>
        </w:rPr>
        <w:t xml:space="preserve">predicted </w:t>
      </w:r>
      <w:r>
        <w:rPr>
          <w:rFonts w:ascii="Times New Roman" w:hAnsi="Times New Roman"/>
        </w:rPr>
        <w:t xml:space="preserve">intermediate sequences </w:t>
      </w:r>
      <w:r w:rsidR="00E6042D">
        <w:rPr>
          <w:rFonts w:ascii="Times New Roman" w:hAnsi="Times New Roman"/>
        </w:rPr>
        <w:t>reads</w:t>
      </w:r>
      <w:r>
        <w:rPr>
          <w:rFonts w:ascii="Times New Roman" w:hAnsi="Times New Roman"/>
        </w:rPr>
        <w:t xml:space="preserve"> is greater or equal to </w:t>
      </w:r>
      <w:r w:rsidR="006A6385">
        <w:rPr>
          <w:rFonts w:ascii="Times New Roman" w:hAnsi="Times New Roman"/>
        </w:rPr>
        <w:t xml:space="preserve">the </w:t>
      </w:r>
      <w:r>
        <w:rPr>
          <w:rFonts w:ascii="Times New Roman" w:hAnsi="Times New Roman"/>
        </w:rPr>
        <w:t xml:space="preserve">prevalence cutoff, the </w:t>
      </w:r>
      <w:r w:rsidR="006C517F">
        <w:rPr>
          <w:rFonts w:ascii="Times New Roman" w:hAnsi="Times New Roman"/>
        </w:rPr>
        <w:t xml:space="preserve">viral population in a </w:t>
      </w:r>
      <w:r w:rsidR="00E6042D">
        <w:rPr>
          <w:rFonts w:ascii="Times New Roman" w:hAnsi="Times New Roman"/>
        </w:rPr>
        <w:t>sample is</w:t>
      </w:r>
      <w:r>
        <w:rPr>
          <w:rFonts w:ascii="Times New Roman" w:hAnsi="Times New Roman"/>
        </w:rPr>
        <w:t xml:space="preserve"> </w:t>
      </w:r>
      <w:r w:rsidR="006A6385">
        <w:rPr>
          <w:rFonts w:ascii="Times New Roman" w:hAnsi="Times New Roman"/>
        </w:rPr>
        <w:t>reported</w:t>
      </w:r>
      <w:r>
        <w:rPr>
          <w:rFonts w:ascii="Times New Roman" w:hAnsi="Times New Roman"/>
        </w:rPr>
        <w:t xml:space="preserve"> as intermediate</w:t>
      </w:r>
      <w:r w:rsidR="006A6385">
        <w:rPr>
          <w:rFonts w:ascii="Times New Roman" w:hAnsi="Times New Roman"/>
        </w:rPr>
        <w:t>ly</w:t>
      </w:r>
      <w:r>
        <w:rPr>
          <w:rFonts w:ascii="Times New Roman" w:hAnsi="Times New Roman"/>
        </w:rPr>
        <w:t xml:space="preserve"> resistant</w:t>
      </w:r>
      <w:r w:rsidR="006C517F">
        <w:rPr>
          <w:rFonts w:ascii="Times New Roman" w:hAnsi="Times New Roman"/>
        </w:rPr>
        <w:t xml:space="preserve"> to the drug</w:t>
      </w:r>
      <w:r>
        <w:rPr>
          <w:rFonts w:ascii="Times New Roman" w:hAnsi="Times New Roman"/>
        </w:rPr>
        <w:t xml:space="preserve">. If </w:t>
      </w:r>
      <w:r w:rsidR="009957A8">
        <w:rPr>
          <w:rFonts w:ascii="Times New Roman" w:hAnsi="Times New Roman"/>
        </w:rPr>
        <w:t>the viral sample is neither resistant nor intermediate resistant, it</w:t>
      </w:r>
      <w:r>
        <w:rPr>
          <w:rFonts w:ascii="Times New Roman" w:hAnsi="Times New Roman"/>
        </w:rPr>
        <w:t xml:space="preserve"> is called as susceptible</w:t>
      </w:r>
      <w:r w:rsidR="009957A8">
        <w:rPr>
          <w:rFonts w:ascii="Times New Roman" w:hAnsi="Times New Roman"/>
        </w:rPr>
        <w:t xml:space="preserve"> to the associated drug</w:t>
      </w:r>
      <w:r>
        <w:rPr>
          <w:rFonts w:ascii="Times New Roman" w:hAnsi="Times New Roman"/>
        </w:rPr>
        <w:t>.</w:t>
      </w:r>
    </w:p>
    <w:p w:rsidR="001036CB" w:rsidRDefault="001036CB" w:rsidP="001036CB">
      <w:pPr>
        <w:pStyle w:val="ListParagraph"/>
        <w:numPr>
          <w:ilvl w:val="0"/>
          <w:numId w:val="24"/>
          <w:numberingChange w:id="58" w:author="Ram Shrestha" w:date="2013-11-26T13:03:00Z" w:original="%1:2:3:)"/>
        </w:numPr>
        <w:spacing w:line="480" w:lineRule="auto"/>
        <w:jc w:val="both"/>
        <w:rPr>
          <w:rFonts w:ascii="Times New Roman" w:hAnsi="Times New Roman"/>
        </w:rPr>
      </w:pPr>
      <w:r>
        <w:rPr>
          <w:rFonts w:ascii="Times New Roman" w:hAnsi="Times New Roman"/>
        </w:rPr>
        <w:t>If more than one amplicon cover</w:t>
      </w:r>
      <w:r w:rsidR="00633237">
        <w:rPr>
          <w:rFonts w:ascii="Times New Roman" w:hAnsi="Times New Roman"/>
        </w:rPr>
        <w:t>s</w:t>
      </w:r>
      <w:r>
        <w:rPr>
          <w:rFonts w:ascii="Times New Roman" w:hAnsi="Times New Roman"/>
        </w:rPr>
        <w:t xml:space="preserve"> one gene, for example </w:t>
      </w:r>
      <w:ins w:id="59" w:author="Ram Shrestha" w:date="2014-03-09T12:39:00Z">
        <w:r w:rsidR="00A94D29">
          <w:rPr>
            <w:rFonts w:ascii="Times New Roman" w:hAnsi="Times New Roman"/>
          </w:rPr>
          <w:t>RT1</w:t>
        </w:r>
      </w:ins>
      <w:r>
        <w:rPr>
          <w:rFonts w:ascii="Times New Roman" w:hAnsi="Times New Roman"/>
        </w:rPr>
        <w:t xml:space="preserve"> and </w:t>
      </w:r>
      <w:ins w:id="60" w:author="Ram Shrestha" w:date="2014-03-09T12:39:00Z">
        <w:r w:rsidR="00A94D29">
          <w:rPr>
            <w:rFonts w:ascii="Times New Roman" w:hAnsi="Times New Roman"/>
          </w:rPr>
          <w:t>RT2</w:t>
        </w:r>
      </w:ins>
      <w:r>
        <w:rPr>
          <w:rFonts w:ascii="Times New Roman" w:hAnsi="Times New Roman"/>
        </w:rPr>
        <w:t xml:space="preserve"> amplicon</w:t>
      </w:r>
      <w:r w:rsidR="006A6385">
        <w:rPr>
          <w:rFonts w:ascii="Times New Roman" w:hAnsi="Times New Roman"/>
        </w:rPr>
        <w:t>s</w:t>
      </w:r>
      <w:r>
        <w:rPr>
          <w:rFonts w:ascii="Times New Roman" w:hAnsi="Times New Roman"/>
        </w:rPr>
        <w:t xml:space="preserve"> for </w:t>
      </w:r>
      <w:r w:rsidR="00633237">
        <w:rPr>
          <w:rFonts w:ascii="Times New Roman" w:hAnsi="Times New Roman"/>
        </w:rPr>
        <w:t xml:space="preserve">the </w:t>
      </w:r>
      <w:r>
        <w:rPr>
          <w:rFonts w:ascii="Times New Roman" w:hAnsi="Times New Roman"/>
        </w:rPr>
        <w:t xml:space="preserve">RT gene, </w:t>
      </w:r>
      <w:r w:rsidR="00633237">
        <w:rPr>
          <w:rFonts w:ascii="Times New Roman" w:hAnsi="Times New Roman"/>
        </w:rPr>
        <w:t xml:space="preserve">the </w:t>
      </w:r>
      <w:r>
        <w:rPr>
          <w:rFonts w:ascii="Times New Roman" w:hAnsi="Times New Roman"/>
        </w:rPr>
        <w:t>following conditions are applied</w:t>
      </w:r>
      <w:ins w:id="61" w:author="Ram Shrestha" w:date="2014-03-09T01:49:00Z">
        <w:r w:rsidR="00BF507D">
          <w:rPr>
            <w:rFonts w:ascii="Times New Roman" w:hAnsi="Times New Roman"/>
          </w:rPr>
          <w:t xml:space="preserve"> (Figure 4.7)</w:t>
        </w:r>
      </w:ins>
      <w:r>
        <w:rPr>
          <w:rFonts w:ascii="Times New Roman" w:hAnsi="Times New Roman"/>
        </w:rPr>
        <w:t>:</w:t>
      </w:r>
    </w:p>
    <w:p w:rsidR="001036CB" w:rsidRPr="00633237" w:rsidRDefault="00633237" w:rsidP="001036CB">
      <w:pPr>
        <w:pStyle w:val="ListParagraph"/>
        <w:numPr>
          <w:ilvl w:val="1"/>
          <w:numId w:val="24"/>
          <w:numberingChange w:id="62" w:author="Ram Shrestha" w:date="2013-11-26T13:03:00Z" w:original="%2:1:4:."/>
        </w:numPr>
        <w:spacing w:line="480" w:lineRule="auto"/>
        <w:jc w:val="both"/>
        <w:rPr>
          <w:rFonts w:ascii="Times New Roman" w:hAnsi="Times New Roman"/>
          <w:strike/>
        </w:rPr>
      </w:pPr>
      <w:r>
        <w:rPr>
          <w:rFonts w:ascii="Times New Roman" w:hAnsi="Times New Roman"/>
        </w:rPr>
        <w:t xml:space="preserve">If the percentage resistance for either </w:t>
      </w:r>
      <w:ins w:id="63" w:author="Ram Shrestha" w:date="2014-03-09T12:39:00Z">
        <w:r w:rsidR="00A94D29">
          <w:rPr>
            <w:rFonts w:ascii="Times New Roman" w:hAnsi="Times New Roman"/>
          </w:rPr>
          <w:t>RT1</w:t>
        </w:r>
      </w:ins>
      <w:r>
        <w:rPr>
          <w:rFonts w:ascii="Times New Roman" w:hAnsi="Times New Roman"/>
        </w:rPr>
        <w:t xml:space="preserve"> or </w:t>
      </w:r>
      <w:ins w:id="64" w:author="Ram Shrestha" w:date="2014-03-09T12:39:00Z">
        <w:r w:rsidR="00A94D29">
          <w:rPr>
            <w:rFonts w:ascii="Times New Roman" w:hAnsi="Times New Roman"/>
          </w:rPr>
          <w:t>RT2</w:t>
        </w:r>
      </w:ins>
      <w:r>
        <w:rPr>
          <w:rFonts w:ascii="Times New Roman" w:hAnsi="Times New Roman"/>
        </w:rPr>
        <w:t xml:space="preserve"> is above the prevalence cutoff, the sample is considered resistant to the associated drugs.</w:t>
      </w:r>
      <w:r w:rsidR="00277DB3">
        <w:rPr>
          <w:rFonts w:ascii="Times New Roman" w:hAnsi="Times New Roman"/>
        </w:rPr>
        <w:t xml:space="preserve"> </w:t>
      </w:r>
      <w:r w:rsidR="006A6385">
        <w:rPr>
          <w:rFonts w:ascii="Times New Roman" w:hAnsi="Times New Roman"/>
        </w:rPr>
        <w:t xml:space="preserve">The reported prevalence </w:t>
      </w:r>
      <w:r w:rsidR="00FE6B5C">
        <w:rPr>
          <w:rFonts w:ascii="Times New Roman" w:hAnsi="Times New Roman"/>
        </w:rPr>
        <w:t xml:space="preserve">is equal to the prevalence of the </w:t>
      </w:r>
      <w:r w:rsidR="00277DB3">
        <w:rPr>
          <w:rFonts w:ascii="Times New Roman" w:hAnsi="Times New Roman"/>
        </w:rPr>
        <w:t>amplicon with</w:t>
      </w:r>
      <w:r w:rsidR="00FE6B5C">
        <w:rPr>
          <w:rFonts w:ascii="Times New Roman" w:hAnsi="Times New Roman"/>
        </w:rPr>
        <w:t xml:space="preserve"> the </w:t>
      </w:r>
      <w:r w:rsidR="00277DB3">
        <w:rPr>
          <w:rFonts w:ascii="Times New Roman" w:hAnsi="Times New Roman"/>
        </w:rPr>
        <w:t>highe</w:t>
      </w:r>
      <w:r w:rsidR="00FE6B5C">
        <w:rPr>
          <w:rFonts w:ascii="Times New Roman" w:hAnsi="Times New Roman"/>
        </w:rPr>
        <w:t>st</w:t>
      </w:r>
      <w:r w:rsidR="00277DB3">
        <w:rPr>
          <w:rFonts w:ascii="Times New Roman" w:hAnsi="Times New Roman"/>
        </w:rPr>
        <w:t xml:space="preserve"> </w:t>
      </w:r>
      <w:r w:rsidR="00FE6B5C">
        <w:rPr>
          <w:rFonts w:ascii="Times New Roman" w:hAnsi="Times New Roman"/>
        </w:rPr>
        <w:t xml:space="preserve">number of resistant calls. </w:t>
      </w:r>
    </w:p>
    <w:p w:rsidR="001036CB" w:rsidRDefault="00277DB3" w:rsidP="001036CB">
      <w:pPr>
        <w:pStyle w:val="ListParagraph"/>
        <w:numPr>
          <w:ilvl w:val="1"/>
          <w:numId w:val="24"/>
          <w:numberingChange w:id="65" w:author="Ram Shrestha" w:date="2013-11-26T13:03:00Z" w:original="%2:2:4:."/>
        </w:numPr>
        <w:spacing w:line="480" w:lineRule="auto"/>
        <w:jc w:val="both"/>
        <w:rPr>
          <w:rFonts w:ascii="Times New Roman" w:hAnsi="Times New Roman"/>
        </w:rPr>
      </w:pPr>
      <w:r>
        <w:rPr>
          <w:rFonts w:ascii="Times New Roman" w:hAnsi="Times New Roman"/>
        </w:rPr>
        <w:t xml:space="preserve">If </w:t>
      </w:r>
      <w:r w:rsidR="00FE6B5C">
        <w:rPr>
          <w:rFonts w:ascii="Times New Roman" w:hAnsi="Times New Roman"/>
        </w:rPr>
        <w:t xml:space="preserve">the </w:t>
      </w:r>
      <w:r>
        <w:rPr>
          <w:rFonts w:ascii="Times New Roman" w:hAnsi="Times New Roman"/>
        </w:rPr>
        <w:t xml:space="preserve">percentage resistance for both </w:t>
      </w:r>
      <w:ins w:id="66" w:author="Ram Shrestha" w:date="2014-03-09T12:40:00Z">
        <w:r w:rsidR="00A94D29">
          <w:rPr>
            <w:rFonts w:ascii="Times New Roman" w:hAnsi="Times New Roman"/>
          </w:rPr>
          <w:t>RT1</w:t>
        </w:r>
      </w:ins>
      <w:r>
        <w:rPr>
          <w:rFonts w:ascii="Times New Roman" w:hAnsi="Times New Roman"/>
        </w:rPr>
        <w:t xml:space="preserve"> and </w:t>
      </w:r>
      <w:ins w:id="67" w:author="Ram Shrestha" w:date="2014-03-09T12:40:00Z">
        <w:r w:rsidR="00A94D29">
          <w:rPr>
            <w:rFonts w:ascii="Times New Roman" w:hAnsi="Times New Roman"/>
          </w:rPr>
          <w:t>RT2</w:t>
        </w:r>
      </w:ins>
      <w:r>
        <w:rPr>
          <w:rFonts w:ascii="Times New Roman" w:hAnsi="Times New Roman"/>
        </w:rPr>
        <w:t xml:space="preserve"> are less than </w:t>
      </w:r>
      <w:r w:rsidR="00FE6B5C">
        <w:rPr>
          <w:rFonts w:ascii="Times New Roman" w:hAnsi="Times New Roman"/>
        </w:rPr>
        <w:t xml:space="preserve">the </w:t>
      </w:r>
      <w:r>
        <w:rPr>
          <w:rFonts w:ascii="Times New Roman" w:hAnsi="Times New Roman"/>
        </w:rPr>
        <w:t>cutoff, the percentage intermediate resistan</w:t>
      </w:r>
      <w:r w:rsidR="00FE6B5C">
        <w:rPr>
          <w:rFonts w:ascii="Times New Roman" w:hAnsi="Times New Roman"/>
        </w:rPr>
        <w:t>ce</w:t>
      </w:r>
      <w:r>
        <w:rPr>
          <w:rFonts w:ascii="Times New Roman" w:hAnsi="Times New Roman"/>
        </w:rPr>
        <w:t xml:space="preserve"> </w:t>
      </w:r>
      <w:r w:rsidR="00FE6B5C">
        <w:rPr>
          <w:rFonts w:ascii="Times New Roman" w:hAnsi="Times New Roman"/>
        </w:rPr>
        <w:t>for either amplicon above the cutoff is</w:t>
      </w:r>
      <w:r>
        <w:rPr>
          <w:rFonts w:ascii="Times New Roman" w:hAnsi="Times New Roman"/>
        </w:rPr>
        <w:t xml:space="preserve"> </w:t>
      </w:r>
      <w:r w:rsidR="00FE6B5C">
        <w:rPr>
          <w:rFonts w:ascii="Times New Roman" w:hAnsi="Times New Roman"/>
        </w:rPr>
        <w:t>reported</w:t>
      </w:r>
      <w:r w:rsidR="00017D34">
        <w:rPr>
          <w:rFonts w:ascii="Times New Roman" w:hAnsi="Times New Roman"/>
        </w:rPr>
        <w:t xml:space="preserve"> (if observed above the user-defined threshold)</w:t>
      </w:r>
      <w:r>
        <w:rPr>
          <w:rFonts w:ascii="Times New Roman" w:hAnsi="Times New Roman"/>
        </w:rPr>
        <w:t xml:space="preserve">. </w:t>
      </w:r>
      <w:r w:rsidR="00FE6B5C">
        <w:rPr>
          <w:rFonts w:ascii="Times New Roman" w:hAnsi="Times New Roman"/>
        </w:rPr>
        <w:t>As with the resistance prevalence, the reported intermediate resistance is equal to the prevalence of the amplicon with the highest number of intermediate calls</w:t>
      </w:r>
      <w:r>
        <w:rPr>
          <w:rFonts w:ascii="Times New Roman" w:hAnsi="Times New Roman"/>
        </w:rPr>
        <w:t>.</w:t>
      </w:r>
    </w:p>
    <w:p w:rsidR="001036CB" w:rsidRDefault="00277DB3" w:rsidP="001036CB">
      <w:pPr>
        <w:pStyle w:val="ListParagraph"/>
        <w:numPr>
          <w:ilvl w:val="1"/>
          <w:numId w:val="24"/>
          <w:numberingChange w:id="68" w:author="Ram Shrestha" w:date="2013-11-26T13:03:00Z" w:original="%2:3:4:."/>
        </w:numPr>
        <w:spacing w:line="480" w:lineRule="auto"/>
        <w:jc w:val="both"/>
        <w:rPr>
          <w:rFonts w:ascii="Times New Roman" w:hAnsi="Times New Roman"/>
        </w:rPr>
      </w:pPr>
      <w:r>
        <w:rPr>
          <w:rFonts w:ascii="Times New Roman" w:hAnsi="Times New Roman"/>
        </w:rPr>
        <w:t xml:space="preserve">If the percentage resistance and intermediate resistance </w:t>
      </w:r>
      <w:r w:rsidR="00FE6B5C">
        <w:rPr>
          <w:rFonts w:ascii="Times New Roman" w:hAnsi="Times New Roman"/>
        </w:rPr>
        <w:t>for</w:t>
      </w:r>
      <w:r>
        <w:rPr>
          <w:rFonts w:ascii="Times New Roman" w:hAnsi="Times New Roman"/>
        </w:rPr>
        <w:t xml:space="preserve"> </w:t>
      </w:r>
      <w:ins w:id="69" w:author="Ram Shrestha" w:date="2014-03-09T12:41:00Z">
        <w:r w:rsidR="00A94D29">
          <w:rPr>
            <w:rFonts w:ascii="Times New Roman" w:hAnsi="Times New Roman"/>
          </w:rPr>
          <w:t>RT1</w:t>
        </w:r>
      </w:ins>
      <w:r>
        <w:rPr>
          <w:rFonts w:ascii="Times New Roman" w:hAnsi="Times New Roman"/>
        </w:rPr>
        <w:t xml:space="preserve"> and </w:t>
      </w:r>
      <w:ins w:id="70" w:author="Ram Shrestha" w:date="2014-03-09T12:41:00Z">
        <w:r w:rsidR="00A94D29">
          <w:rPr>
            <w:rFonts w:ascii="Times New Roman" w:hAnsi="Times New Roman"/>
          </w:rPr>
          <w:t>RT2</w:t>
        </w:r>
      </w:ins>
      <w:r>
        <w:rPr>
          <w:rFonts w:ascii="Times New Roman" w:hAnsi="Times New Roman"/>
        </w:rPr>
        <w:t xml:space="preserve"> are</w:t>
      </w:r>
      <w:r w:rsidR="00FE6B5C">
        <w:rPr>
          <w:rFonts w:ascii="Times New Roman" w:hAnsi="Times New Roman"/>
        </w:rPr>
        <w:t xml:space="preserve"> both</w:t>
      </w:r>
      <w:r>
        <w:rPr>
          <w:rFonts w:ascii="Times New Roman" w:hAnsi="Times New Roman"/>
        </w:rPr>
        <w:t xml:space="preserve"> less than the cutoff, the sample is call</w:t>
      </w:r>
      <w:r w:rsidR="00FE6B5C">
        <w:rPr>
          <w:rFonts w:ascii="Times New Roman" w:hAnsi="Times New Roman"/>
        </w:rPr>
        <w:t>ed</w:t>
      </w:r>
      <w:r>
        <w:rPr>
          <w:rFonts w:ascii="Times New Roman" w:hAnsi="Times New Roman"/>
        </w:rPr>
        <w:t xml:space="preserve"> as susceptible to the associated drug.</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antiretroviral </w:t>
      </w:r>
      <w:r w:rsidR="00FE6B5C">
        <w:rPr>
          <w:rFonts w:ascii="Times New Roman" w:hAnsi="Times New Roman"/>
        </w:rPr>
        <w:t xml:space="preserve">drug classes (NNRTI, NRTI, PI, and IN), the </w:t>
      </w:r>
      <w:r>
        <w:rPr>
          <w:rFonts w:ascii="Times New Roman" w:hAnsi="Times New Roman"/>
        </w:rPr>
        <w:t>drugs</w:t>
      </w:r>
      <w:r w:rsidR="00FE6B5C">
        <w:rPr>
          <w:rFonts w:ascii="Times New Roman" w:hAnsi="Times New Roman"/>
        </w:rPr>
        <w:t>,</w:t>
      </w:r>
      <w:ins w:id="71" w:author="Ram Shrestha" w:date="2014-03-09T21:29:00Z">
        <w:r w:rsidR="0092245C">
          <w:rPr>
            <w:rFonts w:ascii="Times New Roman" w:hAnsi="Times New Roman"/>
          </w:rPr>
          <w:t xml:space="preserve"> the number of sequence reads </w:t>
        </w:r>
      </w:ins>
      <w:ins w:id="72" w:author="Ram Shrestha" w:date="2014-03-09T21:30:00Z">
        <w:r w:rsidR="0092245C">
          <w:rPr>
            <w:rFonts w:ascii="Times New Roman" w:hAnsi="Times New Roman"/>
          </w:rPr>
          <w:t>showing</w:t>
        </w:r>
      </w:ins>
      <w:ins w:id="73" w:author="Ram Shrestha" w:date="2014-03-09T21:29:00Z">
        <w:r w:rsidR="0092245C">
          <w:rPr>
            <w:rFonts w:ascii="Times New Roman" w:hAnsi="Times New Roman"/>
          </w:rPr>
          <w:t xml:space="preserve"> resistance,</w:t>
        </w:r>
      </w:ins>
      <w:r>
        <w:rPr>
          <w:rFonts w:ascii="Times New Roman" w:hAnsi="Times New Roman"/>
        </w:rPr>
        <w:t xml:space="preserve"> </w:t>
      </w:r>
      <w:r w:rsidR="00633237">
        <w:rPr>
          <w:rFonts w:ascii="Times New Roman" w:hAnsi="Times New Roman"/>
        </w:rPr>
        <w:t xml:space="preserve">the </w:t>
      </w:r>
      <w:r>
        <w:rPr>
          <w:rFonts w:ascii="Times New Roman" w:hAnsi="Times New Roman"/>
        </w:rPr>
        <w:t xml:space="preserve">predicted resistance </w:t>
      </w:r>
      <w:ins w:id="74" w:author="Ram Shrestha" w:date="2014-03-09T21:30:00Z">
        <w:r w:rsidR="0092245C">
          <w:rPr>
            <w:rFonts w:ascii="Times New Roman" w:hAnsi="Times New Roman"/>
          </w:rPr>
          <w:t xml:space="preserve">and intermediate resistance </w:t>
        </w:r>
      </w:ins>
      <w:r>
        <w:rPr>
          <w:rFonts w:ascii="Times New Roman" w:hAnsi="Times New Roman"/>
        </w:rPr>
        <w:t>level</w:t>
      </w:r>
      <w:r w:rsidR="007B1639">
        <w:rPr>
          <w:rFonts w:ascii="Times New Roman" w:hAnsi="Times New Roman"/>
        </w:rPr>
        <w:t>s of the sample to each drug</w:t>
      </w:r>
      <w:r w:rsidR="00FE6B5C">
        <w:rPr>
          <w:rFonts w:ascii="Times New Roman" w:hAnsi="Times New Roman"/>
        </w:rPr>
        <w:t>, as well as the drug resistant mutations associated with each drug</w:t>
      </w:r>
      <w:r>
        <w:rPr>
          <w:rFonts w:ascii="Times New Roman" w:hAnsi="Times New Roman"/>
        </w:rPr>
        <w:t xml:space="preserve"> are shown in the </w:t>
      </w:r>
      <w:commentRangeStart w:id="75"/>
      <w:r>
        <w:rPr>
          <w:rFonts w:ascii="Times New Roman" w:hAnsi="Times New Roman"/>
        </w:rPr>
        <w:t>drug resistan</w:t>
      </w:r>
      <w:r w:rsidR="00AB4424">
        <w:rPr>
          <w:rFonts w:ascii="Times New Roman" w:hAnsi="Times New Roman"/>
        </w:rPr>
        <w:t>ce</w:t>
      </w:r>
      <w:r>
        <w:rPr>
          <w:rFonts w:ascii="Times New Roman" w:hAnsi="Times New Roman"/>
        </w:rPr>
        <w:t xml:space="preserve"> report</w:t>
      </w:r>
      <w:commentRangeEnd w:id="75"/>
      <w:r w:rsidR="000628DC">
        <w:rPr>
          <w:rStyle w:val="CommentReference"/>
        </w:rPr>
        <w:commentReference w:id="75"/>
      </w:r>
      <w:ins w:id="76" w:author="Ram Shrestha" w:date="2014-03-09T21:18:00Z">
        <w:r w:rsidR="0092245C">
          <w:rPr>
            <w:rFonts w:ascii="Times New Roman" w:hAnsi="Times New Roman"/>
          </w:rPr>
          <w:t xml:space="preserve"> </w:t>
        </w:r>
      </w:ins>
      <w:ins w:id="77" w:author="Ram Shrestha" w:date="2014-03-09T21:31:00Z">
        <w:r w:rsidR="0092245C">
          <w:rPr>
            <w:rFonts w:ascii="Times New Roman" w:hAnsi="Times New Roman"/>
          </w:rPr>
          <w:t>(Figure 4.8)</w:t>
        </w:r>
      </w:ins>
      <w:r>
        <w:rPr>
          <w:rFonts w:ascii="Times New Roman" w:hAnsi="Times New Roman"/>
        </w:rPr>
        <w:t xml:space="preserve">. </w:t>
      </w:r>
      <w:ins w:id="78" w:author="Ram Shrestha" w:date="2013-11-26T13:14:00Z">
        <w:r w:rsidR="008A61F3">
          <w:rPr>
            <w:rFonts w:ascii="Times New Roman" w:hAnsi="Times New Roman"/>
          </w:rPr>
          <w:t xml:space="preserve">Each row in the drug resistant report is color coded by either Red or Orange or Green. For the viral population in the sample, Red color indicates </w:t>
        </w:r>
        <w:r w:rsidR="008A61F3" w:rsidRPr="00FF055D">
          <w:rPr>
            <w:rFonts w:ascii="Times New Roman" w:hAnsi="Times New Roman"/>
            <w:b/>
          </w:rPr>
          <w:t>highly resistant</w:t>
        </w:r>
        <w:r w:rsidR="008A61F3">
          <w:rPr>
            <w:rFonts w:ascii="Times New Roman" w:hAnsi="Times New Roman"/>
          </w:rPr>
          <w:t xml:space="preserve">, the orange color indicates </w:t>
        </w:r>
        <w:r w:rsidR="008A61F3">
          <w:rPr>
            <w:rFonts w:ascii="Times New Roman" w:hAnsi="Times New Roman"/>
            <w:b/>
          </w:rPr>
          <w:t>intermediately resistant</w:t>
        </w:r>
        <w:r w:rsidR="008A61F3">
          <w:rPr>
            <w:rFonts w:ascii="Times New Roman" w:hAnsi="Times New Roman"/>
          </w:rPr>
          <w:t xml:space="preserve"> and the green color indicates </w:t>
        </w:r>
        <w:r w:rsidR="008A61F3" w:rsidRPr="00FF055D">
          <w:rPr>
            <w:rFonts w:ascii="Times New Roman" w:hAnsi="Times New Roman"/>
            <w:b/>
          </w:rPr>
          <w:t>susceptible</w:t>
        </w:r>
        <w:r w:rsidR="008A61F3">
          <w:rPr>
            <w:rFonts w:ascii="Times New Roman" w:hAnsi="Times New Roman"/>
          </w:rPr>
          <w:t xml:space="preserve"> to the associated drug. The three-color codes are on the basis of three-step resistance level presentation as used by Stanford HIV database (</w:t>
        </w:r>
        <w:r w:rsidR="008A61F3" w:rsidRPr="00C07F92">
          <w:rPr>
            <w:rFonts w:ascii="Times New Roman" w:hAnsi="Times New Roman"/>
          </w:rPr>
          <w:t>http://hivdb.stanford.edu/DR/asi/releaseNotes/index.html#hivalg</w:t>
        </w:r>
        <w:r w:rsidR="008A61F3">
          <w:rPr>
            <w:rFonts w:ascii="Times New Roman" w:hAnsi="Times New Roman"/>
          </w:rPr>
          <w:t>).</w:t>
        </w:r>
      </w:ins>
    </w:p>
    <w:p w:rsidR="001A5FB2" w:rsidRDefault="001A5FB2" w:rsidP="001036CB">
      <w:pPr>
        <w:spacing w:line="480" w:lineRule="auto"/>
        <w:jc w:val="both"/>
      </w:pPr>
    </w:p>
    <w:p w:rsidR="001A5FB2" w:rsidRDefault="001A5FB2" w:rsidP="002F7679">
      <w:pPr>
        <w:pStyle w:val="Heading3"/>
        <w:numPr>
          <w:ins w:id="79" w:author="Ram Shrestha" w:date="2014-03-06T00:21:00Z"/>
        </w:numPr>
      </w:pPr>
      <w:r>
        <w:t>4.2.3 Quality Analysis in Seq2Res</w:t>
      </w:r>
    </w:p>
    <w:p w:rsidR="003279ED" w:rsidRDefault="003279ED"/>
    <w:p w:rsidR="001A5FB2" w:rsidRDefault="001A5FB2" w:rsidP="00A64935">
      <w:pPr>
        <w:pStyle w:val="ListParagraph"/>
        <w:spacing w:line="480" w:lineRule="auto"/>
        <w:ind w:left="0"/>
        <w:jc w:val="both"/>
        <w:rPr>
          <w:rFonts w:ascii="Times New Roman" w:hAnsi="Times New Roman"/>
        </w:rPr>
      </w:pPr>
      <w:r>
        <w:rPr>
          <w:rFonts w:ascii="Times New Roman" w:hAnsi="Times New Roman"/>
        </w:rPr>
        <w:t>Seq2Res inherits all the features of the</w:t>
      </w:r>
      <w:r w:rsidR="00895705">
        <w:rPr>
          <w:rFonts w:ascii="Times New Roman" w:hAnsi="Times New Roman"/>
        </w:rPr>
        <w:t xml:space="preserve"> QTrim </w:t>
      </w:r>
      <w:r w:rsidR="007871AE">
        <w:rPr>
          <w:rFonts w:ascii="Times New Roman" w:hAnsi="Times New Roman"/>
        </w:rPr>
        <w:t xml:space="preserve">quality-trimming tool. All the trimming results are available in Seq2Res. The demultiplexed sequence reads from every sample in a single file is trimmed and generates analytical graphical plots of the untrimmed and trimmed data for direct comparison. The </w:t>
      </w:r>
      <w:r w:rsidR="0009353C">
        <w:rPr>
          <w:rFonts w:ascii="Times New Roman" w:hAnsi="Times New Roman"/>
        </w:rPr>
        <w:t>plots show</w:t>
      </w:r>
      <w:r w:rsidR="007871AE">
        <w:rPr>
          <w:rFonts w:ascii="Times New Roman" w:hAnsi="Times New Roman"/>
        </w:rPr>
        <w:t xml:space="preserve"> the comparison of trimmed and untrimmed data on mean quality of sequence reads </w:t>
      </w:r>
      <w:r w:rsidR="00711EF3">
        <w:rPr>
          <w:rFonts w:ascii="Times New Roman" w:hAnsi="Times New Roman"/>
        </w:rPr>
        <w:t>against</w:t>
      </w:r>
      <w:r w:rsidR="007871AE">
        <w:rPr>
          <w:rFonts w:ascii="Times New Roman" w:hAnsi="Times New Roman"/>
        </w:rPr>
        <w:t xml:space="preserve"> number of sequence reads</w:t>
      </w:r>
      <w:r w:rsidR="0009353C">
        <w:rPr>
          <w:rFonts w:ascii="Times New Roman" w:hAnsi="Times New Roman"/>
        </w:rPr>
        <w:t xml:space="preserve"> (</w:t>
      </w:r>
      <w:r w:rsidR="00FB45D5" w:rsidRPr="00FB45D5">
        <w:rPr>
          <w:rFonts w:ascii="Times New Roman" w:hAnsi="Times New Roman"/>
          <w:b/>
        </w:rPr>
        <w:t>Figure 4.</w:t>
      </w:r>
      <w:ins w:id="80" w:author="Ram Shrestha" w:date="2014-03-09T01:49:00Z">
        <w:r w:rsidR="005B7324">
          <w:rPr>
            <w:rFonts w:ascii="Times New Roman" w:hAnsi="Times New Roman"/>
            <w:b/>
          </w:rPr>
          <w:t>9</w:t>
        </w:r>
      </w:ins>
      <w:r w:rsidR="0009353C">
        <w:rPr>
          <w:rFonts w:ascii="Times New Roman" w:hAnsi="Times New Roman"/>
        </w:rPr>
        <w:t>)</w:t>
      </w:r>
      <w:r w:rsidR="007871AE">
        <w:rPr>
          <w:rFonts w:ascii="Times New Roman" w:hAnsi="Times New Roman"/>
        </w:rPr>
        <w:t>, sequence read length verses number of sequence reads</w:t>
      </w:r>
      <w:r w:rsidR="0009353C">
        <w:rPr>
          <w:rFonts w:ascii="Times New Roman" w:hAnsi="Times New Roman"/>
        </w:rPr>
        <w:t xml:space="preserve"> (</w:t>
      </w:r>
      <w:r w:rsidR="00FB45D5" w:rsidRPr="00FB45D5">
        <w:rPr>
          <w:rFonts w:ascii="Times New Roman" w:hAnsi="Times New Roman"/>
          <w:b/>
        </w:rPr>
        <w:t>Figure 4.</w:t>
      </w:r>
      <w:ins w:id="81" w:author="Ram Shrestha" w:date="2014-03-09T01:49:00Z">
        <w:r w:rsidR="005B7324">
          <w:rPr>
            <w:rFonts w:ascii="Times New Roman" w:hAnsi="Times New Roman"/>
            <w:b/>
          </w:rPr>
          <w:t>10</w:t>
        </w:r>
      </w:ins>
      <w:r w:rsidR="0009353C">
        <w:rPr>
          <w:rFonts w:ascii="Times New Roman" w:hAnsi="Times New Roman"/>
        </w:rPr>
        <w:t>)</w:t>
      </w:r>
      <w:r w:rsidR="007871AE">
        <w:rPr>
          <w:rFonts w:ascii="Times New Roman" w:hAnsi="Times New Roman"/>
        </w:rPr>
        <w:t xml:space="preserve"> and the trend of quality scores across sequence reads</w:t>
      </w:r>
      <w:r w:rsidR="0009353C">
        <w:rPr>
          <w:rFonts w:ascii="Times New Roman" w:hAnsi="Times New Roman"/>
        </w:rPr>
        <w:t xml:space="preserve"> (</w:t>
      </w:r>
      <w:r w:rsidR="00FB45D5" w:rsidRPr="00FB45D5">
        <w:rPr>
          <w:rFonts w:ascii="Times New Roman" w:hAnsi="Times New Roman"/>
          <w:b/>
        </w:rPr>
        <w:t>Figure 4.</w:t>
      </w:r>
      <w:ins w:id="82" w:author="Ram Shrestha" w:date="2014-03-09T01:49:00Z">
        <w:r w:rsidR="005B7324">
          <w:rPr>
            <w:rFonts w:ascii="Times New Roman" w:hAnsi="Times New Roman"/>
            <w:b/>
          </w:rPr>
          <w:t>11</w:t>
        </w:r>
      </w:ins>
      <w:r w:rsidR="0009353C">
        <w:rPr>
          <w:rFonts w:ascii="Times New Roman" w:hAnsi="Times New Roman"/>
        </w:rPr>
        <w:t>).</w:t>
      </w:r>
    </w:p>
    <w:p w:rsidR="001A5FB2" w:rsidDel="009D6709" w:rsidRDefault="001A5FB2" w:rsidP="006B0160">
      <w:pPr>
        <w:spacing w:line="480" w:lineRule="auto"/>
        <w:jc w:val="both"/>
      </w:pPr>
    </w:p>
    <w:p w:rsidR="003279ED" w:rsidRDefault="00A64935">
      <w:pPr>
        <w:spacing w:line="480" w:lineRule="auto"/>
        <w:jc w:val="both"/>
        <w:rPr>
          <w:b/>
        </w:rPr>
      </w:pPr>
      <w:r>
        <w:rPr>
          <w:b/>
        </w:rPr>
        <w:t>4.2.4 Graphical analysis of DRM prevalence</w:t>
      </w:r>
    </w:p>
    <w:p w:rsidR="003279ED" w:rsidRDefault="00F57CE3">
      <w:pPr>
        <w:spacing w:line="480" w:lineRule="auto"/>
        <w:jc w:val="both"/>
      </w:pPr>
      <w:r>
        <w:t xml:space="preserve">From </w:t>
      </w:r>
      <w:r w:rsidR="00CF7EA8">
        <w:t xml:space="preserve">the </w:t>
      </w:r>
      <w:r>
        <w:t xml:space="preserve">RAMICS </w:t>
      </w:r>
      <w:r w:rsidR="00FF20B6">
        <w:t>produced</w:t>
      </w:r>
      <w:r>
        <w:t xml:space="preserve"> fastm file</w:t>
      </w:r>
      <w:r w:rsidR="00CF7EA8">
        <w:t>s</w:t>
      </w:r>
      <w:r w:rsidR="006B0160">
        <w:t xml:space="preserve"> for every sample</w:t>
      </w:r>
      <w:r>
        <w:t xml:space="preserve">, the percentage mutations at known standard drug resistant codon positions </w:t>
      </w:r>
      <w:r w:rsidR="00AE6972">
        <w:t>(</w:t>
      </w:r>
      <w:r w:rsidR="00FB45D5" w:rsidRPr="00FB45D5">
        <w:rPr>
          <w:b/>
        </w:rPr>
        <w:t>Table 4.</w:t>
      </w:r>
      <w:r w:rsidR="004A221A">
        <w:rPr>
          <w:b/>
        </w:rPr>
        <w:t>2</w:t>
      </w:r>
      <w:r w:rsidR="00AE6972">
        <w:t xml:space="preserve">) </w:t>
      </w:r>
      <w:r>
        <w:t>are calculated</w:t>
      </w:r>
      <w:r w:rsidR="00AE6972">
        <w:t xml:space="preserve">. The mutations that confer viral resistance to drugs are then grouped by the drug class – PI, NRTI, NNRTI and IN. A bar plot is generated for each drug class, showing the prevalence of each DRM and a red horizontal line that cuts through the plot </w:t>
      </w:r>
      <w:r w:rsidR="006B0160">
        <w:t>representing</w:t>
      </w:r>
      <w:r w:rsidR="00AE6972">
        <w:t xml:space="preserve"> the user defined prevalence cutoff for quick observation of DRMs with prevalence below or above or on the red line</w:t>
      </w:r>
      <w:r w:rsidR="006B0160">
        <w:t xml:space="preserve"> (</w:t>
      </w:r>
      <w:r w:rsidR="00FB45D5" w:rsidRPr="00FB45D5">
        <w:rPr>
          <w:b/>
        </w:rPr>
        <w:t>Figure 4.1</w:t>
      </w:r>
      <w:ins w:id="83" w:author="Ram Shrestha" w:date="2014-03-09T01:49:00Z">
        <w:r w:rsidR="00F76EEC">
          <w:rPr>
            <w:b/>
          </w:rPr>
          <w:t>2</w:t>
        </w:r>
      </w:ins>
      <w:r w:rsidR="006B0160">
        <w:t>)</w:t>
      </w:r>
      <w:r w:rsidR="00AE6972">
        <w:t>.</w:t>
      </w:r>
    </w:p>
    <w:p w:rsidR="003279ED" w:rsidRDefault="003279ED">
      <w:pPr>
        <w:spacing w:line="480" w:lineRule="auto"/>
        <w:jc w:val="both"/>
      </w:pPr>
    </w:p>
    <w:p w:rsidR="00026609" w:rsidRDefault="001036CB">
      <w:pPr>
        <w:pStyle w:val="Heading3"/>
        <w:numPr>
          <w:ilvl w:val="0"/>
          <w:numId w:val="0"/>
        </w:numPr>
        <w:ind w:left="-360" w:firstLine="360"/>
      </w:pPr>
      <w:r>
        <w:t>4.2.</w:t>
      </w:r>
      <w:r w:rsidR="00294CED">
        <w:t>5</w:t>
      </w:r>
      <w:r>
        <w:t xml:space="preserve"> Evaluating the sensitivity of Seq2Res.</w:t>
      </w:r>
    </w:p>
    <w:p w:rsidR="003279ED" w:rsidRDefault="003279ED">
      <w:pPr>
        <w:spacing w:line="480" w:lineRule="auto"/>
      </w:pPr>
    </w:p>
    <w:p w:rsidR="00026609" w:rsidRDefault="001036CB">
      <w:pPr>
        <w:pStyle w:val="Heading3"/>
        <w:numPr>
          <w:ilvl w:val="0"/>
          <w:numId w:val="0"/>
        </w:numPr>
        <w:ind w:left="-360" w:firstLine="360"/>
      </w:pPr>
      <w:r>
        <w:t>4.2.</w:t>
      </w:r>
      <w:r w:rsidR="00294CED">
        <w:t>5</w:t>
      </w:r>
      <w:r>
        <w:t>.1: Confirmation of the accuracy of the locally installed version of Sierra</w:t>
      </w:r>
    </w:p>
    <w:p w:rsidR="001036CB" w:rsidRDefault="001036CB" w:rsidP="00A64935">
      <w:pPr>
        <w:spacing w:line="480" w:lineRule="auto"/>
        <w:jc w:val="both"/>
        <w:rPr>
          <w:rFonts w:ascii="Times New Roman" w:hAnsi="Times New Roman"/>
        </w:rPr>
      </w:pPr>
    </w:p>
    <w:p w:rsidR="001036CB" w:rsidRDefault="001036CB" w:rsidP="00A64935">
      <w:pPr>
        <w:spacing w:line="480" w:lineRule="auto"/>
        <w:jc w:val="both"/>
        <w:rPr>
          <w:rFonts w:ascii="Times New Roman" w:hAnsi="Times New Roman"/>
        </w:rPr>
      </w:pPr>
      <w:r>
        <w:rPr>
          <w:rFonts w:ascii="Times New Roman" w:hAnsi="Times New Roman"/>
        </w:rPr>
        <w:t xml:space="preserve">The first step of evaluating the sensitivity of Seq2Res was to ensure that the locally installed version of the Stanford resistance testing algorithm (Sierra) was fully functioning and sensitive on sequences of lengths that are comparable to 454 sequence reads.  </w:t>
      </w:r>
    </w:p>
    <w:p w:rsidR="001036CB" w:rsidRDefault="001036CB" w:rsidP="00A64935">
      <w:pPr>
        <w:spacing w:line="480" w:lineRule="auto"/>
        <w:jc w:val="both"/>
        <w:rPr>
          <w:rFonts w:ascii="Times New Roman" w:hAnsi="Times New Roman"/>
        </w:rPr>
      </w:pPr>
    </w:p>
    <w:p w:rsidR="001036CB" w:rsidRDefault="001036CB" w:rsidP="00A64935">
      <w:pPr>
        <w:spacing w:line="480" w:lineRule="auto"/>
        <w:jc w:val="both"/>
        <w:rPr>
          <w:rFonts w:ascii="Times New Roman" w:hAnsi="Times New Roman"/>
        </w:rPr>
      </w:pPr>
      <w:r>
        <w:rPr>
          <w:rFonts w:ascii="Times New Roman" w:hAnsi="Times New Roman"/>
        </w:rPr>
        <w:t>To achieve this, we acquired two datasets of sample data from the Stanford Database website (</w:t>
      </w:r>
      <w:hyperlink r:id="rId12" w:anchor="sampledata" w:history="1">
        <w:r w:rsidRPr="001E4483">
          <w:rPr>
            <w:rStyle w:val="Hyperlink"/>
            <w:rFonts w:ascii="Times New Roman" w:hAnsi="Times New Roman"/>
          </w:rPr>
          <w:t>http://hivdb.stanford.edu/DR/asi/releaseNotes/index.html#sampledata</w:t>
        </w:r>
      </w:hyperlink>
      <w:r>
        <w:rPr>
          <w:rFonts w:ascii="Times New Roman" w:hAnsi="Times New Roman"/>
        </w:rPr>
        <w:t xml:space="preserve">).  Both datasets consisted of sequences, generated using population-based Sanger-style sequencing, with an associated genotyping result.  The first dataset consisted of 2055 sequences (Dataset A) while the second consisted of 5838 sequences (Dataset B)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In order to analyze these data using Seq2Res, the sequences in both the test data were fragmented into three ‘amplicons’ per sequence with some overlap between the adjacent subsequences. The fragments corresponded to HXB2 positions 55 to 159 (PR), 50 to 298 (RT1) and 290 to 399 (RT2</w:t>
      </w:r>
      <w:r w:rsidR="0009353C">
        <w:rPr>
          <w:rFonts w:ascii="Times New Roman" w:hAnsi="Times New Roman"/>
        </w:rPr>
        <w:t>)</w:t>
      </w:r>
      <w:r>
        <w:rPr>
          <w:rFonts w:ascii="Times New Roman" w:hAnsi="Times New Roman"/>
        </w:rPr>
        <w:t>.</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resulting amplicons were individually mapped to the HXB2 </w:t>
      </w:r>
      <w:r w:rsidRPr="005A325D">
        <w:rPr>
          <w:rFonts w:ascii="Times New Roman" w:hAnsi="Times New Roman"/>
          <w:i/>
        </w:rPr>
        <w:t>pol</w:t>
      </w:r>
      <w:r>
        <w:rPr>
          <w:rFonts w:ascii="Times New Roman" w:hAnsi="Times New Roman"/>
        </w:rPr>
        <w:t xml:space="preserve"> sequence using RAMICS and then submitted to the locally installed version of Sierra.  The resulting resistance calls for each linked set of amplicons were then compared with the known genotypic call for each ‘parental’ sequence.    </w:t>
      </w:r>
    </w:p>
    <w:p w:rsidR="001036CB" w:rsidRDefault="001036CB" w:rsidP="001036CB">
      <w:pPr>
        <w:pStyle w:val="ListParagraph"/>
        <w:spacing w:line="480" w:lineRule="auto"/>
        <w:ind w:left="0"/>
        <w:jc w:val="both"/>
        <w:rPr>
          <w:rFonts w:ascii="Times New Roman" w:hAnsi="Times New Roman"/>
        </w:rPr>
      </w:pPr>
    </w:p>
    <w:p w:rsidR="001036CB" w:rsidRDefault="001036CB" w:rsidP="005B7324">
      <w:pPr>
        <w:pStyle w:val="Heading3"/>
        <w:numPr>
          <w:ilvl w:val="0"/>
          <w:numId w:val="0"/>
          <w:ins w:id="84" w:author="Ram Shrestha" w:date="2014-03-06T00:21:00Z"/>
        </w:numPr>
        <w:ind w:left="-360" w:firstLine="360"/>
        <w:rPr>
          <w:ins w:id="85" w:author="Ram Shrestha" w:date="2014-03-09T22:51:00Z"/>
        </w:rPr>
      </w:pPr>
      <w:r>
        <w:t>4.2.</w:t>
      </w:r>
      <w:r w:rsidR="00294CED">
        <w:t>6</w:t>
      </w:r>
      <w:r>
        <w:t xml:space="preserve"> Test Data for simulation</w:t>
      </w:r>
    </w:p>
    <w:p w:rsidR="005B7324" w:rsidRPr="005B7324" w:rsidRDefault="005B7324" w:rsidP="005B7324">
      <w:pPr>
        <w:numPr>
          <w:ins w:id="86" w:author="Ram Shrestha" w:date="2014-03-09T22:51:00Z"/>
        </w:num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While the above approach is appropriate for ascertaining if the drug resistance calls on consensus sequences with a known genotype are correct it does not fully evaluate a pipeline developed to undertake resistance genotyping on high throughput sequencing data.  Thus, we undertook a comprehensive analysis of simulated HTS sequence data to fully test the performance of Seq2Res.</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Sequences covering the entire </w:t>
      </w:r>
      <w:r w:rsidR="00FB45D5" w:rsidRPr="00FB45D5">
        <w:rPr>
          <w:rFonts w:ascii="Times New Roman" w:hAnsi="Times New Roman"/>
          <w:i/>
        </w:rPr>
        <w:t>pol</w:t>
      </w:r>
      <w:r>
        <w:rPr>
          <w:rFonts w:ascii="Times New Roman" w:hAnsi="Times New Roman"/>
        </w:rPr>
        <w:t xml:space="preserve"> gene from five individuals were selected from dataset B (above).  The selection criteria required that each sequence had to have at least the K65R, K103N mutations in reverse transcriptase (in order to evaluate the capacity of Seq2Res to call the correct DRM at homopolymer regions) as well as at least one other reverse transcriptase mutations and one or more protease DRMs.  These were saved as resistant sequences.</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A ‘susceptible’ sequence was generated for each resistant sequence by reverting each of the DRMs back to wild</w:t>
      </w:r>
      <w:r w:rsidR="00C774ED">
        <w:rPr>
          <w:rFonts w:ascii="Times New Roman" w:hAnsi="Times New Roman"/>
        </w:rPr>
        <w:t xml:space="preserve"> </w:t>
      </w:r>
      <w:r>
        <w:rPr>
          <w:rFonts w:ascii="Times New Roman" w:hAnsi="Times New Roman"/>
        </w:rPr>
        <w:t xml:space="preserve">type.  Thus, the final dataset that was used to simulate the HTS data contained ten sequences in total – five resistant and five susceptible sequences. The resistance profile of each of these ‘seed’ sequences was evaluated using the Stanford HIV resistance algorithm. </w:t>
      </w:r>
    </w:p>
    <w:p w:rsidR="001036CB" w:rsidRDefault="001036CB" w:rsidP="001036CB">
      <w:pPr>
        <w:pStyle w:val="ListParagraph"/>
        <w:spacing w:line="480" w:lineRule="auto"/>
        <w:ind w:left="0"/>
        <w:jc w:val="both"/>
        <w:rPr>
          <w:rFonts w:ascii="Times New Roman" w:hAnsi="Times New Roman"/>
        </w:rPr>
      </w:pPr>
    </w:p>
    <w:p w:rsidR="001036CB" w:rsidRDefault="001036CB" w:rsidP="00F76EEC">
      <w:pPr>
        <w:pStyle w:val="Heading3"/>
        <w:numPr>
          <w:ilvl w:val="0"/>
          <w:numId w:val="0"/>
          <w:ins w:id="87" w:author="Ram Shrestha" w:date="2014-03-06T00:21:00Z"/>
        </w:numPr>
        <w:ind w:left="-360" w:firstLine="360"/>
        <w:rPr>
          <w:ins w:id="88" w:author="Ram Shrestha" w:date="2014-03-09T22:51:00Z"/>
        </w:rPr>
      </w:pPr>
      <w:r>
        <w:t>4.2.</w:t>
      </w:r>
      <w:r w:rsidR="00294CED">
        <w:t>7</w:t>
      </w:r>
      <w:r>
        <w:t xml:space="preserve"> </w:t>
      </w:r>
      <w:r w:rsidRPr="00EE18C0">
        <w:t>Simulation of</w:t>
      </w:r>
      <w:r>
        <w:t xml:space="preserve"> high throughput sequencing amplicons</w:t>
      </w:r>
    </w:p>
    <w:p w:rsidR="00F76EEC" w:rsidRPr="00F76EEC" w:rsidRDefault="00F76EEC" w:rsidP="00F76EEC">
      <w:pPr>
        <w:numPr>
          <w:ins w:id="89" w:author="Ram Shrestha" w:date="2014-03-09T22:51:00Z"/>
        </w:num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Each of the ‘seed’ sequences was then fragmented into three subsequences representing an individual amplicon.  These fragments corresponded to HXB2 positions 169 – 469 (PR), 466 – 812  (RT1) and 672 – 1017 (RT2)</w:t>
      </w:r>
    </w:p>
    <w:p w:rsidR="001036CB" w:rsidRDefault="001036CB" w:rsidP="001036CB">
      <w:pPr>
        <w:pStyle w:val="ListParagraph"/>
        <w:spacing w:line="480" w:lineRule="auto"/>
        <w:ind w:left="0"/>
        <w:jc w:val="both"/>
        <w:rPr>
          <w:rFonts w:ascii="Times New Roman" w:hAnsi="Times New Roman"/>
        </w:rPr>
      </w:pPr>
    </w:p>
    <w:p w:rsidR="001036CB" w:rsidRDefault="00A01D9D" w:rsidP="004A221A">
      <w:pPr>
        <w:pStyle w:val="ListParagraph"/>
        <w:spacing w:line="480" w:lineRule="auto"/>
        <w:ind w:left="0"/>
        <w:jc w:val="both"/>
        <w:rPr>
          <w:rFonts w:ascii="Times New Roman" w:hAnsi="Times New Roman"/>
        </w:rPr>
      </w:pPr>
      <w:r>
        <w:rPr>
          <w:rFonts w:ascii="Times New Roman" w:hAnsi="Times New Roman"/>
        </w:rPr>
        <w:t>In order to simulate the fragmented PR, RT1 and RT2, we chose a</w:t>
      </w:r>
      <w:r w:rsidR="001036CB">
        <w:rPr>
          <w:rFonts w:ascii="Times New Roman" w:hAnsi="Times New Roman"/>
        </w:rPr>
        <w:t xml:space="preserve"> next generation sequenc</w:t>
      </w:r>
      <w:r w:rsidR="00CF7EA8">
        <w:rPr>
          <w:rFonts w:ascii="Times New Roman" w:hAnsi="Times New Roman"/>
        </w:rPr>
        <w:t>e</w:t>
      </w:r>
      <w:r w:rsidR="001036CB">
        <w:rPr>
          <w:rFonts w:ascii="Times New Roman" w:hAnsi="Times New Roman"/>
        </w:rPr>
        <w:t xml:space="preserve"> simulator </w:t>
      </w:r>
      <w:r w:rsidR="00CF7EA8">
        <w:rPr>
          <w:rFonts w:ascii="Times New Roman" w:hAnsi="Times New Roman"/>
        </w:rPr>
        <w:t>called</w:t>
      </w:r>
      <w:r w:rsidR="001036CB">
        <w:rPr>
          <w:rFonts w:ascii="Times New Roman" w:hAnsi="Times New Roman"/>
        </w:rPr>
        <w:t xml:space="preserve"> ART </w:t>
      </w:r>
      <w:r w:rsidR="003E01F8">
        <w:rPr>
          <w:rFonts w:ascii="Times New Roman" w:hAnsi="Times New Roman"/>
        </w:rPr>
        <w:fldChar w:fldCharType="begin"/>
      </w:r>
      <w:r w:rsidR="00707E8E">
        <w:rPr>
          <w:rFonts w:ascii="Times New Roman" w:hAnsi="Times New Roman"/>
        </w:rPr>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rsidR="003E01F8">
        <w:rPr>
          <w:rFonts w:ascii="Times New Roman" w:hAnsi="Times New Roman"/>
        </w:rPr>
        <w:fldChar w:fldCharType="separate"/>
      </w:r>
      <w:r w:rsidR="00707E8E">
        <w:rPr>
          <w:rFonts w:ascii="Times New Roman" w:hAnsi="Times New Roman"/>
          <w:noProof/>
        </w:rPr>
        <w:t>(Huang et al., 2012)</w:t>
      </w:r>
      <w:r w:rsidR="003E01F8">
        <w:rPr>
          <w:rFonts w:ascii="Times New Roman" w:hAnsi="Times New Roman"/>
        </w:rPr>
        <w:fldChar w:fldCharType="end"/>
      </w:r>
      <w:r w:rsidR="00F232A8">
        <w:rPr>
          <w:rFonts w:ascii="Times New Roman" w:hAnsi="Times New Roman"/>
        </w:rPr>
        <w:t xml:space="preserve"> as the features of tool include</w:t>
      </w:r>
      <w:r w:rsidR="00CF7EA8">
        <w:rPr>
          <w:rFonts w:ascii="Times New Roman" w:hAnsi="Times New Roman"/>
        </w:rPr>
        <w:t xml:space="preserve"> functions to produce sequencing-like errors.  ART can</w:t>
      </w:r>
      <w:r w:rsidR="008C0F1E">
        <w:rPr>
          <w:rFonts w:ascii="Times New Roman" w:hAnsi="Times New Roman"/>
        </w:rPr>
        <w:t xml:space="preserve"> emulate </w:t>
      </w:r>
      <w:r w:rsidR="00CF7EA8">
        <w:rPr>
          <w:rFonts w:ascii="Times New Roman" w:hAnsi="Times New Roman"/>
        </w:rPr>
        <w:t xml:space="preserve">the </w:t>
      </w:r>
      <w:r w:rsidR="008C0F1E">
        <w:rPr>
          <w:rFonts w:ascii="Times New Roman" w:hAnsi="Times New Roman"/>
        </w:rPr>
        <w:t>Roche/454</w:t>
      </w:r>
      <w:r w:rsidR="009E0D1A">
        <w:rPr>
          <w:rFonts w:ascii="Times New Roman" w:hAnsi="Times New Roman"/>
        </w:rPr>
        <w:t xml:space="preserve"> </w:t>
      </w:r>
      <w:r w:rsidR="008C0F1E">
        <w:rPr>
          <w:rFonts w:ascii="Times New Roman" w:hAnsi="Times New Roman"/>
        </w:rPr>
        <w:t>sequencing process to simulate high throughput sequence data</w:t>
      </w:r>
      <w:r w:rsidR="00CF7EA8">
        <w:rPr>
          <w:rFonts w:ascii="Times New Roman" w:hAnsi="Times New Roman"/>
        </w:rPr>
        <w:t xml:space="preserve"> and include</w:t>
      </w:r>
      <w:r w:rsidR="008C0F1E">
        <w:rPr>
          <w:rFonts w:ascii="Times New Roman" w:hAnsi="Times New Roman"/>
        </w:rPr>
        <w:t xml:space="preserve"> Roche/454 specific error models </w:t>
      </w:r>
      <w:r>
        <w:rPr>
          <w:rFonts w:ascii="Times New Roman" w:hAnsi="Times New Roman"/>
        </w:rPr>
        <w:t>in</w:t>
      </w:r>
      <w:r w:rsidR="008C0F1E">
        <w:rPr>
          <w:rFonts w:ascii="Times New Roman" w:hAnsi="Times New Roman"/>
        </w:rPr>
        <w:t xml:space="preserve"> homopolymer</w:t>
      </w:r>
      <w:r>
        <w:rPr>
          <w:rFonts w:ascii="Times New Roman" w:hAnsi="Times New Roman"/>
        </w:rPr>
        <w:t>, substitution and insertion-deletion error</w:t>
      </w:r>
      <w:r w:rsidR="00CF7EA8">
        <w:rPr>
          <w:rFonts w:ascii="Times New Roman" w:hAnsi="Times New Roman"/>
        </w:rPr>
        <w:t>s</w:t>
      </w:r>
      <w:r>
        <w:rPr>
          <w:rFonts w:ascii="Times New Roman" w:hAnsi="Times New Roman"/>
        </w:rPr>
        <w:t xml:space="preserve">, </w:t>
      </w:r>
      <w:r w:rsidR="00CF7EA8">
        <w:rPr>
          <w:rFonts w:ascii="Times New Roman" w:hAnsi="Times New Roman"/>
        </w:rPr>
        <w:t xml:space="preserve">as well as </w:t>
      </w:r>
      <w:r>
        <w:rPr>
          <w:rFonts w:ascii="Times New Roman" w:hAnsi="Times New Roman"/>
        </w:rPr>
        <w:t>flexible</w:t>
      </w:r>
      <w:r w:rsidR="008C0F1E">
        <w:rPr>
          <w:rFonts w:ascii="Times New Roman" w:hAnsi="Times New Roman"/>
        </w:rPr>
        <w:t xml:space="preserve"> base quality </w:t>
      </w:r>
      <w:r>
        <w:rPr>
          <w:rFonts w:ascii="Times New Roman" w:hAnsi="Times New Roman"/>
        </w:rPr>
        <w:t>profiles</w:t>
      </w:r>
      <w:r w:rsidR="00CF7EA8">
        <w:rPr>
          <w:rFonts w:ascii="Times New Roman" w:hAnsi="Times New Roman"/>
        </w:rPr>
        <w:t>. These are all</w:t>
      </w:r>
      <w:r>
        <w:rPr>
          <w:rFonts w:ascii="Times New Roman" w:hAnsi="Times New Roman"/>
        </w:rPr>
        <w:t xml:space="preserve"> </w:t>
      </w:r>
      <w:r w:rsidR="008C0F1E">
        <w:rPr>
          <w:rFonts w:ascii="Times New Roman" w:hAnsi="Times New Roman"/>
        </w:rPr>
        <w:t xml:space="preserve">customizable </w:t>
      </w:r>
      <w:r>
        <w:rPr>
          <w:rFonts w:ascii="Times New Roman" w:hAnsi="Times New Roman"/>
        </w:rPr>
        <w:t xml:space="preserve">parameters </w:t>
      </w:r>
      <w:r w:rsidR="00CF7EA8">
        <w:rPr>
          <w:rFonts w:ascii="Times New Roman" w:hAnsi="Times New Roman"/>
        </w:rPr>
        <w:t>and ART allows</w:t>
      </w:r>
      <w:r>
        <w:rPr>
          <w:rFonts w:ascii="Times New Roman" w:hAnsi="Times New Roman"/>
        </w:rPr>
        <w:t xml:space="preserve"> user-supplied sequence read profile</w:t>
      </w:r>
      <w:r w:rsidR="00CF7EA8">
        <w:rPr>
          <w:rFonts w:ascii="Times New Roman" w:hAnsi="Times New Roman"/>
        </w:rPr>
        <w:t>s</w:t>
      </w:r>
      <w:r>
        <w:rPr>
          <w:rFonts w:ascii="Times New Roman" w:hAnsi="Times New Roman"/>
        </w:rPr>
        <w:t>.</w:t>
      </w:r>
      <w:r w:rsidR="008C0F1E">
        <w:rPr>
          <w:rFonts w:ascii="Times New Roman" w:hAnsi="Times New Roman"/>
        </w:rPr>
        <w:t xml:space="preserve"> </w:t>
      </w:r>
      <w:r>
        <w:rPr>
          <w:rFonts w:ascii="Times New Roman" w:hAnsi="Times New Roman"/>
        </w:rPr>
        <w:t xml:space="preserve">A real Roche/454 sequence dataset was </w:t>
      </w:r>
      <w:r w:rsidR="00CF7EA8">
        <w:rPr>
          <w:rFonts w:ascii="Times New Roman" w:hAnsi="Times New Roman"/>
        </w:rPr>
        <w:t>provided</w:t>
      </w:r>
      <w:r>
        <w:rPr>
          <w:rFonts w:ascii="Times New Roman" w:hAnsi="Times New Roman"/>
        </w:rPr>
        <w:t xml:space="preserve"> to ART to generate sequence read profile</w:t>
      </w:r>
      <w:r w:rsidR="00CF7EA8">
        <w:rPr>
          <w:rFonts w:ascii="Times New Roman" w:hAnsi="Times New Roman"/>
        </w:rPr>
        <w:t>s</w:t>
      </w:r>
      <w:r>
        <w:rPr>
          <w:rFonts w:ascii="Times New Roman" w:hAnsi="Times New Roman"/>
        </w:rPr>
        <w:t xml:space="preserve">. The profile was then used to </w:t>
      </w:r>
      <w:r w:rsidR="001036CB">
        <w:rPr>
          <w:rFonts w:ascii="Times New Roman" w:hAnsi="Times New Roman"/>
        </w:rPr>
        <w:t>simulate 20,000 Roche/454 sequence reads for each</w:t>
      </w:r>
      <w:r w:rsidR="0067259F">
        <w:rPr>
          <w:rFonts w:ascii="Times New Roman" w:hAnsi="Times New Roman"/>
        </w:rPr>
        <w:t xml:space="preserve"> PR, RT1 and RT2</w:t>
      </w:r>
      <w:r w:rsidR="001036CB">
        <w:rPr>
          <w:rFonts w:ascii="Times New Roman" w:hAnsi="Times New Roman"/>
        </w:rPr>
        <w:t xml:space="preserve"> fragment</w:t>
      </w:r>
      <w:r w:rsidR="00CF7EA8">
        <w:rPr>
          <w:rFonts w:ascii="Times New Roman" w:hAnsi="Times New Roman"/>
        </w:rPr>
        <w:t xml:space="preserve"> (</w:t>
      </w:r>
      <w:r w:rsidR="001036CB">
        <w:rPr>
          <w:rFonts w:ascii="Times New Roman" w:hAnsi="Times New Roman"/>
        </w:rPr>
        <w:t>amplicon sequences</w:t>
      </w:r>
      <w:r w:rsidR="00CF7EA8">
        <w:rPr>
          <w:rFonts w:ascii="Times New Roman" w:hAnsi="Times New Roman"/>
        </w:rPr>
        <w:t>)</w:t>
      </w:r>
      <w:r w:rsidR="001036CB">
        <w:rPr>
          <w:rFonts w:ascii="Times New Roman" w:hAnsi="Times New Roman"/>
        </w:rPr>
        <w:t xml:space="preserve"> in FASTQ format.</w:t>
      </w:r>
    </w:p>
    <w:p w:rsidR="001036CB" w:rsidRDefault="001036CB" w:rsidP="001036CB">
      <w:pPr>
        <w:pStyle w:val="ListParagraph"/>
        <w:spacing w:line="480" w:lineRule="auto"/>
        <w:ind w:left="0"/>
        <w:jc w:val="both"/>
        <w:rPr>
          <w:rFonts w:ascii="Times New Roman" w:hAnsi="Times New Roman"/>
        </w:rPr>
      </w:pPr>
    </w:p>
    <w:p w:rsidR="001036CB" w:rsidRDefault="001036CB" w:rsidP="00F76EEC">
      <w:pPr>
        <w:pStyle w:val="Heading3"/>
        <w:numPr>
          <w:ilvl w:val="0"/>
          <w:numId w:val="0"/>
        </w:numPr>
        <w:ind w:left="-360" w:firstLine="360"/>
      </w:pPr>
      <w:r>
        <w:t>4.2.</w:t>
      </w:r>
      <w:r w:rsidR="00CE2215">
        <w:t>7</w:t>
      </w:r>
      <w:r>
        <w:t>.</w:t>
      </w:r>
      <w:r w:rsidR="00CE2215">
        <w:t>1</w:t>
      </w:r>
      <w:r w:rsidR="0067259F">
        <w:t xml:space="preserve"> </w:t>
      </w:r>
      <w:r w:rsidRPr="005415ED">
        <w:t>Generation of different known prevalence of DRM data</w:t>
      </w:r>
    </w:p>
    <w:p w:rsidR="00F76EEC" w:rsidRPr="00F76EEC" w:rsidRDefault="00F76EEC" w:rsidP="00F76EEC">
      <w:pPr>
        <w:numPr>
          <w:ins w:id="90" w:author="Ram Shrestha" w:date="2014-03-09T22:52:00Z"/>
        </w:num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each amplicon from each patient the simulated sensitive and resistant sequences were randomly sampled to generate HTS datasets containing 10,000 sequence reads with a known mix of resistant and sensitive sequences.  Seven datasets were generated for </w:t>
      </w:r>
      <w:r w:rsidR="00C774ED">
        <w:rPr>
          <w:rFonts w:ascii="Times New Roman" w:hAnsi="Times New Roman"/>
        </w:rPr>
        <w:t xml:space="preserve">each </w:t>
      </w:r>
      <w:r w:rsidR="00CE2215">
        <w:rPr>
          <w:rFonts w:ascii="Times New Roman" w:hAnsi="Times New Roman"/>
        </w:rPr>
        <w:t xml:space="preserve">amplicon </w:t>
      </w:r>
      <w:ins w:id="91" w:author="Ram Shrestha" w:date="2014-03-10T00:17:00Z">
        <w:r w:rsidR="006975D5">
          <w:rPr>
            <w:rFonts w:ascii="Times New Roman" w:hAnsi="Times New Roman"/>
          </w:rPr>
          <w:t xml:space="preserve">in </w:t>
        </w:r>
      </w:ins>
      <w:r>
        <w:rPr>
          <w:rFonts w:ascii="Times New Roman" w:hAnsi="Times New Roman"/>
        </w:rPr>
        <w:t>each patient representing 0.1%, 1%, 5%, 10%, 15%, 20% and 50% prevalence of resistant sequences in the dataset (</w:t>
      </w:r>
      <w:r>
        <w:rPr>
          <w:rFonts w:ascii="Times New Roman" w:hAnsi="Times New Roman"/>
          <w:b/>
        </w:rPr>
        <w:t>Table 4.3</w:t>
      </w:r>
      <w:r>
        <w:rPr>
          <w:rFonts w:ascii="Times New Roman" w:hAnsi="Times New Roman"/>
        </w:rPr>
        <w:t>).  The final simulated dataset comprised of 105 fastq files corresponding to 7 prevalence levels x 3 amplicon x 5 patients.  Each of these fastq files was submitted to Seq2Res and the observed results compared with the expected results.</w:t>
      </w:r>
    </w:p>
    <w:p w:rsidR="001036CB" w:rsidRDefault="001036CB" w:rsidP="001036CB">
      <w:pPr>
        <w:pStyle w:val="ListParagraph"/>
        <w:spacing w:line="480" w:lineRule="auto"/>
        <w:ind w:left="0"/>
        <w:jc w:val="both"/>
        <w:rPr>
          <w:rFonts w:ascii="Times New Roman" w:hAnsi="Times New Roman"/>
        </w:rPr>
      </w:pPr>
    </w:p>
    <w:p w:rsidR="001036CB" w:rsidRDefault="001036CB" w:rsidP="00F76EEC">
      <w:pPr>
        <w:pStyle w:val="Heading3"/>
        <w:numPr>
          <w:ilvl w:val="0"/>
          <w:numId w:val="0"/>
          <w:ins w:id="92" w:author="Ram Shrestha" w:date="2014-03-06T00:21:00Z"/>
        </w:numPr>
        <w:ind w:left="-360" w:firstLine="360"/>
        <w:rPr>
          <w:ins w:id="93" w:author="Ram Shrestha" w:date="2014-03-09T22:52:00Z"/>
        </w:rPr>
      </w:pPr>
      <w:r>
        <w:t>4.2.</w:t>
      </w:r>
      <w:r w:rsidR="00294CED">
        <w:t>8</w:t>
      </w:r>
      <w:r>
        <w:t xml:space="preserve"> </w:t>
      </w:r>
      <w:r w:rsidRPr="00292B9D">
        <w:t xml:space="preserve">Computational </w:t>
      </w:r>
      <w:r>
        <w:t>Resources</w:t>
      </w:r>
    </w:p>
    <w:p w:rsidR="00F76EEC" w:rsidRPr="00F76EEC" w:rsidRDefault="00F76EEC" w:rsidP="00F76EEC">
      <w:pPr>
        <w:numPr>
          <w:ins w:id="94" w:author="Ram Shrestha" w:date="2014-03-09T22:52:00Z"/>
        </w:numPr>
      </w:pPr>
    </w:p>
    <w:p w:rsidR="001036CB" w:rsidRDefault="001036CB" w:rsidP="001036CB">
      <w:pPr>
        <w:spacing w:line="480" w:lineRule="auto"/>
        <w:jc w:val="both"/>
        <w:rPr>
          <w:rFonts w:ascii="Times New Roman" w:hAnsi="Times New Roman"/>
        </w:rPr>
      </w:pPr>
      <w:r>
        <w:rPr>
          <w:rFonts w:ascii="Times New Roman" w:hAnsi="Times New Roman"/>
        </w:rPr>
        <w:t xml:space="preserve">Seq2Res is currently housed at the South African National Bioinformatics Institute (SANBI). The computing infrastructure used to run Seq2Res consists of two Blade Servers (PowerEdge M610x) each comprising 12 core processors (Intel(R) Xeon(R) CPU X5675 </w:t>
      </w:r>
      <w:r w:rsidRPr="0046603B">
        <w:rPr>
          <w:rFonts w:ascii="Times New Roman" w:hAnsi="Times New Roman"/>
        </w:rPr>
        <w:t>@ 3.07GHz</w:t>
      </w:r>
      <w:r>
        <w:rPr>
          <w:rFonts w:ascii="Times New Roman" w:hAnsi="Times New Roman"/>
        </w:rPr>
        <w:t>), 32-gigabyte memory and a graphical processing unit (GPUs) (</w:t>
      </w:r>
      <w:r>
        <w:t>NVIDIA®Tesla™ M2090</w:t>
      </w:r>
      <w:r>
        <w:rPr>
          <w:rFonts w:ascii="Times New Roman" w:hAnsi="Times New Roman"/>
        </w:rPr>
        <w:t>).</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An application programming interface (API) has been developed to run Seq2Res over the internet. A web front end that uses the API has been developed for biologists and clinicians to upload the HIV </w:t>
      </w:r>
      <w:r w:rsidR="000628DC">
        <w:rPr>
          <w:rFonts w:ascii="Times New Roman" w:hAnsi="Times New Roman"/>
        </w:rPr>
        <w:t>sequence</w:t>
      </w:r>
      <w:r>
        <w:rPr>
          <w:rFonts w:ascii="Times New Roman" w:hAnsi="Times New Roman"/>
        </w:rPr>
        <w:t xml:space="preserve"> data and other required files and parameters for the viral drug resistance </w:t>
      </w:r>
      <w:r w:rsidR="000628DC">
        <w:rPr>
          <w:rFonts w:ascii="Times New Roman" w:hAnsi="Times New Roman"/>
        </w:rPr>
        <w:t xml:space="preserve">genotyping </w:t>
      </w:r>
      <w:r>
        <w:rPr>
          <w:rFonts w:ascii="Times New Roman" w:hAnsi="Times New Roman"/>
        </w:rPr>
        <w:t xml:space="preserve">of </w:t>
      </w:r>
      <w:r w:rsidR="000628DC">
        <w:rPr>
          <w:rFonts w:ascii="Times New Roman" w:hAnsi="Times New Roman"/>
        </w:rPr>
        <w:t xml:space="preserve">sequenced </w:t>
      </w:r>
      <w:r>
        <w:rPr>
          <w:rFonts w:ascii="Times New Roman" w:hAnsi="Times New Roman"/>
        </w:rPr>
        <w:t xml:space="preserve">patients. The API can also be executed </w:t>
      </w:r>
      <w:r w:rsidR="0067259F">
        <w:rPr>
          <w:rFonts w:ascii="Times New Roman" w:hAnsi="Times New Roman"/>
        </w:rPr>
        <w:t xml:space="preserve">from command line executable scripts. </w:t>
      </w:r>
      <w:ins w:id="95" w:author="Ram Shrestha" w:date="2014-03-10T00:20:00Z">
        <w:r w:rsidR="006975D5">
          <w:rPr>
            <w:rFonts w:ascii="Times New Roman" w:hAnsi="Times New Roman"/>
          </w:rPr>
          <w:t>Baruch Lubinsky, a software developer employed in the research group of Prof Simon Travers, developed the API</w:t>
        </w:r>
      </w:ins>
      <w:r>
        <w:rPr>
          <w:rFonts w:ascii="Times New Roman" w:hAnsi="Times New Roman"/>
        </w:rPr>
        <w:t>.</w:t>
      </w:r>
    </w:p>
    <w:p w:rsidR="001036CB" w:rsidRDefault="001036CB" w:rsidP="00F76EEC">
      <w:pPr>
        <w:pStyle w:val="Heading3"/>
        <w:numPr>
          <w:ilvl w:val="0"/>
          <w:numId w:val="0"/>
          <w:ins w:id="96" w:author="Ram Shrestha" w:date="2014-03-06T00:21:00Z"/>
        </w:numPr>
        <w:ind w:left="-360"/>
      </w:pPr>
    </w:p>
    <w:p w:rsidR="001036CB" w:rsidRDefault="001036CB" w:rsidP="00F76EEC">
      <w:pPr>
        <w:pStyle w:val="Heading3"/>
        <w:numPr>
          <w:ilvl w:val="0"/>
          <w:numId w:val="0"/>
          <w:ins w:id="97" w:author="Ram Shrestha" w:date="2014-03-06T00:21:00Z"/>
        </w:numPr>
        <w:ind w:left="-360" w:firstLine="360"/>
      </w:pPr>
      <w:r>
        <w:t>4.3 Results</w:t>
      </w:r>
    </w:p>
    <w:p w:rsidR="00C958B9" w:rsidRDefault="00172520" w:rsidP="00F76EEC">
      <w:pPr>
        <w:pStyle w:val="Heading3"/>
        <w:numPr>
          <w:ilvl w:val="0"/>
          <w:numId w:val="0"/>
          <w:ins w:id="98" w:author="Ram Shrestha" w:date="2014-03-06T00:21:00Z"/>
        </w:numPr>
        <w:ind w:left="-360" w:firstLine="360"/>
      </w:pPr>
      <w:r>
        <w:t xml:space="preserve">4.3.1 Seq2Res </w:t>
      </w:r>
      <w:r w:rsidR="00035BB8">
        <w:t>running time</w:t>
      </w:r>
    </w:p>
    <w:p w:rsidR="00CE2215" w:rsidRPr="00CE2215" w:rsidRDefault="00CE2215" w:rsidP="00CE2215"/>
    <w:p w:rsidR="003279ED" w:rsidRDefault="00A422EF">
      <w:pPr>
        <w:spacing w:line="480" w:lineRule="auto"/>
        <w:jc w:val="both"/>
      </w:pPr>
      <w:r>
        <w:t xml:space="preserve">The </w:t>
      </w:r>
      <w:r w:rsidR="00035BB8">
        <w:t>running time</w:t>
      </w:r>
      <w:r>
        <w:t xml:space="preserve"> of</w:t>
      </w:r>
      <w:r w:rsidR="008F294F">
        <w:t xml:space="preserve"> Seq2Res </w:t>
      </w:r>
      <w:r w:rsidR="0031347A">
        <w:t xml:space="preserve">depends on </w:t>
      </w:r>
      <w:r w:rsidR="00035BB8">
        <w:t>several</w:t>
      </w:r>
      <w:r w:rsidR="0031347A">
        <w:t xml:space="preserve"> factors</w:t>
      </w:r>
      <w:r w:rsidR="00035BB8">
        <w:t xml:space="preserve">, including the </w:t>
      </w:r>
      <w:r w:rsidR="0031347A">
        <w:t>Internet</w:t>
      </w:r>
      <w:r w:rsidR="00035BB8">
        <w:t xml:space="preserve"> </w:t>
      </w:r>
      <w:r w:rsidR="008453D7">
        <w:t>bandwith</w:t>
      </w:r>
      <w:r w:rsidR="0031347A">
        <w:t xml:space="preserve"> SANBI</w:t>
      </w:r>
      <w:r w:rsidR="008F294F">
        <w:t xml:space="preserve"> </w:t>
      </w:r>
      <w:r w:rsidR="00035BB8">
        <w:t xml:space="preserve">in order </w:t>
      </w:r>
      <w:r w:rsidR="008F294F">
        <w:t xml:space="preserve">to download the uploaded </w:t>
      </w:r>
      <w:r w:rsidR="00035BB8">
        <w:t xml:space="preserve">sequence and parameter </w:t>
      </w:r>
      <w:r w:rsidR="008F294F">
        <w:t>files</w:t>
      </w:r>
      <w:r w:rsidR="0031347A">
        <w:t>, the number of raw sequence reads</w:t>
      </w:r>
      <w:r w:rsidR="00035BB8">
        <w:t>,</w:t>
      </w:r>
      <w:r w:rsidR="0031347A">
        <w:t xml:space="preserve"> </w:t>
      </w:r>
      <w:r w:rsidR="00035BB8">
        <w:t xml:space="preserve">amplicons and samples </w:t>
      </w:r>
      <w:r w:rsidR="0031347A">
        <w:t xml:space="preserve">in the uploaded </w:t>
      </w:r>
      <w:r w:rsidR="00035BB8">
        <w:t>sequence</w:t>
      </w:r>
      <w:r w:rsidR="0031347A">
        <w:t xml:space="preserve"> file, and the </w:t>
      </w:r>
      <w:r w:rsidR="00035BB8">
        <w:t>number</w:t>
      </w:r>
      <w:r w:rsidR="0031347A">
        <w:t xml:space="preserve"> of jobs </w:t>
      </w:r>
      <w:r w:rsidR="00035BB8">
        <w:t>running on the available servers</w:t>
      </w:r>
      <w:r w:rsidR="008F294F">
        <w:t xml:space="preserve">. Therefore, it is </w:t>
      </w:r>
      <w:r w:rsidR="00035BB8">
        <w:t>challenging</w:t>
      </w:r>
      <w:r w:rsidR="000807C1">
        <w:t xml:space="preserve"> to</w:t>
      </w:r>
      <w:r w:rsidR="00035BB8">
        <w:t xml:space="preserve"> provide an exact</w:t>
      </w:r>
      <w:r w:rsidR="000807C1">
        <w:t xml:space="preserve"> </w:t>
      </w:r>
      <w:r w:rsidR="00035BB8">
        <w:t>running time for a</w:t>
      </w:r>
      <w:r w:rsidR="000807C1">
        <w:t xml:space="preserve"> Seq2Res </w:t>
      </w:r>
      <w:r w:rsidR="00035BB8">
        <w:t>process</w:t>
      </w:r>
      <w:r w:rsidR="008F294F">
        <w:t>.</w:t>
      </w:r>
    </w:p>
    <w:p w:rsidR="003279ED" w:rsidRDefault="003279ED">
      <w:pPr>
        <w:spacing w:line="480" w:lineRule="auto"/>
        <w:jc w:val="both"/>
      </w:pPr>
    </w:p>
    <w:p w:rsidR="003279ED" w:rsidRDefault="000807C1">
      <w:pPr>
        <w:spacing w:line="480" w:lineRule="auto"/>
        <w:jc w:val="both"/>
      </w:pPr>
      <w:r>
        <w:t xml:space="preserve">Nonetheless, we tested Seq2Res </w:t>
      </w:r>
      <w:r w:rsidR="008F294F">
        <w:t xml:space="preserve">at the current Internet speed </w:t>
      </w:r>
      <w:r w:rsidR="00035BB8">
        <w:t>at</w:t>
      </w:r>
      <w:r w:rsidR="008F294F">
        <w:t xml:space="preserve"> SANBI </w:t>
      </w:r>
      <w:r w:rsidR="00294CED">
        <w:t xml:space="preserve">(2 megabytes/second) </w:t>
      </w:r>
      <w:r w:rsidR="00035BB8">
        <w:t>with</w:t>
      </w:r>
      <w:r w:rsidR="008F294F">
        <w:t xml:space="preserve"> no </w:t>
      </w:r>
      <w:r w:rsidR="00035BB8">
        <w:t>other processes running on the</w:t>
      </w:r>
      <w:r w:rsidR="008F294F">
        <w:t xml:space="preserve"> servers, </w:t>
      </w:r>
      <w:r w:rsidR="00294CED">
        <w:t>using</w:t>
      </w:r>
      <w:r w:rsidR="000B4B6C">
        <w:t xml:space="preserve"> 119 simulated files</w:t>
      </w:r>
      <w:r w:rsidR="00B26F54">
        <w:t>.  Each file</w:t>
      </w:r>
      <w:r w:rsidR="000B4B6C">
        <w:t xml:space="preserve"> </w:t>
      </w:r>
      <w:r w:rsidR="00B26F54">
        <w:t>contained</w:t>
      </w:r>
      <w:r w:rsidR="000B4B6C">
        <w:t xml:space="preserve"> one sample, one amplicon and 10,000 sequence reads </w:t>
      </w:r>
      <w:r w:rsidR="00B26F54">
        <w:t xml:space="preserve">and we allowed a two-minute </w:t>
      </w:r>
      <w:r w:rsidR="000B4B6C">
        <w:t xml:space="preserve">time interval </w:t>
      </w:r>
      <w:r w:rsidR="00FF20B6">
        <w:t xml:space="preserve">between </w:t>
      </w:r>
      <w:r w:rsidR="00B26F54">
        <w:t>each</w:t>
      </w:r>
      <w:r w:rsidR="00FF20B6">
        <w:t xml:space="preserve"> submission</w:t>
      </w:r>
      <w:r w:rsidR="000B4B6C">
        <w:t xml:space="preserve"> using </w:t>
      </w:r>
      <w:r w:rsidR="00B26F54">
        <w:t xml:space="preserve">the </w:t>
      </w:r>
      <w:r w:rsidR="000B4B6C">
        <w:t xml:space="preserve">API </w:t>
      </w:r>
      <w:r w:rsidR="00B26F54">
        <w:t>with</w:t>
      </w:r>
      <w:r w:rsidR="000B4B6C">
        <w:t xml:space="preserve"> command line script</w:t>
      </w:r>
      <w:r w:rsidR="00B26F54">
        <w:t>ing</w:t>
      </w:r>
      <w:r w:rsidR="000B4B6C">
        <w:t xml:space="preserve">. </w:t>
      </w:r>
      <w:r w:rsidR="00B26F54">
        <w:t>After the completion of each job, and email is sent to the user</w:t>
      </w:r>
      <w:r w:rsidR="000B4B6C">
        <w:t xml:space="preserve">. The start time was noted as the time of job submission and the time of job completion was noted as the time recorded in the email of each </w:t>
      </w:r>
      <w:r w:rsidR="00B26F54">
        <w:t>process</w:t>
      </w:r>
      <w:r w:rsidR="000B4B6C">
        <w:t>.</w:t>
      </w:r>
      <w:r w:rsidR="006178DE">
        <w:t xml:space="preserve"> </w:t>
      </w:r>
      <w:r w:rsidR="000B4B6C">
        <w:t xml:space="preserve">We observed that the average time </w:t>
      </w:r>
      <w:r w:rsidR="00B26F54">
        <w:t>for</w:t>
      </w:r>
      <w:r w:rsidR="000B4B6C">
        <w:t xml:space="preserve"> each job execution </w:t>
      </w:r>
      <w:r w:rsidR="006178DE">
        <w:t>was three minutes.</w:t>
      </w:r>
      <w:r w:rsidR="00107343">
        <w:t xml:space="preserve"> However, the execution time increase</w:t>
      </w:r>
      <w:r w:rsidR="00B26F54">
        <w:t>d</w:t>
      </w:r>
      <w:r w:rsidR="00107343">
        <w:t xml:space="preserve"> with </w:t>
      </w:r>
      <w:r w:rsidR="00B26F54">
        <w:t xml:space="preserve">an </w:t>
      </w:r>
      <w:r w:rsidR="00107343">
        <w:t>increase in samples and amplicons</w:t>
      </w:r>
      <w:r>
        <w:t xml:space="preserve"> in the input raw sequence file</w:t>
      </w:r>
      <w:r w:rsidR="00107343">
        <w:t xml:space="preserve">. </w:t>
      </w:r>
      <w:r>
        <w:t xml:space="preserve">We also </w:t>
      </w:r>
      <w:r w:rsidR="005C302A">
        <w:t xml:space="preserve">executed Seq2Res locally in the SANBI computational infrastructure on Roche/454 Junior and FLX plates, bypassing the </w:t>
      </w:r>
      <w:r w:rsidR="00752849">
        <w:t>internet connection</w:t>
      </w:r>
      <w:r w:rsidR="00B26F54">
        <w:t>.</w:t>
      </w:r>
      <w:r w:rsidR="005C302A">
        <w:t xml:space="preserve"> The raw sequence files from</w:t>
      </w:r>
      <w:r w:rsidR="00B26F54">
        <w:t xml:space="preserve"> the</w:t>
      </w:r>
      <w:r w:rsidR="005C302A">
        <w:t xml:space="preserve"> Junior plates had 48 samples, with each sample containing three amplicons. </w:t>
      </w:r>
      <w:r w:rsidR="00B26F54">
        <w:t xml:space="preserve">The </w:t>
      </w:r>
      <w:r w:rsidR="005C302A">
        <w:t xml:space="preserve">FLX </w:t>
      </w:r>
      <w:r w:rsidR="00FF20B6">
        <w:t xml:space="preserve">plate </w:t>
      </w:r>
      <w:r w:rsidR="00B26F54">
        <w:t>consists of</w:t>
      </w:r>
      <w:r w:rsidR="005C302A">
        <w:t xml:space="preserve"> eight sections and a raw sequence file from each section had eight samples, with each </w:t>
      </w:r>
      <w:r w:rsidR="00B26F54">
        <w:t xml:space="preserve">of the </w:t>
      </w:r>
      <w:r w:rsidR="005C302A">
        <w:t>samples containing three amplicons. T</w:t>
      </w:r>
      <w:r w:rsidR="00107343">
        <w:t>he execution time for a</w:t>
      </w:r>
      <w:r w:rsidR="005C302A">
        <w:t xml:space="preserve"> file from</w:t>
      </w:r>
      <w:r w:rsidR="00107343">
        <w:t xml:space="preserve"> Roche/454 Junior plate require</w:t>
      </w:r>
      <w:r w:rsidR="005C302A">
        <w:t>d</w:t>
      </w:r>
      <w:r w:rsidR="00107343">
        <w:t xml:space="preserve"> on average of 30 minutes and </w:t>
      </w:r>
      <w:r w:rsidR="005C302A">
        <w:t xml:space="preserve">a file from </w:t>
      </w:r>
      <w:r w:rsidR="00107343">
        <w:t xml:space="preserve">a section of Roche/454 </w:t>
      </w:r>
      <w:r w:rsidR="005C302A">
        <w:t xml:space="preserve">FLX </w:t>
      </w:r>
      <w:r w:rsidR="00107343">
        <w:t>plate require</w:t>
      </w:r>
      <w:r w:rsidR="005C302A">
        <w:t>d</w:t>
      </w:r>
      <w:r w:rsidR="00107343">
        <w:t xml:space="preserve"> on average of 15 minutes.</w:t>
      </w:r>
    </w:p>
    <w:p w:rsidR="003279ED" w:rsidRDefault="003279ED">
      <w:pPr>
        <w:spacing w:line="480" w:lineRule="auto"/>
        <w:jc w:val="both"/>
      </w:pPr>
    </w:p>
    <w:p w:rsidR="0042400A" w:rsidRDefault="0042400A" w:rsidP="00F76EEC">
      <w:pPr>
        <w:pStyle w:val="Heading3"/>
        <w:numPr>
          <w:ilvl w:val="0"/>
          <w:numId w:val="0"/>
          <w:ins w:id="99" w:author="Ram Shrestha" w:date="2014-03-06T00:21:00Z"/>
        </w:numPr>
        <w:rPr>
          <w:ins w:id="100" w:author="Ram Shrestha" w:date="2014-03-09T22:54:00Z"/>
        </w:rPr>
      </w:pPr>
      <w:r>
        <w:t xml:space="preserve">4.3.3 </w:t>
      </w:r>
      <w:r w:rsidRPr="00456791">
        <w:t>Comparison of Mutation and Resistance Level Call</w:t>
      </w:r>
      <w:r>
        <w:t>s</w:t>
      </w:r>
      <w:r w:rsidRPr="00456791">
        <w:t xml:space="preserve"> </w:t>
      </w:r>
      <w:r>
        <w:t>using the Sierra web service and Seq2Res</w:t>
      </w:r>
    </w:p>
    <w:p w:rsidR="00F76EEC" w:rsidRPr="00F76EEC" w:rsidRDefault="00F76EEC" w:rsidP="00F76EEC">
      <w:pPr>
        <w:numPr>
          <w:ins w:id="101" w:author="Ram Shrestha" w:date="2014-03-09T22:54:00Z"/>
        </w:numPr>
      </w:pPr>
    </w:p>
    <w:p w:rsidR="008A61F3" w:rsidDel="008A61F3" w:rsidRDefault="0042400A" w:rsidP="0042400A">
      <w:pPr>
        <w:spacing w:line="480" w:lineRule="auto"/>
        <w:jc w:val="both"/>
        <w:rPr>
          <w:ins w:id="102" w:author="Ram Shrestha" w:date="2013-11-26T13:15:00Z"/>
        </w:rPr>
      </w:pPr>
      <w:r>
        <w:t xml:space="preserve">For every sequence in dataset A and dataset B, the DRMs reported using the Sierra web service </w:t>
      </w:r>
      <w:r w:rsidR="003E01F8">
        <w:fldChar w:fldCharType="begin"/>
      </w:r>
      <w:r>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sidR="003E01F8">
        <w:fldChar w:fldCharType="separate"/>
      </w:r>
      <w:r>
        <w:rPr>
          <w:noProof/>
        </w:rPr>
        <w:t>(Liu and Shafer, 2006)</w:t>
      </w:r>
      <w:r w:rsidR="003E01F8">
        <w:fldChar w:fldCharType="end"/>
      </w:r>
      <w:r>
        <w:t xml:space="preserve"> was compared to those reported for the same sequence </w:t>
      </w:r>
      <w:ins w:id="103" w:author="Ram Shrestha" w:date="2014-03-10T00:24:00Z">
        <w:r w:rsidR="006975D5">
          <w:t>analyzed</w:t>
        </w:r>
      </w:ins>
      <w:r>
        <w:t xml:space="preserve"> by Seq2Res. The one to one comparison of DRMs in every sequence reported by Sierra web service and RAMICS as part of Seq2Res, showed that except for a single drug resistant mutation in reverse transcriptase codon position 236 in a sequence from dataset A, there was a 100% congruency in DRMs calls.  In the sequence from dataset A, Sierra web service reported amino acid Leucine (236L) while RAMICS reported wild type amino acid Proline (236P) at the discordant codon position.</w:t>
      </w:r>
    </w:p>
    <w:p w:rsidR="004E0DD0" w:rsidRDefault="004E0DD0" w:rsidP="008A61F3">
      <w:pPr>
        <w:spacing w:line="480" w:lineRule="auto"/>
        <w:jc w:val="both"/>
      </w:pPr>
    </w:p>
    <w:p w:rsidR="001036CB" w:rsidRDefault="001036CB" w:rsidP="00F76EEC">
      <w:pPr>
        <w:pStyle w:val="Heading3"/>
        <w:numPr>
          <w:ilvl w:val="0"/>
          <w:numId w:val="0"/>
          <w:ins w:id="104" w:author="Ram Shrestha" w:date="2014-03-06T00:21:00Z"/>
        </w:numPr>
        <w:ind w:left="-360" w:firstLine="360"/>
        <w:rPr>
          <w:ins w:id="105" w:author="Ram Shrestha" w:date="2014-03-09T22:55:00Z"/>
        </w:rPr>
      </w:pPr>
      <w:r>
        <w:t>4.3.</w:t>
      </w:r>
      <w:r w:rsidR="004A221A">
        <w:t>4</w:t>
      </w:r>
      <w:r>
        <w:t xml:space="preserve"> </w:t>
      </w:r>
      <w:r w:rsidRPr="007213D9">
        <w:t xml:space="preserve">Drug Resistant Mutations in the </w:t>
      </w:r>
      <w:r>
        <w:t xml:space="preserve">selected </w:t>
      </w:r>
      <w:r w:rsidRPr="007213D9">
        <w:t>test sequences</w:t>
      </w:r>
      <w:r>
        <w:t xml:space="preserve"> for simulation</w:t>
      </w:r>
    </w:p>
    <w:p w:rsidR="00F76EEC" w:rsidRPr="00F76EEC" w:rsidRDefault="00F76EEC" w:rsidP="00F76EEC">
      <w:pPr>
        <w:numPr>
          <w:ins w:id="106" w:author="Ram Shrestha" w:date="2014-03-09T22:55:00Z"/>
        </w:numPr>
      </w:pPr>
    </w:p>
    <w:p w:rsidR="001036CB" w:rsidRDefault="001036CB" w:rsidP="001036CB">
      <w:pPr>
        <w:spacing w:line="480" w:lineRule="auto"/>
        <w:jc w:val="both"/>
      </w:pPr>
      <w:r>
        <w:t>The ten ‘seed’ sequences used for simulation were analyzed using web sierra.  The five ‘resistant’ sequences were confirmed to</w:t>
      </w:r>
      <w:r w:rsidR="00387F79">
        <w:t xml:space="preserve"> have</w:t>
      </w:r>
      <w:r>
        <w:t xml:space="preserve"> multiple DRMs, many of which convey resistance to various drugs DRMs (</w:t>
      </w:r>
      <w:r w:rsidRPr="004349DF">
        <w:rPr>
          <w:b/>
        </w:rPr>
        <w:t>Table 4.</w:t>
      </w:r>
      <w:r>
        <w:rPr>
          <w:b/>
        </w:rPr>
        <w:t>4</w:t>
      </w:r>
      <w:r>
        <w:t>).  The five ‘sensitive’ sequences, on the other hand, were confirmed to contain no DRMs (</w:t>
      </w:r>
      <w:r w:rsidRPr="004349DF">
        <w:rPr>
          <w:b/>
        </w:rPr>
        <w:t>Table 4.</w:t>
      </w:r>
      <w:r>
        <w:rPr>
          <w:b/>
        </w:rPr>
        <w:t>4</w:t>
      </w:r>
      <w:r>
        <w:t xml:space="preserve">). </w:t>
      </w:r>
    </w:p>
    <w:p w:rsidR="001036CB" w:rsidRDefault="001036CB" w:rsidP="001036CB">
      <w:pPr>
        <w:spacing w:line="480" w:lineRule="auto"/>
        <w:jc w:val="both"/>
      </w:pPr>
    </w:p>
    <w:p w:rsidR="001036CB" w:rsidRDefault="00B26F54" w:rsidP="001036CB">
      <w:pPr>
        <w:spacing w:line="480" w:lineRule="auto"/>
        <w:jc w:val="both"/>
      </w:pPr>
      <w:r>
        <w:t>The S</w:t>
      </w:r>
      <w:r w:rsidR="001036CB">
        <w:t>ierra web service reports DRMs resistance levels</w:t>
      </w:r>
      <w:r w:rsidR="004E0DD0">
        <w:t xml:space="preserve"> in</w:t>
      </w:r>
      <w:r w:rsidR="001036CB">
        <w:t xml:space="preserve"> five categories </w:t>
      </w:r>
      <w:r>
        <w:t>including</w:t>
      </w:r>
      <w:r w:rsidR="001036CB">
        <w:t xml:space="preserve"> high-level resistance, intermediate resistance, low-level resistance, potential low-level resistance and susceptible</w:t>
      </w:r>
      <w:r>
        <w:t xml:space="preserve">. The five categories are </w:t>
      </w:r>
      <w:r w:rsidR="001036CB">
        <w:t xml:space="preserve">converted to </w:t>
      </w:r>
      <w:r>
        <w:t xml:space="preserve">a </w:t>
      </w:r>
      <w:r w:rsidR="001036CB">
        <w:t xml:space="preserve">three </w:t>
      </w:r>
      <w:r>
        <w:t xml:space="preserve">class </w:t>
      </w:r>
      <w:r w:rsidR="001036CB">
        <w:t>resistance level</w:t>
      </w:r>
      <w:r>
        <w:t xml:space="preserve">, which </w:t>
      </w:r>
      <w:ins w:id="107" w:author="Ram Shrestha" w:date="2014-03-10T00:27:00Z">
        <w:r w:rsidR="00375985">
          <w:t>includes</w:t>
        </w:r>
      </w:ins>
      <w:r w:rsidR="001036CB">
        <w:t xml:space="preserve"> Resistance (R), Intermediate (I) and Susceptible (S) </w:t>
      </w:r>
      <w:r>
        <w:t xml:space="preserve">classifications, </w:t>
      </w:r>
      <w:r w:rsidR="001036CB">
        <w:t xml:space="preserve">according to </w:t>
      </w:r>
      <w:r>
        <w:t xml:space="preserve">the </w:t>
      </w:r>
      <w:r w:rsidR="001036CB">
        <w:t>Stanford HIVDB algorithm (</w:t>
      </w:r>
      <w:r w:rsidR="001036CB" w:rsidRPr="003B6856">
        <w:rPr>
          <w:b/>
        </w:rPr>
        <w:t>Table 4.</w:t>
      </w:r>
      <w:r w:rsidR="001036CB">
        <w:rPr>
          <w:b/>
        </w:rPr>
        <w:t>5</w:t>
      </w:r>
      <w:r w:rsidR="001036CB">
        <w:t xml:space="preserve">). The five resistant sequences with DRMs were observed to be highly resistant to most of the antiretroviral drugs while </w:t>
      </w:r>
      <w:r>
        <w:t xml:space="preserve">the </w:t>
      </w:r>
      <w:r w:rsidR="001036CB">
        <w:t>five sequences without any DRMs were observed to be sensitive to the antiretroviral drugs (</w:t>
      </w:r>
      <w:r w:rsidR="001036CB" w:rsidRPr="006D221C">
        <w:rPr>
          <w:b/>
        </w:rPr>
        <w:t>Table 4.6</w:t>
      </w:r>
      <w:r w:rsidR="001036CB">
        <w:t>).</w:t>
      </w:r>
    </w:p>
    <w:p w:rsidR="0042400A" w:rsidRDefault="0042400A" w:rsidP="001036CB">
      <w:pPr>
        <w:spacing w:line="480" w:lineRule="auto"/>
        <w:jc w:val="both"/>
      </w:pPr>
    </w:p>
    <w:p w:rsidR="0042400A" w:rsidRDefault="0042400A" w:rsidP="00F76EEC">
      <w:pPr>
        <w:pStyle w:val="Heading3"/>
        <w:numPr>
          <w:ilvl w:val="0"/>
          <w:numId w:val="0"/>
          <w:ins w:id="108" w:author="Ram Shrestha" w:date="2014-03-06T00:21:00Z"/>
        </w:numPr>
        <w:ind w:left="-360" w:firstLine="360"/>
        <w:rPr>
          <w:ins w:id="109" w:author="Ram Shrestha" w:date="2014-03-09T22:55:00Z"/>
        </w:rPr>
      </w:pPr>
      <w:r>
        <w:t>4.3.2. Quality Trim analysis of simulated data</w:t>
      </w:r>
    </w:p>
    <w:p w:rsidR="00F76EEC" w:rsidRPr="00F76EEC" w:rsidRDefault="00F76EEC" w:rsidP="00F76EEC">
      <w:pPr>
        <w:numPr>
          <w:ins w:id="110" w:author="Ram Shrestha" w:date="2014-03-09T22:55:00Z"/>
        </w:numPr>
      </w:pPr>
    </w:p>
    <w:p w:rsidR="0042400A" w:rsidRPr="00E11752" w:rsidRDefault="0042400A" w:rsidP="0042400A">
      <w:pPr>
        <w:spacing w:line="480" w:lineRule="auto"/>
        <w:jc w:val="both"/>
      </w:pPr>
      <w:r>
        <w:t>The q</w:t>
      </w:r>
      <w:r w:rsidRPr="00E11752">
        <w:t xml:space="preserve">uality trimming report </w:t>
      </w:r>
      <w:r>
        <w:t>for</w:t>
      </w:r>
      <w:r w:rsidRPr="00E11752">
        <w:t xml:space="preserve"> the 105 simulated datasets showed that there was no sequence</w:t>
      </w:r>
      <w:r>
        <w:t xml:space="preserve"> reads</w:t>
      </w:r>
      <w:r w:rsidRPr="00E11752">
        <w:t xml:space="preserve"> discarded in any dataset as a result of poor quality. Because the same simulator ART using the same quality profile produced all the simulated datasets, we analyzed the quality of one of the 105 simulated datasets. </w:t>
      </w:r>
      <w:ins w:id="111" w:author="Ram Shrestha" w:date="2014-03-10T00:48:00Z">
        <w:r w:rsidR="00A20A90">
          <w:t xml:space="preserve">The selected dataset had </w:t>
        </w:r>
      </w:ins>
      <w:ins w:id="112" w:author="Ram Shrestha" w:date="2014-03-10T00:49:00Z">
        <w:r w:rsidR="00A20A90" w:rsidRPr="00A20A90">
          <w:t>2985786</w:t>
        </w:r>
        <w:r w:rsidR="00A20A90">
          <w:t xml:space="preserve"> bases before trimming and </w:t>
        </w:r>
        <w:r w:rsidR="00A20A90" w:rsidRPr="00A20A90">
          <w:t>2979626</w:t>
        </w:r>
        <w:r w:rsidR="00A20A90">
          <w:t xml:space="preserve"> bases after trimming. </w:t>
        </w:r>
      </w:ins>
      <w:ins w:id="113" w:author="Ram Shrestha" w:date="2014-03-10T00:50:00Z">
        <w:r w:rsidR="00A20A90">
          <w:t>6160 bases were trimmed out of 10,000 sequences. On average, less than a base (</w:t>
        </w:r>
      </w:ins>
      <w:ins w:id="114" w:author="Ram Shrestha" w:date="2014-03-10T00:52:00Z">
        <w:r w:rsidR="00A20A90">
          <w:t>0.6162</w:t>
        </w:r>
      </w:ins>
      <w:ins w:id="115" w:author="Ram Shrestha" w:date="2014-03-10T00:50:00Z">
        <w:r w:rsidR="00A20A90">
          <w:t>)</w:t>
        </w:r>
      </w:ins>
      <w:ins w:id="116" w:author="Ram Shrestha" w:date="2014-03-10T00:52:00Z">
        <w:r w:rsidR="00A20A90">
          <w:t xml:space="preserve"> was trimmed per sequence. </w:t>
        </w:r>
      </w:ins>
      <w:r w:rsidRPr="00E11752">
        <w:t>The mean quality of the sequence reads in the dataset did not seem to change before trimming and after trimming. The read mean quality score was observed to be between 30 and 32 in both untrimmed and trimmed state (</w:t>
      </w:r>
      <w:r w:rsidRPr="005C302A">
        <w:rPr>
          <w:b/>
        </w:rPr>
        <w:t>Figure 4.1</w:t>
      </w:r>
      <w:ins w:id="117" w:author="Ram Shrestha" w:date="2014-03-09T23:04:00Z">
        <w:r w:rsidR="00C67264">
          <w:rPr>
            <w:b/>
          </w:rPr>
          <w:t>3</w:t>
        </w:r>
      </w:ins>
      <w:r w:rsidRPr="00E11752">
        <w:t>). The median quality score at every 10</w:t>
      </w:r>
      <w:r w:rsidRPr="00E11752">
        <w:rPr>
          <w:vertAlign w:val="superscript"/>
        </w:rPr>
        <w:t>th</w:t>
      </w:r>
      <w:r w:rsidRPr="00E11752">
        <w:t xml:space="preserve"> base position from all sequence reads was observed to be above 30 across the sequence reads (</w:t>
      </w:r>
      <w:r w:rsidRPr="005C302A">
        <w:rPr>
          <w:b/>
        </w:rPr>
        <w:t>Figure 4.1</w:t>
      </w:r>
      <w:ins w:id="118" w:author="Ram Shrestha" w:date="2014-03-09T23:04:00Z">
        <w:r w:rsidR="00C67264">
          <w:rPr>
            <w:b/>
          </w:rPr>
          <w:t>4</w:t>
        </w:r>
      </w:ins>
      <w:r w:rsidRPr="00E11752">
        <w:t>). Similar quality score</w:t>
      </w:r>
      <w:r>
        <w:t>s</w:t>
      </w:r>
      <w:r w:rsidRPr="00E11752">
        <w:t xml:space="preserve"> in sequence reads were observed in </w:t>
      </w:r>
      <w:r>
        <w:t xml:space="preserve">the </w:t>
      </w:r>
      <w:r w:rsidRPr="00E11752">
        <w:t xml:space="preserve">other 104 simulated </w:t>
      </w:r>
      <w:commentRangeStart w:id="119"/>
      <w:r w:rsidRPr="00E11752">
        <w:t>datasets</w:t>
      </w:r>
      <w:commentRangeEnd w:id="119"/>
      <w:r>
        <w:rPr>
          <w:rStyle w:val="CommentReference"/>
        </w:rPr>
        <w:commentReference w:id="119"/>
      </w:r>
      <w:r w:rsidRPr="00E11752">
        <w:t>.</w:t>
      </w:r>
    </w:p>
    <w:p w:rsidR="005A7A17" w:rsidRDefault="005A7A17" w:rsidP="001036CB">
      <w:pPr>
        <w:spacing w:line="480" w:lineRule="auto"/>
        <w:jc w:val="both"/>
        <w:rPr>
          <w:b/>
        </w:rPr>
      </w:pPr>
    </w:p>
    <w:p w:rsidR="001036CB" w:rsidRDefault="005A7A17" w:rsidP="00F76EEC">
      <w:pPr>
        <w:pStyle w:val="Heading3"/>
        <w:numPr>
          <w:ilvl w:val="0"/>
          <w:numId w:val="0"/>
        </w:numPr>
        <w:ind w:left="-360" w:firstLine="360"/>
      </w:pPr>
      <w:r>
        <w:t>4.3.5 Optimal codon position</w:t>
      </w:r>
      <w:r w:rsidR="00C72442">
        <w:t>s</w:t>
      </w:r>
      <w:r>
        <w:t xml:space="preserve"> of </w:t>
      </w:r>
      <w:r w:rsidR="00C72442">
        <w:t xml:space="preserve">the amplicons in the </w:t>
      </w:r>
      <w:r>
        <w:t xml:space="preserve">simulated </w:t>
      </w:r>
      <w:r w:rsidR="00BF4287">
        <w:t>d</w:t>
      </w:r>
      <w:r w:rsidR="00C72442">
        <w:t>atasets</w:t>
      </w:r>
    </w:p>
    <w:p w:rsidR="003279ED" w:rsidRDefault="003279ED"/>
    <w:p w:rsidR="00A75D56" w:rsidRDefault="00E851F4" w:rsidP="001036CB">
      <w:pPr>
        <w:spacing w:line="480" w:lineRule="auto"/>
        <w:jc w:val="both"/>
      </w:pPr>
      <w:r>
        <w:t>The codon position</w:t>
      </w:r>
      <w:r w:rsidR="00087272">
        <w:t>s</w:t>
      </w:r>
      <w:r>
        <w:t xml:space="preserve"> of the nucleotide start and end positions</w:t>
      </w:r>
      <w:r w:rsidR="00087272">
        <w:t xml:space="preserve"> corresponding to the reference sequence</w:t>
      </w:r>
      <w:r>
        <w:t xml:space="preserve"> for PR were 57 and 157, for RT1 were </w:t>
      </w:r>
      <w:r w:rsidR="00087272">
        <w:t xml:space="preserve">156 and 271 and for RT2 were 224 and 339. Seq2Res processed these start and end codon positions of the </w:t>
      </w:r>
      <w:r w:rsidR="00E835D5">
        <w:t>full-</w:t>
      </w:r>
      <w:r w:rsidR="00087272">
        <w:t>length amplicons to get the first and last DRM codon positions in the amplicons.</w:t>
      </w:r>
      <w:r w:rsidR="00E835D5">
        <w:t xml:space="preserve"> These first and last DRM codon positions in the amplicons are the optimal </w:t>
      </w:r>
      <w:r w:rsidR="00F84244">
        <w:t>full-length</w:t>
      </w:r>
      <w:r w:rsidR="00E835D5">
        <w:t xml:space="preserve"> codon positions and the sequence in between the positions covers all DRMs of interest</w:t>
      </w:r>
      <w:r w:rsidR="0042718C">
        <w:t xml:space="preserve"> in that amplicon</w:t>
      </w:r>
      <w:r w:rsidR="00E835D5">
        <w:t xml:space="preserve">. The optimal </w:t>
      </w:r>
      <w:r w:rsidR="00F84244">
        <w:t>full-length</w:t>
      </w:r>
      <w:r w:rsidR="00E835D5">
        <w:t xml:space="preserve"> start</w:t>
      </w:r>
      <w:r w:rsidR="00A75D56">
        <w:t xml:space="preserve"> and</w:t>
      </w:r>
      <w:r w:rsidR="00E835D5">
        <w:t xml:space="preserve"> end codon positions obtained for PR </w:t>
      </w:r>
      <w:r w:rsidR="00F84244">
        <w:t>was</w:t>
      </w:r>
      <w:r w:rsidR="00A75D56">
        <w:t xml:space="preserve"> 66 and 149, for RT1 </w:t>
      </w:r>
      <w:r w:rsidR="00F84244">
        <w:t>was</w:t>
      </w:r>
      <w:r w:rsidR="00A75D56">
        <w:t xml:space="preserve"> </w:t>
      </w:r>
      <w:r w:rsidR="00F84244">
        <w:t>195 and 270 and for RT2 was</w:t>
      </w:r>
      <w:r w:rsidR="00A75D56">
        <w:t xml:space="preserve"> 224 and 336</w:t>
      </w:r>
      <w:r w:rsidR="00C923FB">
        <w:t xml:space="preserve"> (</w:t>
      </w:r>
      <w:r w:rsidR="00B05BFC">
        <w:rPr>
          <w:b/>
        </w:rPr>
        <w:t>Table 4.7</w:t>
      </w:r>
      <w:r w:rsidR="00C923FB">
        <w:t>)</w:t>
      </w:r>
      <w:r w:rsidR="00A75D56">
        <w:t>.</w:t>
      </w:r>
      <w:r w:rsidR="00F84244">
        <w:t xml:space="preserve"> In further downstream processing, the amplicon sequence reads that extend from optimal start to end codon positions are considered although they a</w:t>
      </w:r>
      <w:r w:rsidR="00B05BFC">
        <w:t>re not necessarily the full-</w:t>
      </w:r>
      <w:r w:rsidR="00F84244">
        <w:t>length amplicon.</w:t>
      </w:r>
    </w:p>
    <w:p w:rsidR="00373307" w:rsidRDefault="00373307" w:rsidP="001036CB">
      <w:pPr>
        <w:spacing w:line="480" w:lineRule="auto"/>
        <w:jc w:val="both"/>
      </w:pPr>
    </w:p>
    <w:p w:rsidR="001036CB" w:rsidRDefault="007E7F0C" w:rsidP="00C67264">
      <w:pPr>
        <w:pStyle w:val="Heading3"/>
        <w:numPr>
          <w:ilvl w:val="0"/>
          <w:numId w:val="0"/>
          <w:ins w:id="120" w:author="Ram Shrestha" w:date="2014-03-06T00:21:00Z"/>
        </w:numPr>
        <w:ind w:left="-360" w:firstLine="360"/>
      </w:pPr>
      <w:r>
        <w:t xml:space="preserve">4.3.6 </w:t>
      </w:r>
      <w:r w:rsidR="001036CB">
        <w:t>Prevalence of known drug resistant mutations</w:t>
      </w:r>
    </w:p>
    <w:p w:rsidR="003279ED" w:rsidRDefault="003279ED"/>
    <w:p w:rsidR="001036CB" w:rsidRDefault="001036CB" w:rsidP="001036CB">
      <w:pPr>
        <w:spacing w:line="480" w:lineRule="auto"/>
        <w:jc w:val="both"/>
      </w:pPr>
      <w:r>
        <w:t xml:space="preserve">Each simulated dataset had </w:t>
      </w:r>
      <w:r w:rsidR="009E4B7C">
        <w:t xml:space="preserve">a </w:t>
      </w:r>
      <w:r>
        <w:t>defined proportion of resistant and sensitive sequences and therefore</w:t>
      </w:r>
      <w:r w:rsidR="009E4B7C">
        <w:t xml:space="preserve"> </w:t>
      </w:r>
      <w:r>
        <w:t xml:space="preserve">the prevalence of </w:t>
      </w:r>
      <w:r w:rsidR="00FE4603">
        <w:t xml:space="preserve">DRMs </w:t>
      </w:r>
      <w:r>
        <w:t>in the dataset</w:t>
      </w:r>
      <w:r w:rsidR="009E4B7C">
        <w:t xml:space="preserve"> is known prior to the analyses</w:t>
      </w:r>
      <w:r>
        <w:t xml:space="preserve">.  </w:t>
      </w:r>
      <w:r w:rsidR="009E4B7C">
        <w:t>The a</w:t>
      </w:r>
      <w:r>
        <w:t>nalys</w:t>
      </w:r>
      <w:r w:rsidR="009E4B7C">
        <w:t>e</w:t>
      </w:r>
      <w:r>
        <w:t>s of</w:t>
      </w:r>
      <w:r w:rsidR="0042718C">
        <w:t xml:space="preserve"> the</w:t>
      </w:r>
      <w:r>
        <w:t xml:space="preserve"> simulated data using Seq2Res showed that</w:t>
      </w:r>
      <w:r w:rsidR="00331212">
        <w:t xml:space="preserve"> </w:t>
      </w:r>
      <w:r>
        <w:t xml:space="preserve">the observed prevalences of the </w:t>
      </w:r>
      <w:r w:rsidR="00FE4603">
        <w:t>DRMs were</w:t>
      </w:r>
      <w:r w:rsidR="0042718C">
        <w:t>, in all cases</w:t>
      </w:r>
      <w:ins w:id="121" w:author="Ram Shrestha" w:date="2014-03-10T01:05:00Z">
        <w:r w:rsidR="00233B65">
          <w:t>,</w:t>
        </w:r>
      </w:ins>
      <w:r w:rsidR="0042718C">
        <w:t xml:space="preserve"> </w:t>
      </w:r>
      <w:r w:rsidR="009E4B7C">
        <w:t>almost identical to that of the</w:t>
      </w:r>
      <w:r>
        <w:t xml:space="preserve"> expected prevalence (</w:t>
      </w:r>
      <w:r w:rsidRPr="00396EC9">
        <w:rPr>
          <w:b/>
        </w:rPr>
        <w:t>Figure 4.</w:t>
      </w:r>
      <w:r w:rsidR="00BF4287">
        <w:rPr>
          <w:b/>
        </w:rPr>
        <w:t>1</w:t>
      </w:r>
      <w:ins w:id="122" w:author="Ram Shrestha" w:date="2014-03-09T23:04:00Z">
        <w:r w:rsidR="00C67264">
          <w:rPr>
            <w:b/>
          </w:rPr>
          <w:t>5</w:t>
        </w:r>
      </w:ins>
      <w:r w:rsidR="007F22AC">
        <w:rPr>
          <w:b/>
        </w:rPr>
        <w:t xml:space="preserve"> and Table 4.8</w:t>
      </w:r>
      <w:r>
        <w:t>).</w:t>
      </w:r>
    </w:p>
    <w:p w:rsidR="001036CB" w:rsidRDefault="001036CB" w:rsidP="00BA5EAE">
      <w:pPr>
        <w:spacing w:line="480" w:lineRule="auto"/>
        <w:jc w:val="both"/>
      </w:pPr>
      <w:r>
        <w:t xml:space="preserve"> </w:t>
      </w:r>
    </w:p>
    <w:p w:rsidR="007E7F0C" w:rsidRDefault="007E7F0C" w:rsidP="007F63CA">
      <w:pPr>
        <w:pStyle w:val="Heading3"/>
        <w:numPr>
          <w:ilvl w:val="0"/>
          <w:numId w:val="0"/>
          <w:ins w:id="123" w:author="Ram Shrestha" w:date="2014-03-06T00:21:00Z"/>
        </w:numPr>
        <w:ind w:left="-360" w:firstLine="360"/>
      </w:pPr>
      <w:commentRangeStart w:id="124"/>
      <w:r>
        <w:t>4.3.7 Resistance call</w:t>
      </w:r>
      <w:r w:rsidR="002371B4">
        <w:t>s</w:t>
      </w:r>
      <w:r>
        <w:t xml:space="preserve"> </w:t>
      </w:r>
      <w:ins w:id="125" w:author="Ram Shrestha" w:date="2014-03-10T23:49:00Z">
        <w:r w:rsidR="00325846">
          <w:t xml:space="preserve">for HIV sequences </w:t>
        </w:r>
      </w:ins>
      <w:r w:rsidR="002371B4">
        <w:t>to</w:t>
      </w:r>
      <w:r>
        <w:t xml:space="preserve"> antiretroviral drugs</w:t>
      </w:r>
      <w:commentRangeEnd w:id="124"/>
      <w:r w:rsidR="002051C3">
        <w:rPr>
          <w:rStyle w:val="CommentReference"/>
          <w:rFonts w:asciiTheme="minorHAnsi" w:eastAsiaTheme="minorEastAsia" w:hAnsiTheme="minorHAnsi" w:cstheme="minorBidi"/>
          <w:b w:val="0"/>
          <w:bCs w:val="0"/>
          <w:color w:val="auto"/>
        </w:rPr>
        <w:commentReference w:id="124"/>
      </w:r>
    </w:p>
    <w:p w:rsidR="00336CD5" w:rsidRPr="00336CD5" w:rsidRDefault="00336CD5" w:rsidP="00637C79">
      <w:pPr>
        <w:jc w:val="both"/>
      </w:pPr>
    </w:p>
    <w:p w:rsidR="00614B07" w:rsidRDefault="00CA1E44" w:rsidP="00637C79">
      <w:pPr>
        <w:spacing w:line="480" w:lineRule="auto"/>
        <w:jc w:val="both"/>
      </w:pPr>
      <w:r w:rsidRPr="00282D26">
        <w:t>All the simulated datasets</w:t>
      </w:r>
      <w:r w:rsidR="00637C79" w:rsidRPr="00282D26">
        <w:t xml:space="preserve"> (105 datasets)</w:t>
      </w:r>
      <w:r w:rsidR="00A61713" w:rsidRPr="00282D26">
        <w:t>, each containing one amplicon,</w:t>
      </w:r>
      <w:r w:rsidR="00D41FAA" w:rsidRPr="00282D26">
        <w:t xml:space="preserve"> </w:t>
      </w:r>
      <w:r w:rsidRPr="00282D26">
        <w:t xml:space="preserve">were </w:t>
      </w:r>
      <w:ins w:id="126" w:author="Ram Shrestha" w:date="2013-11-26T13:20:00Z">
        <w:r w:rsidR="00634FA0">
          <w:t>analyzed</w:t>
        </w:r>
      </w:ins>
      <w:r w:rsidR="00A61713" w:rsidRPr="00282D26">
        <w:t xml:space="preserve"> in Seq2Res</w:t>
      </w:r>
      <w:r w:rsidRPr="00282D26">
        <w:t xml:space="preserve"> </w:t>
      </w:r>
      <w:r w:rsidR="00D368EF">
        <w:t xml:space="preserve">using </w:t>
      </w:r>
      <w:r w:rsidR="002371B4">
        <w:t xml:space="preserve">the </w:t>
      </w:r>
      <w:r w:rsidR="00AD0AA2" w:rsidRPr="00282D26">
        <w:t xml:space="preserve">default </w:t>
      </w:r>
      <w:r w:rsidRPr="00282D26">
        <w:t>prevalence cutoff of 15%.</w:t>
      </w:r>
      <w:r w:rsidR="00D368EF">
        <w:t xml:space="preserve"> </w:t>
      </w:r>
      <w:r w:rsidRPr="00282D26">
        <w:t xml:space="preserve"> </w:t>
      </w:r>
      <w:r w:rsidR="00637C79" w:rsidRPr="00282D26">
        <w:t xml:space="preserve">As expected, </w:t>
      </w:r>
      <w:r w:rsidR="002051C3">
        <w:t xml:space="preserve">when </w:t>
      </w:r>
      <w:r w:rsidR="00D368EF">
        <w:t>using</w:t>
      </w:r>
      <w:r w:rsidR="00AD0AA2" w:rsidRPr="00282D26">
        <w:t xml:space="preserve"> </w:t>
      </w:r>
      <w:r w:rsidR="002051C3">
        <w:t xml:space="preserve">the default </w:t>
      </w:r>
      <w:r w:rsidR="00AD0AA2" w:rsidRPr="00282D26">
        <w:t>prevalence cutoff of 15%</w:t>
      </w:r>
      <w:r w:rsidR="00D368EF">
        <w:t xml:space="preserve"> we observed that </w:t>
      </w:r>
      <w:r w:rsidR="005C28F9">
        <w:t xml:space="preserve">all the </w:t>
      </w:r>
      <w:r w:rsidR="002051C3">
        <w:t xml:space="preserve">viral sequences were predicted as sensitive to all drugs </w:t>
      </w:r>
      <w:r w:rsidR="00D368EF">
        <w:t xml:space="preserve">for the </w:t>
      </w:r>
      <w:r w:rsidR="00FD606B" w:rsidRPr="00282D26">
        <w:t xml:space="preserve">simulated datasets </w:t>
      </w:r>
      <w:r w:rsidR="00D368EF">
        <w:t xml:space="preserve">containing </w:t>
      </w:r>
      <w:r w:rsidR="004C2CA6">
        <w:t xml:space="preserve">DRMs </w:t>
      </w:r>
      <w:r w:rsidR="00D368EF">
        <w:t xml:space="preserve">at a </w:t>
      </w:r>
      <w:r w:rsidR="004C2CA6">
        <w:t>prevalence below 15% (</w:t>
      </w:r>
      <w:r w:rsidR="00AD0AA2" w:rsidRPr="00282D26">
        <w:t>0.1%, 1%, 5% and 10%</w:t>
      </w:r>
      <w:r w:rsidR="00D368EF">
        <w:t xml:space="preserve"> datasets</w:t>
      </w:r>
      <w:r w:rsidR="004C2CA6">
        <w:t>)</w:t>
      </w:r>
      <w:r w:rsidR="005C28F9">
        <w:t xml:space="preserve"> (</w:t>
      </w:r>
      <w:r w:rsidR="005C28F9" w:rsidRPr="00E402D6">
        <w:rPr>
          <w:b/>
        </w:rPr>
        <w:t>Table 4.</w:t>
      </w:r>
      <w:r w:rsidR="00BF4287">
        <w:rPr>
          <w:b/>
        </w:rPr>
        <w:t>9</w:t>
      </w:r>
      <w:r w:rsidR="005C28F9">
        <w:t>)</w:t>
      </w:r>
      <w:r w:rsidR="00827052" w:rsidRPr="00282D26">
        <w:t>,</w:t>
      </w:r>
    </w:p>
    <w:p w:rsidR="00614B07" w:rsidRDefault="00614B07" w:rsidP="00637C79">
      <w:pPr>
        <w:spacing w:line="480" w:lineRule="auto"/>
        <w:jc w:val="both"/>
      </w:pPr>
    </w:p>
    <w:p w:rsidR="00614B07" w:rsidRDefault="001537E3" w:rsidP="00637C79">
      <w:pPr>
        <w:spacing w:line="480" w:lineRule="auto"/>
        <w:jc w:val="both"/>
      </w:pPr>
      <w:r>
        <w:t>In</w:t>
      </w:r>
      <w:r w:rsidR="002E3657" w:rsidRPr="00282D26">
        <w:t xml:space="preserve"> the</w:t>
      </w:r>
      <w:r w:rsidR="00D368EF">
        <w:t xml:space="preserve"> simulated datasets containing resistant viral sequences at a prevalence of 15% </w:t>
      </w:r>
      <w:r w:rsidR="00E402D6">
        <w:t xml:space="preserve">all </w:t>
      </w:r>
      <w:r w:rsidR="00D13E0C">
        <w:t xml:space="preserve">sequences </w:t>
      </w:r>
      <w:r w:rsidR="00852FBE" w:rsidRPr="00282D26">
        <w:t xml:space="preserve">were </w:t>
      </w:r>
      <w:r w:rsidR="00D13E0C">
        <w:t xml:space="preserve">predicted </w:t>
      </w:r>
      <w:r w:rsidR="00852FBE" w:rsidRPr="00282D26">
        <w:t>as sensitive</w:t>
      </w:r>
      <w:r w:rsidR="00E402D6">
        <w:t xml:space="preserve"> </w:t>
      </w:r>
      <w:r w:rsidR="00D13E0C">
        <w:t xml:space="preserve">to PIs for </w:t>
      </w:r>
      <w:r w:rsidR="00E402D6">
        <w:t>samples 56252, 63377, and 4134</w:t>
      </w:r>
      <w:r w:rsidR="00D368EF">
        <w:t xml:space="preserve"> (Table 4.10) while intermediate and resistant drug resistance calls were observed for </w:t>
      </w:r>
      <w:r w:rsidR="00E402D6">
        <w:t>samples 21354 and 2368 (</w:t>
      </w:r>
      <w:r w:rsidR="00E402D6" w:rsidRPr="00E402D6">
        <w:rPr>
          <w:b/>
        </w:rPr>
        <w:t>Table 4.1</w:t>
      </w:r>
      <w:r w:rsidR="00BF4287">
        <w:rPr>
          <w:b/>
        </w:rPr>
        <w:t>0</w:t>
      </w:r>
      <w:r w:rsidR="00E402D6">
        <w:t>).</w:t>
      </w:r>
      <w:r w:rsidR="00D16752">
        <w:t xml:space="preserve"> </w:t>
      </w:r>
      <w:r w:rsidR="00852FBE" w:rsidRPr="00282D26">
        <w:t xml:space="preserve"> </w:t>
      </w:r>
      <w:ins w:id="127" w:author="Ram Shrestha" w:date="2013-11-26T13:19:00Z">
        <w:r w:rsidR="00634FA0">
          <w:t xml:space="preserve">Most </w:t>
        </w:r>
      </w:ins>
      <w:r w:rsidR="00D13E0C">
        <w:t xml:space="preserve">viral sequences were predicted as </w:t>
      </w:r>
      <w:r>
        <w:t xml:space="preserve">resistant or intermediate resistant </w:t>
      </w:r>
      <w:ins w:id="128" w:author="Ram Shrestha" w:date="2013-11-26T13:19:00Z">
        <w:r w:rsidR="00634FA0">
          <w:t xml:space="preserve">to NRTIs </w:t>
        </w:r>
      </w:ins>
      <w:r w:rsidR="00D16752">
        <w:t>(Table 4.10)</w:t>
      </w:r>
      <w:ins w:id="129" w:author="Ram Shrestha" w:date="2013-11-26T13:19:00Z">
        <w:r w:rsidR="00634FA0">
          <w:t xml:space="preserve">, resistant to </w:t>
        </w:r>
      </w:ins>
      <w:r>
        <w:t xml:space="preserve">EFV and NVP </w:t>
      </w:r>
      <w:r w:rsidR="00D16752">
        <w:t xml:space="preserve">(NNRTIs) </w:t>
      </w:r>
      <w:r>
        <w:t xml:space="preserve">and </w:t>
      </w:r>
      <w:ins w:id="130" w:author="Ram Shrestha" w:date="2013-11-26T13:20:00Z">
        <w:r w:rsidR="00634FA0">
          <w:t xml:space="preserve">sensitive to </w:t>
        </w:r>
      </w:ins>
      <w:r>
        <w:t>ETR and RPV</w:t>
      </w:r>
      <w:r w:rsidR="00CF7708" w:rsidRPr="00282D26">
        <w:t xml:space="preserve"> (</w:t>
      </w:r>
      <w:r w:rsidR="00CF7708" w:rsidRPr="00E402D6">
        <w:rPr>
          <w:b/>
        </w:rPr>
        <w:t>Table</w:t>
      </w:r>
      <w:r w:rsidR="005C28F9" w:rsidRPr="00E402D6">
        <w:rPr>
          <w:b/>
        </w:rPr>
        <w:t xml:space="preserve"> 4.1</w:t>
      </w:r>
      <w:r w:rsidR="00BF4287">
        <w:rPr>
          <w:b/>
        </w:rPr>
        <w:t>0</w:t>
      </w:r>
      <w:r w:rsidR="00CF7708" w:rsidRPr="00282D26">
        <w:t>)</w:t>
      </w:r>
      <w:r w:rsidR="00852FBE" w:rsidRPr="00282D26">
        <w:t>.</w:t>
      </w:r>
    </w:p>
    <w:p w:rsidR="00614B07" w:rsidRDefault="00614B07" w:rsidP="00637C79">
      <w:pPr>
        <w:spacing w:line="480" w:lineRule="auto"/>
        <w:jc w:val="both"/>
      </w:pPr>
    </w:p>
    <w:p w:rsidR="00282D26" w:rsidRPr="00282D26" w:rsidRDefault="00D16752" w:rsidP="00637C79">
      <w:pPr>
        <w:spacing w:line="480" w:lineRule="auto"/>
        <w:jc w:val="both"/>
      </w:pPr>
      <w:r>
        <w:t>In the simulated datasets containing resistant viruses at a prevalence of</w:t>
      </w:r>
      <w:r w:rsidR="00614B07">
        <w:t xml:space="preserve"> 20% </w:t>
      </w:r>
      <w:r>
        <w:t xml:space="preserve">or </w:t>
      </w:r>
      <w:r w:rsidR="00614B07">
        <w:t>50%</w:t>
      </w:r>
      <w:r>
        <w:t xml:space="preserve"> we find that the vast majority of the </w:t>
      </w:r>
      <w:r w:rsidR="00D13E0C">
        <w:t>genotyping calls for all drugs showed a prediction of either</w:t>
      </w:r>
      <w:r w:rsidR="00614B07">
        <w:t xml:space="preserve"> </w:t>
      </w:r>
      <w:r w:rsidR="00D13E0C">
        <w:t xml:space="preserve">resistance or intermediate resistant </w:t>
      </w:r>
      <w:r w:rsidR="00614B07">
        <w:t>(</w:t>
      </w:r>
      <w:r w:rsidR="00614B07" w:rsidRPr="00E402D6">
        <w:rPr>
          <w:b/>
        </w:rPr>
        <w:t>Table 4.1</w:t>
      </w:r>
      <w:r w:rsidR="00BF4287">
        <w:rPr>
          <w:b/>
        </w:rPr>
        <w:t>1</w:t>
      </w:r>
      <w:r w:rsidR="00614B07">
        <w:t>)</w:t>
      </w:r>
      <w:r w:rsidR="00D13E0C">
        <w:t xml:space="preserve"> </w:t>
      </w:r>
      <w:commentRangeStart w:id="131"/>
      <w:ins w:id="132" w:author="Ram Shrestha" w:date="2014-03-10T01:27:00Z">
        <w:r w:rsidR="00AC1977">
          <w:t xml:space="preserve">significantly correlate </w:t>
        </w:r>
      </w:ins>
      <w:r w:rsidR="00D13E0C">
        <w:t>with the known resistance profile of the data (</w:t>
      </w:r>
      <w:ins w:id="133" w:author="Ram Shrestha" w:date="2014-03-10T01:26:00Z">
        <w:r w:rsidR="00AC1977">
          <w:t>Figure 4.15</w:t>
        </w:r>
      </w:ins>
      <w:r w:rsidR="00D13E0C">
        <w:t>)</w:t>
      </w:r>
      <w:commentRangeEnd w:id="131"/>
      <w:r w:rsidR="00D13E0C">
        <w:rPr>
          <w:rStyle w:val="CommentReference"/>
        </w:rPr>
        <w:commentReference w:id="131"/>
      </w:r>
      <w:r w:rsidR="00614B07">
        <w:t>.</w:t>
      </w:r>
    </w:p>
    <w:p w:rsidR="00CA1E44" w:rsidRPr="00282D26" w:rsidRDefault="00CA1E44" w:rsidP="00637C79">
      <w:pPr>
        <w:spacing w:line="480" w:lineRule="auto"/>
        <w:jc w:val="both"/>
      </w:pPr>
    </w:p>
    <w:p w:rsidR="001036CB" w:rsidRDefault="001036CB" w:rsidP="007F63CA">
      <w:pPr>
        <w:pStyle w:val="Heading3"/>
        <w:numPr>
          <w:ilvl w:val="0"/>
          <w:numId w:val="0"/>
          <w:ins w:id="134" w:author="Ram Shrestha" w:date="2014-03-06T00:21:00Z"/>
        </w:numPr>
        <w:ind w:left="-360" w:firstLine="360"/>
        <w:rPr>
          <w:ins w:id="135" w:author="Ram Shrestha" w:date="2014-03-09T23:35:00Z"/>
        </w:rPr>
      </w:pPr>
      <w:r>
        <w:t>4.3.</w:t>
      </w:r>
      <w:r w:rsidR="004A287E">
        <w:t>8</w:t>
      </w:r>
      <w:r>
        <w:t xml:space="preserve"> </w:t>
      </w:r>
      <w:r w:rsidRPr="004C5ED6">
        <w:t xml:space="preserve">Seq2Res web </w:t>
      </w:r>
      <w:r>
        <w:t>Application Programming Interface (API)</w:t>
      </w:r>
      <w:r w:rsidRPr="004C5ED6">
        <w:t xml:space="preserve"> and web outputs</w:t>
      </w:r>
    </w:p>
    <w:p w:rsidR="007F63CA" w:rsidRPr="007F63CA" w:rsidRDefault="007F63CA" w:rsidP="007F63CA">
      <w:pPr>
        <w:numPr>
          <w:ins w:id="136" w:author="Ram Shrestha" w:date="2014-03-09T23:35:00Z"/>
        </w:numPr>
      </w:pPr>
    </w:p>
    <w:p w:rsidR="001036CB" w:rsidRDefault="001036CB" w:rsidP="00BA5EAE">
      <w:pPr>
        <w:spacing w:line="480" w:lineRule="auto"/>
        <w:jc w:val="both"/>
      </w:pPr>
      <w:r>
        <w:t xml:space="preserve">The Seq2Res web interface (available at </w:t>
      </w:r>
      <w:hyperlink r:id="rId13" w:anchor="/seq2res" w:history="1">
        <w:r w:rsidRPr="001A02DC">
          <w:rPr>
            <w:rStyle w:val="Hyperlink"/>
          </w:rPr>
          <w:t>http://hiv.sanbi.ac.za/tools/#/seq2res</w:t>
        </w:r>
      </w:hyperlink>
      <w:r>
        <w:t>)</w:t>
      </w:r>
      <w:r w:rsidR="00B05BFC">
        <w:t xml:space="preserve"> (</w:t>
      </w:r>
      <w:r w:rsidR="00FB45D5" w:rsidRPr="00FB45D5">
        <w:rPr>
          <w:b/>
        </w:rPr>
        <w:t>Figure 4.</w:t>
      </w:r>
      <w:r w:rsidR="00BF4287">
        <w:rPr>
          <w:b/>
        </w:rPr>
        <w:t>1</w:t>
      </w:r>
      <w:ins w:id="137" w:author="Ram Shrestha" w:date="2014-03-09T23:06:00Z">
        <w:r w:rsidR="00C67264">
          <w:rPr>
            <w:b/>
          </w:rPr>
          <w:t>6</w:t>
        </w:r>
      </w:ins>
      <w:r w:rsidR="00B05BFC">
        <w:t>)</w:t>
      </w:r>
      <w:r>
        <w:t xml:space="preserve"> has been created to enable easy execution of the pipeline for HIV drug resistance genotyping </w:t>
      </w:r>
      <w:ins w:id="138" w:author="Ram Shrestha" w:date="2014-03-10T01:13:00Z">
        <w:r w:rsidR="00497A62">
          <w:t>for users</w:t>
        </w:r>
      </w:ins>
      <w:r>
        <w:t xml:space="preserve"> with little or no bioinformatics experience. </w:t>
      </w:r>
    </w:p>
    <w:p w:rsidR="001036CB" w:rsidRDefault="001036CB" w:rsidP="001036CB">
      <w:pPr>
        <w:spacing w:line="480" w:lineRule="auto"/>
        <w:jc w:val="both"/>
      </w:pPr>
    </w:p>
    <w:p w:rsidR="001036CB" w:rsidRDefault="001036CB" w:rsidP="001036CB">
      <w:pPr>
        <w:spacing w:line="480" w:lineRule="auto"/>
        <w:jc w:val="both"/>
      </w:pPr>
      <w:r>
        <w:t>A click on “Submit job” takes users to the Seq2Res job submission page (</w:t>
      </w:r>
      <w:r w:rsidRPr="0059192A">
        <w:rPr>
          <w:b/>
        </w:rPr>
        <w:t>Figure 4.</w:t>
      </w:r>
      <w:r w:rsidR="00BF4287">
        <w:rPr>
          <w:b/>
        </w:rPr>
        <w:t>1</w:t>
      </w:r>
      <w:ins w:id="139" w:author="Ram Shrestha" w:date="2014-03-09T23:07:00Z">
        <w:r w:rsidR="00C67264">
          <w:rPr>
            <w:b/>
          </w:rPr>
          <w:t>7</w:t>
        </w:r>
      </w:ins>
      <w:r>
        <w:t>). Users can provide a job name and upload a raw sequence file, primer file containing the forward and reverse primer details and MID file containing sample specific tags sequences. While the required parameters are kept to the bare minimum on the initial website to avoid confusion, users can also set a number of other parameters for the analysis in the advanced options. Users are informed by email about the completion of their job.</w:t>
      </w:r>
    </w:p>
    <w:p w:rsidR="001036CB" w:rsidRDefault="001036CB" w:rsidP="001036CB">
      <w:pPr>
        <w:spacing w:line="480" w:lineRule="auto"/>
        <w:jc w:val="both"/>
      </w:pPr>
    </w:p>
    <w:p w:rsidR="001036CB" w:rsidRDefault="001036CB" w:rsidP="001036CB">
      <w:pPr>
        <w:spacing w:line="480" w:lineRule="auto"/>
        <w:jc w:val="both"/>
      </w:pPr>
      <w:r>
        <w:t>Clicking the “My Jobs” button at Seq2Res homepage takes users to a page containing the list of all the jobs that the user has submitted (</w:t>
      </w:r>
      <w:r w:rsidRPr="0059192A">
        <w:rPr>
          <w:b/>
        </w:rPr>
        <w:t>Figure 4.1</w:t>
      </w:r>
      <w:ins w:id="140" w:author="Ram Shrestha" w:date="2014-03-09T23:07:00Z">
        <w:r w:rsidR="00C67264">
          <w:rPr>
            <w:b/>
          </w:rPr>
          <w:t>8</w:t>
        </w:r>
      </w:ins>
      <w:r>
        <w:t>).  Job details like the name of job, the date of job submission and the status of the job processing - “complete” or “pending” or “error” while processing.</w:t>
      </w:r>
    </w:p>
    <w:p w:rsidR="001036CB" w:rsidRDefault="001036CB" w:rsidP="001036CB">
      <w:pPr>
        <w:spacing w:line="480" w:lineRule="auto"/>
        <w:jc w:val="both"/>
      </w:pPr>
    </w:p>
    <w:p w:rsidR="001036CB" w:rsidRDefault="001036CB" w:rsidP="001036CB">
      <w:pPr>
        <w:spacing w:line="480" w:lineRule="auto"/>
        <w:jc w:val="both"/>
      </w:pPr>
      <w:r>
        <w:t>A click on a job from the list of jobs initially displays two plots that show the overall sequence analysis results of all samples in the input file for that job. The first plot in the result page shows the number of sequences discarded in each step of Seq2Res processing and the number of sequences that are passed in downstream analysis for making final result (</w:t>
      </w:r>
      <w:r w:rsidRPr="0059192A">
        <w:rPr>
          <w:b/>
        </w:rPr>
        <w:t>Figure 4.</w:t>
      </w:r>
      <w:r w:rsidR="00BF4287">
        <w:rPr>
          <w:b/>
        </w:rPr>
        <w:t>1</w:t>
      </w:r>
      <w:ins w:id="141" w:author="Ram Shrestha" w:date="2014-03-09T23:07:00Z">
        <w:r w:rsidR="00C67264">
          <w:rPr>
            <w:b/>
          </w:rPr>
          <w:t>9</w:t>
        </w:r>
      </w:ins>
      <w:r>
        <w:t>). The second plot shows the number of sequences in forward and reverse strands per amplicon per sample on which HIV drug resistance genotyping was performed (</w:t>
      </w:r>
      <w:r w:rsidRPr="0059192A">
        <w:rPr>
          <w:b/>
        </w:rPr>
        <w:t>Figure 4.</w:t>
      </w:r>
      <w:ins w:id="142" w:author="Ram Shrestha" w:date="2014-03-09T23:07:00Z">
        <w:r w:rsidR="00C67264">
          <w:rPr>
            <w:b/>
          </w:rPr>
          <w:t>20</w:t>
        </w:r>
      </w:ins>
      <w:r>
        <w:t>).</w:t>
      </w:r>
    </w:p>
    <w:p w:rsidR="001036CB" w:rsidRDefault="001036CB" w:rsidP="001036CB">
      <w:pPr>
        <w:spacing w:line="480" w:lineRule="auto"/>
        <w:jc w:val="both"/>
      </w:pPr>
    </w:p>
    <w:p w:rsidR="001036CB" w:rsidRDefault="001036CB" w:rsidP="001036CB">
      <w:pPr>
        <w:spacing w:line="480" w:lineRule="auto"/>
        <w:jc w:val="both"/>
      </w:pPr>
      <w:r>
        <w:t>A list of individual patient results in the form of links are listed down the results page, below the above mentioned two plots. A click on a green “show” button at the left of each patient and MID name takes users to a drug resistance result page of the selected patient</w:t>
      </w:r>
      <w:r w:rsidR="00DC5860">
        <w:t xml:space="preserve">. </w:t>
      </w:r>
      <w:r>
        <w:t>A table at the top of the sample specific result page shows the drug resistant report of the selected patient (</w:t>
      </w:r>
      <w:r w:rsidRPr="00D375E1">
        <w:rPr>
          <w:b/>
        </w:rPr>
        <w:t>Figure 4.</w:t>
      </w:r>
      <w:ins w:id="143" w:author="Ram Shrestha" w:date="2014-03-09T23:07:00Z">
        <w:r w:rsidR="00C67264">
          <w:rPr>
            <w:b/>
          </w:rPr>
          <w:t>21</w:t>
        </w:r>
      </w:ins>
      <w:r>
        <w:t>). The susceptibility of drugs for the patient is shown by color code – Red: Resistant, Orange: Intermediate resistant, Green: Susceptible (</w:t>
      </w:r>
      <w:r w:rsidRPr="00FF64C8">
        <w:rPr>
          <w:b/>
        </w:rPr>
        <w:t>Figure 4.</w:t>
      </w:r>
      <w:ins w:id="144" w:author="Ram Shrestha" w:date="2014-03-09T23:07:00Z">
        <w:r w:rsidR="00C67264">
          <w:rPr>
            <w:b/>
          </w:rPr>
          <w:t>21</w:t>
        </w:r>
      </w:ins>
      <w:r>
        <w:t>).</w:t>
      </w:r>
    </w:p>
    <w:p w:rsidR="001036CB" w:rsidRDefault="001036CB" w:rsidP="001036CB">
      <w:pPr>
        <w:spacing w:line="480" w:lineRule="auto"/>
        <w:jc w:val="both"/>
      </w:pPr>
    </w:p>
    <w:p w:rsidR="003279ED" w:rsidRDefault="001036CB">
      <w:pPr>
        <w:spacing w:line="480" w:lineRule="auto"/>
        <w:jc w:val="both"/>
      </w:pPr>
      <w:r>
        <w:t>Below the table in a patient specific result page, there are four bar plots – one plot for each drug class – NRTI, NNRTI, PI and Integrase Inhibitors (INs). Each bar plot shows the prevalence of drug class specific DRMs, the DRMs and the coverage (number of reads) at each DRM codon position (</w:t>
      </w:r>
      <w:r w:rsidRPr="00554E6A">
        <w:rPr>
          <w:b/>
        </w:rPr>
        <w:t>Figure 4.</w:t>
      </w:r>
      <w:r w:rsidR="00F05579">
        <w:rPr>
          <w:b/>
        </w:rPr>
        <w:t>2</w:t>
      </w:r>
      <w:ins w:id="145" w:author="Ram Shrestha" w:date="2014-03-09T23:08:00Z">
        <w:r w:rsidR="00C67264">
          <w:rPr>
            <w:b/>
          </w:rPr>
          <w:t>2</w:t>
        </w:r>
      </w:ins>
      <w:r>
        <w:t>).</w:t>
      </w:r>
    </w:p>
    <w:p w:rsidR="001F6B2C" w:rsidRDefault="001F6B2C" w:rsidP="00C67264">
      <w:pPr>
        <w:pStyle w:val="Heading3"/>
        <w:numPr>
          <w:ilvl w:val="0"/>
          <w:numId w:val="0"/>
        </w:numPr>
      </w:pPr>
    </w:p>
    <w:p w:rsidR="001036CB" w:rsidRDefault="001036CB" w:rsidP="00C67264">
      <w:pPr>
        <w:pStyle w:val="Heading3"/>
        <w:numPr>
          <w:ilvl w:val="0"/>
          <w:numId w:val="0"/>
          <w:ins w:id="146" w:author="Ram Shrestha" w:date="2014-03-06T00:21:00Z"/>
        </w:numPr>
        <w:ind w:left="-360" w:firstLine="360"/>
      </w:pPr>
      <w:r>
        <w:t>4.4 Discussion and Conclusion</w:t>
      </w:r>
    </w:p>
    <w:p w:rsidR="001036CB" w:rsidRDefault="001036CB" w:rsidP="001036CB"/>
    <w:p w:rsidR="001036CB" w:rsidRPr="003B0330" w:rsidRDefault="001036CB" w:rsidP="001036CB"/>
    <w:p w:rsidR="001036CB" w:rsidDel="00C67264" w:rsidRDefault="001036CB" w:rsidP="001036CB">
      <w:pPr>
        <w:spacing w:line="480" w:lineRule="auto"/>
        <w:jc w:val="both"/>
        <w:rPr>
          <w:del w:id="147" w:author="Ram Shrestha" w:date="2014-03-09T23:08:00Z"/>
        </w:rPr>
      </w:pPr>
      <w:r>
        <w:t>HIV drug resistance test</w:t>
      </w:r>
      <w:r w:rsidR="002371B4">
        <w:t>ing</w:t>
      </w:r>
      <w:r>
        <w:t xml:space="preserve"> is essential to characterize the viral population </w:t>
      </w:r>
      <w:r w:rsidR="003E01F8">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707E8E">
        <w:instrText xml:space="preserve"> ADDIN EN.CITE </w:instrText>
      </w:r>
      <w:r w:rsidR="003E01F8">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707E8E">
        <w:instrText xml:space="preserve"> ADDIN EN.CITE.DATA </w:instrText>
      </w:r>
      <w:r w:rsidR="003E01F8">
        <w:fldChar w:fldCharType="end"/>
      </w:r>
      <w:r w:rsidR="003E01F8">
        <w:fldChar w:fldCharType="separate"/>
      </w:r>
      <w:r w:rsidR="00707E8E">
        <w:rPr>
          <w:noProof/>
        </w:rPr>
        <w:t>(Baba et al., 2005; Simen et al., 2009)</w:t>
      </w:r>
      <w:r w:rsidR="003E01F8">
        <w:fldChar w:fldCharType="end"/>
      </w:r>
      <w:r>
        <w:t xml:space="preserve"> and to treat HIV infected individuals with </w:t>
      </w:r>
      <w:r w:rsidR="002371B4">
        <w:t xml:space="preserve">the </w:t>
      </w:r>
      <w:r>
        <w:t>correct combination of antiretroviral drugs to suppress the viral replication for longer time period</w:t>
      </w:r>
      <w:r w:rsidR="002371B4">
        <w:t>s</w:t>
      </w:r>
      <w:r>
        <w:t xml:space="preserve"> and </w:t>
      </w:r>
      <w:r w:rsidR="002371B4">
        <w:t xml:space="preserve">thereby </w:t>
      </w:r>
      <w:r>
        <w:t>increase life expectancy</w:t>
      </w:r>
      <w:r w:rsidR="009818E1">
        <w:t xml:space="preserve"> </w:t>
      </w:r>
      <w:r w:rsidR="003E01F8">
        <w:fldChar w:fldCharType="begin">
          <w:fldData xml:space="preserve">PEVuZE5vdGU+PENpdGU+PEF1dGhvcj52YW4gU2lnaGVtPC9BdXRob3I+PFllYXI+MjAxMDwvWWVh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</w:fldData>
        </w:fldChar>
      </w:r>
      <w:r w:rsidR="00707E8E">
        <w:instrText xml:space="preserve"> ADDIN EN.CITE </w:instrText>
      </w:r>
      <w:r w:rsidR="003E01F8">
        <w:fldChar w:fldCharType="begin">
          <w:fldData xml:space="preserve">PEVuZE5vdGU+PENpdGU+PEF1dGhvcj52YW4gU2lnaGVtPC9BdXRob3I+PFllYXI+MjAxMDwvWWVh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</w:fldData>
        </w:fldChar>
      </w:r>
      <w:r w:rsidR="00707E8E">
        <w:instrText xml:space="preserve"> ADDIN EN.CITE.DATA </w:instrText>
      </w:r>
      <w:r w:rsidR="003E01F8">
        <w:fldChar w:fldCharType="end"/>
      </w:r>
      <w:r w:rsidR="003E01F8">
        <w:fldChar w:fldCharType="separate"/>
      </w:r>
      <w:r w:rsidR="00707E8E">
        <w:rPr>
          <w:noProof/>
        </w:rPr>
        <w:t>(Harrison et al., 2010; van Sighem et al., 2010)</w:t>
      </w:r>
      <w:r w:rsidR="003E01F8">
        <w:fldChar w:fldCharType="end"/>
      </w:r>
      <w:r>
        <w:t xml:space="preserve">. </w:t>
      </w:r>
      <w:r w:rsidR="002371B4">
        <w:t xml:space="preserve">The </w:t>
      </w:r>
      <w:r>
        <w:t xml:space="preserve">Roche/454 </w:t>
      </w:r>
      <w:r w:rsidR="009818E1">
        <w:t xml:space="preserve">HTS </w:t>
      </w:r>
      <w:r>
        <w:t>technology</w:t>
      </w:r>
      <w:r w:rsidR="00F727F6">
        <w:t xml:space="preserve"> </w:t>
      </w:r>
      <w:r>
        <w:t xml:space="preserve">has shown great potential to genotype even the minor HIV variants that are </w:t>
      </w:r>
      <w:r w:rsidR="00373307">
        <w:t>clinically relevant</w:t>
      </w:r>
      <w:r>
        <w:t xml:space="preserve"> </w:t>
      </w:r>
      <w:r w:rsidR="003E01F8">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Q2l0ZT48Q2l0ZT48QXV0aG9yPlNpbWVuPC9BdXRob3I+PFllYXI+MjAwOTwvWWVhcj48UmVjTnVt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==
</w:fldData>
        </w:fldChar>
      </w:r>
      <w:r w:rsidR="00707E8E">
        <w:instrText xml:space="preserve"> ADDIN EN.CITE </w:instrText>
      </w:r>
      <w:r w:rsidR="003E01F8">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Q2l0ZT48Q2l0ZT48QXV0aG9yPlNpbWVuPC9BdXRob3I+PFllYXI+MjAwOTwvWWVhcj48UmVjTnVt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==
</w:fldData>
        </w:fldChar>
      </w:r>
      <w:r w:rsidR="00707E8E">
        <w:instrText xml:space="preserve"> ADDIN EN.CITE.DATA </w:instrText>
      </w:r>
      <w:r w:rsidR="003E01F8">
        <w:fldChar w:fldCharType="end"/>
      </w:r>
      <w:r w:rsidR="003E01F8">
        <w:fldChar w:fldCharType="separate"/>
      </w:r>
      <w:r w:rsidR="00707E8E">
        <w:rPr>
          <w:noProof/>
        </w:rPr>
        <w:t>(Lataillade et al., 2010; Simen et al., 2007; Simen et al., 2009; Varghese et al., 2009)</w:t>
      </w:r>
      <w:r w:rsidR="003E01F8">
        <w:fldChar w:fldCharType="end"/>
      </w:r>
      <w:r>
        <w:t xml:space="preserve">. </w:t>
      </w:r>
      <w:r w:rsidR="00E239BB">
        <w:t xml:space="preserve">However, the Roche/454 </w:t>
      </w:r>
      <w:r w:rsidR="00F727F6">
        <w:t>HTS</w:t>
      </w:r>
      <w:r>
        <w:t xml:space="preserve"> </w:t>
      </w:r>
      <w:r w:rsidR="00E239BB">
        <w:t xml:space="preserve">platform currently generates </w:t>
      </w:r>
      <w:r>
        <w:t>up to a million sequences and</w:t>
      </w:r>
      <w:r w:rsidR="00E239BB">
        <w:t>, thus,</w:t>
      </w:r>
      <w:r>
        <w:t xml:space="preserve"> manual analysis at any processing step is not feasible. Seq2Res computational pipeline is designed to analyze this huge amount of data for HIV drug resistance test</w:t>
      </w:r>
      <w:r w:rsidR="002371B4">
        <w:t>ing</w:t>
      </w:r>
      <w:r>
        <w:t xml:space="preserve"> and produce sample specific drug resistance</w:t>
      </w:r>
      <w:r w:rsidR="00235275">
        <w:t xml:space="preserve"> genotyping</w:t>
      </w:r>
      <w:r>
        <w:t xml:space="preserve"> report</w:t>
      </w:r>
      <w:r w:rsidR="002371B4">
        <w:t>s.</w:t>
      </w:r>
    </w:p>
    <w:p w:rsidR="001036CB" w:rsidRDefault="001036CB" w:rsidP="001036CB">
      <w:pPr>
        <w:spacing w:line="480" w:lineRule="auto"/>
        <w:jc w:val="both"/>
        <w:rPr>
          <w:ins w:id="148" w:author="Ram Shrestha" w:date="2013-11-26T13:01:00Z"/>
        </w:rPr>
      </w:pPr>
    </w:p>
    <w:p w:rsidR="00000000" w:rsidRDefault="00623CDC">
      <w:pPr>
        <w:pStyle w:val="Heading3"/>
        <w:numPr>
          <w:ilvl w:val="0"/>
          <w:numId w:val="0"/>
          <w:ins w:id="149" w:author="Ram Shrestha" w:date="2014-03-06T00:21:00Z"/>
        </w:numPr>
        <w:ind w:left="-360" w:firstLine="360"/>
        <w:rPr>
          <w:ins w:id="150" w:author="Ram Shrestha" w:date="2013-11-26T13:01:00Z"/>
        </w:rPr>
        <w:pPrChange w:id="151" w:author="Ram Shrestha" w:date="2014-03-09T23:08:00Z">
          <w:pPr>
            <w:pStyle w:val="Heading3"/>
            <w:numPr>
              <w:ilvl w:val="0"/>
              <w:numId w:val="0"/>
            </w:numPr>
            <w:spacing w:line="480" w:lineRule="auto"/>
            <w:ind w:left="0"/>
          </w:pPr>
        </w:pPrChange>
      </w:pPr>
      <w:ins w:id="152" w:author="Ram Shrestha" w:date="2013-11-26T13:01:00Z">
        <w:r>
          <w:t xml:space="preserve">4.4.1 Optimal full-length </w:t>
        </w:r>
      </w:ins>
    </w:p>
    <w:p w:rsidR="00623CDC" w:rsidRDefault="00623CDC" w:rsidP="001036CB">
      <w:pPr>
        <w:numPr>
          <w:ins w:id="153" w:author="Ram Shrestha" w:date="2013-11-26T13:02:00Z"/>
        </w:numPr>
        <w:spacing w:line="480" w:lineRule="auto"/>
        <w:jc w:val="both"/>
      </w:pPr>
    </w:p>
    <w:p w:rsidR="001036CB" w:rsidRDefault="00DC43FA" w:rsidP="0027097C">
      <w:pPr>
        <w:spacing w:line="480" w:lineRule="auto"/>
        <w:jc w:val="both"/>
      </w:pPr>
      <w:r>
        <w:t xml:space="preserve">HIV drug resistance is strongly associated with the pattern of DRMs </w:t>
      </w:r>
      <w:r w:rsidR="003E01F8">
        <w:fldChar w:fldCharType="begin">
          <w:fldData xml:space="preserve">PEVuZE5vdGU+PENpdGU+PEF1dGhvcj5aaGFuZzwvQXV0aG9yPjxZZWFyPjIwMTA8L1llYXI+PFJl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</w:fldData>
        </w:fldChar>
      </w:r>
      <w:r w:rsidR="00707E8E">
        <w:instrText xml:space="preserve"> ADDIN EN.CITE </w:instrText>
      </w:r>
      <w:r w:rsidR="003E01F8">
        <w:fldChar w:fldCharType="begin">
          <w:fldData xml:space="preserve">PEVuZE5vdGU+PENpdGU+PEF1dGhvcj5aaGFuZzwvQXV0aG9yPjxZZWFyPjIwMTA8L1llYXI+PFJl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</w:fldData>
        </w:fldChar>
      </w:r>
      <w:r w:rsidR="00707E8E">
        <w:instrText xml:space="preserve"> ADDIN EN.CITE.DATA </w:instrText>
      </w:r>
      <w:r w:rsidR="003E01F8">
        <w:fldChar w:fldCharType="end"/>
      </w:r>
      <w:r w:rsidR="003E01F8">
        <w:fldChar w:fldCharType="separate"/>
      </w:r>
      <w:r w:rsidR="00AA50F8">
        <w:rPr>
          <w:noProof/>
        </w:rPr>
        <w:t>(Bennett et al., 2009; Johnson et al., 2009; Johnson et al., 2010; Zhang et al., 2010)</w:t>
      </w:r>
      <w:r w:rsidR="003E01F8">
        <w:fldChar w:fldCharType="end"/>
      </w:r>
      <w:r>
        <w:t xml:space="preserve">. </w:t>
      </w:r>
      <w:r w:rsidR="00F34653">
        <w:t>Thus</w:t>
      </w:r>
      <w:r>
        <w:t xml:space="preserve">, it is required to sequence the </w:t>
      </w:r>
      <w:r w:rsidR="002371B4">
        <w:t xml:space="preserve">entirety of </w:t>
      </w:r>
      <w:r>
        <w:t>HIV genes</w:t>
      </w:r>
      <w:r w:rsidR="002371B4">
        <w:t xml:space="preserve"> associated with drug </w:t>
      </w:r>
      <w:r w:rsidR="00F34653">
        <w:t>resistance</w:t>
      </w:r>
      <w:r w:rsidR="002371B4">
        <w:t>,</w:t>
      </w:r>
      <w:r>
        <w:t xml:space="preserve"> </w:t>
      </w:r>
      <w:r w:rsidR="00624E7E">
        <w:t>to reveal the DRMs patterns</w:t>
      </w:r>
      <w:r>
        <w:t>.</w:t>
      </w:r>
      <w:r w:rsidR="005F274E">
        <w:t xml:space="preserve"> Among the current high throughput sequencing technologies, Roche/454 has the ability to generate sequence reads of up to 1000 nucleotides length (</w:t>
      </w:r>
      <w:hyperlink r:id="rId14" w:history="1">
        <w:r w:rsidR="00085E5B" w:rsidRPr="00BE7AFB">
          <w:rPr>
            <w:rStyle w:val="Hyperlink"/>
          </w:rPr>
          <w:t>www.454.com</w:t>
        </w:r>
      </w:hyperlink>
      <w:r w:rsidR="005F274E">
        <w:t>).</w:t>
      </w:r>
      <w:r w:rsidR="00085E5B">
        <w:t xml:space="preserve"> </w:t>
      </w:r>
      <w:r w:rsidR="00485303">
        <w:t xml:space="preserve">However, the reverse transcriptase gene </w:t>
      </w:r>
      <w:r w:rsidR="002371B4">
        <w:t>covers</w:t>
      </w:r>
      <w:r w:rsidR="00485303">
        <w:t xml:space="preserve"> over a thousand bases </w:t>
      </w:r>
      <w:r w:rsidR="002371B4">
        <w:t>and therefore</w:t>
      </w:r>
      <w:r w:rsidR="00485303">
        <w:t xml:space="preserve"> needs to be sequenced </w:t>
      </w:r>
      <w:r w:rsidR="00F34653">
        <w:t xml:space="preserve">using at least </w:t>
      </w:r>
      <w:r w:rsidR="00485303">
        <w:t xml:space="preserve">two </w:t>
      </w:r>
      <w:r w:rsidR="00F34653">
        <w:t>amplicons</w:t>
      </w:r>
      <w:r w:rsidR="00485303">
        <w:t>.</w:t>
      </w:r>
      <w:r w:rsidR="00F34653">
        <w:t xml:space="preserve"> </w:t>
      </w:r>
      <w:r w:rsidR="00D706D8">
        <w:t xml:space="preserve"> In initial analyses we found that a lot of sequences were being discarded for being not full length even though they covered all of the DRMs of interest within the amplicon</w:t>
      </w:r>
      <w:r w:rsidR="0027097C">
        <w:t>.  In many cases, people design amplicons that contain</w:t>
      </w:r>
      <w:r w:rsidR="001036CB">
        <w:t xml:space="preserve"> DRM codons </w:t>
      </w:r>
      <w:r w:rsidR="0027097C">
        <w:t xml:space="preserve">that are not directly proximal to the </w:t>
      </w:r>
      <w:r w:rsidR="001036CB">
        <w:t xml:space="preserve">5’ and 3’ ends in the </w:t>
      </w:r>
      <w:r w:rsidR="00485303">
        <w:t>amplicon</w:t>
      </w:r>
      <w:r w:rsidR="001036CB">
        <w:t>. Therefore,</w:t>
      </w:r>
      <w:r w:rsidR="0027097C">
        <w:t xml:space="preserve"> to ensure maximal coverage and to avoid unnecessary discarding of sequence reads </w:t>
      </w:r>
      <w:r w:rsidR="001036CB">
        <w:t xml:space="preserve">Seq2Res finds the first and last DRM codon positions in the amplicon and considers the sequences covering those positions as optimal full-length. </w:t>
      </w:r>
    </w:p>
    <w:p w:rsidR="00092CA9" w:rsidRDefault="00092CA9">
      <w:pPr>
        <w:rPr>
          <w:ins w:id="154" w:author="Ram Shrestha" w:date="2013-11-26T13:03:00Z"/>
        </w:rPr>
      </w:pPr>
    </w:p>
    <w:p w:rsidR="00092CA9" w:rsidRDefault="00623CDC" w:rsidP="00C67264">
      <w:pPr>
        <w:pStyle w:val="Heading3"/>
        <w:numPr>
          <w:ilvl w:val="0"/>
          <w:numId w:val="0"/>
          <w:ins w:id="155" w:author="Ram Shrestha" w:date="2014-03-06T00:21:00Z"/>
        </w:numPr>
        <w:ind w:left="-360" w:firstLine="360"/>
        <w:rPr>
          <w:ins w:id="156" w:author="Ram Shrestha" w:date="2013-11-26T13:03:00Z"/>
        </w:rPr>
      </w:pPr>
      <w:ins w:id="157" w:author="Ram Shrestha" w:date="2013-11-26T13:03:00Z">
        <w:r>
          <w:t>4.4.2 Sensitivity test of reference mapping and resistance call by Local Sierra</w:t>
        </w:r>
      </w:ins>
    </w:p>
    <w:p w:rsidR="00623CDC" w:rsidRDefault="00623CDC" w:rsidP="004A47DE">
      <w:pPr>
        <w:numPr>
          <w:ins w:id="158" w:author="Ram Shrestha" w:date="2013-11-26T13:03:00Z"/>
        </w:numPr>
        <w:spacing w:line="480" w:lineRule="auto"/>
        <w:jc w:val="both"/>
        <w:rPr>
          <w:ins w:id="159" w:author="Ram Shrestha" w:date="2013-11-26T13:03:00Z"/>
        </w:rPr>
      </w:pPr>
    </w:p>
    <w:p w:rsidR="004A47DE" w:rsidRDefault="004A113B" w:rsidP="004A47DE">
      <w:pPr>
        <w:spacing w:line="480" w:lineRule="auto"/>
        <w:jc w:val="both"/>
      </w:pPr>
      <w:r>
        <w:t xml:space="preserve">We tested the sensitivity of </w:t>
      </w:r>
      <w:r w:rsidR="00CA2267">
        <w:t xml:space="preserve">the </w:t>
      </w:r>
      <w:r>
        <w:t xml:space="preserve">RAMICS mapping tool and </w:t>
      </w:r>
      <w:r w:rsidR="00CA2267">
        <w:t xml:space="preserve">the </w:t>
      </w:r>
      <w:r>
        <w:t>accuracy of the locally in</w:t>
      </w:r>
      <w:r w:rsidR="00F266AB">
        <w:t xml:space="preserve">stalled version </w:t>
      </w:r>
      <w:r w:rsidR="00CA2267">
        <w:t>Sierra,</w:t>
      </w:r>
      <w:r>
        <w:t xml:space="preserve"> using two datasets A and B</w:t>
      </w:r>
      <w:r w:rsidR="006076EF">
        <w:t xml:space="preserve"> retrieved from the Stanford HIV drug resistance database</w:t>
      </w:r>
      <w:r w:rsidR="00CA2267">
        <w:t>.</w:t>
      </w:r>
      <w:r w:rsidR="006076EF">
        <w:t xml:space="preserve"> </w:t>
      </w:r>
      <w:r w:rsidR="007D167D">
        <w:t xml:space="preserve"> The sequence reads in each dataset were fragmented into 3 subsequences with some overlaps, generating three </w:t>
      </w:r>
      <w:r w:rsidR="00C047CF">
        <w:t>amplicon</w:t>
      </w:r>
      <w:r w:rsidR="007D167D">
        <w:t xml:space="preserve"> datasets from each dataset. The </w:t>
      </w:r>
      <w:r w:rsidR="00EC24BE">
        <w:t xml:space="preserve">sequence reads in each dataset were mapped to the reference sequence with </w:t>
      </w:r>
      <w:r w:rsidR="00CA2267">
        <w:t xml:space="preserve">RAMICS </w:t>
      </w:r>
      <w:r w:rsidR="00836F15">
        <w:t>and the mutation calls</w:t>
      </w:r>
      <w:r w:rsidR="00EC24BE">
        <w:t xml:space="preserve"> </w:t>
      </w:r>
      <w:r w:rsidR="00CA2267">
        <w:t>at</w:t>
      </w:r>
      <w:r w:rsidR="00EC24BE">
        <w:t xml:space="preserve"> DRM codon positions </w:t>
      </w:r>
      <w:r w:rsidR="00A12B2A">
        <w:t xml:space="preserve">output </w:t>
      </w:r>
      <w:r w:rsidR="00CA2267">
        <w:t>by RAMICS,</w:t>
      </w:r>
      <w:r w:rsidR="00836F15">
        <w:t xml:space="preserve"> </w:t>
      </w:r>
      <w:r w:rsidR="00EC24BE">
        <w:t>were submitted to local Sierra.</w:t>
      </w:r>
    </w:p>
    <w:p w:rsidR="00EC24BE" w:rsidRDefault="00EC24BE" w:rsidP="004A47DE">
      <w:pPr>
        <w:spacing w:line="480" w:lineRule="auto"/>
        <w:jc w:val="both"/>
      </w:pPr>
    </w:p>
    <w:p w:rsidR="004D5B7D" w:rsidRDefault="006E2898" w:rsidP="004A47DE">
      <w:pPr>
        <w:spacing w:line="480" w:lineRule="auto"/>
        <w:jc w:val="both"/>
      </w:pPr>
      <w:r>
        <w:t xml:space="preserve">The comparison of </w:t>
      </w:r>
      <w:r w:rsidR="00A12B2A">
        <w:t>DRM</w:t>
      </w:r>
      <w:r>
        <w:t xml:space="preserve"> calls and </w:t>
      </w:r>
      <w:r w:rsidR="00A12B2A">
        <w:t xml:space="preserve">drug </w:t>
      </w:r>
      <w:r>
        <w:t>resistance call</w:t>
      </w:r>
      <w:r w:rsidR="005E0B9E">
        <w:t>s</w:t>
      </w:r>
      <w:r>
        <w:t xml:space="preserve"> obtained from </w:t>
      </w:r>
      <w:r w:rsidR="00A12B2A">
        <w:t xml:space="preserve">Seq2Res </w:t>
      </w:r>
      <w:r w:rsidR="00CA2267">
        <w:t xml:space="preserve">to </w:t>
      </w:r>
      <w:r>
        <w:t xml:space="preserve">that from </w:t>
      </w:r>
      <w:r w:rsidR="00CA2267">
        <w:t xml:space="preserve">the </w:t>
      </w:r>
      <w:r>
        <w:t>Sierra web service showed that there was only one mutation call</w:t>
      </w:r>
      <w:r w:rsidR="00A12B2A">
        <w:t xml:space="preserve"> in one </w:t>
      </w:r>
      <w:ins w:id="160" w:author="Ram Shrestha" w:date="2013-11-26T13:02:00Z">
        <w:r w:rsidR="00623CDC">
          <w:t>sequence</w:t>
        </w:r>
      </w:ins>
      <w:r>
        <w:t xml:space="preserve"> that </w:t>
      </w:r>
      <w:r w:rsidR="004D5B7D">
        <w:t>was di</w:t>
      </w:r>
      <w:r w:rsidR="00CA2267">
        <w:t>fferent</w:t>
      </w:r>
      <w:r w:rsidR="00A12B2A">
        <w:t xml:space="preserve"> between the two approaches.</w:t>
      </w:r>
    </w:p>
    <w:p w:rsidR="004D5B7D" w:rsidRDefault="004D5B7D" w:rsidP="004A47DE">
      <w:pPr>
        <w:spacing w:line="480" w:lineRule="auto"/>
        <w:jc w:val="both"/>
      </w:pPr>
    </w:p>
    <w:p w:rsidR="004D5B7D" w:rsidRDefault="004D5B7D" w:rsidP="004A47DE">
      <w:pPr>
        <w:spacing w:line="480" w:lineRule="auto"/>
        <w:jc w:val="both"/>
      </w:pPr>
      <w:r>
        <w:t xml:space="preserve">In order to ascertain </w:t>
      </w:r>
      <w:r w:rsidR="00CA2267">
        <w:t>why the mutation call did not correspond</w:t>
      </w:r>
      <w:r w:rsidR="009107FA">
        <w:t xml:space="preserve"> between Seq2Res and the Stanford database</w:t>
      </w:r>
      <w:r>
        <w:t>, w</w:t>
      </w:r>
      <w:r w:rsidR="004A47DE">
        <w:t xml:space="preserve">e manually reviewed </w:t>
      </w:r>
      <w:r w:rsidR="009107FA">
        <w:t xml:space="preserve">the alignment generated from </w:t>
      </w:r>
      <w:r>
        <w:t>RAMICS</w:t>
      </w:r>
      <w:r w:rsidR="004A47DE">
        <w:t xml:space="preserve"> alignment</w:t>
      </w:r>
      <w:r w:rsidR="009107FA">
        <w:t xml:space="preserve"> and that of the Sierra web service</w:t>
      </w:r>
      <w:r w:rsidR="004A47DE">
        <w:t>.</w:t>
      </w:r>
      <w:r w:rsidR="009107FA">
        <w:t xml:space="preserve"> </w:t>
      </w:r>
      <w:r w:rsidR="004A47DE">
        <w:t xml:space="preserve"> RAMICS </w:t>
      </w:r>
      <w:r w:rsidR="009107FA">
        <w:t>identified</w:t>
      </w:r>
      <w:r w:rsidR="004A47DE">
        <w:t xml:space="preserve"> a deletion of nucleotide </w:t>
      </w:r>
      <w:r w:rsidR="009107FA">
        <w:t xml:space="preserve">at the second position of codon 234 relative to the HXB2 reference </w:t>
      </w:r>
      <w:ins w:id="161" w:author="Ram Shrestha" w:date="2013-11-26T13:02:00Z">
        <w:r w:rsidR="00623CDC">
          <w:t>sequence, which</w:t>
        </w:r>
      </w:ins>
      <w:r w:rsidR="004A47DE">
        <w:t xml:space="preserve"> </w:t>
      </w:r>
      <w:r w:rsidR="009107FA">
        <w:t xml:space="preserve">translates </w:t>
      </w:r>
      <w:r w:rsidR="004A47DE">
        <w:t xml:space="preserve">to </w:t>
      </w:r>
      <w:r w:rsidR="009107FA">
        <w:t xml:space="preserve">an </w:t>
      </w:r>
      <w:r w:rsidR="004A47DE">
        <w:t>unknown amino acid at that position (</w:t>
      </w:r>
      <w:r w:rsidR="00935620">
        <w:rPr>
          <w:b/>
        </w:rPr>
        <w:t>Figure 4.2</w:t>
      </w:r>
      <w:ins w:id="162" w:author="Ram Shrestha" w:date="2014-03-09T23:13:00Z">
        <w:r w:rsidR="00C67264">
          <w:rPr>
            <w:b/>
          </w:rPr>
          <w:t>3</w:t>
        </w:r>
      </w:ins>
      <w:r w:rsidR="004A47DE" w:rsidRPr="004349DF">
        <w:rPr>
          <w:b/>
        </w:rPr>
        <w:t xml:space="preserve"> 1A</w:t>
      </w:r>
      <w:r w:rsidR="009107FA">
        <w:rPr>
          <w:b/>
        </w:rPr>
        <w:t xml:space="preserve"> and B</w:t>
      </w:r>
      <w:r w:rsidR="004A47DE">
        <w:t>). The alignment</w:t>
      </w:r>
      <w:r w:rsidR="009107FA">
        <w:t xml:space="preserve"> downstream from codon 234 exhibits </w:t>
      </w:r>
      <w:r w:rsidR="004A47DE">
        <w:t>wild type</w:t>
      </w:r>
      <w:r w:rsidR="000C0F83">
        <w:t xml:space="preserve"> amino acids in the </w:t>
      </w:r>
      <w:r w:rsidR="009107FA">
        <w:t xml:space="preserve">query </w:t>
      </w:r>
      <w:r w:rsidR="000C0F83">
        <w:t xml:space="preserve">sequence </w:t>
      </w:r>
      <w:r w:rsidR="004A47DE">
        <w:t>(</w:t>
      </w:r>
      <w:r w:rsidR="00935620">
        <w:rPr>
          <w:b/>
        </w:rPr>
        <w:t>Figure 4.2</w:t>
      </w:r>
      <w:ins w:id="163" w:author="Ram Shrestha" w:date="2014-03-09T23:13:00Z">
        <w:r w:rsidR="00C67264">
          <w:rPr>
            <w:b/>
          </w:rPr>
          <w:t>3</w:t>
        </w:r>
      </w:ins>
      <w:r w:rsidR="004A47DE" w:rsidRPr="004349DF">
        <w:rPr>
          <w:b/>
        </w:rPr>
        <w:t xml:space="preserve"> 1B</w:t>
      </w:r>
      <w:r>
        <w:t>).</w:t>
      </w:r>
    </w:p>
    <w:p w:rsidR="004D5B7D" w:rsidRDefault="004D5B7D" w:rsidP="004A47DE">
      <w:pPr>
        <w:spacing w:line="480" w:lineRule="auto"/>
        <w:jc w:val="both"/>
      </w:pPr>
    </w:p>
    <w:p w:rsidR="00A74CF8" w:rsidRDefault="00A74CF8" w:rsidP="004A47DE">
      <w:pPr>
        <w:spacing w:line="480" w:lineRule="auto"/>
        <w:jc w:val="both"/>
      </w:pPr>
      <w:r>
        <w:t xml:space="preserve">The </w:t>
      </w:r>
      <w:r w:rsidR="000C0F83">
        <w:t xml:space="preserve">Sierra web service </w:t>
      </w:r>
      <w:r w:rsidR="004A47DE">
        <w:t>alignment</w:t>
      </w:r>
      <w:r>
        <w:t>, on the other hand, did not identify the potential deletion at codon 234 and, thus, the alignment of the discordant sequence to the reference sequence is incorrectly out of reading frame from codon 234 (</w:t>
      </w:r>
      <w:r w:rsidR="00FB45D5" w:rsidRPr="00FB45D5">
        <w:rPr>
          <w:b/>
        </w:rPr>
        <w:t>Figure 4.2</w:t>
      </w:r>
      <w:ins w:id="164" w:author="Ram Shrestha" w:date="2014-03-09T23:13:00Z">
        <w:r w:rsidR="00C67264">
          <w:rPr>
            <w:b/>
          </w:rPr>
          <w:t>3</w:t>
        </w:r>
      </w:ins>
      <w:r w:rsidR="00FB45D5" w:rsidRPr="00FB45D5">
        <w:rPr>
          <w:b/>
        </w:rPr>
        <w:t xml:space="preserve"> C and D</w:t>
      </w:r>
      <w:r>
        <w:t xml:space="preserve">) </w:t>
      </w:r>
    </w:p>
    <w:p w:rsidR="00A74CF8" w:rsidRDefault="00A74CF8" w:rsidP="004A47DE">
      <w:pPr>
        <w:spacing w:line="480" w:lineRule="auto"/>
        <w:jc w:val="both"/>
      </w:pPr>
    </w:p>
    <w:p w:rsidR="004A47DE" w:rsidRDefault="00CE70A9" w:rsidP="004A47DE">
      <w:pPr>
        <w:spacing w:line="480" w:lineRule="auto"/>
        <w:jc w:val="both"/>
      </w:pPr>
      <w:r w:rsidRPr="00CE70A9">
        <w:t>This show</w:t>
      </w:r>
      <w:r w:rsidR="00A74CF8">
        <w:t>s the strength of the RAMICS</w:t>
      </w:r>
      <w:r w:rsidRPr="00CE70A9">
        <w:t xml:space="preserve"> mapping tool</w:t>
      </w:r>
      <w:r w:rsidR="00A74CF8">
        <w:t xml:space="preserve"> used in Seq2Res at correctly mapping sequence reads in the correct open reading frame.</w:t>
      </w:r>
      <w:r w:rsidR="00935620">
        <w:t xml:space="preserve"> </w:t>
      </w:r>
      <w:r w:rsidR="00A74CF8">
        <w:t xml:space="preserve"> </w:t>
      </w:r>
      <w:r w:rsidR="00935620">
        <w:t>While most of the mapping</w:t>
      </w:r>
      <w:r w:rsidR="00A74CF8">
        <w:t>/alignment</w:t>
      </w:r>
      <w:r w:rsidR="00935620">
        <w:t xml:space="preserve"> tools </w:t>
      </w:r>
      <w:r w:rsidR="00D2101D">
        <w:t xml:space="preserve">including muscle </w:t>
      </w:r>
      <w:r w:rsidR="003E01F8">
        <w:fldChar w:fldCharType="begin">
          <w:fldData xml:space="preserve">PEVuZE5vdGU+PENpdGU+PEF1dGhvcj5FZGdhcjwvQXV0aG9yPjxZZWFyPjIwMDQ8L1llYXI+PFJl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==
</w:fldData>
        </w:fldChar>
      </w:r>
      <w:r w:rsidR="00707E8E">
        <w:instrText xml:space="preserve"> ADDIN EN.CITE </w:instrText>
      </w:r>
      <w:r w:rsidR="003E01F8">
        <w:fldChar w:fldCharType="begin">
          <w:fldData xml:space="preserve">PEVuZE5vdGU+PENpdGU+PEF1dGhvcj5FZGdhcjwvQXV0aG9yPjxZZWFyPjIwMDQ8L1llYXI+PFJl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==
</w:fldData>
        </w:fldChar>
      </w:r>
      <w:r w:rsidR="00707E8E">
        <w:instrText xml:space="preserve"> ADDIN EN.CITE.DATA </w:instrText>
      </w:r>
      <w:r w:rsidR="003E01F8">
        <w:fldChar w:fldCharType="end"/>
      </w:r>
      <w:r w:rsidR="003E01F8">
        <w:fldChar w:fldCharType="separate"/>
      </w:r>
      <w:r w:rsidR="00AA50F8">
        <w:rPr>
          <w:noProof/>
        </w:rPr>
        <w:t>(Edgar, 2004a, b)</w:t>
      </w:r>
      <w:r w:rsidR="003E01F8">
        <w:fldChar w:fldCharType="end"/>
      </w:r>
      <w:r w:rsidR="00D2101D">
        <w:t>, Clustalw</w:t>
      </w:r>
      <w:r w:rsidR="00332320">
        <w:t xml:space="preserve"> </w:t>
      </w:r>
      <w:r w:rsidR="003E01F8">
        <w:fldChar w:fldCharType="begin"/>
      </w:r>
      <w:r w:rsidR="00707E8E">
        <w:instrText xml:space="preserve"> ADDIN EN.CITE &lt;EndNote&gt;&lt;Cite&gt;&lt;Author&gt;Larkin&lt;/Author&gt;&lt;Year&gt;2007&lt;/Year&gt;&lt;RecNum&gt;1579&lt;/RecNum&gt;&lt;record&gt;&lt;rec-number&gt;1579&lt;/rec-number&gt;&lt;foreign-keys&gt;&lt;key app="EN" db-id="fp25zzvrxrd9vke5zxqp9stbssprwstvdddz"&gt;1579&lt;/key&gt;&lt;/foreign-keys&gt;&lt;ref-type name="Journal Article"&gt;17&lt;/ref-type&gt;&lt;contributors&gt;&lt;authors&gt;&lt;author&gt;Larkin, M. A.&lt;/author&gt;&lt;author&gt;Blackshields, G.&lt;/author&gt;&lt;author&gt;Brown, N. P.&lt;/author&gt;&lt;author&gt;Chenna, R.&lt;/author&gt;&lt;author&gt;McGettigan, P. A.&lt;/author&gt;&lt;author&gt;McWilliam, H.&lt;/author&gt;&lt;author&gt;Valentin, F.&lt;/author&gt;&lt;author&gt;Wallace, I. M.&lt;/author&gt;&lt;author&gt;Wilm, A.&lt;/author&gt;&lt;author&gt;Lopez, R.&lt;/author&gt;&lt;author&gt;Thompson, J. D.&lt;/author&gt;&lt;author&gt;Gibson, T. J.&lt;/author&gt;&lt;author&gt;Higgins, D. G.&lt;/author&gt;&lt;/authors&gt;&lt;/contributors&gt;&lt;auth-address&gt;The Conway Institute of Biomolecular and Biomedical Research, University College Dublin, Belfield, Dublin 4, Ireland.&lt;/auth-address&gt;&lt;titles&gt;&lt;title&gt;Clustal W and Clustal X version 2.0&lt;/title&gt;&lt;secondary-title&gt;Bioinformatics&lt;/secondary-title&gt;&lt;/titles&gt;&lt;periodical&gt;&lt;full-title&gt;Bioinformatics&lt;/full-title&gt;&lt;/periodical&gt;&lt;pages&gt;2947-8&lt;/pages&gt;&lt;volume&gt;23&lt;/volume&gt;&lt;number&gt;21&lt;/number&gt;&lt;edition&gt;2007/09/12&lt;/edition&gt;&lt;keywords&gt;&lt;keyword&gt;*Algorithms&lt;/keyword&gt;&lt;keyword&gt;Amino Acid Sequence&lt;/keyword&gt;&lt;keyword&gt;Cluster Analysis&lt;/keyword&gt;&lt;keyword&gt;*Computer Graphics&lt;/keyword&gt;&lt;keyword&gt;Molecular Sequence Data&lt;/keyword&gt;&lt;keyword&gt;Programming Languages&lt;/keyword&gt;&lt;keyword&gt;Sequence Alignment/*methods&lt;/keyword&gt;&lt;keyword&gt;Sequence Analysis, Protein/*methods&lt;/keyword&gt;&lt;keyword&gt;*Software&lt;/keyword&gt;&lt;keyword&gt;*User-Computer Interface&lt;/keyword&gt;&lt;/keywords&gt;&lt;dates&gt;&lt;year&gt;2007&lt;/year&gt;&lt;pub-dates&gt;&lt;date&gt;Nov 1&lt;/date&gt;&lt;/pub-dates&gt;&lt;/dates&gt;&lt;isbn&gt;1367-4811 (Electronic)&amp;#xD;1367-4803 (Linking)&lt;/isbn&gt;&lt;accession-num&gt;17846036&lt;/accession-num&gt;&lt;urls&gt;&lt;related-urls&gt;&lt;url&gt;http://www.ncbi.nlm.nih.gov/entrez/query.fcgi?cmd=Retrieve&amp;amp;db=PubMed&amp;amp;dopt=Citation&amp;amp;list_uids=17846036&lt;/url&gt;&lt;/related-urls&gt;&lt;/urls&gt;&lt;electronic-resource-num&gt;btm404 [pii]&amp;#xD;10.1093/bioinformatics/btm404&lt;/electronic-resource-num&gt;&lt;language&gt;eng&lt;/language&gt;&lt;/record&gt;&lt;/Cite&gt;&lt;/EndNote&gt;</w:instrText>
      </w:r>
      <w:r w:rsidR="003E01F8">
        <w:fldChar w:fldCharType="separate"/>
      </w:r>
      <w:r w:rsidR="00AA50F8">
        <w:rPr>
          <w:noProof/>
        </w:rPr>
        <w:t>(Larkin et al., 2007)</w:t>
      </w:r>
      <w:r w:rsidR="003E01F8">
        <w:fldChar w:fldCharType="end"/>
      </w:r>
      <w:r w:rsidR="00D2101D">
        <w:t xml:space="preserve">, MAFFT </w:t>
      </w:r>
      <w:r w:rsidR="003E01F8">
        <w:fldChar w:fldCharType="begin">
          <w:fldData xml:space="preserve">PEVuZE5vdGU+PENpdGU+PEF1dGhvcj5LYXRvaDwvQXV0aG9yPjxZZWFyPjIwMDI8L1llYXI+PFJl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</w:fldData>
        </w:fldChar>
      </w:r>
      <w:r w:rsidR="00707E8E">
        <w:instrText xml:space="preserve"> ADDIN EN.CITE </w:instrText>
      </w:r>
      <w:r w:rsidR="003E01F8">
        <w:fldChar w:fldCharType="begin">
          <w:fldData xml:space="preserve">PEVuZE5vdGU+PENpdGU+PEF1dGhvcj5LYXRvaDwvQXV0aG9yPjxZZWFyPjIwMDI8L1llYXI+PFJl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</w:fldData>
        </w:fldChar>
      </w:r>
      <w:r w:rsidR="00707E8E">
        <w:instrText xml:space="preserve"> ADDIN EN.CITE.DATA </w:instrText>
      </w:r>
      <w:r w:rsidR="003E01F8">
        <w:fldChar w:fldCharType="end"/>
      </w:r>
      <w:r w:rsidR="003E01F8">
        <w:fldChar w:fldCharType="separate"/>
      </w:r>
      <w:r w:rsidR="00AA50F8">
        <w:rPr>
          <w:noProof/>
        </w:rPr>
        <w:t>(Katoh et al., 2009; Katoh et al., 2002)</w:t>
      </w:r>
      <w:r w:rsidR="003E01F8">
        <w:fldChar w:fldCharType="end"/>
      </w:r>
      <w:r w:rsidR="00D2101D">
        <w:t>, Mosaik</w:t>
      </w:r>
      <w:r w:rsidR="00332320">
        <w:t xml:space="preserve"> </w:t>
      </w:r>
      <w:r w:rsidR="003E01F8">
        <w:fldChar w:fldCharType="begin"/>
      </w:r>
      <w:r w:rsidR="00707E8E">
        <w:instrText xml:space="preserve"> ADDIN EN.CITE &lt;EndNote&gt;&lt;Cite&gt;&lt;Author&gt;Lee&lt;/Author&gt;&lt;Year&gt;2013&lt;/Year&gt;&lt;RecNum&gt;1586&lt;/RecNum&gt;&lt;record&gt;&lt;rec-number&gt;1586&lt;/rec-number&gt;&lt;foreign-keys&gt;&lt;key app="EN" db-id="fp25zzvrxrd9vke5zxqp9stbssprwstvdddz"&gt;1586&lt;/key&gt;&lt;/foreign-keys&gt;&lt;ref-type name="Journal Article"&gt;17&lt;/ref-type&gt;&lt;contributors&gt;&lt;authors&gt;&lt;author&gt;Lee, Wan-Ping&lt;/author&gt;&lt;author&gt;Stromberg, Michael&lt;/author&gt;&lt;author&gt;Ward, Alistair&lt;/author&gt;&lt;author&gt;Stewart, Chip&lt;/author&gt;&lt;author&gt;Garrison, Erik&lt;/author&gt;&lt;author&gt;Marth, Gabor T&lt;/author&gt;&lt;/authors&gt;&lt;/contributors&gt;&lt;titles&gt;&lt;title&gt;MOSAIK: A hash-based algorithm for accurate next-generation sequencing read mapping&lt;/title&gt;&lt;secondary-title&gt;arXiv preprint arXiv:1309.1149&lt;/secondary-title&gt;&lt;/titles&gt;&lt;periodical&gt;&lt;full-title&gt;arXiv preprint arXiv:1309.1149&lt;/full-title&gt;&lt;/periodical&gt;&lt;dates&gt;&lt;year&gt;2013&lt;/year&gt;&lt;/dates&gt;&lt;urls&gt;&lt;/urls&gt;&lt;/record&gt;&lt;/Cite&gt;&lt;/EndNote&gt;</w:instrText>
      </w:r>
      <w:r w:rsidR="003E01F8">
        <w:fldChar w:fldCharType="separate"/>
      </w:r>
      <w:r w:rsidR="00AA50F8">
        <w:rPr>
          <w:noProof/>
        </w:rPr>
        <w:t>(Lee et al., 2013)</w:t>
      </w:r>
      <w:r w:rsidR="003E01F8">
        <w:fldChar w:fldCharType="end"/>
      </w:r>
      <w:r w:rsidR="00332320">
        <w:t>, T-cof</w:t>
      </w:r>
      <w:r w:rsidR="00913437">
        <w:t>f</w:t>
      </w:r>
      <w:r w:rsidR="00332320">
        <w:t xml:space="preserve">ee </w:t>
      </w:r>
      <w:r w:rsidR="003E01F8">
        <w:fldChar w:fldCharType="begin"/>
      </w:r>
      <w:r w:rsidR="00707E8E">
        <w:instrText xml:space="preserve"> ADDIN EN.CITE &lt;EndNote&gt;&lt;Cite&gt;&lt;Author&gt;Notredame&lt;/Author&gt;&lt;Year&gt;2000&lt;/Year&gt;&lt;RecNum&gt;1580&lt;/RecNum&gt;&lt;record&gt;&lt;rec-number&gt;1580&lt;/rec-number&gt;&lt;foreign-keys&gt;&lt;key app="EN" db-id="fp25zzvrxrd9vke5zxqp9stbssprwstvdddz"&gt;1580&lt;/key&gt;&lt;/foreign-keys&gt;&lt;ref-type name="Journal Article"&gt;17&lt;/ref-type&gt;&lt;contributors&gt;&lt;authors&gt;&lt;author&gt;Notredame, C.&lt;/author&gt;&lt;author&gt;Higgins, D. G.&lt;/author&gt;&lt;author&gt;Heringa, J.&lt;/author&gt;&lt;/authors&gt;&lt;/contributors&gt;&lt;auth-address&gt;National Institute for Medical Research, The Ridgeway, London, NW7 1AA, UK. cedric.notredame@europe.com&lt;/auth-address&gt;&lt;titles&gt;&lt;title&gt;T-Coffee: A novel method for fast and accurate multiple sequence alignment&lt;/title&gt;&lt;secondary-title&gt;J Mol Biol&lt;/secondary-title&gt;&lt;/titles&gt;&lt;periodical&gt;&lt;full-title&gt;J Mol Biol&lt;/full-title&gt;&lt;/periodical&gt;&lt;pages&gt;205-17&lt;/pages&gt;&lt;volume&gt;302&lt;/volume&gt;&lt;number&gt;1&lt;/number&gt;&lt;edition&gt;2000/08/31&lt;/edition&gt;&lt;keywords&gt;&lt;keyword&gt;*Algorithms&lt;/keyword&gt;&lt;keyword&gt;Amino Acid Motifs&lt;/keyword&gt;&lt;keyword&gt;Amino Acid Sequence&lt;/keyword&gt;&lt;keyword&gt;Animals&lt;/keyword&gt;&lt;keyword&gt;Computational Biology/*methods&lt;/keyword&gt;&lt;keyword&gt;Databases as Topic&lt;/keyword&gt;&lt;keyword&gt;Humans&lt;/keyword&gt;&lt;keyword&gt;Molecular Sequence Data&lt;/keyword&gt;&lt;keyword&gt;Protein-Serine-Threonine Kinases/chemistry&lt;/keyword&gt;&lt;keyword&gt;Reproducibility of Results&lt;/keyword&gt;&lt;keyword&gt;Sensitivity and Specificity&lt;/keyword&gt;&lt;keyword&gt;Sequence Alignment/*methods&lt;/keyword&gt;&lt;keyword&gt;Sequence Homology, Amino Acid&lt;/keyword&gt;&lt;keyword&gt;Software&lt;/keyword&gt;&lt;/keywords&gt;&lt;dates&gt;&lt;year&gt;2000&lt;/year&gt;&lt;pub-dates&gt;&lt;date&gt;Sep 8&lt;/date&gt;&lt;/pub-dates&gt;&lt;/dates&gt;&lt;isbn&gt;0022-2836 (Print)&amp;#xD;0022-2836 (Linking)&lt;/isbn&gt;&lt;accession-num&gt;10964570&lt;/accession-num&gt;&lt;urls&gt;&lt;related-urls&gt;&lt;url&gt;http://www.ncbi.nlm.nih.gov/entrez/query.fcgi?cmd=Retrieve&amp;amp;db=PubMed&amp;amp;dopt=Citation&amp;amp;list_uids=10964570&lt;/url&gt;&lt;/related-urls&gt;&lt;/urls&gt;&lt;electronic-resource-num&gt;10.1006/jmbi.2000.4042&amp;#xD;S0022-2836(00)94042-7 [pii]&lt;/electronic-resource-num&gt;&lt;language&gt;eng&lt;/language&gt;&lt;/record&gt;&lt;/Cite&gt;&lt;/EndNote&gt;</w:instrText>
      </w:r>
      <w:r w:rsidR="003E01F8">
        <w:fldChar w:fldCharType="separate"/>
      </w:r>
      <w:r w:rsidR="00AA50F8">
        <w:rPr>
          <w:noProof/>
        </w:rPr>
        <w:t>(Notredame et al., 2000)</w:t>
      </w:r>
      <w:r w:rsidR="003E01F8">
        <w:fldChar w:fldCharType="end"/>
      </w:r>
      <w:r w:rsidR="00332320">
        <w:t xml:space="preserve">, Kalign </w:t>
      </w:r>
      <w:r w:rsidR="003E01F8">
        <w:fldChar w:fldCharType="begin"/>
      </w:r>
      <w:r w:rsidR="00707E8E">
        <w:instrText xml:space="preserve"> ADDIN EN.CITE &lt;EndNote&gt;&lt;Cite&gt;&lt;Author&gt;Lassmann&lt;/Author&gt;&lt;Year&gt;2005&lt;/Year&gt;&lt;RecNum&gt;1581&lt;/RecNum&gt;&lt;record&gt;&lt;rec-number&gt;1581&lt;/rec-number&gt;&lt;foreign-keys&gt;&lt;key app="EN" db-id="fp25zzvrxrd9vke5zxqp9stbssprwstvdddz"&gt;1581&lt;/key&gt;&lt;/foreign-keys&gt;&lt;ref-type name="Journal Article"&gt;17&lt;/ref-type&gt;&lt;contributors&gt;&lt;authors&gt;&lt;author&gt;Lassmann, T.&lt;/author&gt;&lt;author&gt;Sonnhammer, E. L.&lt;/author&gt;&lt;/authors&gt;&lt;/contributors&gt;&lt;auth-address&gt;Center for Genomics and Bioinformatics, Karolinska Institutet, Berzelius vag 35, S-17177 Stockholm, Sweden. timo.lassmann@cgb.ki.se&lt;/auth-address&gt;&lt;titles&gt;&lt;title&gt;Kalign--an accurate and fast multiple sequence alignment algorithm&lt;/title&gt;&lt;secondary-title&gt;BMC Bioinformatics&lt;/secondary-title&gt;&lt;/titles&gt;&lt;periodical&gt;&lt;full-title&gt;BMC Bioinformatics&lt;/full-title&gt;&lt;/periodical&gt;&lt;pages&gt;298&lt;/pages&gt;&lt;volume&gt;6&lt;/volume&gt;&lt;edition&gt;2005/12/14&lt;/edition&gt;&lt;keywords&gt;&lt;keyword&gt;Algorithms&lt;/keyword&gt;&lt;keyword&gt;Databases, Nucleic Acid&lt;/keyword&gt;&lt;keyword&gt;Databases, Protein&lt;/keyword&gt;&lt;keyword&gt;Genome&lt;/keyword&gt;&lt;keyword&gt;Genomics&lt;/keyword&gt;&lt;keyword&gt;Reproducibility of Results&lt;/keyword&gt;&lt;keyword&gt;Sequence Alignment/*methods&lt;/keyword&gt;&lt;keyword&gt;Sequence Analysis, DNA/methods&lt;/keyword&gt;&lt;keyword&gt;Sequence Analysis, Protein/*methods&lt;/keyword&gt;&lt;/keywords&gt;&lt;dates&gt;&lt;year&gt;2005&lt;/year&gt;&lt;/dates&gt;&lt;isbn&gt;1471-2105 (Electronic)&amp;#xD;1471-2105 (Linking)&lt;/isbn&gt;&lt;accession-num&gt;16343337&lt;/accession-num&gt;&lt;urls&gt;&lt;related-urls&gt;&lt;url&gt;http://www.ncbi.nlm.nih.gov/entrez/query.fcgi?cmd=Retrieve&amp;amp;db=PubMed&amp;amp;dopt=Citation&amp;amp;list_uids=16343337&lt;/url&gt;&lt;/related-urls&gt;&lt;/urls&gt;&lt;custom2&gt;1325270&lt;/custom2&gt;&lt;electronic-resource-num&gt;1471-2105-6-298 [pii]&amp;#xD;10.1186/1471-2105-6-298&lt;/electronic-resource-num&gt;&lt;language&gt;eng&lt;/language&gt;&lt;/record&gt;&lt;/Cite&gt;&lt;/EndNote&gt;</w:instrText>
      </w:r>
      <w:r w:rsidR="003E01F8">
        <w:fldChar w:fldCharType="separate"/>
      </w:r>
      <w:r w:rsidR="00AA50F8">
        <w:rPr>
          <w:noProof/>
        </w:rPr>
        <w:t>(Lassmann and Sonnhammer, 2005)</w:t>
      </w:r>
      <w:r w:rsidR="003E01F8">
        <w:fldChar w:fldCharType="end"/>
      </w:r>
      <w:r w:rsidR="00C655A9">
        <w:t xml:space="preserve"> </w:t>
      </w:r>
      <w:r w:rsidR="00A74CF8">
        <w:t>align</w:t>
      </w:r>
      <w:r w:rsidR="00C655A9">
        <w:t xml:space="preserve"> sequences </w:t>
      </w:r>
      <w:r w:rsidR="00D2101D">
        <w:t xml:space="preserve">at </w:t>
      </w:r>
      <w:r w:rsidR="00A74CF8">
        <w:t xml:space="preserve">a </w:t>
      </w:r>
      <w:r w:rsidR="00D2101D">
        <w:t>nucleotide</w:t>
      </w:r>
      <w:r w:rsidR="00C655A9">
        <w:t xml:space="preserve"> </w:t>
      </w:r>
      <w:r w:rsidR="00A74CF8">
        <w:t>level</w:t>
      </w:r>
      <w:r w:rsidR="00D2101D">
        <w:t xml:space="preserve">, RAMICS maps </w:t>
      </w:r>
      <w:r w:rsidR="00A74CF8">
        <w:t xml:space="preserve">in </w:t>
      </w:r>
      <w:r w:rsidR="00D2101D">
        <w:t>“codon-space” and thus is able to identify PCR sequencing error and genuine indels</w:t>
      </w:r>
      <w:r w:rsidR="00A74CF8">
        <w:t xml:space="preserve"> and call DRMs correctly</w:t>
      </w:r>
      <w:r w:rsidR="00D2101D">
        <w:t>.</w:t>
      </w:r>
    </w:p>
    <w:p w:rsidR="00F45BBB" w:rsidRDefault="004A47DE" w:rsidP="001036CB">
      <w:pPr>
        <w:spacing w:line="480" w:lineRule="auto"/>
        <w:jc w:val="both"/>
      </w:pPr>
      <w:r>
        <w:t xml:space="preserve">  </w:t>
      </w:r>
    </w:p>
    <w:p w:rsidR="00623CDC" w:rsidRDefault="00623CDC" w:rsidP="00C67264">
      <w:pPr>
        <w:pStyle w:val="Heading3"/>
        <w:numPr>
          <w:ilvl w:val="0"/>
          <w:numId w:val="0"/>
          <w:ins w:id="165" w:author="Ram Shrestha" w:date="2014-03-06T00:21:00Z"/>
        </w:numPr>
        <w:ind w:left="-360" w:firstLine="360"/>
        <w:rPr>
          <w:ins w:id="166" w:author="Ram Shrestha" w:date="2013-11-26T13:04:00Z"/>
        </w:rPr>
      </w:pPr>
      <w:ins w:id="167" w:author="Ram Shrestha" w:date="2013-11-26T13:04:00Z">
        <w:r>
          <w:t>4.4.3 Homopolymer errors in simulated data</w:t>
        </w:r>
      </w:ins>
    </w:p>
    <w:p w:rsidR="00F45BBB" w:rsidRPr="00914A0A" w:rsidDel="004A47DE" w:rsidRDefault="00F45BBB" w:rsidP="001036CB">
      <w:pPr>
        <w:spacing w:line="480" w:lineRule="auto"/>
        <w:jc w:val="both"/>
      </w:pPr>
    </w:p>
    <w:p w:rsidR="007C1631" w:rsidRDefault="005774A0" w:rsidP="00E567E2">
      <w:pPr>
        <w:spacing w:line="480" w:lineRule="auto"/>
        <w:jc w:val="both"/>
      </w:pPr>
      <w:ins w:id="168" w:author="Ram Shrestha" w:date="2014-03-10T23:53:00Z">
        <w:r>
          <w:t xml:space="preserve">After </w:t>
        </w:r>
      </w:ins>
      <w:r w:rsidR="00F45BBB">
        <w:t>confirm</w:t>
      </w:r>
      <w:ins w:id="169" w:author="Ram Shrestha" w:date="2014-03-10T23:53:00Z">
        <w:r>
          <w:t>ing</w:t>
        </w:r>
      </w:ins>
      <w:r w:rsidR="00F45BBB">
        <w:t xml:space="preserve"> the sensitivity of the RAMICS and local Sierra tools used in Seq2Res</w:t>
      </w:r>
      <w:r w:rsidR="006553A5">
        <w:t>, we evaluated the complete Seq2Res pipeline using simulated data</w:t>
      </w:r>
      <w:r w:rsidR="00E567E2">
        <w:t>sets</w:t>
      </w:r>
      <w:r w:rsidR="00987D0B">
        <w:t xml:space="preserve">. The simulated datasets were generated using the ART </w:t>
      </w:r>
      <w:r w:rsidR="007C1631">
        <w:t>simulation tool</w:t>
      </w:r>
      <w:r w:rsidR="003E01F8">
        <w:fldChar w:fldCharType="begin"/>
      </w:r>
      <w:r w:rsidR="00707E8E">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rsidR="003E01F8">
        <w:fldChar w:fldCharType="separate"/>
      </w:r>
      <w:r w:rsidR="00921331">
        <w:rPr>
          <w:noProof/>
        </w:rPr>
        <w:t>(Huang et al., 2012)</w:t>
      </w:r>
      <w:r w:rsidR="003E01F8">
        <w:fldChar w:fldCharType="end"/>
      </w:r>
      <w:r w:rsidR="00987D0B">
        <w:t>.</w:t>
      </w:r>
    </w:p>
    <w:p w:rsidR="003279ED" w:rsidRDefault="003279ED" w:rsidP="00E567E2">
      <w:pPr>
        <w:spacing w:line="480" w:lineRule="auto"/>
        <w:jc w:val="both"/>
      </w:pPr>
    </w:p>
    <w:p w:rsidR="00987D0B" w:rsidRDefault="007C1631" w:rsidP="007C1631">
      <w:pPr>
        <w:spacing w:line="480" w:lineRule="auto"/>
        <w:jc w:val="both"/>
      </w:pPr>
      <w:r>
        <w:t>The high insertion and deletion error rate at homopolymer regions in Roche/454 data is well known</w:t>
      </w:r>
      <w:r w:rsidR="00987D0B">
        <w:t xml:space="preserve"> </w:t>
      </w:r>
      <w:r w:rsidR="003E01F8">
        <w:fldChar w:fldCharType="begin">
          <w:fldData xml:space="preserve">PEVuZE5vdGU+PENpdGU+PEF1dGhvcj5IdXNlPC9BdXRob3I+PFllYXI+MjAwNzwvWWVhcj48UmVj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</w:fldData>
        </w:fldChar>
      </w:r>
      <w:r w:rsidR="00707E8E">
        <w:instrText xml:space="preserve"> ADDIN EN.CITE </w:instrText>
      </w:r>
      <w:r w:rsidR="003E01F8">
        <w:fldChar w:fldCharType="begin">
          <w:fldData xml:space="preserve">PEVuZE5vdGU+PENpdGU+PEF1dGhvcj5IdXNlPC9BdXRob3I+PFllYXI+MjAwNzwvWWVhcj48UmVj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</w:fldData>
        </w:fldChar>
      </w:r>
      <w:r w:rsidR="00707E8E">
        <w:instrText xml:space="preserve"> ADDIN EN.CITE.DATA </w:instrText>
      </w:r>
      <w:r w:rsidR="003E01F8">
        <w:fldChar w:fldCharType="end"/>
      </w:r>
      <w:r w:rsidR="003E01F8">
        <w:fldChar w:fldCharType="separate"/>
      </w:r>
      <w:r w:rsidR="00921331">
        <w:rPr>
          <w:noProof/>
        </w:rPr>
        <w:t>(Gilles et al., 2011; Huse et al., 2007; Kunin et al., 2009; Margulies et al., 2005; Moore et al., 2006; Vera et al., 2008; Wang et al., 2007)</w:t>
      </w:r>
      <w:r w:rsidR="003E01F8">
        <w:fldChar w:fldCharType="end"/>
      </w:r>
      <w:r w:rsidR="00987D0B">
        <w:t xml:space="preserve"> </w:t>
      </w:r>
      <w:r>
        <w:t>and, thus, we initially evaluated the simulated data to ensure that ART was introducing errors at homopolymer regions.</w:t>
      </w:r>
    </w:p>
    <w:p w:rsidR="007C1631" w:rsidRDefault="007C1631" w:rsidP="00E567E2">
      <w:pPr>
        <w:numPr>
          <w:ins w:id="170" w:author="Ram Shrestha" w:date="2014-03-11T00:00:00Z"/>
        </w:numPr>
        <w:spacing w:line="480" w:lineRule="auto"/>
        <w:jc w:val="both"/>
        <w:rPr>
          <w:ins w:id="171" w:author="Ram Shrestha" w:date="2014-03-11T00:00:00Z"/>
        </w:rPr>
      </w:pPr>
    </w:p>
    <w:p w:rsidR="005774A0" w:rsidRDefault="005774A0" w:rsidP="00E567E2">
      <w:pPr>
        <w:numPr>
          <w:ins w:id="172" w:author="Ram Shrestha" w:date="2014-03-11T00:00:00Z"/>
        </w:numPr>
        <w:spacing w:line="480" w:lineRule="auto"/>
        <w:jc w:val="both"/>
        <w:rPr>
          <w:ins w:id="173" w:author="Ram Shrestha" w:date="2014-03-11T00:00:00Z"/>
        </w:rPr>
      </w:pPr>
      <w:ins w:id="174" w:author="Ram Shrestha" w:date="2014-03-11T00:01:00Z">
        <w:r>
          <w:t xml:space="preserve">Quality trimming of the ART </w:t>
        </w:r>
      </w:ins>
      <w:ins w:id="175" w:author="Ram Shrestha" w:date="2014-03-11T22:01:00Z">
        <w:r w:rsidR="00026609">
          <w:t xml:space="preserve">[Huang, 2012 #1510] </w:t>
        </w:r>
      </w:ins>
      <w:ins w:id="176" w:author="Ram Shrestha" w:date="2014-03-11T00:01:00Z">
        <w:r>
          <w:t>simulated dataset showed that less than a base was trimmed per sequence.</w:t>
        </w:r>
      </w:ins>
      <w:ins w:id="177" w:author="Ram Shrestha" w:date="2014-03-11T00:03:00Z">
        <w:r w:rsidR="009A6993">
          <w:t xml:space="preserve"> This applied that ART </w:t>
        </w:r>
      </w:ins>
      <w:ins w:id="178" w:author="Ram Shrestha" w:date="2014-03-11T00:05:00Z">
        <w:r w:rsidR="009A6993">
          <w:t>did</w:t>
        </w:r>
      </w:ins>
      <w:ins w:id="179" w:author="Ram Shrestha" w:date="2014-03-11T00:03:00Z">
        <w:r w:rsidR="009A6993">
          <w:t xml:space="preserve"> not simulate the drop off of base quality </w:t>
        </w:r>
      </w:ins>
      <w:ins w:id="180" w:author="Ram Shrestha" w:date="2014-03-11T00:04:00Z">
        <w:r w:rsidR="009A6993">
          <w:t xml:space="preserve">towards the 3’ end of the sequence but only simulated </w:t>
        </w:r>
      </w:ins>
      <w:ins w:id="181" w:author="Ram Shrestha" w:date="2014-03-11T22:09:00Z">
        <w:r w:rsidR="00033F80">
          <w:t>insertion and deletion</w:t>
        </w:r>
      </w:ins>
      <w:ins w:id="182" w:author="Ram Shrestha" w:date="2014-03-11T00:04:00Z">
        <w:r w:rsidR="009A6993">
          <w:t xml:space="preserve"> error</w:t>
        </w:r>
      </w:ins>
      <w:ins w:id="183" w:author="Ram Shrestha" w:date="2014-03-11T00:07:00Z">
        <w:r w:rsidR="009A6993">
          <w:t>s</w:t>
        </w:r>
      </w:ins>
      <w:ins w:id="184" w:author="Ram Shrestha" w:date="2014-03-11T00:04:00Z">
        <w:r w:rsidR="009A6993">
          <w:t xml:space="preserve"> mainly</w:t>
        </w:r>
      </w:ins>
      <w:ins w:id="185" w:author="Ram Shrestha" w:date="2014-03-11T00:07:00Z">
        <w:r w:rsidR="009A6993">
          <w:t xml:space="preserve"> at homopo</w:t>
        </w:r>
        <w:r w:rsidR="00033F80">
          <w:t>lymer regions</w:t>
        </w:r>
        <w:r w:rsidR="009A6993">
          <w:t>.</w:t>
        </w:r>
      </w:ins>
    </w:p>
    <w:p w:rsidR="005774A0" w:rsidRDefault="005774A0" w:rsidP="00E567E2">
      <w:pPr>
        <w:spacing w:line="480" w:lineRule="auto"/>
        <w:jc w:val="both"/>
      </w:pPr>
    </w:p>
    <w:p w:rsidR="005774A0" w:rsidRDefault="007C1631" w:rsidP="00E567E2">
      <w:pPr>
        <w:spacing w:line="480" w:lineRule="auto"/>
        <w:jc w:val="both"/>
      </w:pPr>
      <w:r>
        <w:t>T</w:t>
      </w:r>
      <w:r w:rsidR="00CA5CF1">
        <w:t>he “seed” sequence</w:t>
      </w:r>
      <w:r>
        <w:t xml:space="preserve">s </w:t>
      </w:r>
      <w:r w:rsidR="0043335B">
        <w:t xml:space="preserve">for the generation of the simulated data </w:t>
      </w:r>
      <w:r>
        <w:t>had</w:t>
      </w:r>
      <w:r w:rsidR="0043335B">
        <w:t xml:space="preserve"> all</w:t>
      </w:r>
      <w:r>
        <w:t xml:space="preserve"> been specifically chosen </w:t>
      </w:r>
      <w:r w:rsidR="0043335B">
        <w:t>on the basis that they</w:t>
      </w:r>
      <w:r>
        <w:t xml:space="preserve"> contain</w:t>
      </w:r>
      <w:r w:rsidR="0043335B">
        <w:t>ed</w:t>
      </w:r>
      <w:r>
        <w:t xml:space="preserve"> </w:t>
      </w:r>
      <w:r w:rsidR="0043335B">
        <w:t xml:space="preserve">at least one DRM </w:t>
      </w:r>
      <w:r>
        <w:t>at, or adjacent to, homopolymer regions (</w:t>
      </w:r>
      <w:r w:rsidR="00F2074D">
        <w:rPr>
          <w:b/>
        </w:rPr>
        <w:t>Table 4.1</w:t>
      </w:r>
      <w:r w:rsidR="00F05579">
        <w:rPr>
          <w:b/>
        </w:rPr>
        <w:t>2</w:t>
      </w:r>
      <w:r w:rsidR="00F2074D">
        <w:t>).</w:t>
      </w:r>
    </w:p>
    <w:p w:rsidR="006218D5" w:rsidRDefault="006218D5" w:rsidP="00E567E2">
      <w:pPr>
        <w:spacing w:line="480" w:lineRule="auto"/>
        <w:jc w:val="both"/>
      </w:pPr>
    </w:p>
    <w:p w:rsidR="00246CDA" w:rsidRDefault="00F811B5" w:rsidP="00E567E2">
      <w:pPr>
        <w:spacing w:line="480" w:lineRule="auto"/>
        <w:jc w:val="both"/>
      </w:pPr>
      <w:r>
        <w:t xml:space="preserve">For example, in the </w:t>
      </w:r>
      <w:r w:rsidR="00F067EF">
        <w:t xml:space="preserve">simulated datasets </w:t>
      </w:r>
      <w:r>
        <w:t xml:space="preserve">generated from both the resistant and sensitive </w:t>
      </w:r>
      <w:r w:rsidR="00246CDA">
        <w:t xml:space="preserve"> ‘seed’ </w:t>
      </w:r>
      <w:r>
        <w:t xml:space="preserve">sequences </w:t>
      </w:r>
      <w:r w:rsidR="00F067EF">
        <w:t xml:space="preserve">from sample 2368, we observed </w:t>
      </w:r>
      <w:r w:rsidR="00246CDA">
        <w:t xml:space="preserve">as many as </w:t>
      </w:r>
      <w:r w:rsidR="00F067EF">
        <w:t>four nucleotide insertions and three nucleotide deletions</w:t>
      </w:r>
      <w:r w:rsidR="00246CDA">
        <w:t xml:space="preserve"> at homopolymer regions in the simulated data</w:t>
      </w:r>
      <w:r w:rsidR="00F067EF">
        <w:t xml:space="preserve"> (</w:t>
      </w:r>
      <w:r w:rsidR="00F067EF" w:rsidRPr="00F067EF">
        <w:rPr>
          <w:b/>
        </w:rPr>
        <w:t>Table 4.1</w:t>
      </w:r>
      <w:r w:rsidR="00F05579">
        <w:rPr>
          <w:b/>
        </w:rPr>
        <w:t>3</w:t>
      </w:r>
      <w:r w:rsidR="00F067EF">
        <w:t xml:space="preserve">). </w:t>
      </w:r>
      <w:r w:rsidR="00246CDA">
        <w:t xml:space="preserve">Generally, the most frequent error was a </w:t>
      </w:r>
      <w:r w:rsidR="00F067EF">
        <w:t>one nucleotide insertion</w:t>
      </w:r>
      <w:r w:rsidR="00304EA8">
        <w:t xml:space="preserve"> (+1) or one nucleotide deletion (-1)</w:t>
      </w:r>
      <w:r w:rsidR="00246CDA">
        <w:t xml:space="preserve"> with as many as 24.24% of sequences having</w:t>
      </w:r>
      <w:r w:rsidR="005278A8">
        <w:t xml:space="preserve"> a single nucleotide insertion at a homopolymer region (Table 4.13)</w:t>
      </w:r>
      <w:r w:rsidR="00304EA8">
        <w:t>.</w:t>
      </w:r>
      <w:r w:rsidR="005278A8">
        <w:t xml:space="preserve">  Similar error profiles were observed in the simulated datasets for the other seed </w:t>
      </w:r>
      <w:ins w:id="186" w:author="Ram Shrestha" w:date="2013-11-26T13:04:00Z">
        <w:r w:rsidR="00623CDC">
          <w:t>sequences</w:t>
        </w:r>
      </w:ins>
      <w:r w:rsidR="005278A8">
        <w:t>.</w:t>
      </w:r>
    </w:p>
    <w:p w:rsidR="00246CDA" w:rsidRDefault="00246CDA" w:rsidP="00E567E2">
      <w:pPr>
        <w:spacing w:line="480" w:lineRule="auto"/>
        <w:jc w:val="both"/>
      </w:pPr>
    </w:p>
    <w:p w:rsidR="005278A8" w:rsidRPr="00374F74" w:rsidRDefault="00B64C86" w:rsidP="00B64C86">
      <w:pPr>
        <w:spacing w:line="480" w:lineRule="auto"/>
        <w:jc w:val="both"/>
      </w:pPr>
      <w:r>
        <w:t xml:space="preserve">We further compared </w:t>
      </w:r>
      <w:r w:rsidR="005278A8">
        <w:t xml:space="preserve">the error rates at homopolymer regions in the </w:t>
      </w:r>
      <w:r w:rsidR="008071CF">
        <w:t xml:space="preserve">simulated </w:t>
      </w:r>
      <w:r w:rsidR="005278A8">
        <w:t xml:space="preserve">data </w:t>
      </w:r>
      <w:r w:rsidR="0020471E">
        <w:t>with published report</w:t>
      </w:r>
      <w:r w:rsidR="008071CF">
        <w:t>s</w:t>
      </w:r>
      <w:r w:rsidR="005278A8">
        <w:t xml:space="preserve">.  </w:t>
      </w:r>
      <w:r w:rsidR="008071CF">
        <w:t xml:space="preserve">Gilles et al reported </w:t>
      </w:r>
      <w:r w:rsidR="005278A8">
        <w:t>a</w:t>
      </w:r>
      <w:r w:rsidR="005278A8" w:rsidRPr="00AA3273">
        <w:t xml:space="preserve"> </w:t>
      </w:r>
      <w:r w:rsidR="00FB45D5" w:rsidRPr="00AA3273">
        <w:t xml:space="preserve">5.97% </w:t>
      </w:r>
      <w:r w:rsidR="00FB45D5" w:rsidRPr="00AA3273">
        <w:sym w:font="Symbol" w:char="F0B1"/>
      </w:r>
      <w:r w:rsidR="00FB45D5" w:rsidRPr="00AA3273">
        <w:t>1.33</w:t>
      </w:r>
      <w:r w:rsidR="008071CF" w:rsidRPr="00AA3273">
        <w:t xml:space="preserve"> </w:t>
      </w:r>
      <w:r w:rsidR="008071CF">
        <w:t>homopolymer related error of the total 45,895 erroneous bases in the 454 GS-FLX Titanium bases</w:t>
      </w:r>
      <w:r w:rsidR="005278A8">
        <w:t xml:space="preserve"> </w:t>
      </w:r>
      <w:r w:rsidR="003E01F8">
        <w:fldChar w:fldCharType="begin"/>
      </w:r>
      <w:r w:rsidR="005278A8">
        <w:instrText xml:space="preserve"> ADDIN EN.CITE &lt;EndNote&gt;&lt;Cite&gt;&lt;Author&gt;Gilles&lt;/Author&gt;&lt;Year&gt;2011&lt;/Year&gt;&lt;RecNum&gt;1312&lt;/RecNum&gt;&lt;record&gt;&lt;rec-number&gt;1312&lt;/rec-number&gt;&lt;foreign-keys&gt;&lt;key app="EN" db-id="fp25zzvrxrd9vke5zxqp9stbssprwstvdddz"&gt;1312&lt;/key&gt;&lt;/foreign-keys&gt;&lt;ref-type name="Journal Article"&gt;17&lt;/ref-type&gt;&lt;contributors&gt;&lt;authors&gt;&lt;author&gt;Gilles, A.&lt;/author&gt;&lt;author&gt;Meglecz, E.&lt;/author&gt;&lt;author&gt;Pech, N.&lt;/author&gt;&lt;author&gt;Ferreira, S.&lt;/author&gt;&lt;author&gt;Malausa, T.&lt;/author&gt;&lt;author&gt;Martin, J. F.&lt;/author&gt;&lt;/authors&gt;&lt;/contributors&gt;&lt;auth-address&gt;Aix-Marseille Universite, CNRS, IRD, UMR 6116 - IMEP, Equipe Evolution Genome Environnement, Centre Saint-Charles, Case 36, 3 place Victor Hugo, 13331 Marseille Cedex 3, France.&lt;/auth-address&gt;&lt;titles&gt;&lt;title&gt;Accuracy and quality assessment of 454 GS-FLX Titanium pyrosequencing&lt;/title&gt;&lt;secondary-title&gt;BMC Genomics&lt;/secondary-title&gt;&lt;/titles&gt;&lt;periodical&gt;&lt;full-title&gt;BMC Genomics&lt;/full-title&gt;&lt;/periodical&gt;&lt;pages&gt;245&lt;/pages&gt;&lt;volume&gt;12&lt;/volume&gt;&lt;edition&gt;2011/05/20&lt;/edition&gt;&lt;keywords&gt;&lt;keyword&gt;Humans&lt;/keyword&gt;&lt;keyword&gt;Nucleotides/genetics&lt;/keyword&gt;&lt;keyword&gt;Quality Control&lt;/keyword&gt;&lt;keyword&gt;Research Design&lt;/keyword&gt;&lt;keyword&gt;Sequence Analysis, DNA/instrumentation/*methods/standards&lt;/keyword&gt;&lt;keyword&gt;*Titanium&lt;/keyword&gt;&lt;/keywords&gt;&lt;dates&gt;&lt;year&gt;2011&lt;/year&gt;&lt;/dates&gt;&lt;isbn&gt;1471-2164 (Electronic)&amp;#xD;1471-2164 (Linking)&lt;/isbn&gt;&lt;accession-num&gt;21592414&lt;/accession-num&gt;&lt;urls&gt;&lt;related-urls&gt;&lt;url&gt;http://www.ncbi.nlm.nih.gov/entrez/query.fcgi?cmd=Retrieve&amp;amp;db=PubMed&amp;amp;dopt=Citation&amp;amp;list_uids=21592414&lt;/url&gt;&lt;/related-urls&gt;&lt;/urls&gt;&lt;custom2&gt;3116506&lt;/custom2&gt;&lt;electronic-resource-num&gt;1471-2164-12-245 [pii]&amp;#xD;10.1186/1471-2164-12-245&lt;/electronic-resource-num&gt;&lt;language&gt;eng&lt;/language&gt;&lt;/record&gt;&lt;/Cite&gt;&lt;/EndNote&gt;</w:instrText>
      </w:r>
      <w:r w:rsidR="003E01F8">
        <w:fldChar w:fldCharType="separate"/>
      </w:r>
      <w:r w:rsidR="005278A8">
        <w:rPr>
          <w:noProof/>
        </w:rPr>
        <w:t>(Gilles et al., 2011)</w:t>
      </w:r>
      <w:r w:rsidR="003E01F8">
        <w:fldChar w:fldCharType="end"/>
      </w:r>
      <w:r w:rsidR="005278A8">
        <w:t xml:space="preserve"> while</w:t>
      </w:r>
      <w:r w:rsidR="008071CF">
        <w:t xml:space="preserve"> </w:t>
      </w:r>
      <w:r w:rsidR="00400BE4">
        <w:t xml:space="preserve">Huse et.al reported that </w:t>
      </w:r>
      <w:r w:rsidR="00FB45D5" w:rsidRPr="00AA3273">
        <w:t>39%</w:t>
      </w:r>
      <w:r w:rsidR="00400BE4">
        <w:t xml:space="preserve"> of the errors were related to homopolymer out of 159,981 total errors</w:t>
      </w:r>
      <w:r w:rsidR="005278A8">
        <w:t xml:space="preserve"> </w:t>
      </w:r>
      <w:r w:rsidR="003E01F8">
        <w:fldChar w:fldCharType="begin"/>
      </w:r>
      <w:r w:rsidR="005278A8">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instrText>
      </w:r>
      <w:r w:rsidR="003E01F8">
        <w:fldChar w:fldCharType="separate"/>
      </w:r>
      <w:r w:rsidR="005278A8">
        <w:rPr>
          <w:noProof/>
        </w:rPr>
        <w:t>(Huse et al., 2007)</w:t>
      </w:r>
      <w:r w:rsidR="003E01F8">
        <w:fldChar w:fldCharType="end"/>
      </w:r>
      <w:r w:rsidR="00400BE4">
        <w:t>.</w:t>
      </w:r>
      <w:r w:rsidR="005278A8">
        <w:t xml:space="preserve">  It appears that the</w:t>
      </w:r>
      <w:r>
        <w:t xml:space="preserve"> error rate of indels at homopolymer regions is not consistent and, thus, the inconsistency in </w:t>
      </w:r>
      <w:r w:rsidRPr="00374F74">
        <w:t>our simulated data is an error profile that is similar to real data.</w:t>
      </w:r>
    </w:p>
    <w:p w:rsidR="00B64C86" w:rsidRPr="00374F74" w:rsidRDefault="007D7F04" w:rsidP="00E567E2">
      <w:pPr>
        <w:spacing w:line="480" w:lineRule="auto"/>
        <w:jc w:val="both"/>
        <w:rPr>
          <w:ins w:id="187" w:author="Ram Shrestha" w:date="2014-03-11T08:51:00Z"/>
        </w:rPr>
      </w:pPr>
      <w:r w:rsidRPr="00374F74">
        <w:rPr>
          <w:rStyle w:val="CommentReference"/>
        </w:rPr>
        <w:commentReference w:id="188"/>
      </w:r>
    </w:p>
    <w:p w:rsidR="002A0CBA" w:rsidRPr="00374F74" w:rsidRDefault="002A0CBA" w:rsidP="00E567E2">
      <w:pPr>
        <w:numPr>
          <w:ins w:id="189" w:author="Ram Shrestha" w:date="2014-03-11T08:51:00Z"/>
        </w:numPr>
        <w:spacing w:line="480" w:lineRule="auto"/>
        <w:jc w:val="both"/>
      </w:pPr>
      <w:ins w:id="190" w:author="Ram Shrestha" w:date="2014-03-11T08:51:00Z">
        <w:r w:rsidRPr="00374F74">
          <w:t xml:space="preserve">While </w:t>
        </w:r>
      </w:ins>
      <w:ins w:id="191" w:author="Ram Shrestha" w:date="2014-03-11T22:15:00Z">
        <w:r w:rsidR="00033F80" w:rsidRPr="00374F74">
          <w:t xml:space="preserve">indel errors at </w:t>
        </w:r>
      </w:ins>
      <w:ins w:id="192" w:author="Ram Shrestha" w:date="2014-03-11T08:52:00Z">
        <w:r w:rsidR="00033F80" w:rsidRPr="00374F74">
          <w:t xml:space="preserve">homopolyer </w:t>
        </w:r>
      </w:ins>
      <w:ins w:id="193" w:author="Ram Shrestha" w:date="2014-03-11T22:15:00Z">
        <w:r w:rsidR="00033F80" w:rsidRPr="00374F74">
          <w:t xml:space="preserve">region </w:t>
        </w:r>
      </w:ins>
      <w:ins w:id="194" w:author="Ram Shrestha" w:date="2014-03-11T08:52:00Z">
        <w:r w:rsidRPr="00374F74">
          <w:t>exist in the sequence data, they are accurately identified in Seq2Res using the mapping tool RAMICS.</w:t>
        </w:r>
      </w:ins>
      <w:ins w:id="195" w:author="Ram Shrestha" w:date="2014-03-11T09:04:00Z">
        <w:r w:rsidR="00100630" w:rsidRPr="00374F74">
          <w:t xml:space="preserve"> Most mapping tools map the sequences to the reference at nucleotide space and tend to put lots of </w:t>
        </w:r>
      </w:ins>
      <w:ins w:id="196" w:author="Ram Shrestha" w:date="2014-03-11T09:05:00Z">
        <w:r w:rsidR="00100630" w:rsidRPr="00374F74">
          <w:t>insertions and deletions</w:t>
        </w:r>
      </w:ins>
      <w:ins w:id="197" w:author="Ram Shrestha" w:date="2014-03-11T09:04:00Z">
        <w:r w:rsidR="00100630" w:rsidRPr="00374F74">
          <w:t xml:space="preserve"> in o</w:t>
        </w:r>
      </w:ins>
      <w:ins w:id="198" w:author="Ram Shrestha" w:date="2014-03-11T09:05:00Z">
        <w:r w:rsidR="00100630" w:rsidRPr="00374F74">
          <w:t xml:space="preserve">rder to find the matching base. On </w:t>
        </w:r>
      </w:ins>
      <w:ins w:id="199" w:author="Ram Shrestha" w:date="2014-03-11T09:06:00Z">
        <w:r w:rsidR="00100630" w:rsidRPr="00374F74">
          <w:t>the other hand, RAMICS maps at codon space, which mean a combination of three base</w:t>
        </w:r>
      </w:ins>
      <w:ins w:id="200" w:author="Ram Shrestha" w:date="2014-03-11T09:08:00Z">
        <w:r w:rsidR="00100630" w:rsidRPr="00374F74">
          <w:t xml:space="preserve">s are translated to amino acid </w:t>
        </w:r>
      </w:ins>
      <w:ins w:id="201" w:author="Ram Shrestha" w:date="2014-03-11T09:09:00Z">
        <w:r w:rsidR="00100630" w:rsidRPr="00374F74">
          <w:t xml:space="preserve">in the sequence reads and reference sequence </w:t>
        </w:r>
      </w:ins>
      <w:ins w:id="202" w:author="Ram Shrestha" w:date="2014-03-11T09:08:00Z">
        <w:r w:rsidR="00100630" w:rsidRPr="00374F74">
          <w:t>and are aligned together</w:t>
        </w:r>
      </w:ins>
      <w:ins w:id="203" w:author="Ram Shrestha" w:date="2014-03-11T09:09:00Z">
        <w:r w:rsidR="00100630" w:rsidRPr="00374F74">
          <w:t xml:space="preserve"> although</w:t>
        </w:r>
        <w:r w:rsidR="00F83A17" w:rsidRPr="00374F74">
          <w:t xml:space="preserve"> the nucle</w:t>
        </w:r>
      </w:ins>
      <w:ins w:id="204" w:author="Ram Shrestha" w:date="2014-03-11T09:10:00Z">
        <w:r w:rsidR="00F83A17" w:rsidRPr="00374F74">
          <w:t>o</w:t>
        </w:r>
      </w:ins>
      <w:ins w:id="205" w:author="Ram Shrestha" w:date="2014-03-11T09:09:00Z">
        <w:r w:rsidR="00F83A17" w:rsidRPr="00374F74">
          <w:t xml:space="preserve">tide </w:t>
        </w:r>
      </w:ins>
      <w:ins w:id="206" w:author="Ram Shrestha" w:date="2014-03-11T09:10:00Z">
        <w:r w:rsidR="00F83A17" w:rsidRPr="00374F74">
          <w:t xml:space="preserve">bases in the codons </w:t>
        </w:r>
      </w:ins>
      <w:ins w:id="207" w:author="Ram Shrestha" w:date="2014-03-11T22:16:00Z">
        <w:r w:rsidR="003900AA" w:rsidRPr="00374F74">
          <w:t xml:space="preserve">of aligned sequences </w:t>
        </w:r>
      </w:ins>
      <w:ins w:id="208" w:author="Ram Shrestha" w:date="2014-03-11T09:10:00Z">
        <w:r w:rsidR="00F83A17" w:rsidRPr="00374F74">
          <w:t>are not the same</w:t>
        </w:r>
      </w:ins>
      <w:ins w:id="209" w:author="Ram Shrestha" w:date="2014-03-11T23:30:00Z">
        <w:r w:rsidR="00DC0049" w:rsidRPr="00374F74">
          <w:t xml:space="preserve"> (Figure </w:t>
        </w:r>
      </w:ins>
      <w:ins w:id="210" w:author="Ram Shrestha" w:date="2014-03-12T00:02:00Z">
        <w:r w:rsidR="00DC0049" w:rsidRPr="00374F74">
          <w:t>4.</w:t>
        </w:r>
      </w:ins>
      <w:ins w:id="211" w:author="Ram Shrestha" w:date="2014-03-11T23:30:00Z">
        <w:r w:rsidR="00DC0049" w:rsidRPr="00374F74">
          <w:t>24)</w:t>
        </w:r>
      </w:ins>
      <w:ins w:id="212" w:author="Ram Shrestha" w:date="2014-03-11T09:10:00Z">
        <w:r w:rsidR="00F83A17" w:rsidRPr="00374F74">
          <w:t>.</w:t>
        </w:r>
      </w:ins>
      <w:ins w:id="213" w:author="Ram Shrestha" w:date="2014-03-12T21:32:00Z">
        <w:r w:rsidR="00F32398" w:rsidRPr="00374F74">
          <w:t xml:space="preserve"> RAMICS is also capable of identifying a insertion or deletion of a base or codon in the sequence reads</w:t>
        </w:r>
      </w:ins>
      <w:ins w:id="214" w:author="Ram Shrestha" w:date="2014-03-12T21:34:00Z">
        <w:r w:rsidR="00F32398" w:rsidRPr="00374F74">
          <w:t xml:space="preserve"> (Figure 4.24)</w:t>
        </w:r>
      </w:ins>
      <w:ins w:id="215" w:author="Ram Shrestha" w:date="2014-03-12T21:32:00Z">
        <w:r w:rsidR="00F32398" w:rsidRPr="00374F74">
          <w:t>.</w:t>
        </w:r>
      </w:ins>
    </w:p>
    <w:p w:rsidR="00B64C86" w:rsidRDefault="005F1D3B" w:rsidP="00C67264">
      <w:pPr>
        <w:pStyle w:val="Heading3"/>
        <w:numPr>
          <w:ilvl w:val="0"/>
          <w:numId w:val="0"/>
          <w:ins w:id="216" w:author="Ram Shrestha" w:date="2014-03-06T00:21:00Z"/>
        </w:numPr>
        <w:ind w:left="-360" w:firstLine="360"/>
      </w:pPr>
      <w:r>
        <w:t>4.4.4 Seq2Res sensitivity test with simulated data</w:t>
      </w:r>
    </w:p>
    <w:p w:rsidR="00B60DD7" w:rsidRDefault="00B60DD7" w:rsidP="00E567E2">
      <w:pPr>
        <w:spacing w:line="480" w:lineRule="auto"/>
        <w:jc w:val="both"/>
      </w:pPr>
    </w:p>
    <w:p w:rsidR="00D832E9" w:rsidRDefault="007F5D1B" w:rsidP="00E567E2">
      <w:pPr>
        <w:spacing w:line="480" w:lineRule="auto"/>
        <w:jc w:val="both"/>
      </w:pPr>
      <w:r>
        <w:t>The simulated sequence reads derived from resistant</w:t>
      </w:r>
      <w:r w:rsidR="00D832E9">
        <w:t xml:space="preserve"> and sensitive </w:t>
      </w:r>
      <w:r>
        <w:t>“seed” sequence</w:t>
      </w:r>
      <w:r w:rsidR="00D832E9">
        <w:t>s</w:t>
      </w:r>
      <w:r>
        <w:t xml:space="preserve"> were </w:t>
      </w:r>
      <w:r w:rsidR="00D13E80">
        <w:t>pooled</w:t>
      </w:r>
      <w:r>
        <w:t xml:space="preserve"> together at </w:t>
      </w:r>
      <w:r w:rsidR="00D13E80">
        <w:t xml:space="preserve">various </w:t>
      </w:r>
      <w:r>
        <w:t>fixed proportions to generate datasets with v</w:t>
      </w:r>
      <w:r w:rsidR="00AA50F8">
        <w:t xml:space="preserve">arying </w:t>
      </w:r>
      <w:r w:rsidR="00C25584">
        <w:t xml:space="preserve">known </w:t>
      </w:r>
      <w:r w:rsidR="00E567E2">
        <w:t>prevalence</w:t>
      </w:r>
      <w:r w:rsidR="00D832E9">
        <w:t>s of resistance in the resulting datasets</w:t>
      </w:r>
      <w:r w:rsidR="001036CB">
        <w:t xml:space="preserve"> </w:t>
      </w:r>
      <w:r w:rsidR="00E567E2">
        <w:t>(0.1%, 1%, 5%, 10%, 15%, 20% and 50%)</w:t>
      </w:r>
      <w:r w:rsidR="001036CB">
        <w:t>.</w:t>
      </w:r>
      <w:r w:rsidR="00D832E9">
        <w:t xml:space="preserve"> </w:t>
      </w:r>
      <w:r w:rsidR="001036CB">
        <w:t xml:space="preserve"> The </w:t>
      </w:r>
      <w:r w:rsidR="00C25584">
        <w:t xml:space="preserve">simulated </w:t>
      </w:r>
      <w:r w:rsidR="001036CB">
        <w:t xml:space="preserve">datasets were analyzed using Seq2Res </w:t>
      </w:r>
      <w:r w:rsidR="00D832E9">
        <w:t>and the subsequent results were analy</w:t>
      </w:r>
      <w:ins w:id="217" w:author="Ram Shrestha" w:date="2013-11-26T13:06:00Z">
        <w:r w:rsidR="00623CDC">
          <w:t>z</w:t>
        </w:r>
      </w:ins>
      <w:r w:rsidR="00D832E9">
        <w:t>ed on the basis of the identification of drug resistant mutations and the prediction of resistance to ARVs.</w:t>
      </w:r>
    </w:p>
    <w:p w:rsidR="00D832E9" w:rsidRDefault="00D832E9" w:rsidP="00E567E2">
      <w:pPr>
        <w:spacing w:line="480" w:lineRule="auto"/>
        <w:jc w:val="both"/>
      </w:pPr>
    </w:p>
    <w:p w:rsidR="00D832E9" w:rsidRDefault="00D832E9" w:rsidP="00E567E2">
      <w:pPr>
        <w:spacing w:line="480" w:lineRule="auto"/>
        <w:jc w:val="both"/>
      </w:pPr>
      <w:r>
        <w:t xml:space="preserve">In all cases we found that the observed prevalence of DRMs in the simulated data was significantly comparable to the expected frequencies indicating that all of the steps used in Seq2Res to identify and account the error profile of Roche/454 data are successful at disentangling PCR and sequencing error from genuine </w:t>
      </w:r>
      <w:r w:rsidR="00262E95">
        <w:t xml:space="preserve">drug resistance </w:t>
      </w:r>
      <w:r>
        <w:t>mutations.</w:t>
      </w:r>
    </w:p>
    <w:p w:rsidR="00D832E9" w:rsidRDefault="00D832E9" w:rsidP="00E567E2">
      <w:pPr>
        <w:spacing w:line="480" w:lineRule="auto"/>
        <w:jc w:val="both"/>
      </w:pPr>
    </w:p>
    <w:p w:rsidR="00262E95" w:rsidRDefault="00262E95" w:rsidP="00E567E2">
      <w:pPr>
        <w:spacing w:line="480" w:lineRule="auto"/>
        <w:jc w:val="both"/>
      </w:pPr>
      <w:r>
        <w:t>As expected, in the simulated datasets with resistant variants present in the population at a</w:t>
      </w:r>
      <w:r w:rsidR="00EB3333">
        <w:t xml:space="preserve"> </w:t>
      </w:r>
      <w:r>
        <w:t xml:space="preserve">prevalence </w:t>
      </w:r>
      <w:r w:rsidR="00EB3333">
        <w:t xml:space="preserve">level </w:t>
      </w:r>
      <w:r>
        <w:t xml:space="preserve">below the 15% </w:t>
      </w:r>
      <w:del w:id="218" w:author="Ram Shrestha" w:date="2014-03-12T08:51:00Z">
        <w:r w:rsidDel="0049195C">
          <w:delText xml:space="preserve">significant </w:delText>
        </w:r>
      </w:del>
      <w:r>
        <w:t>threshold, the samples were called as susceptible to all drugs in each drug class.</w:t>
      </w:r>
      <w:del w:id="219" w:author="Ram Shrestha" w:date="2014-03-12T09:03:00Z">
        <w:r w:rsidDel="00C04D84">
          <w:delText xml:space="preserve">  Further, in the simulated datasets</w:delText>
        </w:r>
        <w:r w:rsidR="000045D9" w:rsidDel="00C04D84">
          <w:delText xml:space="preserve"> with resistant variants above 15% (20% and 50%) all of the </w:delText>
        </w:r>
        <w:r w:rsidR="00EB3333" w:rsidDel="00C04D84">
          <w:delText>expected resistance calls were observed.</w:delText>
        </w:r>
      </w:del>
    </w:p>
    <w:p w:rsidR="00262E95" w:rsidRDefault="00262E95" w:rsidP="00E567E2">
      <w:pPr>
        <w:spacing w:line="480" w:lineRule="auto"/>
        <w:jc w:val="both"/>
      </w:pPr>
    </w:p>
    <w:p w:rsidR="001C123F" w:rsidRDefault="00FE4603" w:rsidP="00E567E2">
      <w:pPr>
        <w:spacing w:line="480" w:lineRule="auto"/>
        <w:jc w:val="both"/>
        <w:rPr>
          <w:ins w:id="220" w:author="Ram Shrestha" w:date="2013-11-26T13:30:00Z"/>
        </w:rPr>
      </w:pPr>
      <w:r>
        <w:t xml:space="preserve">In the simulated </w:t>
      </w:r>
      <w:r w:rsidR="001A7F9B">
        <w:t xml:space="preserve">amplicon </w:t>
      </w:r>
      <w:r>
        <w:t xml:space="preserve">datasets </w:t>
      </w:r>
      <w:ins w:id="221" w:author="Ram Shrestha" w:date="2013-11-26T13:29:00Z">
        <w:r w:rsidR="001C123F">
          <w:t>containing 15%</w:t>
        </w:r>
      </w:ins>
      <w:r>
        <w:t xml:space="preserve"> resistant sequences, </w:t>
      </w:r>
      <w:r w:rsidR="001A7F9B">
        <w:t xml:space="preserve">we expected </w:t>
      </w:r>
      <w:ins w:id="222" w:author="Ram Shrestha" w:date="2014-03-12T08:53:00Z">
        <w:r w:rsidR="0049195C">
          <w:t>that for a particular antiretroviral drug the</w:t>
        </w:r>
      </w:ins>
      <w:ins w:id="223" w:author="Ram Shrestha" w:date="2014-03-12T08:54:00Z">
        <w:r w:rsidR="0049195C">
          <w:t xml:space="preserve"> dataset of</w:t>
        </w:r>
      </w:ins>
      <w:ins w:id="224" w:author="Ram Shrestha" w:date="2014-03-12T08:53:00Z">
        <w:r w:rsidR="0049195C">
          <w:t xml:space="preserve"> </w:t>
        </w:r>
      </w:ins>
      <w:ins w:id="225" w:author="Ram Shrestha" w:date="2014-03-12T08:54:00Z">
        <w:r w:rsidR="0049195C">
          <w:t xml:space="preserve">viral </w:t>
        </w:r>
      </w:ins>
      <w:ins w:id="226" w:author="Ram Shrestha" w:date="2014-03-12T08:53:00Z">
        <w:r w:rsidR="0049195C">
          <w:t xml:space="preserve">sequence reads </w:t>
        </w:r>
      </w:ins>
      <w:ins w:id="227" w:author="Ram Shrestha" w:date="2014-03-12T08:54:00Z">
        <w:r w:rsidR="0049195C">
          <w:t xml:space="preserve">with </w:t>
        </w:r>
      </w:ins>
      <w:ins w:id="228" w:author="Ram Shrestha" w:date="2014-03-12T08:55:00Z">
        <w:r w:rsidR="0049195C">
          <w:t xml:space="preserve">DRMs against the associated drug </w:t>
        </w:r>
      </w:ins>
      <w:ins w:id="229" w:author="Ram Shrestha" w:date="2014-03-12T08:54:00Z">
        <w:r w:rsidR="0049195C">
          <w:t xml:space="preserve">are </w:t>
        </w:r>
      </w:ins>
      <w:ins w:id="230" w:author="Ram Shrestha" w:date="2014-03-12T08:56:00Z">
        <w:r w:rsidR="0049195C">
          <w:t xml:space="preserve">called </w:t>
        </w:r>
      </w:ins>
      <w:ins w:id="231" w:author="Ram Shrestha" w:date="2014-03-12T08:54:00Z">
        <w:r w:rsidR="0049195C">
          <w:t>resistant</w:t>
        </w:r>
      </w:ins>
      <w:del w:id="232" w:author="Ram Shrestha" w:date="2014-03-12T08:56:00Z">
        <w:r w:rsidR="001218E7" w:rsidDel="0049195C">
          <w:delText xml:space="preserve">the resistance call on </w:delText>
        </w:r>
      </w:del>
      <w:del w:id="233" w:author="Ram Shrestha" w:date="2014-03-12T08:52:00Z">
        <w:r w:rsidR="001218E7" w:rsidDel="0049195C">
          <w:delText xml:space="preserve">DRMs associated </w:delText>
        </w:r>
      </w:del>
      <w:del w:id="234" w:author="Ram Shrestha" w:date="2014-03-12T08:56:00Z">
        <w:r w:rsidR="001218E7" w:rsidDel="0049195C">
          <w:delText>antiretroviral drugs in the resistant sequences</w:delText>
        </w:r>
      </w:del>
      <w:r w:rsidR="001218E7">
        <w:t xml:space="preserve">. However, resistance call was not observed for </w:t>
      </w:r>
      <w:del w:id="235" w:author="Ram Shrestha" w:date="2014-03-12T08:56:00Z">
        <w:r w:rsidR="001218E7" w:rsidDel="0049195C">
          <w:delText xml:space="preserve">the protease inhibitors in </w:delText>
        </w:r>
      </w:del>
      <w:del w:id="236" w:author="Ram Shrestha" w:date="2014-03-12T09:04:00Z">
        <w:r w:rsidR="001218E7" w:rsidDel="00C04D84">
          <w:delText>the</w:delText>
        </w:r>
      </w:del>
      <w:ins w:id="237" w:author="Ram Shrestha" w:date="2014-03-12T09:04:00Z">
        <w:r w:rsidR="00C04D84">
          <w:t>some</w:t>
        </w:r>
      </w:ins>
      <w:r w:rsidR="001218E7">
        <w:t xml:space="preserve"> simulated amplicon datasets containing 15% resistant sequences. </w:t>
      </w:r>
      <w:r w:rsidR="001A7F9B">
        <w:t xml:space="preserve">This was because the observed prevalence of DRMs in the amplicons </w:t>
      </w:r>
      <w:r w:rsidR="00622A75">
        <w:t>was</w:t>
      </w:r>
      <w:r w:rsidR="001A7F9B">
        <w:t xml:space="preserve"> </w:t>
      </w:r>
      <w:r w:rsidR="00622A75">
        <w:t xml:space="preserve">marginally </w:t>
      </w:r>
      <w:r w:rsidR="001A7F9B">
        <w:t>lowe</w:t>
      </w:r>
      <w:r w:rsidR="00622A75">
        <w:t>r than the expected prevalence. The reason for</w:t>
      </w:r>
      <w:ins w:id="238" w:author="Ram Shrestha" w:date="2014-03-12T22:50:00Z">
        <w:r w:rsidR="00D8121B">
          <w:t xml:space="preserve"> the</w:t>
        </w:r>
      </w:ins>
      <w:r w:rsidR="00622A75">
        <w:t xml:space="preserve"> lower observed prevalence was further investigated.</w:t>
      </w:r>
    </w:p>
    <w:p w:rsidR="00622A75" w:rsidDel="00D8121B" w:rsidRDefault="00622A75" w:rsidP="00E567E2">
      <w:pPr>
        <w:numPr>
          <w:ins w:id="239" w:author="Ram Shrestha" w:date="2013-11-26T13:30:00Z"/>
        </w:numPr>
        <w:spacing w:line="480" w:lineRule="auto"/>
        <w:jc w:val="both"/>
        <w:rPr>
          <w:del w:id="240" w:author="Ram Shrestha" w:date="2014-03-12T22:51:00Z"/>
        </w:rPr>
      </w:pPr>
      <w:del w:id="241" w:author="Ram Shrestha" w:date="2014-03-12T22:50:00Z">
        <w:r w:rsidDel="00D8121B">
          <w:delText>E</w:delText>
        </w:r>
        <w:r w:rsidR="005F1D3B" w:rsidDel="00D8121B">
          <w:delText xml:space="preserve">ach simulated amplicon dataset containing 15% resistant sequences </w:delText>
        </w:r>
        <w:r w:rsidR="003C43AA" w:rsidDel="00D8121B">
          <w:delText xml:space="preserve">initially had </w:delText>
        </w:r>
        <w:r w:rsidDel="00D8121B">
          <w:delText xml:space="preserve">1500 sequence reads with DRMs out of </w:delText>
        </w:r>
        <w:r w:rsidR="005F1D3B" w:rsidDel="00D8121B">
          <w:delText xml:space="preserve">the total </w:delText>
        </w:r>
        <w:r w:rsidDel="00D8121B">
          <w:delText>10000 sequence reads</w:delText>
        </w:r>
        <w:r w:rsidR="003C43AA" w:rsidDel="00D8121B">
          <w:delText xml:space="preserve"> before analysis</w:delText>
        </w:r>
        <w:r w:rsidDel="00D8121B">
          <w:delText xml:space="preserve">. We observed that </w:delText>
        </w:r>
        <w:r w:rsidR="005F1D3B" w:rsidDel="00D8121B">
          <w:delText xml:space="preserve">a </w:delText>
        </w:r>
        <w:r w:rsidDel="00D8121B">
          <w:delText>number</w:delText>
        </w:r>
        <w:r w:rsidR="003C43AA" w:rsidDel="00D8121B">
          <w:delText>s</w:delText>
        </w:r>
        <w:r w:rsidDel="00D8121B">
          <w:delText xml:space="preserve"> of sequence reads with DRMs were discarded as non optimal full-length</w:delText>
        </w:r>
        <w:r w:rsidR="003C43AA" w:rsidDel="00D8121B">
          <w:delText xml:space="preserve"> (</w:delText>
        </w:r>
        <w:r w:rsidR="003C43AA" w:rsidRPr="003C43AA" w:rsidDel="00D8121B">
          <w:rPr>
            <w:b/>
          </w:rPr>
          <w:delText>Table 4.1</w:delText>
        </w:r>
        <w:r w:rsidR="00F05579" w:rsidDel="00D8121B">
          <w:rPr>
            <w:b/>
          </w:rPr>
          <w:delText>4</w:delText>
        </w:r>
        <w:r w:rsidR="003C43AA" w:rsidDel="00D8121B">
          <w:delText>)</w:delText>
        </w:r>
        <w:r w:rsidDel="00D8121B">
          <w:delText xml:space="preserve"> and this lowered the observed prevalence marginally than the expected prevalence.</w:delText>
        </w:r>
      </w:del>
    </w:p>
    <w:p w:rsidR="003C43AA" w:rsidRDefault="003C43AA" w:rsidP="00E567E2">
      <w:pPr>
        <w:spacing w:line="480" w:lineRule="auto"/>
        <w:jc w:val="both"/>
      </w:pPr>
    </w:p>
    <w:p w:rsidR="001C123F" w:rsidRDefault="003C43AA" w:rsidP="00E567E2">
      <w:pPr>
        <w:spacing w:line="480" w:lineRule="auto"/>
        <w:jc w:val="both"/>
        <w:rPr>
          <w:ins w:id="242" w:author="Ram Shrestha" w:date="2013-11-26T13:33:00Z"/>
        </w:rPr>
      </w:pPr>
      <w:r>
        <w:t xml:space="preserve">In the simulated amplicon datasets </w:t>
      </w:r>
      <w:del w:id="243" w:author="Ram Shrestha" w:date="2013-11-26T13:31:00Z">
        <w:r w:rsidDel="001C123F">
          <w:delText>with DRMs prevalence</w:delText>
        </w:r>
      </w:del>
      <w:ins w:id="244" w:author="Ram Shrestha" w:date="2013-11-26T13:31:00Z">
        <w:r w:rsidR="001C123F">
          <w:t>containing resistant sequences</w:t>
        </w:r>
      </w:ins>
      <w:r>
        <w:t xml:space="preserve"> above 15% (20% and 50%)</w:t>
      </w:r>
      <w:r w:rsidR="009651FA">
        <w:t xml:space="preserve">, </w:t>
      </w:r>
      <w:ins w:id="245" w:author="Ram Shrestha" w:date="2013-11-26T13:33:00Z">
        <w:r w:rsidR="001C123F">
          <w:t xml:space="preserve">as expected, </w:t>
        </w:r>
      </w:ins>
      <w:ins w:id="246" w:author="Ram Shrestha" w:date="2013-11-26T13:32:00Z">
        <w:r w:rsidR="001C123F">
          <w:t xml:space="preserve">resistant/intermediate resistant call was made to </w:t>
        </w:r>
      </w:ins>
      <w:r w:rsidR="009651FA">
        <w:t>all the antiretroviral drugs associated to the DRMs in the sequence</w:t>
      </w:r>
      <w:r w:rsidR="00797861">
        <w:t xml:space="preserve"> reads</w:t>
      </w:r>
      <w:ins w:id="247" w:author="Ram Shrestha" w:date="2013-11-26T13:33:00Z">
        <w:r w:rsidR="001C123F">
          <w:t>.</w:t>
        </w:r>
      </w:ins>
    </w:p>
    <w:p w:rsidR="001C123F" w:rsidRDefault="001C123F" w:rsidP="00E567E2">
      <w:pPr>
        <w:numPr>
          <w:ins w:id="248" w:author="Ram Shrestha" w:date="2013-11-26T13:34:00Z"/>
        </w:numPr>
        <w:spacing w:line="480" w:lineRule="auto"/>
        <w:jc w:val="both"/>
        <w:rPr>
          <w:ins w:id="249" w:author="Ram Shrestha" w:date="2013-11-26T13:34:00Z"/>
        </w:rPr>
      </w:pPr>
    </w:p>
    <w:p w:rsidR="003C43AA" w:rsidDel="001C123F" w:rsidRDefault="001C123F" w:rsidP="00E567E2">
      <w:pPr>
        <w:numPr>
          <w:ins w:id="250" w:author="Ram Shrestha" w:date="2013-11-26T13:35:00Z"/>
        </w:numPr>
        <w:spacing w:line="480" w:lineRule="auto"/>
        <w:jc w:val="both"/>
        <w:rPr>
          <w:del w:id="251" w:author="Ram Shrestha" w:date="2013-11-26T13:33:00Z"/>
        </w:rPr>
      </w:pPr>
      <w:ins w:id="252" w:author="Ram Shrestha" w:date="2013-11-26T13:34:00Z">
        <w:r>
          <w:t>4.4.5 Prevalence of drug resistant mutations in simulated datasets</w:t>
        </w:r>
      </w:ins>
      <w:del w:id="253" w:author="Ram Shrestha" w:date="2013-11-26T13:33:00Z">
        <w:r w:rsidR="00797861" w:rsidDel="001C123F">
          <w:delText>,</w:delText>
        </w:r>
        <w:r w:rsidR="00797861" w:rsidRPr="00797861" w:rsidDel="001C123F">
          <w:delText xml:space="preserve"> </w:delText>
        </w:r>
        <w:r w:rsidR="00797861" w:rsidDel="001C123F">
          <w:delText>as expected, were called as resistant/intermediate resistant</w:delText>
        </w:r>
        <w:r w:rsidR="009651FA" w:rsidDel="001C123F">
          <w:delText>.</w:delText>
        </w:r>
      </w:del>
    </w:p>
    <w:p w:rsidR="009651FA" w:rsidRDefault="009651FA" w:rsidP="00E567E2">
      <w:pPr>
        <w:spacing w:line="480" w:lineRule="auto"/>
        <w:jc w:val="both"/>
      </w:pPr>
    </w:p>
    <w:p w:rsidR="001C123F" w:rsidRDefault="001C123F" w:rsidP="00E567E2">
      <w:pPr>
        <w:numPr>
          <w:ins w:id="254" w:author="Ram Shrestha" w:date="2013-11-26T13:35:00Z"/>
        </w:numPr>
        <w:spacing w:line="480" w:lineRule="auto"/>
        <w:jc w:val="both"/>
        <w:rPr>
          <w:ins w:id="255" w:author="Ram Shrestha" w:date="2013-11-26T13:35:00Z"/>
        </w:rPr>
      </w:pPr>
    </w:p>
    <w:p w:rsidR="001C123F" w:rsidRDefault="00C04D84" w:rsidP="00E567E2">
      <w:pPr>
        <w:numPr>
          <w:ins w:id="256" w:author="Unknown"/>
        </w:numPr>
        <w:spacing w:line="480" w:lineRule="auto"/>
        <w:jc w:val="both"/>
        <w:rPr>
          <w:ins w:id="257" w:author="Ram Shrestha" w:date="2013-11-26T13:39:00Z"/>
        </w:rPr>
      </w:pPr>
      <w:ins w:id="258" w:author="Ram Shrestha" w:date="2014-03-12T09:07:00Z">
        <w:r>
          <w:t>We further</w:t>
        </w:r>
      </w:ins>
      <w:ins w:id="259" w:author="Ram Shrestha" w:date="2013-11-26T13:35:00Z">
        <w:r w:rsidR="001C123F">
          <w:t xml:space="preserve"> </w:t>
        </w:r>
      </w:ins>
      <w:del w:id="260" w:author="Ram Shrestha" w:date="2013-11-26T13:38:00Z">
        <w:r w:rsidR="00901C96" w:rsidDel="001C123F">
          <w:delText>We</w:delText>
        </w:r>
      </w:del>
      <w:del w:id="261" w:author="Ram Shrestha" w:date="2014-03-12T09:07:00Z">
        <w:r w:rsidR="00901C96" w:rsidDel="00C04D84">
          <w:delText xml:space="preserve"> also</w:delText>
        </w:r>
      </w:del>
      <w:r w:rsidR="00901C96">
        <w:t xml:space="preserve"> investigated the </w:t>
      </w:r>
      <w:ins w:id="262" w:author="Ram Shrestha" w:date="2013-11-26T13:38:00Z">
        <w:r w:rsidR="001C123F">
          <w:t xml:space="preserve">differences in the </w:t>
        </w:r>
      </w:ins>
      <w:r w:rsidR="00901C96">
        <w:t xml:space="preserve">observed prevalence of DRMs </w:t>
      </w:r>
      <w:del w:id="263" w:author="Ram Shrestha" w:date="2013-11-26T13:38:00Z">
        <w:r w:rsidR="00901C96" w:rsidDel="001C123F">
          <w:delText>obtained for each amplicon in a sample</w:delText>
        </w:r>
      </w:del>
      <w:ins w:id="264" w:author="Ram Shrestha" w:date="2013-11-26T13:38:00Z">
        <w:r w:rsidR="001C123F">
          <w:t xml:space="preserve">across </w:t>
        </w:r>
      </w:ins>
      <w:ins w:id="265" w:author="Ram Shrestha" w:date="2013-11-26T13:39:00Z">
        <w:r w:rsidR="008B037E">
          <w:t>same</w:t>
        </w:r>
        <w:r w:rsidR="001C123F">
          <w:t xml:space="preserve"> </w:t>
        </w:r>
      </w:ins>
      <w:ins w:id="266" w:author="Ram Shrestha" w:date="2013-11-26T13:38:00Z">
        <w:r w:rsidR="001C123F">
          <w:t>amplicons (PR, RT1 and RT2) and samples</w:t>
        </w:r>
      </w:ins>
      <w:r w:rsidR="00901C96">
        <w:t>.</w:t>
      </w:r>
    </w:p>
    <w:p w:rsidR="001C123F" w:rsidRDefault="001C123F" w:rsidP="00E567E2">
      <w:pPr>
        <w:numPr>
          <w:ins w:id="267" w:author="Ram Shrestha" w:date="2013-11-26T13:39:00Z"/>
        </w:numPr>
        <w:spacing w:line="480" w:lineRule="auto"/>
        <w:jc w:val="both"/>
        <w:rPr>
          <w:ins w:id="268" w:author="Ram Shrestha" w:date="2013-11-26T13:39:00Z"/>
        </w:rPr>
      </w:pPr>
    </w:p>
    <w:p w:rsidR="00901C96" w:rsidRDefault="00901C96" w:rsidP="00E567E2">
      <w:pPr>
        <w:numPr>
          <w:ins w:id="269" w:author="Ram Shrestha" w:date="2013-11-26T13:39:00Z"/>
        </w:numPr>
        <w:spacing w:line="480" w:lineRule="auto"/>
        <w:jc w:val="both"/>
      </w:pPr>
      <w:del w:id="270" w:author="Ram Shrestha" w:date="2013-11-26T13:39:00Z">
        <w:r w:rsidDel="001C123F">
          <w:delText xml:space="preserve"> </w:delText>
        </w:r>
      </w:del>
      <w:r>
        <w:t>The mean observed prevalence of DRMs across the amplicons from a sample at similar expected prevalence showed that the observed prevalence was marginally greater or lower than the expected prevalence. The mean across samples for the same expected prevalence also showed that the observed prevalence was marginally greater or lower than the expected prevalence.</w:t>
      </w:r>
    </w:p>
    <w:p w:rsidR="00901C96" w:rsidRDefault="00901C96" w:rsidP="00E567E2">
      <w:pPr>
        <w:spacing w:line="480" w:lineRule="auto"/>
        <w:jc w:val="both"/>
      </w:pPr>
    </w:p>
    <w:p w:rsidR="001879D4" w:rsidRDefault="001879D4" w:rsidP="00E567E2">
      <w:pPr>
        <w:spacing w:line="480" w:lineRule="auto"/>
        <w:jc w:val="both"/>
      </w:pPr>
      <w:r>
        <w:t xml:space="preserve">Furthermore, we investigated the reason for the observed prevalence to be marginally greater or lower </w:t>
      </w:r>
      <w:del w:id="271" w:author="Ram Shrestha" w:date="2014-03-12T23:36:00Z">
        <w:r w:rsidDel="003F6BEC">
          <w:delText>but not equal to</w:delText>
        </w:r>
      </w:del>
      <w:ins w:id="272" w:author="Ram Shrestha" w:date="2014-03-12T23:36:00Z">
        <w:r w:rsidR="003F6BEC">
          <w:t>than</w:t>
        </w:r>
      </w:ins>
      <w:r>
        <w:t xml:space="preserve"> the expected prevalence. </w:t>
      </w:r>
      <w:del w:id="273" w:author="Ram Shrestha" w:date="2014-03-12T23:37:00Z">
        <w:r w:rsidR="00901C96" w:rsidDel="003F6BEC">
          <w:delText xml:space="preserve">We found that there could </w:delText>
        </w:r>
      </w:del>
      <w:ins w:id="274" w:author="Ram Shrestha" w:date="2014-03-12T23:37:00Z">
        <w:r w:rsidR="003F6BEC">
          <w:t xml:space="preserve">There are </w:t>
        </w:r>
      </w:ins>
      <w:del w:id="275" w:author="Ram Shrestha" w:date="2014-03-12T23:37:00Z">
        <w:r w:rsidR="00901C96" w:rsidDel="003F6BEC">
          <w:delText xml:space="preserve">be </w:delText>
        </w:r>
      </w:del>
      <w:r w:rsidR="00901C96">
        <w:t xml:space="preserve">two reasons that deviated the observed prevalence </w:t>
      </w:r>
      <w:r>
        <w:t>from the expected prevalence.</w:t>
      </w:r>
    </w:p>
    <w:p w:rsidR="001879D4" w:rsidRDefault="001879D4" w:rsidP="00E567E2">
      <w:pPr>
        <w:spacing w:line="480" w:lineRule="auto"/>
        <w:jc w:val="both"/>
      </w:pPr>
    </w:p>
    <w:p w:rsidR="00901C96" w:rsidRDefault="004062ED" w:rsidP="00E567E2">
      <w:pPr>
        <w:spacing w:line="480" w:lineRule="auto"/>
        <w:jc w:val="both"/>
      </w:pPr>
      <w:r>
        <w:t xml:space="preserve">The first </w:t>
      </w:r>
      <w:r w:rsidR="00CE301D">
        <w:t>reason</w:t>
      </w:r>
      <w:ins w:id="276" w:author="Ram Shrestha" w:date="2014-03-12T22:55:00Z">
        <w:r w:rsidR="005A0CB3">
          <w:t xml:space="preserve"> </w:t>
        </w:r>
      </w:ins>
      <w:del w:id="277" w:author="Ram Shrestha" w:date="2014-03-12T22:55:00Z">
        <w:r w:rsidR="00CE301D" w:rsidDel="005A0CB3">
          <w:delText xml:space="preserve">, as mention above, </w:delText>
        </w:r>
      </w:del>
      <w:r w:rsidR="00CE301D">
        <w:t>was that the number of simulated sequence reads both with and without DRMs was</w:t>
      </w:r>
      <w:r>
        <w:t xml:space="preserve"> disca</w:t>
      </w:r>
      <w:r w:rsidR="00CE301D">
        <w:t>rded as non-optimal full length</w:t>
      </w:r>
      <w:r w:rsidR="00F05579">
        <w:t xml:space="preserve"> (</w:t>
      </w:r>
      <w:r w:rsidR="00FB45D5" w:rsidRPr="00FB45D5">
        <w:rPr>
          <w:b/>
        </w:rPr>
        <w:t xml:space="preserve">Table </w:t>
      </w:r>
      <w:ins w:id="278" w:author="Ram Shrestha" w:date="2014-03-12T23:29:00Z">
        <w:r w:rsidR="00BF2B63">
          <w:rPr>
            <w:b/>
          </w:rPr>
          <w:t xml:space="preserve">4.14, </w:t>
        </w:r>
      </w:ins>
      <w:r w:rsidR="00FB45D5" w:rsidRPr="00FB45D5">
        <w:rPr>
          <w:b/>
        </w:rPr>
        <w:t>4.15</w:t>
      </w:r>
      <w:r w:rsidR="00F05579">
        <w:t>)</w:t>
      </w:r>
      <w:r w:rsidR="00CE301D">
        <w:t>. T</w:t>
      </w:r>
      <w:r>
        <w:t xml:space="preserve">he proportion of the discarded simulated sequences with and without DRMs was not same as the proportion that they were in the dataset before </w:t>
      </w:r>
      <w:r w:rsidR="007B7225">
        <w:t xml:space="preserve">analysis. For example, if the dataset before analysis had 1000 sequences with DRMs and 9000 sequences without DRMs, the proportion was 1:10. If 100 sequences with DRMs and 50 sequences without DRMs were discarded as non-optimal full length, their proportion of discarded sequences was 2:1. If the number of sequences with DRMs </w:t>
      </w:r>
      <w:r w:rsidR="00CE301D">
        <w:t>discarded were</w:t>
      </w:r>
      <w:r w:rsidR="007B7225">
        <w:t xml:space="preserve"> higher than those without DRMs in the discarded proportion, the observed prevalence was lower than the expected prevalence. Similarly, if the number of sequences without DRMs discarded </w:t>
      </w:r>
      <w:r w:rsidR="00CE301D">
        <w:t xml:space="preserve">were </w:t>
      </w:r>
      <w:r w:rsidR="007B7225">
        <w:t>higher than those with DRMs in the discarded proportion, the observed prevalence was higher than the expected prevalence.</w:t>
      </w:r>
    </w:p>
    <w:p w:rsidR="007B7225" w:rsidRDefault="007B7225" w:rsidP="00E567E2">
      <w:pPr>
        <w:spacing w:line="480" w:lineRule="auto"/>
        <w:jc w:val="both"/>
      </w:pPr>
    </w:p>
    <w:p w:rsidR="00901C96" w:rsidRDefault="001879D4" w:rsidP="00E567E2">
      <w:pPr>
        <w:spacing w:line="480" w:lineRule="auto"/>
        <w:jc w:val="both"/>
      </w:pPr>
      <w:r>
        <w:t>The second reason</w:t>
      </w:r>
      <w:r w:rsidR="00C82284">
        <w:t xml:space="preserve"> </w:t>
      </w:r>
      <w:r>
        <w:t xml:space="preserve">was the increase in the number of sequences with DRMs due to </w:t>
      </w:r>
      <w:ins w:id="279" w:author="Ram Shrestha" w:date="2014-03-12T23:19:00Z">
        <w:r w:rsidR="008D7F70">
          <w:t xml:space="preserve">substitution </w:t>
        </w:r>
      </w:ins>
      <w:r>
        <w:t xml:space="preserve">errors </w:t>
      </w:r>
      <w:ins w:id="280" w:author="Ram Shrestha" w:date="2014-03-12T23:19:00Z">
        <w:r w:rsidR="008D7F70">
          <w:t xml:space="preserve">generating </w:t>
        </w:r>
      </w:ins>
      <w:r>
        <w:t>DRMs</w:t>
      </w:r>
      <w:ins w:id="281" w:author="Ram Shrestha" w:date="2014-03-12T23:20:00Z">
        <w:r w:rsidR="008D7F70">
          <w:t xml:space="preserve"> at DRM positions while simulation</w:t>
        </w:r>
      </w:ins>
      <w:r>
        <w:t xml:space="preserve">. </w:t>
      </w:r>
      <w:r w:rsidR="00007EE5">
        <w:t xml:space="preserve">This increase in the sequences with DRMs due to simulation </w:t>
      </w:r>
      <w:r w:rsidR="00C82284">
        <w:t>errors</w:t>
      </w:r>
      <w:r w:rsidR="00007EE5">
        <w:t xml:space="preserve"> increased the observed prevalence </w:t>
      </w:r>
      <w:del w:id="282" w:author="Ram Shrestha" w:date="2014-03-12T23:21:00Z">
        <w:r w:rsidR="00007EE5" w:rsidDel="008D7F70">
          <w:delText>and was higher than</w:delText>
        </w:r>
      </w:del>
      <w:ins w:id="283" w:author="Ram Shrestha" w:date="2014-03-12T23:21:00Z">
        <w:r w:rsidR="008D7F70">
          <w:t>over</w:t>
        </w:r>
      </w:ins>
      <w:r w:rsidR="00007EE5">
        <w:t xml:space="preserve"> the expected prevalence.</w:t>
      </w:r>
      <w:r w:rsidR="00C82284">
        <w:t xml:space="preserve"> This large effect of the simulation errors at DRM codon positions was seen only at low expected prevalence level 0.1% where the observed prevalence was higher</w:t>
      </w:r>
      <w:ins w:id="284" w:author="Ram Shrestha" w:date="2014-03-12T23:25:00Z">
        <w:r w:rsidR="00BF2B63">
          <w:t xml:space="preserve"> than the expected prevalence</w:t>
        </w:r>
      </w:ins>
      <w:r w:rsidR="00C82284">
        <w:t xml:space="preserve">. </w:t>
      </w:r>
    </w:p>
    <w:p w:rsidR="00B561D2" w:rsidRDefault="00B561D2" w:rsidP="00E567E2">
      <w:pPr>
        <w:spacing w:line="480" w:lineRule="auto"/>
        <w:jc w:val="both"/>
      </w:pPr>
    </w:p>
    <w:p w:rsidR="009651FA" w:rsidDel="00D351DE" w:rsidRDefault="009651FA" w:rsidP="00E567E2">
      <w:pPr>
        <w:spacing w:line="480" w:lineRule="auto"/>
        <w:jc w:val="both"/>
        <w:rPr>
          <w:del w:id="285" w:author="Ram Shrestha" w:date="2014-03-12T23:48:00Z"/>
        </w:rPr>
      </w:pPr>
      <w:r>
        <w:t xml:space="preserve">Thus, we evaluated Seq2Res pipeline for resistance genotyping on high throughput simulated sequence data and our observation showed that the pipeline was able to call correct DRMs and resistance call on </w:t>
      </w:r>
      <w:ins w:id="286" w:author="Ram Shrestha" w:date="2014-03-12T23:47:00Z">
        <w:r w:rsidR="00D351DE">
          <w:t xml:space="preserve">viral sequence reads with </w:t>
        </w:r>
      </w:ins>
      <w:r>
        <w:t xml:space="preserve">DRMs </w:t>
      </w:r>
      <w:del w:id="287" w:author="Ram Shrestha" w:date="2014-03-12T23:48:00Z">
        <w:r w:rsidDel="00D351DE">
          <w:delText xml:space="preserve">associated </w:delText>
        </w:r>
      </w:del>
      <w:ins w:id="288" w:author="Ram Shrestha" w:date="2014-03-12T23:48:00Z">
        <w:r w:rsidR="00D351DE">
          <w:t xml:space="preserve">for </w:t>
        </w:r>
      </w:ins>
      <w:r>
        <w:t>antiretroviral drugs.</w:t>
      </w:r>
    </w:p>
    <w:p w:rsidR="00E97344" w:rsidDel="00D351DE" w:rsidRDefault="00E97344" w:rsidP="00E567E2">
      <w:pPr>
        <w:spacing w:line="480" w:lineRule="auto"/>
        <w:jc w:val="both"/>
        <w:rPr>
          <w:del w:id="289" w:author="Ram Shrestha" w:date="2014-03-12T23:48:00Z"/>
        </w:rPr>
      </w:pPr>
    </w:p>
    <w:p w:rsidR="00232648" w:rsidRDefault="00232648" w:rsidP="00232648">
      <w:pPr>
        <w:spacing w:line="480" w:lineRule="auto"/>
        <w:jc w:val="both"/>
      </w:pPr>
    </w:p>
    <w:p w:rsidR="003279ED" w:rsidRDefault="001036CB">
      <w:pPr>
        <w:spacing w:line="480" w:lineRule="auto"/>
      </w:pPr>
      <w:r>
        <w:br w:type="page"/>
      </w:r>
      <w:r w:rsidRPr="00033271">
        <w:rPr>
          <w:sz w:val="40"/>
        </w:rPr>
        <w:t>Bibliography</w:t>
      </w:r>
    </w:p>
    <w:p w:rsidR="00AA50F8" w:rsidRDefault="00AA50F8"/>
    <w:p w:rsidR="003279ED" w:rsidRDefault="003E01F8">
      <w:pPr>
        <w:rPr>
          <w:rFonts w:ascii="Cambria" w:hAnsi="Cambria"/>
          <w:noProof/>
        </w:rPr>
      </w:pPr>
      <w:r>
        <w:fldChar w:fldCharType="begin"/>
      </w:r>
      <w:r w:rsidR="00AA50F8">
        <w:instrText xml:space="preserve"> ADDIN EN.REFLIST </w:instrText>
      </w:r>
      <w:r>
        <w:fldChar w:fldCharType="separate"/>
      </w:r>
      <w:r w:rsidR="00FB45D5" w:rsidRPr="00FB45D5">
        <w:rPr>
          <w:rFonts w:ascii="Cambria" w:hAnsi="Cambria"/>
          <w:noProof/>
        </w:rPr>
        <w:t xml:space="preserve">Aberg, JA, Kaplan, JE, Libman, H, Emmanuel, P, Anderson, JR, Stone, VE, Oleske, JM, Currier, JS, Gallant, JE (2009) Primary care guidelines for the management of persons infected with human immunodeficiency virus: 2009 update by the HIV medicine Association of the Infectious Diseases Society of America. </w:t>
      </w:r>
      <w:r w:rsidR="00FB45D5" w:rsidRPr="00FB45D5">
        <w:rPr>
          <w:rFonts w:ascii="Cambria" w:hAnsi="Cambria"/>
          <w:i/>
          <w:noProof/>
        </w:rPr>
        <w:t>Clin Infect Dis</w:t>
      </w:r>
      <w:r w:rsidR="00FB45D5" w:rsidRPr="00FB45D5">
        <w:rPr>
          <w:rFonts w:ascii="Cambria" w:hAnsi="Cambria"/>
          <w:noProof/>
        </w:rPr>
        <w:t xml:space="preserve"> </w:t>
      </w:r>
      <w:r w:rsidR="00FB45D5" w:rsidRPr="00FB45D5">
        <w:rPr>
          <w:rFonts w:ascii="Cambria" w:hAnsi="Cambria"/>
          <w:b/>
          <w:noProof/>
        </w:rPr>
        <w:t>49</w:t>
      </w:r>
      <w:r w:rsidR="00FB45D5" w:rsidRPr="00FB45D5">
        <w:rPr>
          <w:rFonts w:ascii="Cambria" w:hAnsi="Cambria"/>
          <w:noProof/>
        </w:rPr>
        <w:t>: 651-681.</w:t>
      </w:r>
    </w:p>
    <w:p w:rsidR="003279ED" w:rsidRDefault="00FB45D5">
      <w:pPr>
        <w:rPr>
          <w:rFonts w:ascii="Cambria" w:hAnsi="Cambria"/>
          <w:noProof/>
        </w:rPr>
      </w:pPr>
      <w:r w:rsidRPr="00FB45D5">
        <w:rPr>
          <w:rFonts w:ascii="Cambria" w:hAnsi="Cambria"/>
          <w:noProof/>
        </w:rPr>
        <w:t xml:space="preserve">Adetunji, AA, Achenbach, C, Feinglass, J, Darin, KM, Scarsi, KK, Ekong, E, Taiwo, BO, Adewole, IF, Murphy, R (2012) Optimizing Treatment Switch for Virologic Failure during First-Line Antiretroviral Therapy in Resource-Limited Settings. </w:t>
      </w:r>
      <w:r w:rsidRPr="00FB45D5">
        <w:rPr>
          <w:rFonts w:ascii="Cambria" w:hAnsi="Cambria"/>
          <w:i/>
          <w:noProof/>
        </w:rPr>
        <w:t>J Int Assoc Provid AIDS Care</w:t>
      </w:r>
      <w:r w:rsidRPr="00FB45D5">
        <w:rPr>
          <w:rFonts w:ascii="Cambria" w:hAnsi="Cambria"/>
          <w:noProof/>
        </w:rPr>
        <w:t xml:space="preserve"> </w:t>
      </w:r>
      <w:r w:rsidRPr="00FB45D5">
        <w:rPr>
          <w:rFonts w:ascii="Cambria" w:hAnsi="Cambria"/>
          <w:b/>
          <w:noProof/>
        </w:rPr>
        <w:t>12</w:t>
      </w:r>
      <w:r w:rsidRPr="00FB45D5">
        <w:rPr>
          <w:rFonts w:ascii="Cambria" w:hAnsi="Cambria"/>
          <w:noProof/>
        </w:rPr>
        <w:t>: 236-240.</w:t>
      </w:r>
    </w:p>
    <w:p w:rsidR="003279ED" w:rsidRDefault="00FB45D5">
      <w:pPr>
        <w:rPr>
          <w:rFonts w:ascii="Cambria" w:hAnsi="Cambria"/>
          <w:noProof/>
        </w:rPr>
      </w:pPr>
      <w:r w:rsidRPr="00FB45D5">
        <w:rPr>
          <w:rFonts w:ascii="Cambria" w:hAnsi="Cambria"/>
          <w:noProof/>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FB45D5">
        <w:rPr>
          <w:rFonts w:ascii="Cambria" w:hAnsi="Cambria"/>
          <w:i/>
          <w:noProof/>
        </w:rPr>
        <w:t>AIDS</w:t>
      </w:r>
      <w:r w:rsidRPr="00FB45D5">
        <w:rPr>
          <w:rFonts w:ascii="Cambria" w:hAnsi="Cambria"/>
          <w:noProof/>
        </w:rPr>
        <w:t xml:space="preserve"> </w:t>
      </w:r>
      <w:r w:rsidRPr="00FB45D5">
        <w:rPr>
          <w:rFonts w:ascii="Cambria" w:hAnsi="Cambria"/>
          <w:b/>
          <w:noProof/>
        </w:rPr>
        <w:t>25</w:t>
      </w:r>
      <w:r w:rsidRPr="00FB45D5">
        <w:rPr>
          <w:rFonts w:ascii="Cambria" w:hAnsi="Cambria"/>
          <w:noProof/>
        </w:rPr>
        <w:t>: 2183-2188.</w:t>
      </w:r>
    </w:p>
    <w:p w:rsidR="003279ED" w:rsidRDefault="00FB45D5">
      <w:pPr>
        <w:rPr>
          <w:rFonts w:ascii="Cambria" w:hAnsi="Cambria"/>
          <w:noProof/>
        </w:rPr>
      </w:pPr>
      <w:r w:rsidRPr="00FB45D5">
        <w:rPr>
          <w:rFonts w:ascii="Cambria" w:hAnsi="Cambria"/>
          <w:noProof/>
        </w:rPr>
        <w:t xml:space="preserve">Asamoah-Odei, E, Garcia Calleja, JM, Boerma, JT (2004) HIV prevalence and trends in sub-Saharan Africa: no decline and large subregional differences. </w:t>
      </w:r>
      <w:r w:rsidRPr="00FB45D5">
        <w:rPr>
          <w:rFonts w:ascii="Cambria" w:hAnsi="Cambria"/>
          <w:i/>
          <w:noProof/>
        </w:rPr>
        <w:t>Lancet</w:t>
      </w:r>
      <w:r w:rsidRPr="00FB45D5">
        <w:rPr>
          <w:rFonts w:ascii="Cambria" w:hAnsi="Cambria"/>
          <w:noProof/>
        </w:rPr>
        <w:t xml:space="preserve"> </w:t>
      </w:r>
      <w:r w:rsidRPr="00FB45D5">
        <w:rPr>
          <w:rFonts w:ascii="Cambria" w:hAnsi="Cambria"/>
          <w:b/>
          <w:noProof/>
        </w:rPr>
        <w:t>364</w:t>
      </w:r>
      <w:r w:rsidRPr="00FB45D5">
        <w:rPr>
          <w:rFonts w:ascii="Cambria" w:hAnsi="Cambria"/>
          <w:noProof/>
        </w:rPr>
        <w:t>: 35-40.</w:t>
      </w:r>
    </w:p>
    <w:p w:rsidR="003279ED" w:rsidRDefault="00FB45D5">
      <w:pPr>
        <w:rPr>
          <w:rFonts w:ascii="Cambria" w:hAnsi="Cambria"/>
          <w:noProof/>
        </w:rPr>
      </w:pPr>
      <w:r w:rsidRPr="00FB45D5">
        <w:rPr>
          <w:rFonts w:ascii="Cambria" w:hAnsi="Cambria"/>
          <w:noProof/>
        </w:rPr>
        <w:t xml:space="preserve">Autran, B, Carcelain, G, Li, TS, Blanc, C, Mathez, D, Tubiana, R, Katlama, C, Debre, P, Leibowitch, J (1997) Positive effects of combined antiretroviral therapy on CD4+ T cell homeostasis and function in advanced HIV disease. </w:t>
      </w:r>
      <w:r w:rsidRPr="00FB45D5">
        <w:rPr>
          <w:rFonts w:ascii="Cambria" w:hAnsi="Cambria"/>
          <w:i/>
          <w:noProof/>
        </w:rPr>
        <w:t>Science</w:t>
      </w:r>
      <w:r w:rsidRPr="00FB45D5">
        <w:rPr>
          <w:rFonts w:ascii="Cambria" w:hAnsi="Cambria"/>
          <w:noProof/>
        </w:rPr>
        <w:t xml:space="preserve"> </w:t>
      </w:r>
      <w:r w:rsidRPr="00FB45D5">
        <w:rPr>
          <w:rFonts w:ascii="Cambria" w:hAnsi="Cambria"/>
          <w:b/>
          <w:noProof/>
        </w:rPr>
        <w:t>277</w:t>
      </w:r>
      <w:r w:rsidRPr="00FB45D5">
        <w:rPr>
          <w:rFonts w:ascii="Cambria" w:hAnsi="Cambria"/>
          <w:noProof/>
        </w:rPr>
        <w:t>: 112-116.</w:t>
      </w:r>
    </w:p>
    <w:p w:rsidR="003279ED" w:rsidRDefault="00FB45D5">
      <w:pPr>
        <w:rPr>
          <w:rFonts w:ascii="Cambria" w:hAnsi="Cambria"/>
          <w:noProof/>
        </w:rPr>
      </w:pPr>
      <w:r w:rsidRPr="00FB45D5">
        <w:rPr>
          <w:rFonts w:ascii="Cambria" w:hAnsi="Cambria"/>
          <w:noProof/>
        </w:rPr>
        <w:t xml:space="preserve">Baba, M, Takashima, K, Miyake, H, Kanzaki, N, Teshima, K, Wang, X, Shiraishi, M, Iizawa, Y (2005) TAK-652 Inhibits CCR5-Mediated Human Immunodeficiency Virus Type 1 Infection In Vitro and Has Favorable Pharmacokinetics in Humans. </w:t>
      </w:r>
      <w:r w:rsidRPr="00FB45D5">
        <w:rPr>
          <w:rFonts w:ascii="Cambria" w:hAnsi="Cambria"/>
          <w:i/>
          <w:noProof/>
        </w:rPr>
        <w:t>Antimicrobial Agents and Chemotherapy</w:t>
      </w:r>
      <w:r w:rsidRPr="00FB45D5">
        <w:rPr>
          <w:rFonts w:ascii="Cambria" w:hAnsi="Cambria"/>
          <w:noProof/>
        </w:rPr>
        <w:t xml:space="preserve"> </w:t>
      </w:r>
      <w:r w:rsidRPr="00FB45D5">
        <w:rPr>
          <w:rFonts w:ascii="Cambria" w:hAnsi="Cambria"/>
          <w:b/>
          <w:noProof/>
        </w:rPr>
        <w:t>49</w:t>
      </w:r>
      <w:r w:rsidRPr="00FB45D5">
        <w:rPr>
          <w:rFonts w:ascii="Cambria" w:hAnsi="Cambria"/>
          <w:noProof/>
        </w:rPr>
        <w:t>: 4584-4591.</w:t>
      </w:r>
    </w:p>
    <w:p w:rsidR="003279ED" w:rsidRDefault="00FB45D5">
      <w:pPr>
        <w:rPr>
          <w:rFonts w:ascii="Cambria" w:hAnsi="Cambria"/>
          <w:noProof/>
        </w:rPr>
      </w:pPr>
      <w:r w:rsidRPr="00FB45D5">
        <w:rPr>
          <w:rFonts w:ascii="Cambria" w:hAnsi="Cambria"/>
          <w:noProof/>
        </w:rPr>
        <w:t xml:space="preserve">Bangsberg, DR, Charlebois, ED, Grant, RM, Holodniy, M, Deeks, SG, Perry, S, Conroy, KN, Clark, R, Guzman, D, Zolopa, A (2003) High levels of adherence do not prevent accumulation of HIV drug resistance mutations. </w:t>
      </w:r>
      <w:r w:rsidRPr="00FB45D5">
        <w:rPr>
          <w:rFonts w:ascii="Cambria" w:hAnsi="Cambria"/>
          <w:i/>
          <w:noProof/>
        </w:rPr>
        <w:t>Aids</w:t>
      </w:r>
      <w:r w:rsidRPr="00FB45D5">
        <w:rPr>
          <w:rFonts w:ascii="Cambria" w:hAnsi="Cambria"/>
          <w:noProof/>
        </w:rPr>
        <w:t xml:space="preserve"> </w:t>
      </w:r>
      <w:r w:rsidRPr="00FB45D5">
        <w:rPr>
          <w:rFonts w:ascii="Cambria" w:hAnsi="Cambria"/>
          <w:b/>
          <w:noProof/>
        </w:rPr>
        <w:t>17</w:t>
      </w:r>
      <w:r w:rsidRPr="00FB45D5">
        <w:rPr>
          <w:rFonts w:ascii="Cambria" w:hAnsi="Cambria"/>
          <w:noProof/>
        </w:rPr>
        <w:t>: 1925.</w:t>
      </w:r>
    </w:p>
    <w:p w:rsidR="003279ED" w:rsidRDefault="00FB45D5">
      <w:pPr>
        <w:rPr>
          <w:rFonts w:ascii="Cambria" w:hAnsi="Cambria"/>
          <w:noProof/>
        </w:rPr>
      </w:pPr>
      <w:r w:rsidRPr="00FB45D5">
        <w:rPr>
          <w:rFonts w:ascii="Cambria" w:hAnsi="Cambria"/>
          <w:noProof/>
        </w:rPr>
        <w:t xml:space="preserve">Bebenek, K, Abbotts, J, Roberts, JD, Wilson, SH, Kunkel, TA (1989) Specificity and mechanism of error-prone replication by human immunodeficiency virus-1 reverse transcriptase. </w:t>
      </w:r>
      <w:r w:rsidRPr="00FB45D5">
        <w:rPr>
          <w:rFonts w:ascii="Cambria" w:hAnsi="Cambria"/>
          <w:i/>
          <w:noProof/>
        </w:rPr>
        <w:t>J Biol Chem</w:t>
      </w:r>
      <w:r w:rsidRPr="00FB45D5">
        <w:rPr>
          <w:rFonts w:ascii="Cambria" w:hAnsi="Cambria"/>
          <w:noProof/>
        </w:rPr>
        <w:t xml:space="preserve"> </w:t>
      </w:r>
      <w:r w:rsidRPr="00FB45D5">
        <w:rPr>
          <w:rFonts w:ascii="Cambria" w:hAnsi="Cambria"/>
          <w:b/>
          <w:noProof/>
        </w:rPr>
        <w:t>264</w:t>
      </w:r>
      <w:r w:rsidRPr="00FB45D5">
        <w:rPr>
          <w:rFonts w:ascii="Cambria" w:hAnsi="Cambria"/>
          <w:noProof/>
        </w:rPr>
        <w:t>: 16948-16956.</w:t>
      </w:r>
    </w:p>
    <w:p w:rsidR="003279ED" w:rsidRDefault="00FB45D5">
      <w:pPr>
        <w:rPr>
          <w:rFonts w:ascii="Cambria" w:hAnsi="Cambria"/>
          <w:noProof/>
        </w:rPr>
      </w:pPr>
      <w:r w:rsidRPr="00FB45D5">
        <w:rPr>
          <w:rFonts w:ascii="Cambria" w:hAnsi="Cambria"/>
          <w:noProof/>
        </w:rPr>
        <w:t xml:space="preserve">Bennett, DE, Camacho, RJ, Otelea, D, Kuritzkes, DR, Fleury, H, Kiuchi, M, Heneine, W, Kantor, R, Jordan, MR, Schapiro, JM, Vandamme, AM, Sandstrom, P, Boucher, CA, van de Vijver, D, Rhee, SY, Liu, TF, Pillay, D, Shafer, RW (2009) Drug resistance mutations for surveillance of transmitted HIV-1 drug-resistance: 2009 update. </w:t>
      </w:r>
      <w:r w:rsidRPr="00FB45D5">
        <w:rPr>
          <w:rFonts w:ascii="Cambria" w:hAnsi="Cambria"/>
          <w:i/>
          <w:noProof/>
        </w:rPr>
        <w:t>PLoS One</w:t>
      </w:r>
      <w:r w:rsidRPr="00FB45D5">
        <w:rPr>
          <w:rFonts w:ascii="Cambria" w:hAnsi="Cambria"/>
          <w:noProof/>
        </w:rPr>
        <w:t xml:space="preserve"> </w:t>
      </w:r>
      <w:r w:rsidRPr="00FB45D5">
        <w:rPr>
          <w:rFonts w:ascii="Cambria" w:hAnsi="Cambria"/>
          <w:b/>
          <w:noProof/>
        </w:rPr>
        <w:t>4</w:t>
      </w:r>
      <w:r w:rsidRPr="00FB45D5">
        <w:rPr>
          <w:rFonts w:ascii="Cambria" w:hAnsi="Cambria"/>
          <w:noProof/>
        </w:rPr>
        <w:t>: e4724.</w:t>
      </w:r>
    </w:p>
    <w:p w:rsidR="003279ED" w:rsidRDefault="00FB45D5">
      <w:pPr>
        <w:rPr>
          <w:rFonts w:ascii="Cambria" w:hAnsi="Cambria"/>
          <w:noProof/>
        </w:rPr>
      </w:pPr>
      <w:r w:rsidRPr="00FB45D5">
        <w:rPr>
          <w:rFonts w:ascii="Cambria" w:hAnsi="Cambria"/>
          <w:noProof/>
        </w:rPr>
        <w:t xml:space="preserve">Berkhout, B, Das, AT, Beerens, N (2001) HIV-1 RNA editing, hypermutation, and error-prone reverse transcription. </w:t>
      </w:r>
      <w:r w:rsidRPr="00FB45D5">
        <w:rPr>
          <w:rFonts w:ascii="Cambria" w:hAnsi="Cambria"/>
          <w:i/>
          <w:noProof/>
        </w:rPr>
        <w:t>Science</w:t>
      </w:r>
      <w:r w:rsidRPr="00FB45D5">
        <w:rPr>
          <w:rFonts w:ascii="Cambria" w:hAnsi="Cambria"/>
          <w:noProof/>
        </w:rPr>
        <w:t xml:space="preserve"> </w:t>
      </w:r>
      <w:r w:rsidRPr="00FB45D5">
        <w:rPr>
          <w:rFonts w:ascii="Cambria" w:hAnsi="Cambria"/>
          <w:b/>
          <w:noProof/>
        </w:rPr>
        <w:t>292</w:t>
      </w:r>
      <w:r w:rsidRPr="00FB45D5">
        <w:rPr>
          <w:rFonts w:ascii="Cambria" w:hAnsi="Cambria"/>
          <w:noProof/>
        </w:rPr>
        <w:t>: 7.</w:t>
      </w:r>
    </w:p>
    <w:p w:rsidR="003279ED" w:rsidRDefault="00FB45D5">
      <w:pPr>
        <w:rPr>
          <w:rFonts w:ascii="Cambria" w:hAnsi="Cambria"/>
          <w:noProof/>
        </w:rPr>
      </w:pPr>
      <w:r w:rsidRPr="00FB45D5">
        <w:rPr>
          <w:rFonts w:ascii="Cambria" w:hAnsi="Cambria"/>
          <w:noProof/>
        </w:rPr>
        <w:t xml:space="preserve">Blower, S, Bodine, E, Kahn, J, McFarland, W (2005) The antiretroviral rollout and drug-resistant HIV in Africa: insights from empirical data and theoretical models. </w:t>
      </w:r>
      <w:r w:rsidRPr="00FB45D5">
        <w:rPr>
          <w:rFonts w:ascii="Cambria" w:hAnsi="Cambria"/>
          <w:i/>
          <w:noProof/>
        </w:rPr>
        <w:t>AIDS</w:t>
      </w:r>
      <w:r w:rsidRPr="00FB45D5">
        <w:rPr>
          <w:rFonts w:ascii="Cambria" w:hAnsi="Cambria"/>
          <w:noProof/>
        </w:rPr>
        <w:t xml:space="preserve"> </w:t>
      </w:r>
      <w:r w:rsidRPr="00FB45D5">
        <w:rPr>
          <w:rFonts w:ascii="Cambria" w:hAnsi="Cambria"/>
          <w:b/>
          <w:noProof/>
        </w:rPr>
        <w:t>19</w:t>
      </w:r>
      <w:r w:rsidRPr="00FB45D5">
        <w:rPr>
          <w:rFonts w:ascii="Cambria" w:hAnsi="Cambria"/>
          <w:noProof/>
        </w:rPr>
        <w:t>: 1-14.</w:t>
      </w:r>
    </w:p>
    <w:p w:rsidR="003279ED" w:rsidRDefault="00FB45D5">
      <w:pPr>
        <w:rPr>
          <w:rFonts w:ascii="Cambria" w:hAnsi="Cambria"/>
          <w:noProof/>
        </w:rPr>
      </w:pPr>
      <w:r w:rsidRPr="00FB45D5">
        <w:rPr>
          <w:rFonts w:ascii="Cambria" w:hAnsi="Cambria"/>
          <w:noProof/>
        </w:rPr>
        <w:t xml:space="preserve">Clumeck, N, Pozniak, A, Raffi, F (2008) European AIDS Clinical Society (EACS) guidelines for the clinical management and treatment of HIV-infected adults. </w:t>
      </w:r>
      <w:r w:rsidRPr="00FB45D5">
        <w:rPr>
          <w:rFonts w:ascii="Cambria" w:hAnsi="Cambria"/>
          <w:i/>
          <w:noProof/>
        </w:rPr>
        <w:t>HIV Med</w:t>
      </w:r>
      <w:r w:rsidRPr="00FB45D5">
        <w:rPr>
          <w:rFonts w:ascii="Cambria" w:hAnsi="Cambria"/>
          <w:noProof/>
        </w:rPr>
        <w:t xml:space="preserve"> </w:t>
      </w:r>
      <w:r w:rsidRPr="00FB45D5">
        <w:rPr>
          <w:rFonts w:ascii="Cambria" w:hAnsi="Cambria"/>
          <w:b/>
          <w:noProof/>
        </w:rPr>
        <w:t>9</w:t>
      </w:r>
      <w:r w:rsidRPr="00FB45D5">
        <w:rPr>
          <w:rFonts w:ascii="Cambria" w:hAnsi="Cambria"/>
          <w:noProof/>
        </w:rPr>
        <w:t>: 65-71.</w:t>
      </w:r>
    </w:p>
    <w:p w:rsidR="003279ED" w:rsidRDefault="00FB45D5">
      <w:pPr>
        <w:rPr>
          <w:rFonts w:ascii="Cambria" w:hAnsi="Cambria"/>
          <w:noProof/>
        </w:rPr>
      </w:pPr>
      <w:r w:rsidRPr="00FB45D5">
        <w:rPr>
          <w:rFonts w:ascii="Cambria" w:hAnsi="Cambria"/>
          <w:noProof/>
        </w:rPr>
        <w:t xml:space="preserve">Cock, PJ, Antao, T, Chang, JT, Chapman, BA, Cox, CJ, Dalke, A, Friedberg, I, Hamelryck, T, Kauff, F, Wilczynski, B (2009) Biopython:freely available Python tools for computational molecular biology and bioinformatics. </w:t>
      </w:r>
      <w:r w:rsidRPr="00FB45D5">
        <w:rPr>
          <w:rFonts w:ascii="Cambria" w:hAnsi="Cambria"/>
          <w:i/>
          <w:noProof/>
        </w:rPr>
        <w:t>Bioinformatics</w:t>
      </w:r>
      <w:r w:rsidRPr="00FB45D5">
        <w:rPr>
          <w:rFonts w:ascii="Cambria" w:hAnsi="Cambria"/>
          <w:noProof/>
        </w:rPr>
        <w:t xml:space="preserve"> </w:t>
      </w:r>
      <w:r w:rsidRPr="00FB45D5">
        <w:rPr>
          <w:rFonts w:ascii="Cambria" w:hAnsi="Cambria"/>
          <w:b/>
          <w:noProof/>
        </w:rPr>
        <w:t>25</w:t>
      </w:r>
      <w:r w:rsidRPr="00FB45D5">
        <w:rPr>
          <w:rFonts w:ascii="Cambria" w:hAnsi="Cambria"/>
          <w:noProof/>
        </w:rPr>
        <w:t>: 1422-1423.</w:t>
      </w:r>
    </w:p>
    <w:p w:rsidR="003279ED" w:rsidRDefault="00FB45D5">
      <w:pPr>
        <w:rPr>
          <w:rFonts w:ascii="Cambria" w:hAnsi="Cambria"/>
          <w:noProof/>
        </w:rPr>
      </w:pPr>
      <w:r w:rsidRPr="00FB45D5">
        <w:rPr>
          <w:rFonts w:ascii="Cambria" w:hAnsi="Cambria"/>
          <w:noProof/>
        </w:rPr>
        <w:t xml:space="preserve">Cock, PJA, Fields, CJ, Goto, N, Heuer, ML, Rice, PM (2010) The Sanger FASTQ file format for sequences with quality scores, and the Solexa/Illumina FASTQ variants. </w:t>
      </w:r>
      <w:r w:rsidRPr="00FB45D5">
        <w:rPr>
          <w:rFonts w:ascii="Cambria" w:hAnsi="Cambria"/>
          <w:i/>
          <w:noProof/>
        </w:rPr>
        <w:t>Nucleic Acids Research</w:t>
      </w:r>
      <w:r w:rsidRPr="00FB45D5">
        <w:rPr>
          <w:rFonts w:ascii="Cambria" w:hAnsi="Cambria"/>
          <w:noProof/>
        </w:rPr>
        <w:t xml:space="preserve"> </w:t>
      </w:r>
      <w:r w:rsidRPr="00FB45D5">
        <w:rPr>
          <w:rFonts w:ascii="Cambria" w:hAnsi="Cambria"/>
          <w:b/>
          <w:noProof/>
        </w:rPr>
        <w:t>38</w:t>
      </w:r>
      <w:r w:rsidRPr="00FB45D5">
        <w:rPr>
          <w:rFonts w:ascii="Cambria" w:hAnsi="Cambria"/>
          <w:noProof/>
        </w:rPr>
        <w:t>: 1767-1771.</w:t>
      </w:r>
    </w:p>
    <w:p w:rsidR="003279ED" w:rsidRDefault="00FB45D5">
      <w:pPr>
        <w:rPr>
          <w:rFonts w:ascii="Cambria" w:hAnsi="Cambria"/>
          <w:noProof/>
        </w:rPr>
      </w:pPr>
      <w:r w:rsidRPr="00FB45D5">
        <w:rPr>
          <w:rFonts w:ascii="Cambria" w:hAnsi="Cambria"/>
          <w:noProof/>
        </w:rPr>
        <w:t xml:space="preserve">Dudley, DM, Chin, EN, Bimber, BN, Sanabani, SS, Tarosso, LF, Costa, PR, Sauer, MM, Kallas, EG, O'Connor, DH (2012) Low-cost ultra-wide genotyping using Roche/454 pyrosequencing for surveillance of HIV drug resistance. </w:t>
      </w:r>
      <w:r w:rsidRPr="00FB45D5">
        <w:rPr>
          <w:rFonts w:ascii="Cambria" w:hAnsi="Cambria"/>
          <w:i/>
          <w:noProof/>
        </w:rPr>
        <w:t>PLoS One</w:t>
      </w:r>
      <w:r w:rsidRPr="00FB45D5">
        <w:rPr>
          <w:rFonts w:ascii="Cambria" w:hAnsi="Cambria"/>
          <w:noProof/>
        </w:rPr>
        <w:t xml:space="preserve"> </w:t>
      </w:r>
      <w:r w:rsidRPr="00FB45D5">
        <w:rPr>
          <w:rFonts w:ascii="Cambria" w:hAnsi="Cambria"/>
          <w:b/>
          <w:noProof/>
        </w:rPr>
        <w:t>7</w:t>
      </w:r>
      <w:r w:rsidRPr="00FB45D5">
        <w:rPr>
          <w:rFonts w:ascii="Cambria" w:hAnsi="Cambria"/>
          <w:noProof/>
        </w:rPr>
        <w:t>: e36494.</w:t>
      </w:r>
    </w:p>
    <w:p w:rsidR="003279ED" w:rsidRDefault="00FB45D5">
      <w:pPr>
        <w:rPr>
          <w:rFonts w:ascii="Cambria" w:hAnsi="Cambria"/>
          <w:noProof/>
        </w:rPr>
      </w:pPr>
      <w:r w:rsidRPr="00FB45D5">
        <w:rPr>
          <w:rFonts w:ascii="Cambria" w:hAnsi="Cambria"/>
          <w:noProof/>
        </w:rPr>
        <w:t xml:space="preserve">Edgar, RC (2004a) MUSCLE: a multiple sequence alignment method with reduced time and space complexity. </w:t>
      </w:r>
      <w:r w:rsidRPr="00FB45D5">
        <w:rPr>
          <w:rFonts w:ascii="Cambria" w:hAnsi="Cambria"/>
          <w:i/>
          <w:noProof/>
        </w:rPr>
        <w:t>BMC Bioinformatics</w:t>
      </w:r>
      <w:r w:rsidRPr="00FB45D5">
        <w:rPr>
          <w:rFonts w:ascii="Cambria" w:hAnsi="Cambria"/>
          <w:noProof/>
        </w:rPr>
        <w:t xml:space="preserve"> </w:t>
      </w:r>
      <w:r w:rsidRPr="00FB45D5">
        <w:rPr>
          <w:rFonts w:ascii="Cambria" w:hAnsi="Cambria"/>
          <w:b/>
          <w:noProof/>
        </w:rPr>
        <w:t>5</w:t>
      </w:r>
      <w:r w:rsidRPr="00FB45D5">
        <w:rPr>
          <w:rFonts w:ascii="Cambria" w:hAnsi="Cambria"/>
          <w:noProof/>
        </w:rPr>
        <w:t>: 113.</w:t>
      </w:r>
    </w:p>
    <w:p w:rsidR="003279ED" w:rsidRDefault="00FB45D5">
      <w:pPr>
        <w:rPr>
          <w:rFonts w:ascii="Cambria" w:hAnsi="Cambria"/>
          <w:noProof/>
        </w:rPr>
      </w:pPr>
      <w:r w:rsidRPr="00FB45D5">
        <w:rPr>
          <w:rFonts w:ascii="Cambria" w:hAnsi="Cambria"/>
          <w:noProof/>
        </w:rPr>
        <w:t xml:space="preserve">Edgar, RC (2004b) MUSCLE: multiple sequence alignment with high accuracy and high throughput. </w:t>
      </w:r>
      <w:r w:rsidRPr="00FB45D5">
        <w:rPr>
          <w:rFonts w:ascii="Cambria" w:hAnsi="Cambria"/>
          <w:i/>
          <w:noProof/>
        </w:rPr>
        <w:t>Nucleic Acids Res</w:t>
      </w:r>
      <w:r w:rsidRPr="00FB45D5">
        <w:rPr>
          <w:rFonts w:ascii="Cambria" w:hAnsi="Cambria"/>
          <w:noProof/>
        </w:rPr>
        <w:t xml:space="preserve"> </w:t>
      </w:r>
      <w:r w:rsidRPr="00FB45D5">
        <w:rPr>
          <w:rFonts w:ascii="Cambria" w:hAnsi="Cambria"/>
          <w:b/>
          <w:noProof/>
        </w:rPr>
        <w:t>32</w:t>
      </w:r>
      <w:r w:rsidRPr="00FB45D5">
        <w:rPr>
          <w:rFonts w:ascii="Cambria" w:hAnsi="Cambria"/>
          <w:noProof/>
        </w:rPr>
        <w:t>: 1792-1797.</w:t>
      </w:r>
    </w:p>
    <w:p w:rsidR="003279ED" w:rsidRDefault="00FB45D5">
      <w:pPr>
        <w:rPr>
          <w:rFonts w:ascii="Cambria" w:hAnsi="Cambria"/>
          <w:noProof/>
        </w:rPr>
      </w:pPr>
      <w:r w:rsidRPr="00FB45D5">
        <w:rPr>
          <w:rFonts w:ascii="Cambria" w:hAnsi="Cambria"/>
          <w:noProof/>
        </w:rPr>
        <w:t xml:space="preserve">Fang, CT, Chang, YY, Hsu, HM, Twu, SJ, Chen, KT, Lin, CC, Huang, LY, Chen, MY, Hwang, JS, Wang, JD, Chuang, CY (2007) Life expectancy of patients with newly-diagnosed HIV infection in the era of highly active antiretroviral therapy. </w:t>
      </w:r>
      <w:r w:rsidRPr="00FB45D5">
        <w:rPr>
          <w:rFonts w:ascii="Cambria" w:hAnsi="Cambria"/>
          <w:i/>
          <w:noProof/>
        </w:rPr>
        <w:t>QJM</w:t>
      </w:r>
      <w:r w:rsidRPr="00FB45D5">
        <w:rPr>
          <w:rFonts w:ascii="Cambria" w:hAnsi="Cambria"/>
          <w:noProof/>
        </w:rPr>
        <w:t xml:space="preserve"> </w:t>
      </w:r>
      <w:r w:rsidRPr="00FB45D5">
        <w:rPr>
          <w:rFonts w:ascii="Cambria" w:hAnsi="Cambria"/>
          <w:b/>
          <w:noProof/>
        </w:rPr>
        <w:t>100</w:t>
      </w:r>
      <w:r w:rsidRPr="00FB45D5">
        <w:rPr>
          <w:rFonts w:ascii="Cambria" w:hAnsi="Cambria"/>
          <w:noProof/>
        </w:rPr>
        <w:t>: 97-105.</w:t>
      </w:r>
    </w:p>
    <w:p w:rsidR="003279ED" w:rsidRDefault="00FB45D5">
      <w:pPr>
        <w:rPr>
          <w:rFonts w:ascii="Cambria" w:hAnsi="Cambria"/>
          <w:noProof/>
        </w:rPr>
      </w:pPr>
      <w:r w:rsidRPr="00FB45D5">
        <w:rPr>
          <w:rFonts w:ascii="Cambria" w:hAnsi="Cambria"/>
          <w:noProof/>
        </w:rPr>
        <w:t xml:space="preserve">Gazzard, B, Clumeck, N, d'Arminio Monforte, A, Lundgren, JD (2008) Indicator disease-guided testing for HIV--the next step for Europe? </w:t>
      </w:r>
      <w:r w:rsidRPr="00FB45D5">
        <w:rPr>
          <w:rFonts w:ascii="Cambria" w:hAnsi="Cambria"/>
          <w:i/>
          <w:noProof/>
        </w:rPr>
        <w:t>HIV Med</w:t>
      </w:r>
      <w:r w:rsidRPr="00FB45D5">
        <w:rPr>
          <w:rFonts w:ascii="Cambria" w:hAnsi="Cambria"/>
          <w:noProof/>
        </w:rPr>
        <w:t xml:space="preserve"> </w:t>
      </w:r>
      <w:r w:rsidRPr="00FB45D5">
        <w:rPr>
          <w:rFonts w:ascii="Cambria" w:hAnsi="Cambria"/>
          <w:b/>
          <w:noProof/>
        </w:rPr>
        <w:t>9 Suppl 2</w:t>
      </w:r>
      <w:r w:rsidRPr="00FB45D5">
        <w:rPr>
          <w:rFonts w:ascii="Cambria" w:hAnsi="Cambria"/>
          <w:noProof/>
        </w:rPr>
        <w:t>: 34-40.</w:t>
      </w:r>
    </w:p>
    <w:p w:rsidR="003279ED" w:rsidRDefault="00FB45D5">
      <w:pPr>
        <w:rPr>
          <w:rFonts w:ascii="Cambria" w:hAnsi="Cambria"/>
          <w:noProof/>
        </w:rPr>
      </w:pPr>
      <w:r w:rsidRPr="00FB45D5">
        <w:rPr>
          <w:rFonts w:ascii="Cambria" w:hAnsi="Cambria"/>
          <w:noProof/>
        </w:rPr>
        <w:t xml:space="preserve">Gilles, A, Meglecz, E, Pech, N, Ferreira, S, Malausa, T, Martin, JF (2011) Accuracy and quality assessment of 454 GS-FLX Titanium pyrosequencing. </w:t>
      </w:r>
      <w:r w:rsidRPr="00FB45D5">
        <w:rPr>
          <w:rFonts w:ascii="Cambria" w:hAnsi="Cambria"/>
          <w:i/>
          <w:noProof/>
        </w:rPr>
        <w:t>BMC Genomics</w:t>
      </w:r>
      <w:r w:rsidRPr="00FB45D5">
        <w:rPr>
          <w:rFonts w:ascii="Cambria" w:hAnsi="Cambria"/>
          <w:noProof/>
        </w:rPr>
        <w:t xml:space="preserve"> </w:t>
      </w:r>
      <w:r w:rsidRPr="00FB45D5">
        <w:rPr>
          <w:rFonts w:ascii="Cambria" w:hAnsi="Cambria"/>
          <w:b/>
          <w:noProof/>
        </w:rPr>
        <w:t>12</w:t>
      </w:r>
      <w:r w:rsidRPr="00FB45D5">
        <w:rPr>
          <w:rFonts w:ascii="Cambria" w:hAnsi="Cambria"/>
          <w:noProof/>
        </w:rPr>
        <w:t>: 245.</w:t>
      </w:r>
    </w:p>
    <w:p w:rsidR="003279ED" w:rsidRDefault="00FB45D5">
      <w:pPr>
        <w:rPr>
          <w:rFonts w:ascii="Cambria" w:hAnsi="Cambria"/>
          <w:noProof/>
        </w:rPr>
      </w:pPr>
      <w:r w:rsidRPr="00FB45D5">
        <w:rPr>
          <w:rFonts w:ascii="Cambria" w:hAnsi="Cambria"/>
          <w:noProof/>
        </w:rPr>
        <w:t xml:space="preserve">Golin, CE, Liu, H, Hays, RD, Miller, LG, Beck, CK, Ickovics, J, Kaplan, AH, Wenger, NS (2002) A prospective study of predictors of adherence to combination antiretroviral medication. </w:t>
      </w:r>
      <w:r w:rsidRPr="00FB45D5">
        <w:rPr>
          <w:rFonts w:ascii="Cambria" w:hAnsi="Cambria"/>
          <w:i/>
          <w:noProof/>
        </w:rPr>
        <w:t>J Gen Intern Med</w:t>
      </w:r>
      <w:r w:rsidRPr="00FB45D5">
        <w:rPr>
          <w:rFonts w:ascii="Cambria" w:hAnsi="Cambria"/>
          <w:noProof/>
        </w:rPr>
        <w:t xml:space="preserve"> </w:t>
      </w:r>
      <w:r w:rsidRPr="00FB45D5">
        <w:rPr>
          <w:rFonts w:ascii="Cambria" w:hAnsi="Cambria"/>
          <w:b/>
          <w:noProof/>
        </w:rPr>
        <w:t>17</w:t>
      </w:r>
      <w:r w:rsidRPr="00FB45D5">
        <w:rPr>
          <w:rFonts w:ascii="Cambria" w:hAnsi="Cambria"/>
          <w:noProof/>
        </w:rPr>
        <w:t>: 756-765.</w:t>
      </w:r>
    </w:p>
    <w:p w:rsidR="003279ED" w:rsidRDefault="00FB45D5">
      <w:pPr>
        <w:rPr>
          <w:rFonts w:ascii="Cambria" w:hAnsi="Cambria"/>
          <w:noProof/>
        </w:rPr>
      </w:pPr>
      <w:r w:rsidRPr="00FB45D5">
        <w:rPr>
          <w:rFonts w:ascii="Cambria" w:hAnsi="Cambria"/>
          <w:noProof/>
        </w:rPr>
        <w:t xml:space="preserve">Gupta, RK, Jordan, MR, Sultan, BJ, Hill, A, Davis, DH, Gregson, J, Sawyer, AW, Hamers, RL, Ndembi, N, Pillay, D, Bertagnolio, S (2012) Global trends in antiretroviral resistance in treatment-naive individuals with HIV after rollout of antiretroviral treatment in resource-limited settings: a global collaborative study and meta-regression analysis. </w:t>
      </w:r>
      <w:r w:rsidRPr="00FB45D5">
        <w:rPr>
          <w:rFonts w:ascii="Cambria" w:hAnsi="Cambria"/>
          <w:i/>
          <w:noProof/>
        </w:rPr>
        <w:t>Lancet</w:t>
      </w:r>
      <w:r w:rsidRPr="00FB45D5">
        <w:rPr>
          <w:rFonts w:ascii="Cambria" w:hAnsi="Cambria"/>
          <w:noProof/>
        </w:rPr>
        <w:t xml:space="preserve"> </w:t>
      </w:r>
      <w:r w:rsidRPr="00FB45D5">
        <w:rPr>
          <w:rFonts w:ascii="Cambria" w:hAnsi="Cambria"/>
          <w:b/>
          <w:noProof/>
        </w:rPr>
        <w:t>380</w:t>
      </w:r>
      <w:r w:rsidRPr="00FB45D5">
        <w:rPr>
          <w:rFonts w:ascii="Cambria" w:hAnsi="Cambria"/>
          <w:noProof/>
        </w:rPr>
        <w:t>: 1250-1258.</w:t>
      </w:r>
    </w:p>
    <w:p w:rsidR="003279ED" w:rsidRDefault="00FB45D5">
      <w:pPr>
        <w:rPr>
          <w:rFonts w:ascii="Cambria" w:hAnsi="Cambria"/>
          <w:noProof/>
        </w:rPr>
      </w:pPr>
      <w:r w:rsidRPr="00FB45D5">
        <w:rPr>
          <w:rFonts w:ascii="Cambria" w:hAnsi="Cambria"/>
          <w:noProof/>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FB45D5">
        <w:rPr>
          <w:rFonts w:ascii="Cambria" w:hAnsi="Cambria"/>
          <w:i/>
          <w:noProof/>
        </w:rPr>
        <w:t>Lancet Infect Dis</w:t>
      </w:r>
      <w:r w:rsidRPr="00FB45D5">
        <w:rPr>
          <w:rFonts w:ascii="Cambria" w:hAnsi="Cambria"/>
          <w:noProof/>
        </w:rPr>
        <w:t xml:space="preserve"> </w:t>
      </w:r>
      <w:r w:rsidRPr="00FB45D5">
        <w:rPr>
          <w:rFonts w:ascii="Cambria" w:hAnsi="Cambria"/>
          <w:b/>
          <w:noProof/>
        </w:rPr>
        <w:t>12</w:t>
      </w:r>
      <w:r w:rsidRPr="00FB45D5">
        <w:rPr>
          <w:rFonts w:ascii="Cambria" w:hAnsi="Cambria"/>
          <w:noProof/>
        </w:rPr>
        <w:t>: 307-317.</w:t>
      </w:r>
    </w:p>
    <w:p w:rsidR="003279ED" w:rsidRDefault="00FB45D5">
      <w:pPr>
        <w:rPr>
          <w:rFonts w:ascii="Cambria" w:hAnsi="Cambria"/>
          <w:noProof/>
        </w:rPr>
      </w:pPr>
      <w:r w:rsidRPr="00FB45D5">
        <w:rPr>
          <w:rFonts w:ascii="Cambria" w:hAnsi="Cambria"/>
          <w:noProof/>
        </w:rPr>
        <w:t xml:space="preserve">Hamers, RL, Wallis, CL, Kityo, C, Siwale, M, Mandaliya, K, Conradie, F, Botes, ME, Wellington, M, Osibogun, A, Sigaloff, KC, Nankya, I, Schuurman, R, Wit, FW, Stevens, WS, van Vugt, M, de Wit, TF (2011a) HIV-1 drug resistance in antiretroviral-naive individuals in sub-Saharan Africa after rollout of antiretroviral therapy: a multicentre observational study. </w:t>
      </w:r>
      <w:r w:rsidRPr="00FB45D5">
        <w:rPr>
          <w:rFonts w:ascii="Cambria" w:hAnsi="Cambria"/>
          <w:i/>
          <w:noProof/>
        </w:rPr>
        <w:t>Lancet Infect Dis</w:t>
      </w:r>
      <w:r w:rsidRPr="00FB45D5">
        <w:rPr>
          <w:rFonts w:ascii="Cambria" w:hAnsi="Cambria"/>
          <w:noProof/>
        </w:rPr>
        <w:t xml:space="preserve"> </w:t>
      </w:r>
      <w:r w:rsidRPr="00FB45D5">
        <w:rPr>
          <w:rFonts w:ascii="Cambria" w:hAnsi="Cambria"/>
          <w:b/>
          <w:noProof/>
        </w:rPr>
        <w:t>11</w:t>
      </w:r>
      <w:r w:rsidRPr="00FB45D5">
        <w:rPr>
          <w:rFonts w:ascii="Cambria" w:hAnsi="Cambria"/>
          <w:noProof/>
        </w:rPr>
        <w:t>: 750-759.</w:t>
      </w:r>
    </w:p>
    <w:p w:rsidR="003279ED" w:rsidRDefault="00FB45D5">
      <w:pPr>
        <w:rPr>
          <w:rFonts w:ascii="Cambria" w:hAnsi="Cambria"/>
          <w:noProof/>
        </w:rPr>
      </w:pPr>
      <w:r w:rsidRPr="00FB45D5">
        <w:rPr>
          <w:rFonts w:ascii="Cambria" w:hAnsi="Cambria"/>
          <w:noProof/>
        </w:rPr>
        <w:t xml:space="preserve">Hamers, RL, Wensing, AM, Back, NK, Arcilla, MS, Frissen, JP (2011b) Multi-nucleoside reverse transcriptase inhibitor resistant HIV type-1 in a patient from Sierra Leone failing stavudine, lamivudine and nevirapine. </w:t>
      </w:r>
      <w:r w:rsidRPr="00FB45D5">
        <w:rPr>
          <w:rFonts w:ascii="Cambria" w:hAnsi="Cambria"/>
          <w:i/>
          <w:noProof/>
        </w:rPr>
        <w:t>Antivir Ther</w:t>
      </w:r>
      <w:r w:rsidRPr="00FB45D5">
        <w:rPr>
          <w:rFonts w:ascii="Cambria" w:hAnsi="Cambria"/>
          <w:noProof/>
        </w:rPr>
        <w:t xml:space="preserve"> </w:t>
      </w:r>
      <w:r w:rsidRPr="00FB45D5">
        <w:rPr>
          <w:rFonts w:ascii="Cambria" w:hAnsi="Cambria"/>
          <w:b/>
          <w:noProof/>
        </w:rPr>
        <w:t>16</w:t>
      </w:r>
      <w:r w:rsidRPr="00FB45D5">
        <w:rPr>
          <w:rFonts w:ascii="Cambria" w:hAnsi="Cambria"/>
          <w:noProof/>
        </w:rPr>
        <w:t>: 115-118.</w:t>
      </w:r>
    </w:p>
    <w:p w:rsidR="003279ED" w:rsidRDefault="00FB45D5">
      <w:pPr>
        <w:rPr>
          <w:rFonts w:ascii="Cambria" w:hAnsi="Cambria"/>
          <w:noProof/>
        </w:rPr>
      </w:pPr>
      <w:r w:rsidRPr="00FB45D5">
        <w:rPr>
          <w:rFonts w:ascii="Cambria" w:hAnsi="Cambria"/>
          <w:noProof/>
        </w:rPr>
        <w:t xml:space="preserve">Harrison, KM, Song, R, Zhang, X (2010) Life expectancy after HIV diagnosis based on national HIV surveillance data from 25 states, United States. </w:t>
      </w:r>
      <w:r w:rsidRPr="00FB45D5">
        <w:rPr>
          <w:rFonts w:ascii="Cambria" w:hAnsi="Cambria"/>
          <w:i/>
          <w:noProof/>
        </w:rPr>
        <w:t>J Acquir Immune Defic Syndr</w:t>
      </w:r>
      <w:r w:rsidRPr="00FB45D5">
        <w:rPr>
          <w:rFonts w:ascii="Cambria" w:hAnsi="Cambria"/>
          <w:noProof/>
        </w:rPr>
        <w:t xml:space="preserve"> </w:t>
      </w:r>
      <w:r w:rsidRPr="00FB45D5">
        <w:rPr>
          <w:rFonts w:ascii="Cambria" w:hAnsi="Cambria"/>
          <w:b/>
          <w:noProof/>
        </w:rPr>
        <w:t>53</w:t>
      </w:r>
      <w:r w:rsidRPr="00FB45D5">
        <w:rPr>
          <w:rFonts w:ascii="Cambria" w:hAnsi="Cambria"/>
          <w:noProof/>
        </w:rPr>
        <w:t>: 124-130.</w:t>
      </w:r>
    </w:p>
    <w:p w:rsidR="003279ED" w:rsidRDefault="00FB45D5">
      <w:pPr>
        <w:rPr>
          <w:rFonts w:ascii="Cambria" w:hAnsi="Cambria"/>
          <w:noProof/>
        </w:rPr>
      </w:pPr>
      <w:r w:rsidRPr="00FB45D5">
        <w:rPr>
          <w:rFonts w:ascii="Cambria" w:hAnsi="Cambria"/>
          <w:noProof/>
        </w:rPr>
        <w:t xml:space="preserve">Herbst, AJ, Cooke, GS, Barnighausen, T, KanyKany, A, Tanser, F, Newell, ML (2009) Adult mortality and antiretroviral treatment roll-out in rural KwaZulu-Natal, South Africa. </w:t>
      </w:r>
      <w:r w:rsidRPr="00FB45D5">
        <w:rPr>
          <w:rFonts w:ascii="Cambria" w:hAnsi="Cambria"/>
          <w:i/>
          <w:noProof/>
        </w:rPr>
        <w:t>Bull World Health Organ</w:t>
      </w:r>
      <w:r w:rsidRPr="00FB45D5">
        <w:rPr>
          <w:rFonts w:ascii="Cambria" w:hAnsi="Cambria"/>
          <w:noProof/>
        </w:rPr>
        <w:t xml:space="preserve"> </w:t>
      </w:r>
      <w:r w:rsidRPr="00FB45D5">
        <w:rPr>
          <w:rFonts w:ascii="Cambria" w:hAnsi="Cambria"/>
          <w:b/>
          <w:noProof/>
        </w:rPr>
        <w:t>87</w:t>
      </w:r>
      <w:r w:rsidRPr="00FB45D5">
        <w:rPr>
          <w:rFonts w:ascii="Cambria" w:hAnsi="Cambria"/>
          <w:noProof/>
        </w:rPr>
        <w:t>: 754-762.</w:t>
      </w:r>
    </w:p>
    <w:p w:rsidR="003279ED" w:rsidRDefault="00FB45D5">
      <w:pPr>
        <w:rPr>
          <w:rFonts w:ascii="Cambria" w:hAnsi="Cambria"/>
          <w:noProof/>
        </w:rPr>
      </w:pPr>
      <w:r w:rsidRPr="00FB45D5">
        <w:rPr>
          <w:rFonts w:ascii="Cambria" w:hAnsi="Cambria"/>
          <w:noProof/>
        </w:rPr>
        <w:t xml:space="preserve">Ho, DD, Neumann, AU, Perelson, AS, Chen, W, Leonard, JM, Markowitz, M (1995) Rapid turnover of plasma virions and CD4 lymphocytes in HIV-1 infection. </w:t>
      </w:r>
      <w:r w:rsidRPr="00FB45D5">
        <w:rPr>
          <w:rFonts w:ascii="Cambria" w:hAnsi="Cambria"/>
          <w:i/>
          <w:noProof/>
        </w:rPr>
        <w:t>Nature</w:t>
      </w:r>
      <w:r w:rsidRPr="00FB45D5">
        <w:rPr>
          <w:rFonts w:ascii="Cambria" w:hAnsi="Cambria"/>
          <w:noProof/>
        </w:rPr>
        <w:t xml:space="preserve"> </w:t>
      </w:r>
      <w:r w:rsidRPr="00FB45D5">
        <w:rPr>
          <w:rFonts w:ascii="Cambria" w:hAnsi="Cambria"/>
          <w:b/>
          <w:noProof/>
        </w:rPr>
        <w:t>373</w:t>
      </w:r>
      <w:r w:rsidRPr="00FB45D5">
        <w:rPr>
          <w:rFonts w:ascii="Cambria" w:hAnsi="Cambria"/>
          <w:noProof/>
        </w:rPr>
        <w:t>: 123-126.</w:t>
      </w:r>
    </w:p>
    <w:p w:rsidR="003279ED" w:rsidRDefault="00FB45D5">
      <w:pPr>
        <w:rPr>
          <w:rFonts w:ascii="Cambria" w:hAnsi="Cambria"/>
          <w:noProof/>
        </w:rPr>
      </w:pPr>
      <w:r w:rsidRPr="00FB45D5">
        <w:rPr>
          <w:rFonts w:ascii="Cambria" w:hAnsi="Cambria"/>
          <w:noProof/>
        </w:rPr>
        <w:t xml:space="preserve">Huang, W, Li, L, Myers, JR, Marth, GT (2012) ART: a next-generation sequencing read simulator. </w:t>
      </w:r>
      <w:r w:rsidRPr="00FB45D5">
        <w:rPr>
          <w:rFonts w:ascii="Cambria" w:hAnsi="Cambria"/>
          <w:i/>
          <w:noProof/>
        </w:rPr>
        <w:t>Bioinformatics</w:t>
      </w:r>
      <w:r w:rsidRPr="00FB45D5">
        <w:rPr>
          <w:rFonts w:ascii="Cambria" w:hAnsi="Cambria"/>
          <w:noProof/>
        </w:rPr>
        <w:t xml:space="preserve"> </w:t>
      </w:r>
      <w:r w:rsidRPr="00FB45D5">
        <w:rPr>
          <w:rFonts w:ascii="Cambria" w:hAnsi="Cambria"/>
          <w:b/>
          <w:noProof/>
        </w:rPr>
        <w:t>28</w:t>
      </w:r>
      <w:r w:rsidRPr="00FB45D5">
        <w:rPr>
          <w:rFonts w:ascii="Cambria" w:hAnsi="Cambria"/>
          <w:noProof/>
        </w:rPr>
        <w:t>: 593-594.</w:t>
      </w:r>
    </w:p>
    <w:p w:rsidR="003279ED" w:rsidRDefault="00FB45D5">
      <w:pPr>
        <w:rPr>
          <w:rFonts w:ascii="Cambria" w:hAnsi="Cambria"/>
          <w:noProof/>
        </w:rPr>
      </w:pPr>
      <w:r w:rsidRPr="00FB45D5">
        <w:rPr>
          <w:rFonts w:ascii="Cambria" w:hAnsi="Cambria"/>
          <w:noProof/>
        </w:rPr>
        <w:t xml:space="preserve">Huse, SM, Huber, JA, Morrison, HG, Sogin, ML, Welch, DM (2007) Accuracy and quality of massively parallel DNA pyrosequencing. </w:t>
      </w:r>
      <w:r w:rsidRPr="00FB45D5">
        <w:rPr>
          <w:rFonts w:ascii="Cambria" w:hAnsi="Cambria"/>
          <w:i/>
          <w:noProof/>
        </w:rPr>
        <w:t>Genome biol</w:t>
      </w:r>
      <w:r w:rsidRPr="00FB45D5">
        <w:rPr>
          <w:rFonts w:ascii="Cambria" w:hAnsi="Cambria"/>
          <w:noProof/>
        </w:rPr>
        <w:t xml:space="preserve"> </w:t>
      </w:r>
      <w:r w:rsidRPr="00FB45D5">
        <w:rPr>
          <w:rFonts w:ascii="Cambria" w:hAnsi="Cambria"/>
          <w:b/>
          <w:noProof/>
        </w:rPr>
        <w:t>8</w:t>
      </w:r>
      <w:r w:rsidRPr="00FB45D5">
        <w:rPr>
          <w:rFonts w:ascii="Cambria" w:hAnsi="Cambria"/>
          <w:noProof/>
        </w:rPr>
        <w:t>: R143.</w:t>
      </w:r>
    </w:p>
    <w:p w:rsidR="003279ED" w:rsidRDefault="00FB45D5">
      <w:pPr>
        <w:rPr>
          <w:rFonts w:ascii="Cambria" w:hAnsi="Cambria"/>
          <w:noProof/>
        </w:rPr>
      </w:pPr>
      <w:r w:rsidRPr="00FB45D5">
        <w:rPr>
          <w:rFonts w:ascii="Cambria" w:hAnsi="Cambria"/>
          <w:noProof/>
        </w:rPr>
        <w:t xml:space="preserve">Jakobsen, MR, Tolstrup, M, Sogaard, OS, Jorgensen, LB, Gorry, PR, Laursen, A, Ostergaard, L (2010) Transmission of HIV-1 drug-resistant variants: prevalence and effect on treatment outcome. </w:t>
      </w:r>
      <w:r w:rsidRPr="00FB45D5">
        <w:rPr>
          <w:rFonts w:ascii="Cambria" w:hAnsi="Cambria"/>
          <w:i/>
          <w:noProof/>
        </w:rPr>
        <w:t>Clin Infect Dis</w:t>
      </w:r>
      <w:r w:rsidRPr="00FB45D5">
        <w:rPr>
          <w:rFonts w:ascii="Cambria" w:hAnsi="Cambria"/>
          <w:noProof/>
        </w:rPr>
        <w:t xml:space="preserve"> </w:t>
      </w:r>
      <w:r w:rsidRPr="00FB45D5">
        <w:rPr>
          <w:rFonts w:ascii="Cambria" w:hAnsi="Cambria"/>
          <w:b/>
          <w:noProof/>
        </w:rPr>
        <w:t>50</w:t>
      </w:r>
      <w:r w:rsidRPr="00FB45D5">
        <w:rPr>
          <w:rFonts w:ascii="Cambria" w:hAnsi="Cambria"/>
          <w:noProof/>
        </w:rPr>
        <w:t>: 566-573.</w:t>
      </w:r>
    </w:p>
    <w:p w:rsidR="003279ED" w:rsidRDefault="00FB45D5">
      <w:pPr>
        <w:rPr>
          <w:rFonts w:ascii="Cambria" w:hAnsi="Cambria"/>
          <w:noProof/>
        </w:rPr>
      </w:pPr>
      <w:r w:rsidRPr="00FB45D5">
        <w:rPr>
          <w:rFonts w:ascii="Cambria" w:hAnsi="Cambria"/>
          <w:noProof/>
        </w:rPr>
        <w:t xml:space="preserve">Ji, H, Liang, B, Li, Y, Van Domselaar, G, Graham, M, Tyler, S, Merks, H, Sandstrom, P, Brooks, J (2012) Low abundance drug resistance variants in transmitted HIV drug resistance surveillance specimens identified using tagged pooled pyrosequencing. </w:t>
      </w:r>
      <w:r w:rsidRPr="00FB45D5">
        <w:rPr>
          <w:rFonts w:ascii="Cambria" w:hAnsi="Cambria"/>
          <w:i/>
          <w:noProof/>
        </w:rPr>
        <w:t>J Virol Methods</w:t>
      </w:r>
      <w:r w:rsidRPr="00FB45D5">
        <w:rPr>
          <w:rFonts w:ascii="Cambria" w:hAnsi="Cambria"/>
          <w:noProof/>
        </w:rPr>
        <w:t xml:space="preserve"> </w:t>
      </w:r>
      <w:r w:rsidRPr="00FB45D5">
        <w:rPr>
          <w:rFonts w:ascii="Cambria" w:hAnsi="Cambria"/>
          <w:b/>
          <w:noProof/>
        </w:rPr>
        <w:t>187</w:t>
      </w:r>
      <w:r w:rsidRPr="00FB45D5">
        <w:rPr>
          <w:rFonts w:ascii="Cambria" w:hAnsi="Cambria"/>
          <w:noProof/>
        </w:rPr>
        <w:t>: 314-320.</w:t>
      </w:r>
    </w:p>
    <w:p w:rsidR="003279ED" w:rsidRDefault="00FB45D5">
      <w:pPr>
        <w:rPr>
          <w:rFonts w:ascii="Cambria" w:hAnsi="Cambria"/>
          <w:noProof/>
        </w:rPr>
      </w:pPr>
      <w:r w:rsidRPr="00FB45D5">
        <w:rPr>
          <w:rFonts w:ascii="Cambria" w:hAnsi="Cambria"/>
          <w:noProof/>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FB45D5">
        <w:rPr>
          <w:rFonts w:ascii="Cambria" w:hAnsi="Cambria"/>
          <w:i/>
          <w:noProof/>
        </w:rPr>
        <w:t>PLoS Med</w:t>
      </w:r>
      <w:r w:rsidRPr="00FB45D5">
        <w:rPr>
          <w:rFonts w:ascii="Cambria" w:hAnsi="Cambria"/>
          <w:noProof/>
        </w:rPr>
        <w:t xml:space="preserve"> </w:t>
      </w:r>
      <w:r w:rsidRPr="00FB45D5">
        <w:rPr>
          <w:rFonts w:ascii="Cambria" w:hAnsi="Cambria"/>
          <w:b/>
          <w:noProof/>
        </w:rPr>
        <w:t>5</w:t>
      </w:r>
      <w:r w:rsidRPr="00FB45D5">
        <w:rPr>
          <w:rFonts w:ascii="Cambria" w:hAnsi="Cambria"/>
          <w:noProof/>
        </w:rPr>
        <w:t>: e158.</w:t>
      </w:r>
    </w:p>
    <w:p w:rsidR="003279ED" w:rsidRDefault="00FB45D5">
      <w:pPr>
        <w:rPr>
          <w:rFonts w:ascii="Cambria" w:hAnsi="Cambria"/>
          <w:noProof/>
        </w:rPr>
      </w:pPr>
      <w:r w:rsidRPr="00FB45D5">
        <w:rPr>
          <w:rFonts w:ascii="Cambria" w:hAnsi="Cambria"/>
          <w:noProof/>
        </w:rPr>
        <w:t xml:space="preserve">Johnson, VA, Brun-Vézinet, Ft, Clotet, B, Gunthard, HF, Kuritzkes, DR, Pillay, D, Schapiro, JM, Richman, DD (2009) Update of the drug resistance mutations in HIV-1: December 2009. </w:t>
      </w:r>
      <w:r w:rsidRPr="00FB45D5">
        <w:rPr>
          <w:rFonts w:ascii="Cambria" w:hAnsi="Cambria"/>
          <w:i/>
          <w:noProof/>
        </w:rPr>
        <w:t>Top HIV Med</w:t>
      </w:r>
      <w:r w:rsidRPr="00FB45D5">
        <w:rPr>
          <w:rFonts w:ascii="Cambria" w:hAnsi="Cambria"/>
          <w:noProof/>
        </w:rPr>
        <w:t xml:space="preserve"> </w:t>
      </w:r>
      <w:r w:rsidRPr="00FB45D5">
        <w:rPr>
          <w:rFonts w:ascii="Cambria" w:hAnsi="Cambria"/>
          <w:b/>
          <w:noProof/>
        </w:rPr>
        <w:t>17</w:t>
      </w:r>
      <w:r w:rsidRPr="00FB45D5">
        <w:rPr>
          <w:rFonts w:ascii="Cambria" w:hAnsi="Cambria"/>
          <w:noProof/>
        </w:rPr>
        <w:t>: 138–145.</w:t>
      </w:r>
    </w:p>
    <w:p w:rsidR="003279ED" w:rsidRDefault="00FB45D5">
      <w:pPr>
        <w:rPr>
          <w:rFonts w:ascii="Cambria" w:hAnsi="Cambria"/>
          <w:noProof/>
        </w:rPr>
      </w:pPr>
      <w:r w:rsidRPr="00FB45D5">
        <w:rPr>
          <w:rFonts w:ascii="Cambria" w:hAnsi="Cambria"/>
          <w:noProof/>
        </w:rPr>
        <w:t xml:space="preserve">Johnson, VA, Calvez, V, Günthard, HF, Paredes, R, Pillay, D, Shafer, R, Wensing, AM, Richman, DD (2010) 2011 Update of the Drug Resistance Mutations in HIV-1. </w:t>
      </w:r>
      <w:r w:rsidRPr="00FB45D5">
        <w:rPr>
          <w:rFonts w:ascii="Cambria" w:hAnsi="Cambria"/>
          <w:i/>
          <w:noProof/>
        </w:rPr>
        <w:t>HIV Med</w:t>
      </w:r>
      <w:r w:rsidRPr="00FB45D5">
        <w:rPr>
          <w:rFonts w:ascii="Cambria" w:hAnsi="Cambria"/>
          <w:noProof/>
        </w:rPr>
        <w:t xml:space="preserve"> </w:t>
      </w:r>
      <w:r w:rsidRPr="00FB45D5">
        <w:rPr>
          <w:rFonts w:ascii="Cambria" w:hAnsi="Cambria"/>
          <w:b/>
          <w:noProof/>
        </w:rPr>
        <w:t>18</w:t>
      </w:r>
      <w:r w:rsidRPr="00FB45D5">
        <w:rPr>
          <w:rFonts w:ascii="Cambria" w:hAnsi="Cambria"/>
          <w:noProof/>
        </w:rPr>
        <w:t>: 156–163.</w:t>
      </w:r>
    </w:p>
    <w:p w:rsidR="003279ED" w:rsidRDefault="00FB45D5">
      <w:pPr>
        <w:rPr>
          <w:rFonts w:ascii="Cambria" w:hAnsi="Cambria"/>
          <w:noProof/>
        </w:rPr>
      </w:pPr>
      <w:r w:rsidRPr="00FB45D5">
        <w:rPr>
          <w:rFonts w:ascii="Cambria" w:hAnsi="Cambria"/>
          <w:noProof/>
        </w:rPr>
        <w:t xml:space="preserve">Kaplan, JE, Benson, C, Holmes, KH, Brooks, JT, Pau, A, Masur, H (2009) Guidelines for prevention and treatment of opportunistic infections in HIV-infected adults and adolescents: recommendations from CDC, the National Institutes of Health, and the HIV Medicine Association of the Infectious Diseases Society of America. </w:t>
      </w:r>
      <w:r w:rsidRPr="00FB45D5">
        <w:rPr>
          <w:rFonts w:ascii="Cambria" w:hAnsi="Cambria"/>
          <w:i/>
          <w:noProof/>
        </w:rPr>
        <w:t>MMWR Recomm Rep</w:t>
      </w:r>
      <w:r w:rsidRPr="00FB45D5">
        <w:rPr>
          <w:rFonts w:ascii="Cambria" w:hAnsi="Cambria"/>
          <w:noProof/>
        </w:rPr>
        <w:t xml:space="preserve"> </w:t>
      </w:r>
      <w:r w:rsidRPr="00FB45D5">
        <w:rPr>
          <w:rFonts w:ascii="Cambria" w:hAnsi="Cambria"/>
          <w:b/>
          <w:noProof/>
        </w:rPr>
        <w:t>58</w:t>
      </w:r>
      <w:r w:rsidRPr="00FB45D5">
        <w:rPr>
          <w:rFonts w:ascii="Cambria" w:hAnsi="Cambria"/>
          <w:noProof/>
        </w:rPr>
        <w:t>: 1-207; quiz CE201-204.</w:t>
      </w:r>
    </w:p>
    <w:p w:rsidR="003279ED" w:rsidRDefault="00FB45D5">
      <w:pPr>
        <w:rPr>
          <w:rFonts w:ascii="Cambria" w:hAnsi="Cambria"/>
          <w:noProof/>
        </w:rPr>
      </w:pPr>
      <w:r w:rsidRPr="00FB45D5">
        <w:rPr>
          <w:rFonts w:ascii="Cambria" w:hAnsi="Cambria"/>
          <w:noProof/>
        </w:rPr>
        <w:t xml:space="preserve">Katoh, K, Asimenos, G, Toh, H (2009) Multiple alignment of DNA sequences with MAFFT. </w:t>
      </w:r>
      <w:r w:rsidRPr="00FB45D5">
        <w:rPr>
          <w:rFonts w:ascii="Cambria" w:hAnsi="Cambria"/>
          <w:i/>
          <w:noProof/>
        </w:rPr>
        <w:t>Methods Mol Biol</w:t>
      </w:r>
      <w:r w:rsidRPr="00FB45D5">
        <w:rPr>
          <w:rFonts w:ascii="Cambria" w:hAnsi="Cambria"/>
          <w:noProof/>
        </w:rPr>
        <w:t xml:space="preserve"> </w:t>
      </w:r>
      <w:r w:rsidRPr="00FB45D5">
        <w:rPr>
          <w:rFonts w:ascii="Cambria" w:hAnsi="Cambria"/>
          <w:b/>
          <w:noProof/>
        </w:rPr>
        <w:t>537</w:t>
      </w:r>
      <w:r w:rsidRPr="00FB45D5">
        <w:rPr>
          <w:rFonts w:ascii="Cambria" w:hAnsi="Cambria"/>
          <w:noProof/>
        </w:rPr>
        <w:t>: 39-64.</w:t>
      </w:r>
    </w:p>
    <w:p w:rsidR="003279ED" w:rsidRDefault="00FB45D5">
      <w:pPr>
        <w:rPr>
          <w:rFonts w:ascii="Cambria" w:hAnsi="Cambria"/>
          <w:noProof/>
        </w:rPr>
      </w:pPr>
      <w:r w:rsidRPr="00FB45D5">
        <w:rPr>
          <w:rFonts w:ascii="Cambria" w:hAnsi="Cambria"/>
          <w:noProof/>
        </w:rPr>
        <w:t xml:space="preserve">Katoh, K, Misawa, K, Kuma, K, Miyata, T (2002) MAFFT: a novel method for rapid multiple sequence alignment based on fast Fourier transform. </w:t>
      </w:r>
      <w:r w:rsidRPr="00FB45D5">
        <w:rPr>
          <w:rFonts w:ascii="Cambria" w:hAnsi="Cambria"/>
          <w:i/>
          <w:noProof/>
        </w:rPr>
        <w:t>Nucleic Acids Res</w:t>
      </w:r>
      <w:r w:rsidRPr="00FB45D5">
        <w:rPr>
          <w:rFonts w:ascii="Cambria" w:hAnsi="Cambria"/>
          <w:noProof/>
        </w:rPr>
        <w:t xml:space="preserve"> </w:t>
      </w:r>
      <w:r w:rsidRPr="00FB45D5">
        <w:rPr>
          <w:rFonts w:ascii="Cambria" w:hAnsi="Cambria"/>
          <w:b/>
          <w:noProof/>
        </w:rPr>
        <w:t>30</w:t>
      </w:r>
      <w:r w:rsidRPr="00FB45D5">
        <w:rPr>
          <w:rFonts w:ascii="Cambria" w:hAnsi="Cambria"/>
          <w:noProof/>
        </w:rPr>
        <w:t>: 3059-3066.</w:t>
      </w:r>
    </w:p>
    <w:p w:rsidR="003279ED" w:rsidRDefault="00FB45D5">
      <w:pPr>
        <w:rPr>
          <w:rFonts w:ascii="Cambria" w:hAnsi="Cambria"/>
          <w:noProof/>
        </w:rPr>
      </w:pPr>
      <w:r w:rsidRPr="00FB45D5">
        <w:rPr>
          <w:rFonts w:ascii="Cambria" w:hAnsi="Cambria"/>
          <w:noProof/>
        </w:rPr>
        <w:t xml:space="preserve">Kunin, V, Engelbrektson, A, Ochman, H, Hugenholtz, P (2009) Wrinkles in the rare biosphere: pyrosequencing errors can lead to artificial inflation of diversity estimates. </w:t>
      </w:r>
      <w:r w:rsidRPr="00FB45D5">
        <w:rPr>
          <w:rFonts w:ascii="Cambria" w:hAnsi="Cambria"/>
          <w:i/>
          <w:noProof/>
        </w:rPr>
        <w:t>Environ Microbiol</w:t>
      </w:r>
      <w:r w:rsidRPr="00FB45D5">
        <w:rPr>
          <w:rFonts w:ascii="Cambria" w:hAnsi="Cambria"/>
          <w:noProof/>
        </w:rPr>
        <w:t xml:space="preserve"> </w:t>
      </w:r>
      <w:r w:rsidRPr="00FB45D5">
        <w:rPr>
          <w:rFonts w:ascii="Cambria" w:hAnsi="Cambria"/>
          <w:b/>
          <w:noProof/>
        </w:rPr>
        <w:t>12</w:t>
      </w:r>
      <w:r w:rsidRPr="00FB45D5">
        <w:rPr>
          <w:rFonts w:ascii="Cambria" w:hAnsi="Cambria"/>
          <w:noProof/>
        </w:rPr>
        <w:t>: 118-123.</w:t>
      </w:r>
    </w:p>
    <w:p w:rsidR="003279ED" w:rsidRDefault="00FB45D5">
      <w:pPr>
        <w:rPr>
          <w:rFonts w:ascii="Cambria" w:hAnsi="Cambria"/>
          <w:noProof/>
        </w:rPr>
      </w:pPr>
      <w:r w:rsidRPr="00FB45D5">
        <w:rPr>
          <w:rFonts w:ascii="Cambria" w:hAnsi="Cambria"/>
          <w:noProof/>
        </w:rPr>
        <w:t xml:space="preserve">Larkin, MA, Blackshields, G, Brown, NP, Chenna, R, McGettigan, PA, McWilliam, H, Valentin, F, Wallace, IM, Wilm, A, Lopez, R, Thompson, JD, Gibson, TJ, Higgins, DG (2007) Clustal W and Clustal X version 2.0. </w:t>
      </w:r>
      <w:r w:rsidRPr="00FB45D5">
        <w:rPr>
          <w:rFonts w:ascii="Cambria" w:hAnsi="Cambria"/>
          <w:i/>
          <w:noProof/>
        </w:rPr>
        <w:t>Bioinformatics</w:t>
      </w:r>
      <w:r w:rsidRPr="00FB45D5">
        <w:rPr>
          <w:rFonts w:ascii="Cambria" w:hAnsi="Cambria"/>
          <w:noProof/>
        </w:rPr>
        <w:t xml:space="preserve"> </w:t>
      </w:r>
      <w:r w:rsidRPr="00FB45D5">
        <w:rPr>
          <w:rFonts w:ascii="Cambria" w:hAnsi="Cambria"/>
          <w:b/>
          <w:noProof/>
        </w:rPr>
        <w:t>23</w:t>
      </w:r>
      <w:r w:rsidRPr="00FB45D5">
        <w:rPr>
          <w:rFonts w:ascii="Cambria" w:hAnsi="Cambria"/>
          <w:noProof/>
        </w:rPr>
        <w:t>: 2947-2948.</w:t>
      </w:r>
    </w:p>
    <w:p w:rsidR="003279ED" w:rsidRDefault="00FB45D5">
      <w:pPr>
        <w:rPr>
          <w:rFonts w:ascii="Cambria" w:hAnsi="Cambria"/>
          <w:noProof/>
        </w:rPr>
      </w:pPr>
      <w:r w:rsidRPr="00FB45D5">
        <w:rPr>
          <w:rFonts w:ascii="Cambria" w:hAnsi="Cambria"/>
          <w:noProof/>
        </w:rPr>
        <w:t xml:space="preserve">Lassmann, T, Sonnhammer, EL (2005) Kalign--an accurate and fast multiple sequence alignment algorithm. </w:t>
      </w:r>
      <w:r w:rsidRPr="00FB45D5">
        <w:rPr>
          <w:rFonts w:ascii="Cambria" w:hAnsi="Cambria"/>
          <w:i/>
          <w:noProof/>
        </w:rPr>
        <w:t>BMC Bioinformatics</w:t>
      </w:r>
      <w:r w:rsidRPr="00FB45D5">
        <w:rPr>
          <w:rFonts w:ascii="Cambria" w:hAnsi="Cambria"/>
          <w:noProof/>
        </w:rPr>
        <w:t xml:space="preserve"> </w:t>
      </w:r>
      <w:r w:rsidRPr="00FB45D5">
        <w:rPr>
          <w:rFonts w:ascii="Cambria" w:hAnsi="Cambria"/>
          <w:b/>
          <w:noProof/>
        </w:rPr>
        <w:t>6</w:t>
      </w:r>
      <w:r w:rsidRPr="00FB45D5">
        <w:rPr>
          <w:rFonts w:ascii="Cambria" w:hAnsi="Cambria"/>
          <w:noProof/>
        </w:rPr>
        <w:t>: 298.</w:t>
      </w:r>
    </w:p>
    <w:p w:rsidR="003279ED" w:rsidRDefault="00FB45D5">
      <w:pPr>
        <w:rPr>
          <w:rFonts w:ascii="Cambria" w:hAnsi="Cambria"/>
          <w:noProof/>
        </w:rPr>
      </w:pPr>
      <w:r w:rsidRPr="00FB45D5">
        <w:rPr>
          <w:rFonts w:ascii="Cambria" w:hAnsi="Cambria"/>
          <w:noProof/>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FB45D5">
        <w:rPr>
          <w:rFonts w:ascii="Cambria" w:hAnsi="Cambria"/>
          <w:i/>
          <w:noProof/>
        </w:rPr>
        <w:t>PLoS One</w:t>
      </w:r>
      <w:r w:rsidRPr="00FB45D5">
        <w:rPr>
          <w:rFonts w:ascii="Cambria" w:hAnsi="Cambria"/>
          <w:noProof/>
        </w:rPr>
        <w:t xml:space="preserve"> </w:t>
      </w:r>
      <w:r w:rsidRPr="00FB45D5">
        <w:rPr>
          <w:rFonts w:ascii="Cambria" w:hAnsi="Cambria"/>
          <w:b/>
          <w:noProof/>
        </w:rPr>
        <w:t>5</w:t>
      </w:r>
      <w:r w:rsidRPr="00FB45D5">
        <w:rPr>
          <w:rFonts w:ascii="Cambria" w:hAnsi="Cambria"/>
          <w:noProof/>
        </w:rPr>
        <w:t>: e10952.</w:t>
      </w:r>
    </w:p>
    <w:p w:rsidR="003279ED" w:rsidRDefault="00FB45D5">
      <w:pPr>
        <w:rPr>
          <w:rFonts w:ascii="Cambria" w:hAnsi="Cambria"/>
          <w:noProof/>
        </w:rPr>
      </w:pPr>
      <w:r w:rsidRPr="00FB45D5">
        <w:rPr>
          <w:rFonts w:ascii="Cambria" w:hAnsi="Cambria"/>
          <w:noProof/>
        </w:rPr>
        <w:t xml:space="preserve">Lee, W-P, Stromberg, M, Ward, A, Stewart, C, Garrison, E, Marth, GT (2013) MOSAIK: A hash-based algorithm for accurate next-generation sequencing read mapping. </w:t>
      </w:r>
      <w:r w:rsidRPr="00FB45D5">
        <w:rPr>
          <w:rFonts w:ascii="Cambria" w:hAnsi="Cambria"/>
          <w:i/>
          <w:noProof/>
        </w:rPr>
        <w:t>arXiv preprint arXiv:13091149</w:t>
      </w:r>
      <w:r w:rsidRPr="00FB45D5">
        <w:rPr>
          <w:rFonts w:ascii="Cambria" w:hAnsi="Cambria"/>
          <w:noProof/>
        </w:rPr>
        <w:t>.</w:t>
      </w:r>
    </w:p>
    <w:p w:rsidR="003279ED" w:rsidRDefault="00FB45D5">
      <w:pPr>
        <w:rPr>
          <w:rFonts w:ascii="Cambria" w:hAnsi="Cambria"/>
          <w:noProof/>
        </w:rPr>
      </w:pPr>
      <w:r w:rsidRPr="00FB45D5">
        <w:rPr>
          <w:rFonts w:ascii="Cambria" w:hAnsi="Cambria"/>
          <w:noProof/>
        </w:rPr>
        <w:t xml:space="preserve">Li, JZ, Paredes, R, Ribaudo, HJ, Svarovskaia, ES, Metzner, KJ, Kozal, MJ, Hullsiek, KH, Balduin, M, Jakobsen, MR, Geretti, AM, Thiebaut, R, Ostergaard, L, Masquelier, B, Johnson, JA, Miller, MD, Kuritzkes, DR (2011) Low-frequency HIV-1 drug resistance mutations and risk of NNRTI-based antiretroviral treatment failure: a systematic review and pooled analysis. </w:t>
      </w:r>
      <w:r w:rsidRPr="00FB45D5">
        <w:rPr>
          <w:rFonts w:ascii="Cambria" w:hAnsi="Cambria"/>
          <w:i/>
          <w:noProof/>
        </w:rPr>
        <w:t>JAMA</w:t>
      </w:r>
      <w:r w:rsidRPr="00FB45D5">
        <w:rPr>
          <w:rFonts w:ascii="Cambria" w:hAnsi="Cambria"/>
          <w:noProof/>
        </w:rPr>
        <w:t xml:space="preserve"> </w:t>
      </w:r>
      <w:r w:rsidRPr="00FB45D5">
        <w:rPr>
          <w:rFonts w:ascii="Cambria" w:hAnsi="Cambria"/>
          <w:b/>
          <w:noProof/>
        </w:rPr>
        <w:t>305</w:t>
      </w:r>
      <w:r w:rsidRPr="00FB45D5">
        <w:rPr>
          <w:rFonts w:ascii="Cambria" w:hAnsi="Cambria"/>
          <w:noProof/>
        </w:rPr>
        <w:t>: 1327-1335.</w:t>
      </w:r>
    </w:p>
    <w:p w:rsidR="003279ED" w:rsidRDefault="00FB45D5">
      <w:pPr>
        <w:rPr>
          <w:rFonts w:ascii="Cambria" w:hAnsi="Cambria"/>
          <w:noProof/>
        </w:rPr>
      </w:pPr>
      <w:r w:rsidRPr="00FB45D5">
        <w:rPr>
          <w:rFonts w:ascii="Cambria" w:hAnsi="Cambria"/>
          <w:noProof/>
        </w:rPr>
        <w:t xml:space="preserve">Li, TS, Tubiana, R, Katlama, C, Calvez, V, Ait Mohand, H, Autran, B (1998) Long-lasting recovery in CD4 T-cell function and viral-load reduction after highly active antiretroviral therapy in advanced HIV-1 disease. </w:t>
      </w:r>
      <w:r w:rsidRPr="00FB45D5">
        <w:rPr>
          <w:rFonts w:ascii="Cambria" w:hAnsi="Cambria"/>
          <w:i/>
          <w:noProof/>
        </w:rPr>
        <w:t>Lancet</w:t>
      </w:r>
      <w:r w:rsidRPr="00FB45D5">
        <w:rPr>
          <w:rFonts w:ascii="Cambria" w:hAnsi="Cambria"/>
          <w:noProof/>
        </w:rPr>
        <w:t xml:space="preserve"> </w:t>
      </w:r>
      <w:r w:rsidRPr="00FB45D5">
        <w:rPr>
          <w:rFonts w:ascii="Cambria" w:hAnsi="Cambria"/>
          <w:b/>
          <w:noProof/>
        </w:rPr>
        <w:t>351</w:t>
      </w:r>
      <w:r w:rsidRPr="00FB45D5">
        <w:rPr>
          <w:rFonts w:ascii="Cambria" w:hAnsi="Cambria"/>
          <w:noProof/>
        </w:rPr>
        <w:t>: 1682-1686.</w:t>
      </w:r>
    </w:p>
    <w:p w:rsidR="003279ED" w:rsidRDefault="00FB45D5">
      <w:pPr>
        <w:rPr>
          <w:rFonts w:ascii="Cambria" w:hAnsi="Cambria"/>
          <w:noProof/>
        </w:rPr>
      </w:pPr>
      <w:r w:rsidRPr="00FB45D5">
        <w:rPr>
          <w:rFonts w:ascii="Cambria" w:hAnsi="Cambria"/>
          <w:noProof/>
        </w:rPr>
        <w:t xml:space="preserve">Little, SJ, Holte, S, Routy, JP, Daar, ES, Markowitz, M, Collier, AC, Koup, RA, Mellors, JW, Connick, E, Conway, B, Kilby, M, Wang, L, Whitcomb, JM, Hellmann, NS, Richman, DD (2002) Antiretroviral-drug resistance among patients recently infected with HIV. </w:t>
      </w:r>
      <w:r w:rsidRPr="00FB45D5">
        <w:rPr>
          <w:rFonts w:ascii="Cambria" w:hAnsi="Cambria"/>
          <w:i/>
          <w:noProof/>
        </w:rPr>
        <w:t>N Engl J Med</w:t>
      </w:r>
      <w:r w:rsidRPr="00FB45D5">
        <w:rPr>
          <w:rFonts w:ascii="Cambria" w:hAnsi="Cambria"/>
          <w:noProof/>
        </w:rPr>
        <w:t xml:space="preserve"> </w:t>
      </w:r>
      <w:r w:rsidRPr="00FB45D5">
        <w:rPr>
          <w:rFonts w:ascii="Cambria" w:hAnsi="Cambria"/>
          <w:b/>
          <w:noProof/>
        </w:rPr>
        <w:t>347</w:t>
      </w:r>
      <w:r w:rsidRPr="00FB45D5">
        <w:rPr>
          <w:rFonts w:ascii="Cambria" w:hAnsi="Cambria"/>
          <w:noProof/>
        </w:rPr>
        <w:t>: 385-394.</w:t>
      </w:r>
    </w:p>
    <w:p w:rsidR="003279ED" w:rsidRDefault="00FB45D5">
      <w:pPr>
        <w:rPr>
          <w:rFonts w:ascii="Cambria" w:hAnsi="Cambria"/>
          <w:noProof/>
        </w:rPr>
      </w:pPr>
      <w:r w:rsidRPr="00FB45D5">
        <w:rPr>
          <w:rFonts w:ascii="Cambria" w:hAnsi="Cambria"/>
          <w:noProof/>
        </w:rPr>
        <w:t xml:space="preserve">Liu, TF, Shafer, RW (2006) Web resources for HIV type 1 genotypic-resistance test interpretation. </w:t>
      </w:r>
      <w:r w:rsidRPr="00FB45D5">
        <w:rPr>
          <w:rFonts w:ascii="Cambria" w:hAnsi="Cambria"/>
          <w:i/>
          <w:noProof/>
        </w:rPr>
        <w:t>Clin Infect Dis</w:t>
      </w:r>
      <w:r w:rsidRPr="00FB45D5">
        <w:rPr>
          <w:rFonts w:ascii="Cambria" w:hAnsi="Cambria"/>
          <w:noProof/>
        </w:rPr>
        <w:t xml:space="preserve"> </w:t>
      </w:r>
      <w:r w:rsidRPr="00FB45D5">
        <w:rPr>
          <w:rFonts w:ascii="Cambria" w:hAnsi="Cambria"/>
          <w:b/>
          <w:noProof/>
        </w:rPr>
        <w:t>42</w:t>
      </w:r>
      <w:r w:rsidRPr="00FB45D5">
        <w:rPr>
          <w:rFonts w:ascii="Cambria" w:hAnsi="Cambria"/>
          <w:noProof/>
        </w:rPr>
        <w:t>: 1608-1618.</w:t>
      </w:r>
    </w:p>
    <w:p w:rsidR="003279ED" w:rsidRDefault="00FB45D5">
      <w:pPr>
        <w:rPr>
          <w:rFonts w:ascii="Cambria" w:hAnsi="Cambria"/>
          <w:noProof/>
        </w:rPr>
      </w:pPr>
      <w:r w:rsidRPr="00FB45D5">
        <w:rPr>
          <w:rFonts w:ascii="Cambria" w:hAnsi="Cambria"/>
          <w:noProof/>
        </w:rPr>
        <w:t xml:space="preserve">Low-Beer, S, Yip, B, O'Shaughnessy, MV, Hogg, RS, Montaner, JS (2000) Adherence to triple therapy and viral load response. </w:t>
      </w:r>
      <w:r w:rsidRPr="00FB45D5">
        <w:rPr>
          <w:rFonts w:ascii="Cambria" w:hAnsi="Cambria"/>
          <w:i/>
          <w:noProof/>
        </w:rPr>
        <w:t>J Acquir Immune Defic Syndr</w:t>
      </w:r>
      <w:r w:rsidRPr="00FB45D5">
        <w:rPr>
          <w:rFonts w:ascii="Cambria" w:hAnsi="Cambria"/>
          <w:noProof/>
        </w:rPr>
        <w:t xml:space="preserve"> </w:t>
      </w:r>
      <w:r w:rsidRPr="00FB45D5">
        <w:rPr>
          <w:rFonts w:ascii="Cambria" w:hAnsi="Cambria"/>
          <w:b/>
          <w:noProof/>
        </w:rPr>
        <w:t>23</w:t>
      </w:r>
      <w:r w:rsidRPr="00FB45D5">
        <w:rPr>
          <w:rFonts w:ascii="Cambria" w:hAnsi="Cambria"/>
          <w:noProof/>
        </w:rPr>
        <w:t>: 360-361.</w:t>
      </w:r>
    </w:p>
    <w:p w:rsidR="003279ED" w:rsidRDefault="00FB45D5">
      <w:pPr>
        <w:rPr>
          <w:rFonts w:ascii="Cambria" w:hAnsi="Cambria"/>
          <w:noProof/>
        </w:rPr>
      </w:pPr>
      <w:r w:rsidRPr="00FB45D5">
        <w:rPr>
          <w:rFonts w:ascii="Cambria" w:hAnsi="Cambria"/>
          <w:noProof/>
        </w:rPr>
        <w:t xml:space="preserve">Mansky, LM (1996a) Forward mutation rate of human immunodeficiency virus type 1 in a T lymphoid cell line. </w:t>
      </w:r>
      <w:r w:rsidRPr="00FB45D5">
        <w:rPr>
          <w:rFonts w:ascii="Cambria" w:hAnsi="Cambria"/>
          <w:i/>
          <w:noProof/>
        </w:rPr>
        <w:t>AIDS Res Hum Retroviruses</w:t>
      </w:r>
      <w:r w:rsidRPr="00FB45D5">
        <w:rPr>
          <w:rFonts w:ascii="Cambria" w:hAnsi="Cambria"/>
          <w:noProof/>
        </w:rPr>
        <w:t xml:space="preserve"> </w:t>
      </w:r>
      <w:r w:rsidRPr="00FB45D5">
        <w:rPr>
          <w:rFonts w:ascii="Cambria" w:hAnsi="Cambria"/>
          <w:b/>
          <w:noProof/>
        </w:rPr>
        <w:t>12</w:t>
      </w:r>
      <w:r w:rsidRPr="00FB45D5">
        <w:rPr>
          <w:rFonts w:ascii="Cambria" w:hAnsi="Cambria"/>
          <w:noProof/>
        </w:rPr>
        <w:t>: 307-314.</w:t>
      </w:r>
    </w:p>
    <w:p w:rsidR="003279ED" w:rsidRDefault="00FB45D5">
      <w:pPr>
        <w:rPr>
          <w:rFonts w:ascii="Cambria" w:hAnsi="Cambria"/>
          <w:noProof/>
        </w:rPr>
      </w:pPr>
      <w:r w:rsidRPr="00FB45D5">
        <w:rPr>
          <w:rFonts w:ascii="Cambria" w:hAnsi="Cambria"/>
          <w:noProof/>
        </w:rPr>
        <w:t xml:space="preserve">Mansky, LM (1996b) The mutation rate of human immunodeficiency virus type 1 is influenced by the vpr gene. </w:t>
      </w:r>
      <w:r w:rsidRPr="00FB45D5">
        <w:rPr>
          <w:rFonts w:ascii="Cambria" w:hAnsi="Cambria"/>
          <w:i/>
          <w:noProof/>
        </w:rPr>
        <w:t>Virology</w:t>
      </w:r>
      <w:r w:rsidRPr="00FB45D5">
        <w:rPr>
          <w:rFonts w:ascii="Cambria" w:hAnsi="Cambria"/>
          <w:noProof/>
        </w:rPr>
        <w:t xml:space="preserve"> </w:t>
      </w:r>
      <w:r w:rsidRPr="00FB45D5">
        <w:rPr>
          <w:rFonts w:ascii="Cambria" w:hAnsi="Cambria"/>
          <w:b/>
          <w:noProof/>
        </w:rPr>
        <w:t>222</w:t>
      </w:r>
      <w:r w:rsidRPr="00FB45D5">
        <w:rPr>
          <w:rFonts w:ascii="Cambria" w:hAnsi="Cambria"/>
          <w:noProof/>
        </w:rPr>
        <w:t>: 391-400.</w:t>
      </w:r>
    </w:p>
    <w:p w:rsidR="003279ED" w:rsidRDefault="00FB45D5">
      <w:pPr>
        <w:rPr>
          <w:rFonts w:ascii="Cambria" w:hAnsi="Cambria"/>
          <w:noProof/>
        </w:rPr>
      </w:pPr>
      <w:r w:rsidRPr="00FB45D5">
        <w:rPr>
          <w:rFonts w:ascii="Cambria" w:hAnsi="Cambria"/>
          <w:noProof/>
        </w:rPr>
        <w:t xml:space="preserve">Mansky, LM (1998) Retrovirus mutation rates and their role in genetic variation. </w:t>
      </w:r>
      <w:r w:rsidRPr="00FB45D5">
        <w:rPr>
          <w:rFonts w:ascii="Cambria" w:hAnsi="Cambria"/>
          <w:i/>
          <w:noProof/>
        </w:rPr>
        <w:t>J Gen Virol</w:t>
      </w:r>
      <w:r w:rsidRPr="00FB45D5">
        <w:rPr>
          <w:rFonts w:ascii="Cambria" w:hAnsi="Cambria"/>
          <w:noProof/>
        </w:rPr>
        <w:t xml:space="preserve"> </w:t>
      </w:r>
      <w:r w:rsidRPr="00FB45D5">
        <w:rPr>
          <w:rFonts w:ascii="Cambria" w:hAnsi="Cambria"/>
          <w:b/>
          <w:noProof/>
        </w:rPr>
        <w:t>79 ( Pt 6)</w:t>
      </w:r>
      <w:r w:rsidRPr="00FB45D5">
        <w:rPr>
          <w:rFonts w:ascii="Cambria" w:hAnsi="Cambria"/>
          <w:noProof/>
        </w:rPr>
        <w:t>: 1337-1345.</w:t>
      </w:r>
    </w:p>
    <w:p w:rsidR="003279ED" w:rsidRDefault="00FB45D5">
      <w:pPr>
        <w:rPr>
          <w:rFonts w:ascii="Cambria" w:hAnsi="Cambria"/>
          <w:noProof/>
        </w:rPr>
      </w:pPr>
      <w:r w:rsidRPr="00FB45D5">
        <w:rPr>
          <w:rFonts w:ascii="Cambria" w:hAnsi="Cambria"/>
          <w:noProof/>
        </w:rPr>
        <w:t xml:space="preserve">Mansky, LM, Temin, HM (1995) Lower in vivo mutation rate of human immunodeficiency virus type 1 than that predicted from the fidelity of purified reverse transcriptase. </w:t>
      </w:r>
      <w:r w:rsidRPr="00FB45D5">
        <w:rPr>
          <w:rFonts w:ascii="Cambria" w:hAnsi="Cambria"/>
          <w:i/>
          <w:noProof/>
        </w:rPr>
        <w:t>Journal of Virology</w:t>
      </w:r>
      <w:r w:rsidRPr="00FB45D5">
        <w:rPr>
          <w:rFonts w:ascii="Cambria" w:hAnsi="Cambria"/>
          <w:noProof/>
        </w:rPr>
        <w:t xml:space="preserve"> </w:t>
      </w:r>
      <w:r w:rsidRPr="00FB45D5">
        <w:rPr>
          <w:rFonts w:ascii="Cambria" w:hAnsi="Cambria"/>
          <w:b/>
          <w:noProof/>
        </w:rPr>
        <w:t>69</w:t>
      </w:r>
      <w:r w:rsidRPr="00FB45D5">
        <w:rPr>
          <w:rFonts w:ascii="Cambria" w:hAnsi="Cambria"/>
          <w:noProof/>
        </w:rPr>
        <w:t>: 5087-5094.</w:t>
      </w:r>
    </w:p>
    <w:p w:rsidR="003279ED" w:rsidRDefault="00FB45D5">
      <w:pPr>
        <w:rPr>
          <w:rFonts w:ascii="Cambria" w:hAnsi="Cambria"/>
          <w:noProof/>
        </w:rPr>
      </w:pPr>
      <w:r w:rsidRPr="00FB45D5">
        <w:rPr>
          <w:rFonts w:ascii="Cambria" w:hAnsi="Cambria"/>
          <w:noProof/>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 Genome sequencing in microfabricated high-density picolitre reactors. </w:t>
      </w:r>
      <w:r w:rsidRPr="00FB45D5">
        <w:rPr>
          <w:rFonts w:ascii="Cambria" w:hAnsi="Cambria"/>
          <w:i/>
          <w:noProof/>
        </w:rPr>
        <w:t>Nature</w:t>
      </w:r>
      <w:r w:rsidRPr="00FB45D5">
        <w:rPr>
          <w:rFonts w:ascii="Cambria" w:hAnsi="Cambria"/>
          <w:noProof/>
        </w:rPr>
        <w:t xml:space="preserve"> </w:t>
      </w:r>
      <w:r w:rsidRPr="00FB45D5">
        <w:rPr>
          <w:rFonts w:ascii="Cambria" w:hAnsi="Cambria"/>
          <w:b/>
          <w:noProof/>
        </w:rPr>
        <w:t>437</w:t>
      </w:r>
      <w:r w:rsidRPr="00FB45D5">
        <w:rPr>
          <w:rFonts w:ascii="Cambria" w:hAnsi="Cambria"/>
          <w:noProof/>
        </w:rPr>
        <w:t>: 376-380.</w:t>
      </w:r>
    </w:p>
    <w:p w:rsidR="003279ED" w:rsidRDefault="00FB45D5">
      <w:pPr>
        <w:rPr>
          <w:rFonts w:ascii="Cambria" w:hAnsi="Cambria"/>
          <w:noProof/>
        </w:rPr>
      </w:pPr>
      <w:r w:rsidRPr="00FB45D5">
        <w:rPr>
          <w:rFonts w:ascii="Cambria" w:hAnsi="Cambria"/>
          <w:noProof/>
        </w:rPr>
        <w:t xml:space="preserve">Masur, H, Kaplan, JE (2009) New guidelines for the management of HIV-related opportunistic infections. </w:t>
      </w:r>
      <w:r w:rsidRPr="00FB45D5">
        <w:rPr>
          <w:rFonts w:ascii="Cambria" w:hAnsi="Cambria"/>
          <w:i/>
          <w:noProof/>
        </w:rPr>
        <w:t>JAMA</w:t>
      </w:r>
      <w:r w:rsidRPr="00FB45D5">
        <w:rPr>
          <w:rFonts w:ascii="Cambria" w:hAnsi="Cambria"/>
          <w:noProof/>
        </w:rPr>
        <w:t xml:space="preserve"> </w:t>
      </w:r>
      <w:r w:rsidRPr="00FB45D5">
        <w:rPr>
          <w:rFonts w:ascii="Cambria" w:hAnsi="Cambria"/>
          <w:b/>
          <w:noProof/>
        </w:rPr>
        <w:t>301</w:t>
      </w:r>
      <w:r w:rsidRPr="00FB45D5">
        <w:rPr>
          <w:rFonts w:ascii="Cambria" w:hAnsi="Cambria"/>
          <w:noProof/>
        </w:rPr>
        <w:t>: 2378-2380.</w:t>
      </w:r>
    </w:p>
    <w:p w:rsidR="003279ED" w:rsidRDefault="00FB45D5">
      <w:pPr>
        <w:rPr>
          <w:rFonts w:ascii="Cambria" w:hAnsi="Cambria"/>
          <w:noProof/>
        </w:rPr>
      </w:pPr>
      <w:r w:rsidRPr="00FB45D5">
        <w:rPr>
          <w:rFonts w:ascii="Cambria" w:hAnsi="Cambria"/>
          <w:noProof/>
        </w:rPr>
        <w:t xml:space="preserve">Mills, EJ, Bakanda, C, Birungi, J, Chan, K, Ford, N, Cooper, CL, Nachega, JB, Dybul, M, Hogg, RS (2011) Life expectancy of persons receiving combination antiretroviral therapy in low-income countries: a cohort analysis from Uganda. </w:t>
      </w:r>
      <w:r w:rsidRPr="00FB45D5">
        <w:rPr>
          <w:rFonts w:ascii="Cambria" w:hAnsi="Cambria"/>
          <w:i/>
          <w:noProof/>
        </w:rPr>
        <w:t>Ann Intern Med</w:t>
      </w:r>
      <w:r w:rsidRPr="00FB45D5">
        <w:rPr>
          <w:rFonts w:ascii="Cambria" w:hAnsi="Cambria"/>
          <w:noProof/>
        </w:rPr>
        <w:t xml:space="preserve"> </w:t>
      </w:r>
      <w:r w:rsidRPr="00FB45D5">
        <w:rPr>
          <w:rFonts w:ascii="Cambria" w:hAnsi="Cambria"/>
          <w:b/>
          <w:noProof/>
        </w:rPr>
        <w:t>155</w:t>
      </w:r>
      <w:r w:rsidRPr="00FB45D5">
        <w:rPr>
          <w:rFonts w:ascii="Cambria" w:hAnsi="Cambria"/>
          <w:noProof/>
        </w:rPr>
        <w:t>: 209-216.</w:t>
      </w:r>
    </w:p>
    <w:p w:rsidR="003279ED" w:rsidRDefault="00FB45D5">
      <w:pPr>
        <w:rPr>
          <w:rFonts w:ascii="Cambria" w:hAnsi="Cambria"/>
          <w:noProof/>
        </w:rPr>
      </w:pPr>
      <w:r w:rsidRPr="00FB45D5">
        <w:rPr>
          <w:rFonts w:ascii="Cambria" w:hAnsi="Cambria"/>
          <w:noProof/>
        </w:rPr>
        <w:t xml:space="preserve">Mocroft, A, Phillips, AN, Ledergerber, B, Smith, C, Bogner, JR, Lacombe, K, Wiercinska-Drapalo, A, Reiss, P, Kirk, O, Lundgren, JD (2010) Estimated average annual rate of change of CD4(+) T-cell counts in patients on combination antiretroviral therapy. </w:t>
      </w:r>
      <w:r w:rsidRPr="00FB45D5">
        <w:rPr>
          <w:rFonts w:ascii="Cambria" w:hAnsi="Cambria"/>
          <w:i/>
          <w:noProof/>
        </w:rPr>
        <w:t>Antivir Ther</w:t>
      </w:r>
      <w:r w:rsidRPr="00FB45D5">
        <w:rPr>
          <w:rFonts w:ascii="Cambria" w:hAnsi="Cambria"/>
          <w:noProof/>
        </w:rPr>
        <w:t xml:space="preserve"> </w:t>
      </w:r>
      <w:r w:rsidRPr="00FB45D5">
        <w:rPr>
          <w:rFonts w:ascii="Cambria" w:hAnsi="Cambria"/>
          <w:b/>
          <w:noProof/>
        </w:rPr>
        <w:t>15</w:t>
      </w:r>
      <w:r w:rsidRPr="00FB45D5">
        <w:rPr>
          <w:rFonts w:ascii="Cambria" w:hAnsi="Cambria"/>
          <w:noProof/>
        </w:rPr>
        <w:t>: 563-570.</w:t>
      </w:r>
    </w:p>
    <w:p w:rsidR="003279ED" w:rsidRDefault="00FB45D5">
      <w:pPr>
        <w:rPr>
          <w:rFonts w:ascii="Cambria" w:hAnsi="Cambria"/>
          <w:noProof/>
        </w:rPr>
      </w:pPr>
      <w:r w:rsidRPr="00FB45D5">
        <w:rPr>
          <w:rFonts w:ascii="Cambria" w:hAnsi="Cambria"/>
          <w:noProof/>
        </w:rPr>
        <w:t xml:space="preserve">Moore, MJ, Dhingra, A, Soltis, PS, Shaw, R, Farmerie, WG, Folta, KM, Soltis, DE (2006) Rapid and accurate pyrosequencing of angiosperm plastid genomes. </w:t>
      </w:r>
      <w:r w:rsidRPr="00FB45D5">
        <w:rPr>
          <w:rFonts w:ascii="Cambria" w:hAnsi="Cambria"/>
          <w:i/>
          <w:noProof/>
        </w:rPr>
        <w:t>BMC Plant Biol</w:t>
      </w:r>
      <w:r w:rsidRPr="00FB45D5">
        <w:rPr>
          <w:rFonts w:ascii="Cambria" w:hAnsi="Cambria"/>
          <w:noProof/>
        </w:rPr>
        <w:t xml:space="preserve"> </w:t>
      </w:r>
      <w:r w:rsidRPr="00FB45D5">
        <w:rPr>
          <w:rFonts w:ascii="Cambria" w:hAnsi="Cambria"/>
          <w:b/>
          <w:noProof/>
        </w:rPr>
        <w:t>6</w:t>
      </w:r>
      <w:r w:rsidRPr="00FB45D5">
        <w:rPr>
          <w:rFonts w:ascii="Cambria" w:hAnsi="Cambria"/>
          <w:noProof/>
        </w:rPr>
        <w:t>: 17.</w:t>
      </w:r>
    </w:p>
    <w:p w:rsidR="003279ED" w:rsidRDefault="00FB45D5">
      <w:pPr>
        <w:rPr>
          <w:rFonts w:ascii="Cambria" w:hAnsi="Cambria"/>
          <w:noProof/>
        </w:rPr>
      </w:pPr>
      <w:r w:rsidRPr="00FB45D5">
        <w:rPr>
          <w:rFonts w:ascii="Cambria" w:hAnsi="Cambria"/>
          <w:noProof/>
        </w:rPr>
        <w:t xml:space="preserve">Nattrass, N (2006) South Africa's "rollout" of highly active antiretroviral therapy: a critical assessment. </w:t>
      </w:r>
      <w:r w:rsidRPr="00FB45D5">
        <w:rPr>
          <w:rFonts w:ascii="Cambria" w:hAnsi="Cambria"/>
          <w:i/>
          <w:noProof/>
        </w:rPr>
        <w:t>J Acquir Immune Defic Syndr</w:t>
      </w:r>
      <w:r w:rsidRPr="00FB45D5">
        <w:rPr>
          <w:rFonts w:ascii="Cambria" w:hAnsi="Cambria"/>
          <w:noProof/>
        </w:rPr>
        <w:t xml:space="preserve"> </w:t>
      </w:r>
      <w:r w:rsidRPr="00FB45D5">
        <w:rPr>
          <w:rFonts w:ascii="Cambria" w:hAnsi="Cambria"/>
          <w:b/>
          <w:noProof/>
        </w:rPr>
        <w:t>43</w:t>
      </w:r>
      <w:r w:rsidRPr="00FB45D5">
        <w:rPr>
          <w:rFonts w:ascii="Cambria" w:hAnsi="Cambria"/>
          <w:noProof/>
        </w:rPr>
        <w:t>: 618-623.</w:t>
      </w:r>
    </w:p>
    <w:p w:rsidR="003279ED" w:rsidRDefault="00FB45D5">
      <w:pPr>
        <w:rPr>
          <w:rFonts w:ascii="Cambria" w:hAnsi="Cambria"/>
          <w:noProof/>
        </w:rPr>
      </w:pPr>
      <w:r w:rsidRPr="00FB45D5">
        <w:rPr>
          <w:rFonts w:ascii="Cambria" w:hAnsi="Cambria"/>
          <w:noProof/>
        </w:rPr>
        <w:t xml:space="preserve">Notredame, C, Higgins, DG, Heringa, J (2000) T-Coffee: A novel method for fast and accurate multiple sequence alignment. </w:t>
      </w:r>
      <w:r w:rsidRPr="00FB45D5">
        <w:rPr>
          <w:rFonts w:ascii="Cambria" w:hAnsi="Cambria"/>
          <w:i/>
          <w:noProof/>
        </w:rPr>
        <w:t>J Mol Biol</w:t>
      </w:r>
      <w:r w:rsidRPr="00FB45D5">
        <w:rPr>
          <w:rFonts w:ascii="Cambria" w:hAnsi="Cambria"/>
          <w:noProof/>
        </w:rPr>
        <w:t xml:space="preserve"> </w:t>
      </w:r>
      <w:r w:rsidRPr="00FB45D5">
        <w:rPr>
          <w:rFonts w:ascii="Cambria" w:hAnsi="Cambria"/>
          <w:b/>
          <w:noProof/>
        </w:rPr>
        <w:t>302</w:t>
      </w:r>
      <w:r w:rsidRPr="00FB45D5">
        <w:rPr>
          <w:rFonts w:ascii="Cambria" w:hAnsi="Cambria"/>
          <w:noProof/>
        </w:rPr>
        <w:t>: 205-217.</w:t>
      </w:r>
    </w:p>
    <w:p w:rsidR="003279ED" w:rsidRDefault="00FB45D5">
      <w:pPr>
        <w:rPr>
          <w:rFonts w:ascii="Cambria" w:hAnsi="Cambria"/>
          <w:noProof/>
        </w:rPr>
      </w:pPr>
      <w:r w:rsidRPr="00FB45D5">
        <w:rPr>
          <w:rFonts w:ascii="Cambria" w:hAnsi="Cambria"/>
          <w:noProof/>
        </w:rPr>
        <w:t xml:space="preserve">Perfect, JR, Dismukes, WE, Dromer, F, Goldman, DL, Graybill, JR, Hamill, RJ, Harrison, TS, Larsen, RA, Lortholary, O, Nguyen, MH, Pappas, PG, Powderly, WG, Singh, N, Sobel, JD, Sorrell, TC (2010) Clinical practice guidelines for the management of cryptococcal disease: 2010 update by the infectious diseases society of america. </w:t>
      </w:r>
      <w:r w:rsidRPr="00FB45D5">
        <w:rPr>
          <w:rFonts w:ascii="Cambria" w:hAnsi="Cambria"/>
          <w:i/>
          <w:noProof/>
        </w:rPr>
        <w:t>Clin Infect Dis</w:t>
      </w:r>
      <w:r w:rsidRPr="00FB45D5">
        <w:rPr>
          <w:rFonts w:ascii="Cambria" w:hAnsi="Cambria"/>
          <w:noProof/>
        </w:rPr>
        <w:t xml:space="preserve"> </w:t>
      </w:r>
      <w:r w:rsidRPr="00FB45D5">
        <w:rPr>
          <w:rFonts w:ascii="Cambria" w:hAnsi="Cambria"/>
          <w:b/>
          <w:noProof/>
        </w:rPr>
        <w:t>50</w:t>
      </w:r>
      <w:r w:rsidRPr="00FB45D5">
        <w:rPr>
          <w:rFonts w:ascii="Cambria" w:hAnsi="Cambria"/>
          <w:noProof/>
        </w:rPr>
        <w:t>: 291-322.</w:t>
      </w:r>
    </w:p>
    <w:p w:rsidR="003279ED" w:rsidRDefault="00FB45D5">
      <w:pPr>
        <w:rPr>
          <w:rFonts w:ascii="Cambria" w:hAnsi="Cambria"/>
          <w:noProof/>
        </w:rPr>
      </w:pPr>
      <w:r w:rsidRPr="00FB45D5">
        <w:rPr>
          <w:rFonts w:ascii="Cambria" w:hAnsi="Cambria"/>
          <w:noProof/>
        </w:rPr>
        <w:t xml:space="preserve">Preston, BD, Poiesz, BJ, Loeb, LA (1988) Fidelity of HIV-1 reverse transcriptase. </w:t>
      </w:r>
      <w:r w:rsidRPr="00FB45D5">
        <w:rPr>
          <w:rFonts w:ascii="Cambria" w:hAnsi="Cambria"/>
          <w:i/>
          <w:noProof/>
        </w:rPr>
        <w:t>Science</w:t>
      </w:r>
      <w:r w:rsidRPr="00FB45D5">
        <w:rPr>
          <w:rFonts w:ascii="Cambria" w:hAnsi="Cambria"/>
          <w:noProof/>
        </w:rPr>
        <w:t xml:space="preserve"> </w:t>
      </w:r>
      <w:r w:rsidRPr="00FB45D5">
        <w:rPr>
          <w:rFonts w:ascii="Cambria" w:hAnsi="Cambria"/>
          <w:b/>
          <w:noProof/>
        </w:rPr>
        <w:t>242</w:t>
      </w:r>
      <w:r w:rsidRPr="00FB45D5">
        <w:rPr>
          <w:rFonts w:ascii="Cambria" w:hAnsi="Cambria"/>
          <w:noProof/>
        </w:rPr>
        <w:t>: 1168-1171.</w:t>
      </w:r>
    </w:p>
    <w:p w:rsidR="003279ED" w:rsidRDefault="00FB45D5">
      <w:pPr>
        <w:rPr>
          <w:rFonts w:ascii="Cambria" w:hAnsi="Cambria"/>
          <w:noProof/>
        </w:rPr>
      </w:pPr>
      <w:r w:rsidRPr="00FB45D5">
        <w:rPr>
          <w:rFonts w:ascii="Cambria" w:hAnsi="Cambria"/>
          <w:noProof/>
        </w:rPr>
        <w:t xml:space="preserve">Roberts, JD, Bebenek, K, Kunkel, TA (1988) The accuracy of reverse transcriptase from HIV-1. </w:t>
      </w:r>
      <w:r w:rsidRPr="00FB45D5">
        <w:rPr>
          <w:rFonts w:ascii="Cambria" w:hAnsi="Cambria"/>
          <w:i/>
          <w:noProof/>
        </w:rPr>
        <w:t>Science</w:t>
      </w:r>
      <w:r w:rsidRPr="00FB45D5">
        <w:rPr>
          <w:rFonts w:ascii="Cambria" w:hAnsi="Cambria"/>
          <w:noProof/>
        </w:rPr>
        <w:t xml:space="preserve"> </w:t>
      </w:r>
      <w:r w:rsidRPr="00FB45D5">
        <w:rPr>
          <w:rFonts w:ascii="Cambria" w:hAnsi="Cambria"/>
          <w:b/>
          <w:noProof/>
        </w:rPr>
        <w:t>242</w:t>
      </w:r>
      <w:r w:rsidRPr="00FB45D5">
        <w:rPr>
          <w:rFonts w:ascii="Cambria" w:hAnsi="Cambria"/>
          <w:noProof/>
        </w:rPr>
        <w:t>: 1171-1173.</w:t>
      </w:r>
    </w:p>
    <w:p w:rsidR="003279ED" w:rsidRDefault="00FB45D5">
      <w:pPr>
        <w:rPr>
          <w:rFonts w:ascii="Cambria" w:hAnsi="Cambria"/>
          <w:noProof/>
        </w:rPr>
      </w:pPr>
      <w:r w:rsidRPr="00FB45D5">
        <w:rPr>
          <w:rFonts w:ascii="Cambria" w:hAnsi="Cambria"/>
          <w:noProof/>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p>
    <w:p w:rsidR="003279ED" w:rsidRDefault="00FB45D5">
      <w:pPr>
        <w:rPr>
          <w:rFonts w:ascii="Cambria" w:hAnsi="Cambria"/>
          <w:noProof/>
        </w:rPr>
      </w:pPr>
      <w:r w:rsidRPr="00FB45D5">
        <w:rPr>
          <w:rFonts w:ascii="Cambria" w:hAnsi="Cambria"/>
          <w:noProof/>
        </w:rPr>
        <w:t xml:space="preserve">Simen, BB, Simons, JF, Hullsiek, KH, Novak, RM, MacArthur, RD, Baxter, JD, Huang, C, Lubeski, C, Turenchalk, GS, Braverman, MS, Desany, B, Rothberg, JM, Egholm, M (2009) Low-Abundance Drug-Resistant Viral Variants in Chronically HIV-Infected, Antiretroviral Treatment–Naive Patients Significantly Impact Treatment Outcomes. </w:t>
      </w:r>
      <w:r w:rsidRPr="00FB45D5">
        <w:rPr>
          <w:rFonts w:ascii="Cambria" w:hAnsi="Cambria"/>
          <w:i/>
          <w:noProof/>
        </w:rPr>
        <w:t>Journal of Infectious Diseases</w:t>
      </w:r>
      <w:r w:rsidRPr="00FB45D5">
        <w:rPr>
          <w:rFonts w:ascii="Cambria" w:hAnsi="Cambria"/>
          <w:noProof/>
        </w:rPr>
        <w:t xml:space="preserve"> </w:t>
      </w:r>
      <w:r w:rsidRPr="00FB45D5">
        <w:rPr>
          <w:rFonts w:ascii="Cambria" w:hAnsi="Cambria"/>
          <w:b/>
          <w:noProof/>
        </w:rPr>
        <w:t>199</w:t>
      </w:r>
      <w:r w:rsidRPr="00FB45D5">
        <w:rPr>
          <w:rFonts w:ascii="Cambria" w:hAnsi="Cambria"/>
          <w:noProof/>
        </w:rPr>
        <w:t>: 693-701.</w:t>
      </w:r>
    </w:p>
    <w:p w:rsidR="003279ED" w:rsidRDefault="00FB45D5">
      <w:pPr>
        <w:rPr>
          <w:rFonts w:ascii="Cambria" w:hAnsi="Cambria"/>
          <w:noProof/>
        </w:rPr>
      </w:pPr>
      <w:r w:rsidRPr="00FB45D5">
        <w:rPr>
          <w:rFonts w:ascii="Cambria" w:hAnsi="Cambria"/>
          <w:noProof/>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FB45D5">
        <w:rPr>
          <w:rFonts w:ascii="Cambria" w:hAnsi="Cambria"/>
          <w:i/>
          <w:noProof/>
        </w:rPr>
        <w:t>JAMA</w:t>
      </w:r>
      <w:r w:rsidRPr="00FB45D5">
        <w:rPr>
          <w:rFonts w:ascii="Cambria" w:hAnsi="Cambria"/>
          <w:noProof/>
        </w:rPr>
        <w:t xml:space="preserve"> </w:t>
      </w:r>
      <w:r w:rsidRPr="00FB45D5">
        <w:rPr>
          <w:rFonts w:ascii="Cambria" w:hAnsi="Cambria"/>
          <w:b/>
          <w:noProof/>
        </w:rPr>
        <w:t>296</w:t>
      </w:r>
      <w:r w:rsidRPr="00FB45D5">
        <w:rPr>
          <w:rFonts w:ascii="Cambria" w:hAnsi="Cambria"/>
          <w:noProof/>
        </w:rPr>
        <w:t>: 782-793.</w:t>
      </w:r>
    </w:p>
    <w:p w:rsidR="003279ED" w:rsidRDefault="00FB45D5">
      <w:pPr>
        <w:rPr>
          <w:rFonts w:ascii="Cambria" w:hAnsi="Cambria"/>
          <w:noProof/>
        </w:rPr>
      </w:pPr>
      <w:r w:rsidRPr="00FB45D5">
        <w:rPr>
          <w:rFonts w:ascii="Cambria" w:hAnsi="Cambria"/>
          <w:noProof/>
        </w:rPr>
        <w:t xml:space="preserve">Supervie, V, Garcia-Lerma, JG, Heneine, W, Blower, S (2010) HIV, transmitted drug resistance, and the paradox of preexposure prophylaxis. </w:t>
      </w:r>
      <w:r w:rsidRPr="00FB45D5">
        <w:rPr>
          <w:rFonts w:ascii="Cambria" w:hAnsi="Cambria"/>
          <w:i/>
          <w:noProof/>
        </w:rPr>
        <w:t>Proc Natl Acad Sci U S A</w:t>
      </w:r>
      <w:r w:rsidRPr="00FB45D5">
        <w:rPr>
          <w:rFonts w:ascii="Cambria" w:hAnsi="Cambria"/>
          <w:noProof/>
        </w:rPr>
        <w:t xml:space="preserve"> </w:t>
      </w:r>
      <w:r w:rsidRPr="00FB45D5">
        <w:rPr>
          <w:rFonts w:ascii="Cambria" w:hAnsi="Cambria"/>
          <w:b/>
          <w:noProof/>
        </w:rPr>
        <w:t>107</w:t>
      </w:r>
      <w:r w:rsidRPr="00FB45D5">
        <w:rPr>
          <w:rFonts w:ascii="Cambria" w:hAnsi="Cambria"/>
          <w:noProof/>
        </w:rPr>
        <w:t>: 12381-12386.</w:t>
      </w:r>
    </w:p>
    <w:p w:rsidR="003279ED" w:rsidRDefault="00FB45D5">
      <w:pPr>
        <w:rPr>
          <w:rFonts w:ascii="Cambria" w:hAnsi="Cambria"/>
          <w:noProof/>
        </w:rPr>
      </w:pPr>
      <w:r w:rsidRPr="00FB45D5">
        <w:rPr>
          <w:rFonts w:ascii="Cambria" w:hAnsi="Cambria"/>
          <w:noProof/>
        </w:rPr>
        <w:t xml:space="preserve">Tsibris, AM, Korber, B, Arnaout, R, Russ, C, Lo, CC, Leitner, T, Gaschen, B, Theiler, J, Paredes, R, Su, Z, Hughes, MD, Gulick, RM, Greaves, W, Coakley, E, Flexner, C, Nusbaum, C, Kuritzkes, DR (2009) Quantitative deep sequencing reveals dynamic HIV-1 escape and large population shifts during CCR5 antagonist therapy in vivo. </w:t>
      </w:r>
      <w:r w:rsidRPr="00FB45D5">
        <w:rPr>
          <w:rFonts w:ascii="Cambria" w:hAnsi="Cambria"/>
          <w:i/>
          <w:noProof/>
        </w:rPr>
        <w:t>PLoS One</w:t>
      </w:r>
      <w:r w:rsidRPr="00FB45D5">
        <w:rPr>
          <w:rFonts w:ascii="Cambria" w:hAnsi="Cambria"/>
          <w:noProof/>
        </w:rPr>
        <w:t xml:space="preserve"> </w:t>
      </w:r>
      <w:r w:rsidRPr="00FB45D5">
        <w:rPr>
          <w:rFonts w:ascii="Cambria" w:hAnsi="Cambria"/>
          <w:b/>
          <w:noProof/>
        </w:rPr>
        <w:t>4</w:t>
      </w:r>
      <w:r w:rsidRPr="00FB45D5">
        <w:rPr>
          <w:rFonts w:ascii="Cambria" w:hAnsi="Cambria"/>
          <w:noProof/>
        </w:rPr>
        <w:t>: e5683.</w:t>
      </w:r>
    </w:p>
    <w:p w:rsidR="003279ED" w:rsidRDefault="00FB45D5">
      <w:pPr>
        <w:rPr>
          <w:rFonts w:ascii="Cambria" w:hAnsi="Cambria"/>
          <w:noProof/>
        </w:rPr>
      </w:pPr>
      <w:r w:rsidRPr="00FB45D5">
        <w:rPr>
          <w:rFonts w:ascii="Cambria" w:hAnsi="Cambria"/>
          <w:noProof/>
        </w:rPr>
        <w:t>UNAIDS (2012) Global Report 2012: UNAIDS Report on the Global AIDS Epidemic. ebookpartnership. com.</w:t>
      </w:r>
    </w:p>
    <w:p w:rsidR="003279ED" w:rsidRDefault="00FB45D5">
      <w:pPr>
        <w:rPr>
          <w:rFonts w:ascii="Cambria" w:hAnsi="Cambria"/>
          <w:noProof/>
        </w:rPr>
      </w:pPr>
      <w:r w:rsidRPr="00FB45D5">
        <w:rPr>
          <w:rFonts w:ascii="Cambria" w:hAnsi="Cambria"/>
          <w:noProof/>
        </w:rPr>
        <w:t xml:space="preserve">van Sighem, AI, Gras, LA, Reiss, P, Brinkman, K, de Wolf, F (2010) Life expectancy of recently diagnosed asymptomatic HIV-infected patients approaches that of uninfected individuals. </w:t>
      </w:r>
      <w:r w:rsidRPr="00FB45D5">
        <w:rPr>
          <w:rFonts w:ascii="Cambria" w:hAnsi="Cambria"/>
          <w:i/>
          <w:noProof/>
        </w:rPr>
        <w:t>AIDS</w:t>
      </w:r>
      <w:r w:rsidRPr="00FB45D5">
        <w:rPr>
          <w:rFonts w:ascii="Cambria" w:hAnsi="Cambria"/>
          <w:noProof/>
        </w:rPr>
        <w:t xml:space="preserve"> </w:t>
      </w:r>
      <w:r w:rsidRPr="00FB45D5">
        <w:rPr>
          <w:rFonts w:ascii="Cambria" w:hAnsi="Cambria"/>
          <w:b/>
          <w:noProof/>
        </w:rPr>
        <w:t>24</w:t>
      </w:r>
      <w:r w:rsidRPr="00FB45D5">
        <w:rPr>
          <w:rFonts w:ascii="Cambria" w:hAnsi="Cambria"/>
          <w:noProof/>
        </w:rPr>
        <w:t>: 1527-1535.</w:t>
      </w:r>
    </w:p>
    <w:p w:rsidR="003279ED" w:rsidRDefault="00FB45D5">
      <w:pPr>
        <w:rPr>
          <w:rFonts w:ascii="Cambria" w:hAnsi="Cambria"/>
          <w:noProof/>
        </w:rPr>
      </w:pPr>
      <w:r w:rsidRPr="00FB45D5">
        <w:rPr>
          <w:rFonts w:ascii="Cambria" w:hAnsi="Cambria"/>
          <w:noProof/>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FB45D5">
        <w:rPr>
          <w:rFonts w:ascii="Cambria" w:hAnsi="Cambria"/>
          <w:i/>
          <w:noProof/>
        </w:rPr>
        <w:t>J Acquir Immune Defic Syndr</w:t>
      </w:r>
      <w:r w:rsidRPr="00FB45D5">
        <w:rPr>
          <w:rFonts w:ascii="Cambria" w:hAnsi="Cambria"/>
          <w:noProof/>
        </w:rPr>
        <w:t xml:space="preserve"> </w:t>
      </w:r>
      <w:r w:rsidRPr="00FB45D5">
        <w:rPr>
          <w:rFonts w:ascii="Cambria" w:hAnsi="Cambria"/>
          <w:b/>
          <w:noProof/>
        </w:rPr>
        <w:t>52</w:t>
      </w:r>
      <w:r w:rsidRPr="00FB45D5">
        <w:rPr>
          <w:rFonts w:ascii="Cambria" w:hAnsi="Cambria"/>
          <w:noProof/>
        </w:rPr>
        <w:t>: 309-315.</w:t>
      </w:r>
    </w:p>
    <w:p w:rsidR="003279ED" w:rsidRDefault="00FB45D5">
      <w:pPr>
        <w:rPr>
          <w:rFonts w:ascii="Cambria" w:hAnsi="Cambria"/>
          <w:noProof/>
        </w:rPr>
      </w:pPr>
      <w:r w:rsidRPr="00FB45D5">
        <w:rPr>
          <w:rFonts w:ascii="Cambria" w:hAnsi="Cambria"/>
          <w:noProof/>
        </w:rPr>
        <w:t xml:space="preserve">Vera, JC, Wheat, CW, Fescemyer, HW, Frilander, MJ, Crawford, DL, Hanski, I, Marden, JH (2008) Rapid transcriptome characterization for a nonmodel organism using 454 pyrosequencing. </w:t>
      </w:r>
      <w:r w:rsidRPr="00FB45D5">
        <w:rPr>
          <w:rFonts w:ascii="Cambria" w:hAnsi="Cambria"/>
          <w:i/>
          <w:noProof/>
        </w:rPr>
        <w:t>Mol Ecol</w:t>
      </w:r>
      <w:r w:rsidRPr="00FB45D5">
        <w:rPr>
          <w:rFonts w:ascii="Cambria" w:hAnsi="Cambria"/>
          <w:noProof/>
        </w:rPr>
        <w:t xml:space="preserve"> </w:t>
      </w:r>
      <w:r w:rsidRPr="00FB45D5">
        <w:rPr>
          <w:rFonts w:ascii="Cambria" w:hAnsi="Cambria"/>
          <w:b/>
          <w:noProof/>
        </w:rPr>
        <w:t>17</w:t>
      </w:r>
      <w:r w:rsidRPr="00FB45D5">
        <w:rPr>
          <w:rFonts w:ascii="Cambria" w:hAnsi="Cambria"/>
          <w:noProof/>
        </w:rPr>
        <w:t>: 1636-1647.</w:t>
      </w:r>
    </w:p>
    <w:p w:rsidR="003279ED" w:rsidRDefault="00FB45D5">
      <w:pPr>
        <w:rPr>
          <w:rFonts w:ascii="Cambria" w:hAnsi="Cambria"/>
          <w:noProof/>
        </w:rPr>
      </w:pPr>
      <w:r w:rsidRPr="00FB45D5">
        <w:rPr>
          <w:rFonts w:ascii="Cambria" w:hAnsi="Cambria"/>
          <w:noProof/>
        </w:rPr>
        <w:t xml:space="preserve">Wang, C, Mitsuya, Y, Gharizadeh, B, Ronaghi, M, Shafer, RW (2007) Characterization of mutation spectra with ultra-deep pyrosequencing: application to HIV-1 drug resistance. </w:t>
      </w:r>
      <w:r w:rsidRPr="00FB45D5">
        <w:rPr>
          <w:rFonts w:ascii="Cambria" w:hAnsi="Cambria"/>
          <w:i/>
          <w:noProof/>
        </w:rPr>
        <w:t>Genome Res</w:t>
      </w:r>
      <w:r w:rsidRPr="00FB45D5">
        <w:rPr>
          <w:rFonts w:ascii="Cambria" w:hAnsi="Cambria"/>
          <w:noProof/>
        </w:rPr>
        <w:t xml:space="preserve"> </w:t>
      </w:r>
      <w:r w:rsidRPr="00FB45D5">
        <w:rPr>
          <w:rFonts w:ascii="Cambria" w:hAnsi="Cambria"/>
          <w:b/>
          <w:noProof/>
        </w:rPr>
        <w:t>17</w:t>
      </w:r>
      <w:r w:rsidRPr="00FB45D5">
        <w:rPr>
          <w:rFonts w:ascii="Cambria" w:hAnsi="Cambria"/>
          <w:noProof/>
        </w:rPr>
        <w:t>: 1195-1201.</w:t>
      </w:r>
    </w:p>
    <w:p w:rsidR="003279ED" w:rsidRDefault="00FB45D5">
      <w:pPr>
        <w:rPr>
          <w:rFonts w:ascii="Cambria" w:hAnsi="Cambria"/>
          <w:noProof/>
        </w:rPr>
      </w:pPr>
      <w:r w:rsidRPr="00FB45D5">
        <w:rPr>
          <w:rFonts w:ascii="Cambria" w:hAnsi="Cambria"/>
          <w:noProof/>
        </w:rPr>
        <w:t xml:space="preserve">WHO, U (2011) UNAIDS. 2011. Global HIV/AIDS response: Epidemic update and health sector progress towards universal access (Progress Report 2011). </w:t>
      </w:r>
      <w:r w:rsidRPr="00FB45D5">
        <w:rPr>
          <w:rFonts w:ascii="Cambria" w:hAnsi="Cambria"/>
          <w:i/>
          <w:noProof/>
        </w:rPr>
        <w:t>World Health Organization, Geneva, Switzerland</w:t>
      </w:r>
      <w:r w:rsidRPr="00FB45D5">
        <w:rPr>
          <w:rFonts w:ascii="Cambria" w:hAnsi="Cambria"/>
          <w:noProof/>
        </w:rPr>
        <w:t>.</w:t>
      </w:r>
    </w:p>
    <w:p w:rsidR="003279ED" w:rsidRDefault="00FB45D5">
      <w:pPr>
        <w:rPr>
          <w:rFonts w:ascii="Cambria" w:hAnsi="Cambria"/>
          <w:noProof/>
        </w:rPr>
      </w:pPr>
      <w:r w:rsidRPr="00FB45D5">
        <w:rPr>
          <w:rFonts w:ascii="Cambria" w:hAnsi="Cambria"/>
          <w:noProof/>
        </w:rPr>
        <w:t xml:space="preserve">Wittkop, L, Gunthard, HF, de Wolf, F, Dunn, D, Cozzi-Lepri, A, de Luca, A, Kucherer, C, Obel, N, von Wyl, V, Masquelier, B, Stephan, C, Torti, C, Antinori, A, Garcia, F, Judd, A, Porter, K, Thiebaut, R, Castro, H, van Sighem, AI, Colin, C, Kjaer, J, Lundgren, JD, Paredes, R, Pozniak, A, Clotet, B, Phillips, A, Pillay, D, Chene, G (2011) Effect of transmitted drug resistance on virological and immunological response to initial combination antiretroviral therapy for HIV (EuroCoord-CHAIN joint project): a European multicohort study. </w:t>
      </w:r>
      <w:r w:rsidRPr="00FB45D5">
        <w:rPr>
          <w:rFonts w:ascii="Cambria" w:hAnsi="Cambria"/>
          <w:i/>
          <w:noProof/>
        </w:rPr>
        <w:t>Lancet Infect Dis</w:t>
      </w:r>
      <w:r w:rsidRPr="00FB45D5">
        <w:rPr>
          <w:rFonts w:ascii="Cambria" w:hAnsi="Cambria"/>
          <w:noProof/>
        </w:rPr>
        <w:t xml:space="preserve"> </w:t>
      </w:r>
      <w:r w:rsidRPr="00FB45D5">
        <w:rPr>
          <w:rFonts w:ascii="Cambria" w:hAnsi="Cambria"/>
          <w:b/>
          <w:noProof/>
        </w:rPr>
        <w:t>11</w:t>
      </w:r>
      <w:r w:rsidRPr="00FB45D5">
        <w:rPr>
          <w:rFonts w:ascii="Cambria" w:hAnsi="Cambria"/>
          <w:noProof/>
        </w:rPr>
        <w:t>: 363-371.</w:t>
      </w:r>
    </w:p>
    <w:p w:rsidR="003279ED" w:rsidRDefault="00FB45D5">
      <w:pPr>
        <w:rPr>
          <w:rFonts w:ascii="Cambria" w:hAnsi="Cambria"/>
          <w:noProof/>
        </w:rPr>
      </w:pPr>
      <w:r w:rsidRPr="00FB45D5">
        <w:rPr>
          <w:rFonts w:ascii="Cambria" w:hAnsi="Cambria"/>
          <w:noProof/>
        </w:rPr>
        <w:t xml:space="preserve">Yebra, G, de Mulder, M, Perez-Elias, MJ, Perez-Molina, JA, Galan, JC, Llenas-Garcia, J, Moreno, S, Holguin, A (2011) Increase of transmitted drug resistance among HIV-infected sub-Saharan Africans residing in Spain in contrast to the native population. </w:t>
      </w:r>
      <w:r w:rsidRPr="00FB45D5">
        <w:rPr>
          <w:rFonts w:ascii="Cambria" w:hAnsi="Cambria"/>
          <w:i/>
          <w:noProof/>
        </w:rPr>
        <w:t>PLoS One</w:t>
      </w:r>
      <w:r w:rsidRPr="00FB45D5">
        <w:rPr>
          <w:rFonts w:ascii="Cambria" w:hAnsi="Cambria"/>
          <w:noProof/>
        </w:rPr>
        <w:t xml:space="preserve"> </w:t>
      </w:r>
      <w:r w:rsidRPr="00FB45D5">
        <w:rPr>
          <w:rFonts w:ascii="Cambria" w:hAnsi="Cambria"/>
          <w:b/>
          <w:noProof/>
        </w:rPr>
        <w:t>6</w:t>
      </w:r>
      <w:r w:rsidRPr="00FB45D5">
        <w:rPr>
          <w:rFonts w:ascii="Cambria" w:hAnsi="Cambria"/>
          <w:noProof/>
        </w:rPr>
        <w:t>: e26757.</w:t>
      </w:r>
    </w:p>
    <w:p w:rsidR="003279ED" w:rsidRDefault="00FB45D5">
      <w:pPr>
        <w:rPr>
          <w:rFonts w:ascii="Cambria" w:hAnsi="Cambria"/>
          <w:noProof/>
        </w:rPr>
      </w:pPr>
      <w:r w:rsidRPr="00FB45D5">
        <w:rPr>
          <w:rFonts w:ascii="Cambria" w:hAnsi="Cambria"/>
          <w:noProof/>
        </w:rPr>
        <w:t xml:space="preserve">Yerly, S, Kaiser, L, Race, E, Bru, J-P, Clavel, F, Perrin, L (1999) Transmission of antiretroviral-drug-resistant HIV-1 variants. </w:t>
      </w:r>
      <w:r w:rsidRPr="00FB45D5">
        <w:rPr>
          <w:rFonts w:ascii="Cambria" w:hAnsi="Cambria"/>
          <w:i/>
          <w:noProof/>
        </w:rPr>
        <w:t>The Lancet</w:t>
      </w:r>
      <w:r w:rsidRPr="00FB45D5">
        <w:rPr>
          <w:rFonts w:ascii="Cambria" w:hAnsi="Cambria"/>
          <w:noProof/>
        </w:rPr>
        <w:t xml:space="preserve"> </w:t>
      </w:r>
      <w:r w:rsidRPr="00FB45D5">
        <w:rPr>
          <w:rFonts w:ascii="Cambria" w:hAnsi="Cambria"/>
          <w:b/>
          <w:noProof/>
        </w:rPr>
        <w:t>354</w:t>
      </w:r>
      <w:r w:rsidRPr="00FB45D5">
        <w:rPr>
          <w:rFonts w:ascii="Cambria" w:hAnsi="Cambria"/>
          <w:noProof/>
        </w:rPr>
        <w:t>: 729.</w:t>
      </w:r>
    </w:p>
    <w:p w:rsidR="003279ED" w:rsidRDefault="00FB45D5">
      <w:pPr>
        <w:rPr>
          <w:rFonts w:ascii="Cambria" w:hAnsi="Cambria"/>
          <w:noProof/>
        </w:rPr>
      </w:pPr>
      <w:r w:rsidRPr="00FB45D5">
        <w:rPr>
          <w:rFonts w:ascii="Cambria" w:hAnsi="Cambria"/>
          <w:noProof/>
        </w:rPr>
        <w:t xml:space="preserve">Zhang, J, Hou, T, Wang, W, Liu, JS (2010) Detecting and understanding combinatorial mutation patterns responsible for HIV drug resistance. </w:t>
      </w:r>
      <w:r w:rsidRPr="00FB45D5">
        <w:rPr>
          <w:rFonts w:ascii="Cambria" w:hAnsi="Cambria"/>
          <w:i/>
          <w:noProof/>
        </w:rPr>
        <w:t>Proc Natl Acad Sci U S A</w:t>
      </w:r>
      <w:r w:rsidRPr="00FB45D5">
        <w:rPr>
          <w:rFonts w:ascii="Cambria" w:hAnsi="Cambria"/>
          <w:noProof/>
        </w:rPr>
        <w:t xml:space="preserve"> </w:t>
      </w:r>
      <w:r w:rsidRPr="00FB45D5">
        <w:rPr>
          <w:rFonts w:ascii="Cambria" w:hAnsi="Cambria"/>
          <w:b/>
          <w:noProof/>
        </w:rPr>
        <w:t>107</w:t>
      </w:r>
      <w:r w:rsidRPr="00FB45D5">
        <w:rPr>
          <w:rFonts w:ascii="Cambria" w:hAnsi="Cambria"/>
          <w:noProof/>
        </w:rPr>
        <w:t>: 1321-1326.</w:t>
      </w:r>
    </w:p>
    <w:p w:rsidR="003279ED" w:rsidRDefault="003279ED">
      <w:pPr>
        <w:ind w:left="720" w:hanging="720"/>
        <w:rPr>
          <w:rFonts w:ascii="Cambria" w:hAnsi="Cambria"/>
          <w:noProof/>
        </w:rPr>
      </w:pPr>
    </w:p>
    <w:p w:rsidR="001036CB" w:rsidRDefault="003E01F8">
      <w:r>
        <w:fldChar w:fldCharType="end"/>
      </w:r>
    </w:p>
    <w:sectPr w:rsidR="001036CB" w:rsidSect="001036CB">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75" w:author="Simon Travers" w:date="2013-11-26T12:58:00Z" w:initials="OU">
    <w:p w:rsidR="00374F74" w:rsidRDefault="00374F74">
      <w:pPr>
        <w:pStyle w:val="CommentText"/>
      </w:pPr>
      <w:r>
        <w:rPr>
          <w:rStyle w:val="CommentReference"/>
        </w:rPr>
        <w:annotationRef/>
      </w:r>
      <w:r>
        <w:rPr>
          <w:rStyle w:val="CommentReference"/>
        </w:rPr>
        <w:t>Is this the first time you mention it?  If so you should describe what it contains.  If not then just reference the figure/table that shows it!</w:t>
      </w:r>
    </w:p>
  </w:comment>
  <w:comment w:id="119" w:author="Simon Travers" w:date="2013-11-26T12:58:00Z" w:initials="OU">
    <w:p w:rsidR="00374F74" w:rsidRDefault="00374F74" w:rsidP="0042400A">
      <w:pPr>
        <w:pStyle w:val="CommentText"/>
      </w:pPr>
      <w:r>
        <w:rPr>
          <w:rStyle w:val="CommentReference"/>
        </w:rPr>
        <w:annotationRef/>
      </w:r>
      <w:r>
        <w:t>Add in details of average # bps trimmed per sequence.</w:t>
      </w:r>
    </w:p>
    <w:p w:rsidR="00374F74" w:rsidRDefault="00374F74" w:rsidP="0042400A">
      <w:pPr>
        <w:pStyle w:val="CommentText"/>
      </w:pPr>
    </w:p>
    <w:p w:rsidR="00374F74" w:rsidRDefault="00374F74" w:rsidP="0042400A">
      <w:pPr>
        <w:pStyle w:val="CommentText"/>
      </w:pPr>
      <w:r w:rsidRPr="00FD2DF8">
        <w:rPr>
          <w:b/>
        </w:rPr>
        <w:t xml:space="preserve">NB NB </w:t>
      </w:r>
      <w:r>
        <w:t>include in discussion that ART only simulates the inherent errors of 454 data and does not simulate the well-documented drop-off in quality observbed at the end of sequence reads sequenced using the Roche/454 platform.</w:t>
      </w:r>
    </w:p>
  </w:comment>
  <w:comment w:id="124" w:author="Simon Travers" w:date="2013-11-26T12:58:00Z" w:initials="OU">
    <w:p w:rsidR="00374F74" w:rsidRDefault="00374F74">
      <w:pPr>
        <w:pStyle w:val="CommentText"/>
      </w:pPr>
      <w:r>
        <w:rPr>
          <w:rStyle w:val="CommentReference"/>
        </w:rPr>
        <w:annotationRef/>
      </w:r>
      <w:r>
        <w:t xml:space="preserve">You consistently say that “drugs are called as resistant”.  That is </w:t>
      </w:r>
      <w:r w:rsidRPr="002051C3">
        <w:rPr>
          <w:b/>
        </w:rPr>
        <w:t xml:space="preserve">COMPLETELY </w:t>
      </w:r>
      <w:r>
        <w:t xml:space="preserve">wrong…you must get your wording right!  The viral sequences were predicted as being resistant to certain drugs…I’ve changed it in this paragraph here but you </w:t>
      </w:r>
      <w:r w:rsidRPr="002051C3">
        <w:rPr>
          <w:b/>
          <w:u w:val="single"/>
        </w:rPr>
        <w:t xml:space="preserve">MUST </w:t>
      </w:r>
      <w:r>
        <w:t>ensure that it’s fixed everywhere!</w:t>
      </w:r>
    </w:p>
  </w:comment>
  <w:comment w:id="131" w:author="Simon Travers" w:date="2013-11-26T12:58:00Z" w:initials="OU">
    <w:p w:rsidR="00374F74" w:rsidRDefault="00374F74">
      <w:pPr>
        <w:pStyle w:val="CommentText"/>
      </w:pPr>
      <w:r>
        <w:rPr>
          <w:rStyle w:val="CommentReference"/>
        </w:rPr>
        <w:annotationRef/>
      </w:r>
      <w:r>
        <w:t>Is this true?  Are all of the observed calls exactly 100% consistent with the expected?</w:t>
      </w:r>
    </w:p>
  </w:comment>
  <w:comment w:id="188" w:author="Simon Travers" w:date="2013-11-26T12:58:00Z" w:initials="OU">
    <w:p w:rsidR="00374F74" w:rsidRDefault="00374F74">
      <w:pPr>
        <w:pStyle w:val="CommentText"/>
      </w:pPr>
      <w:r>
        <w:rPr>
          <w:rStyle w:val="CommentReference"/>
        </w:rPr>
        <w:annotationRef/>
      </w:r>
      <w:r>
        <w:t xml:space="preserve">You must add in a section here where you talk about how well Seq2Res performed at correctly identifying the DRMs at these positions.  </w:t>
      </w:r>
    </w:p>
    <w:p w:rsidR="00374F74" w:rsidRDefault="00374F74">
      <w:pPr>
        <w:pStyle w:val="CommentText"/>
      </w:pPr>
    </w:p>
    <w:p w:rsidR="00374F74" w:rsidRDefault="00374F74">
      <w:pPr>
        <w:pStyle w:val="CommentText"/>
      </w:pPr>
      <w:r>
        <w:t>It’s times like this where the discussion can (and should) digress from the formulaic “we did this, and then this…”</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74F74" w:rsidRDefault="00374F74" w:rsidP="00CA2267">
      <w:r>
        <w:separator/>
      </w:r>
    </w:p>
  </w:endnote>
  <w:endnote w:type="continuationSeparator" w:id="1">
    <w:p w:rsidR="00374F74" w:rsidRDefault="00374F74" w:rsidP="00CA2267">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74F74" w:rsidRDefault="00374F74" w:rsidP="00CA2267">
      <w:r>
        <w:separator/>
      </w:r>
    </w:p>
  </w:footnote>
  <w:footnote w:type="continuationSeparator" w:id="1">
    <w:p w:rsidR="00374F74" w:rsidRDefault="00374F74" w:rsidP="00CA2267">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8A5A2B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4A6152E"/>
    <w:lvl w:ilvl="0">
      <w:start w:val="1"/>
      <w:numFmt w:val="decimal"/>
      <w:lvlText w:val="%1."/>
      <w:lvlJc w:val="left"/>
      <w:pPr>
        <w:tabs>
          <w:tab w:val="num" w:pos="1492"/>
        </w:tabs>
        <w:ind w:left="1492" w:hanging="360"/>
      </w:pPr>
    </w:lvl>
  </w:abstractNum>
  <w:abstractNum w:abstractNumId="2">
    <w:nsid w:val="FFFFFF7D"/>
    <w:multiLevelType w:val="singleLevel"/>
    <w:tmpl w:val="233E684C"/>
    <w:lvl w:ilvl="0">
      <w:start w:val="1"/>
      <w:numFmt w:val="decimal"/>
      <w:lvlText w:val="%1."/>
      <w:lvlJc w:val="left"/>
      <w:pPr>
        <w:tabs>
          <w:tab w:val="num" w:pos="1209"/>
        </w:tabs>
        <w:ind w:left="1209" w:hanging="360"/>
      </w:pPr>
    </w:lvl>
  </w:abstractNum>
  <w:abstractNum w:abstractNumId="3">
    <w:nsid w:val="FFFFFF7E"/>
    <w:multiLevelType w:val="singleLevel"/>
    <w:tmpl w:val="6EA08EF4"/>
    <w:lvl w:ilvl="0">
      <w:start w:val="1"/>
      <w:numFmt w:val="decimal"/>
      <w:lvlText w:val="%1."/>
      <w:lvlJc w:val="left"/>
      <w:pPr>
        <w:tabs>
          <w:tab w:val="num" w:pos="926"/>
        </w:tabs>
        <w:ind w:left="926" w:hanging="360"/>
      </w:pPr>
    </w:lvl>
  </w:abstractNum>
  <w:abstractNum w:abstractNumId="4">
    <w:nsid w:val="FFFFFF7F"/>
    <w:multiLevelType w:val="singleLevel"/>
    <w:tmpl w:val="BB483A78"/>
    <w:lvl w:ilvl="0">
      <w:start w:val="1"/>
      <w:numFmt w:val="decimal"/>
      <w:lvlText w:val="%1."/>
      <w:lvlJc w:val="left"/>
      <w:pPr>
        <w:tabs>
          <w:tab w:val="num" w:pos="643"/>
        </w:tabs>
        <w:ind w:left="643" w:hanging="360"/>
      </w:pPr>
    </w:lvl>
  </w:abstractNum>
  <w:abstractNum w:abstractNumId="5">
    <w:nsid w:val="FFFFFF80"/>
    <w:multiLevelType w:val="singleLevel"/>
    <w:tmpl w:val="4F1AF69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B36254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D88DB6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46A0E1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FAEA51C"/>
    <w:lvl w:ilvl="0">
      <w:start w:val="1"/>
      <w:numFmt w:val="decimal"/>
      <w:lvlText w:val="%1."/>
      <w:lvlJc w:val="left"/>
      <w:pPr>
        <w:tabs>
          <w:tab w:val="num" w:pos="360"/>
        </w:tabs>
        <w:ind w:left="360" w:hanging="360"/>
      </w:pPr>
    </w:lvl>
  </w:abstractNum>
  <w:abstractNum w:abstractNumId="10">
    <w:nsid w:val="FFFFFF89"/>
    <w:multiLevelType w:val="singleLevel"/>
    <w:tmpl w:val="6BE21BD2"/>
    <w:lvl w:ilvl="0">
      <w:start w:val="1"/>
      <w:numFmt w:val="bullet"/>
      <w:lvlText w:val=""/>
      <w:lvlJc w:val="left"/>
      <w:pPr>
        <w:tabs>
          <w:tab w:val="num" w:pos="360"/>
        </w:tabs>
        <w:ind w:left="360" w:hanging="360"/>
      </w:pPr>
      <w:rPr>
        <w:rFonts w:ascii="Symbol" w:hAnsi="Symbol" w:hint="default"/>
      </w:rPr>
    </w:lvl>
  </w:abstractNum>
  <w:abstractNum w:abstractNumId="11">
    <w:nsid w:val="03F92161"/>
    <w:multiLevelType w:val="multilevel"/>
    <w:tmpl w:val="5F06038A"/>
    <w:lvl w:ilvl="0">
      <w:start w:val="1"/>
      <w:numFmt w:val="decimal"/>
      <w:pStyle w:val="Heading1"/>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2">
    <w:nsid w:val="08BA02AE"/>
    <w:multiLevelType w:val="hybridMultilevel"/>
    <w:tmpl w:val="D22A4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7F7870"/>
    <w:multiLevelType w:val="hybridMultilevel"/>
    <w:tmpl w:val="5EECFD58"/>
    <w:lvl w:ilvl="0" w:tplc="4628FE7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9684269"/>
    <w:multiLevelType w:val="hybridMultilevel"/>
    <w:tmpl w:val="FFBE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7C653E"/>
    <w:multiLevelType w:val="hybridMultilevel"/>
    <w:tmpl w:val="7F3A5E7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2E4668DC"/>
    <w:multiLevelType w:val="hybridMultilevel"/>
    <w:tmpl w:val="133E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F204A5"/>
    <w:multiLevelType w:val="hybridMultilevel"/>
    <w:tmpl w:val="10281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B10F87"/>
    <w:multiLevelType w:val="hybridMultilevel"/>
    <w:tmpl w:val="A4E8D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7C1388F"/>
    <w:multiLevelType w:val="hybridMultilevel"/>
    <w:tmpl w:val="230017C4"/>
    <w:lvl w:ilvl="0" w:tplc="23D4BE40">
      <w:start w:val="1"/>
      <w:numFmt w:val="upperLetter"/>
      <w:lvlText w:val="%1)"/>
      <w:lvlJc w:val="left"/>
      <w:pPr>
        <w:ind w:left="720" w:hanging="360"/>
      </w:pPr>
      <w:rPr>
        <w:rFonts w:hint="default"/>
      </w:rPr>
    </w:lvl>
    <w:lvl w:ilvl="1" w:tplc="FD2403CE">
      <w:start w:val="1"/>
      <w:numFmt w:val="lowerLetter"/>
      <w:lvlText w:val="%2."/>
      <w:lvlJc w:val="left"/>
      <w:pPr>
        <w:ind w:left="144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D03D4B"/>
    <w:multiLevelType w:val="hybridMultilevel"/>
    <w:tmpl w:val="097EA6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E104F2"/>
    <w:multiLevelType w:val="multilevel"/>
    <w:tmpl w:val="23C8056E"/>
    <w:lvl w:ilvl="0">
      <w:start w:val="1"/>
      <w:numFmt w:val="decimal"/>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none"/>
      <w:pStyle w:val="Heading3"/>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2">
    <w:nsid w:val="53BB6492"/>
    <w:multiLevelType w:val="multilevel"/>
    <w:tmpl w:val="FE2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7D17B0"/>
    <w:multiLevelType w:val="hybridMultilevel"/>
    <w:tmpl w:val="FCC24962"/>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452624"/>
    <w:multiLevelType w:val="hybridMultilevel"/>
    <w:tmpl w:val="75A84D50"/>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736846"/>
    <w:multiLevelType w:val="multilevel"/>
    <w:tmpl w:val="43EE8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0AD1078"/>
    <w:multiLevelType w:val="hybridMultilevel"/>
    <w:tmpl w:val="D5D4CE2C"/>
    <w:lvl w:ilvl="0" w:tplc="EB9658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D358FD"/>
    <w:multiLevelType w:val="multilevel"/>
    <w:tmpl w:val="C304134C"/>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8">
    <w:nsid w:val="63C66475"/>
    <w:multiLevelType w:val="multilevel"/>
    <w:tmpl w:val="3BEE6E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C8F6901"/>
    <w:multiLevelType w:val="multilevel"/>
    <w:tmpl w:val="B6F8D4FC"/>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3.4.%3."/>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0">
    <w:nsid w:val="6D3B335B"/>
    <w:multiLevelType w:val="hybridMultilevel"/>
    <w:tmpl w:val="21AC1F4A"/>
    <w:lvl w:ilvl="0" w:tplc="9144796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2E75E3"/>
    <w:multiLevelType w:val="hybridMultilevel"/>
    <w:tmpl w:val="D2B4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5A09E1"/>
    <w:multiLevelType w:val="hybridMultilevel"/>
    <w:tmpl w:val="097EA6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8354F4E"/>
    <w:multiLevelType w:val="hybridMultilevel"/>
    <w:tmpl w:val="83AE3AC2"/>
    <w:lvl w:ilvl="0" w:tplc="B6D6E4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D9F1B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DCB2868"/>
    <w:multiLevelType w:val="hybridMultilevel"/>
    <w:tmpl w:val="A97ED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32"/>
  </w:num>
  <w:num w:numId="4">
    <w:abstractNumId w:val="25"/>
  </w:num>
  <w:num w:numId="5">
    <w:abstractNumId w:val="15"/>
  </w:num>
  <w:num w:numId="6">
    <w:abstractNumId w:val="14"/>
  </w:num>
  <w:num w:numId="7">
    <w:abstractNumId w:val="23"/>
  </w:num>
  <w:num w:numId="8">
    <w:abstractNumId w:val="24"/>
  </w:num>
  <w:num w:numId="9">
    <w:abstractNumId w:val="22"/>
  </w:num>
  <w:num w:numId="10">
    <w:abstractNumId w:val="26"/>
  </w:num>
  <w:num w:numId="11">
    <w:abstractNumId w:val="13"/>
  </w:num>
  <w:num w:numId="12">
    <w:abstractNumId w:val="35"/>
  </w:num>
  <w:num w:numId="13">
    <w:abstractNumId w:val="18"/>
  </w:num>
  <w:num w:numId="14">
    <w:abstractNumId w:val="30"/>
  </w:num>
  <w:num w:numId="15">
    <w:abstractNumId w:val="4"/>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19"/>
  </w:num>
  <w:num w:numId="25">
    <w:abstractNumId w:val="33"/>
  </w:num>
  <w:num w:numId="26">
    <w:abstractNumId w:val="12"/>
  </w:num>
  <w:num w:numId="27">
    <w:abstractNumId w:val="31"/>
  </w:num>
  <w:num w:numId="28">
    <w:abstractNumId w:val="20"/>
  </w:num>
  <w:num w:numId="29">
    <w:abstractNumId w:val="10"/>
  </w:num>
  <w:num w:numId="30">
    <w:abstractNumId w:val="8"/>
  </w:num>
  <w:num w:numId="31">
    <w:abstractNumId w:val="27"/>
  </w:num>
  <w:num w:numId="32">
    <w:abstractNumId w:val="28"/>
  </w:num>
  <w:num w:numId="33">
    <w:abstractNumId w:val="29"/>
  </w:num>
  <w:num w:numId="34">
    <w:abstractNumId w:val="11"/>
  </w:num>
  <w:num w:numId="35">
    <w:abstractNumId w:val="34"/>
  </w:num>
  <w:num w:numId="3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embedSystemFonts/>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1036CB"/>
    <w:rsid w:val="000045D9"/>
    <w:rsid w:val="00007EE5"/>
    <w:rsid w:val="0001454B"/>
    <w:rsid w:val="00017D34"/>
    <w:rsid w:val="0002480B"/>
    <w:rsid w:val="00026609"/>
    <w:rsid w:val="00033F80"/>
    <w:rsid w:val="00035BB8"/>
    <w:rsid w:val="00044367"/>
    <w:rsid w:val="00044542"/>
    <w:rsid w:val="000628DC"/>
    <w:rsid w:val="000807C1"/>
    <w:rsid w:val="00085E5B"/>
    <w:rsid w:val="00086B02"/>
    <w:rsid w:val="00087272"/>
    <w:rsid w:val="00092CA9"/>
    <w:rsid w:val="0009353C"/>
    <w:rsid w:val="000B4B6C"/>
    <w:rsid w:val="000C0F83"/>
    <w:rsid w:val="000D4C62"/>
    <w:rsid w:val="000F379D"/>
    <w:rsid w:val="00100630"/>
    <w:rsid w:val="001036CB"/>
    <w:rsid w:val="00107343"/>
    <w:rsid w:val="00114766"/>
    <w:rsid w:val="001218E7"/>
    <w:rsid w:val="00146A3E"/>
    <w:rsid w:val="001537E3"/>
    <w:rsid w:val="00153FDF"/>
    <w:rsid w:val="001559A4"/>
    <w:rsid w:val="00155DC4"/>
    <w:rsid w:val="0016311D"/>
    <w:rsid w:val="00164063"/>
    <w:rsid w:val="00172520"/>
    <w:rsid w:val="00174908"/>
    <w:rsid w:val="001758A6"/>
    <w:rsid w:val="001879D4"/>
    <w:rsid w:val="001A5FB2"/>
    <w:rsid w:val="001A619D"/>
    <w:rsid w:val="001A7F9B"/>
    <w:rsid w:val="001B72DC"/>
    <w:rsid w:val="001C123F"/>
    <w:rsid w:val="001F6B2C"/>
    <w:rsid w:val="0020135F"/>
    <w:rsid w:val="0020471E"/>
    <w:rsid w:val="002051C3"/>
    <w:rsid w:val="00210BAC"/>
    <w:rsid w:val="002119F9"/>
    <w:rsid w:val="0022119B"/>
    <w:rsid w:val="00226890"/>
    <w:rsid w:val="00232648"/>
    <w:rsid w:val="00233B65"/>
    <w:rsid w:val="00235275"/>
    <w:rsid w:val="002371B4"/>
    <w:rsid w:val="00246CDA"/>
    <w:rsid w:val="0025261C"/>
    <w:rsid w:val="00262E95"/>
    <w:rsid w:val="0027097C"/>
    <w:rsid w:val="00271470"/>
    <w:rsid w:val="00277DB3"/>
    <w:rsid w:val="00282D26"/>
    <w:rsid w:val="0028762C"/>
    <w:rsid w:val="00294CED"/>
    <w:rsid w:val="002A0CBA"/>
    <w:rsid w:val="002C3866"/>
    <w:rsid w:val="002E3657"/>
    <w:rsid w:val="002F7679"/>
    <w:rsid w:val="00303CAA"/>
    <w:rsid w:val="00304EA8"/>
    <w:rsid w:val="0031347A"/>
    <w:rsid w:val="00323D94"/>
    <w:rsid w:val="00325846"/>
    <w:rsid w:val="00325DE3"/>
    <w:rsid w:val="003279ED"/>
    <w:rsid w:val="00331212"/>
    <w:rsid w:val="00332320"/>
    <w:rsid w:val="003344C3"/>
    <w:rsid w:val="00335DF7"/>
    <w:rsid w:val="00336CD5"/>
    <w:rsid w:val="00341DA0"/>
    <w:rsid w:val="0035087F"/>
    <w:rsid w:val="00352DE6"/>
    <w:rsid w:val="0035487F"/>
    <w:rsid w:val="00373307"/>
    <w:rsid w:val="00374F74"/>
    <w:rsid w:val="00375985"/>
    <w:rsid w:val="00376F4D"/>
    <w:rsid w:val="00381564"/>
    <w:rsid w:val="00387F79"/>
    <w:rsid w:val="003900AA"/>
    <w:rsid w:val="003C43AA"/>
    <w:rsid w:val="003D1143"/>
    <w:rsid w:val="003D1338"/>
    <w:rsid w:val="003E01F8"/>
    <w:rsid w:val="003E059A"/>
    <w:rsid w:val="003E7F9B"/>
    <w:rsid w:val="003F6BEC"/>
    <w:rsid w:val="003F6EE7"/>
    <w:rsid w:val="00400BE4"/>
    <w:rsid w:val="00403B01"/>
    <w:rsid w:val="00403CF9"/>
    <w:rsid w:val="004062ED"/>
    <w:rsid w:val="0042400A"/>
    <w:rsid w:val="00424358"/>
    <w:rsid w:val="0042718C"/>
    <w:rsid w:val="0043335B"/>
    <w:rsid w:val="0044524D"/>
    <w:rsid w:val="00485303"/>
    <w:rsid w:val="0049195C"/>
    <w:rsid w:val="00497A62"/>
    <w:rsid w:val="004A113B"/>
    <w:rsid w:val="004A221A"/>
    <w:rsid w:val="004A287E"/>
    <w:rsid w:val="004A47DE"/>
    <w:rsid w:val="004A6290"/>
    <w:rsid w:val="004B0C49"/>
    <w:rsid w:val="004B0E38"/>
    <w:rsid w:val="004C2CA6"/>
    <w:rsid w:val="004D5B7D"/>
    <w:rsid w:val="004D6429"/>
    <w:rsid w:val="004E0DD0"/>
    <w:rsid w:val="004E6228"/>
    <w:rsid w:val="004E796D"/>
    <w:rsid w:val="00514652"/>
    <w:rsid w:val="00524A40"/>
    <w:rsid w:val="005278A8"/>
    <w:rsid w:val="005303E1"/>
    <w:rsid w:val="0053062E"/>
    <w:rsid w:val="00566260"/>
    <w:rsid w:val="005774A0"/>
    <w:rsid w:val="00593706"/>
    <w:rsid w:val="00593940"/>
    <w:rsid w:val="005A0CB3"/>
    <w:rsid w:val="005A7A17"/>
    <w:rsid w:val="005B2E86"/>
    <w:rsid w:val="005B7324"/>
    <w:rsid w:val="005B7EE9"/>
    <w:rsid w:val="005C1772"/>
    <w:rsid w:val="005C28F9"/>
    <w:rsid w:val="005C302A"/>
    <w:rsid w:val="005D2E6B"/>
    <w:rsid w:val="005D5A59"/>
    <w:rsid w:val="005E0B9E"/>
    <w:rsid w:val="005F1D3B"/>
    <w:rsid w:val="005F274E"/>
    <w:rsid w:val="005F42AA"/>
    <w:rsid w:val="00601BEE"/>
    <w:rsid w:val="006052AD"/>
    <w:rsid w:val="006076EF"/>
    <w:rsid w:val="00614B07"/>
    <w:rsid w:val="006178DE"/>
    <w:rsid w:val="00620D86"/>
    <w:rsid w:val="006218D5"/>
    <w:rsid w:val="00622A75"/>
    <w:rsid w:val="00623CDC"/>
    <w:rsid w:val="00624E7E"/>
    <w:rsid w:val="00630F5E"/>
    <w:rsid w:val="00633237"/>
    <w:rsid w:val="00634FA0"/>
    <w:rsid w:val="00637C79"/>
    <w:rsid w:val="006532AE"/>
    <w:rsid w:val="006553A5"/>
    <w:rsid w:val="00656752"/>
    <w:rsid w:val="00661489"/>
    <w:rsid w:val="00662FE0"/>
    <w:rsid w:val="0067235D"/>
    <w:rsid w:val="0067259F"/>
    <w:rsid w:val="00695E05"/>
    <w:rsid w:val="006975D5"/>
    <w:rsid w:val="006A2E65"/>
    <w:rsid w:val="006A6385"/>
    <w:rsid w:val="006B0160"/>
    <w:rsid w:val="006B7354"/>
    <w:rsid w:val="006C517F"/>
    <w:rsid w:val="006E2898"/>
    <w:rsid w:val="00707E8E"/>
    <w:rsid w:val="00711EF3"/>
    <w:rsid w:val="00712215"/>
    <w:rsid w:val="00722F3C"/>
    <w:rsid w:val="007230EA"/>
    <w:rsid w:val="0074148B"/>
    <w:rsid w:val="00746EF7"/>
    <w:rsid w:val="00752849"/>
    <w:rsid w:val="00782099"/>
    <w:rsid w:val="00785988"/>
    <w:rsid w:val="007871AE"/>
    <w:rsid w:val="00797861"/>
    <w:rsid w:val="007B1639"/>
    <w:rsid w:val="007B7225"/>
    <w:rsid w:val="007C1631"/>
    <w:rsid w:val="007D167D"/>
    <w:rsid w:val="007D7F04"/>
    <w:rsid w:val="007E7F0C"/>
    <w:rsid w:val="007F22AC"/>
    <w:rsid w:val="007F5D1B"/>
    <w:rsid w:val="007F63CA"/>
    <w:rsid w:val="008071CF"/>
    <w:rsid w:val="00811506"/>
    <w:rsid w:val="00815A5C"/>
    <w:rsid w:val="00827052"/>
    <w:rsid w:val="00836F15"/>
    <w:rsid w:val="008453D7"/>
    <w:rsid w:val="0084595F"/>
    <w:rsid w:val="0084671A"/>
    <w:rsid w:val="00847809"/>
    <w:rsid w:val="00852FBE"/>
    <w:rsid w:val="00857A1E"/>
    <w:rsid w:val="0086226D"/>
    <w:rsid w:val="00885419"/>
    <w:rsid w:val="00895705"/>
    <w:rsid w:val="008A61F3"/>
    <w:rsid w:val="008A6800"/>
    <w:rsid w:val="008B037E"/>
    <w:rsid w:val="008B48CA"/>
    <w:rsid w:val="008C00E4"/>
    <w:rsid w:val="008C081F"/>
    <w:rsid w:val="008C0F1E"/>
    <w:rsid w:val="008D61FD"/>
    <w:rsid w:val="008D7F70"/>
    <w:rsid w:val="008E74B8"/>
    <w:rsid w:val="008F1D11"/>
    <w:rsid w:val="008F294F"/>
    <w:rsid w:val="008F3FD6"/>
    <w:rsid w:val="008F4704"/>
    <w:rsid w:val="00901C96"/>
    <w:rsid w:val="009107FA"/>
    <w:rsid w:val="00912D90"/>
    <w:rsid w:val="00913437"/>
    <w:rsid w:val="00921331"/>
    <w:rsid w:val="0092245C"/>
    <w:rsid w:val="00935620"/>
    <w:rsid w:val="009413A3"/>
    <w:rsid w:val="00950779"/>
    <w:rsid w:val="0095083E"/>
    <w:rsid w:val="009508D6"/>
    <w:rsid w:val="00953A22"/>
    <w:rsid w:val="00953F4D"/>
    <w:rsid w:val="00956C1F"/>
    <w:rsid w:val="009651FA"/>
    <w:rsid w:val="00965DE5"/>
    <w:rsid w:val="009756C8"/>
    <w:rsid w:val="009818E1"/>
    <w:rsid w:val="00982467"/>
    <w:rsid w:val="00987D0B"/>
    <w:rsid w:val="009957A8"/>
    <w:rsid w:val="009A6993"/>
    <w:rsid w:val="009E0D1A"/>
    <w:rsid w:val="009E4B7C"/>
    <w:rsid w:val="009F3605"/>
    <w:rsid w:val="00A01D9D"/>
    <w:rsid w:val="00A12B2A"/>
    <w:rsid w:val="00A20A90"/>
    <w:rsid w:val="00A2104E"/>
    <w:rsid w:val="00A37C01"/>
    <w:rsid w:val="00A422EF"/>
    <w:rsid w:val="00A4787E"/>
    <w:rsid w:val="00A51EC7"/>
    <w:rsid w:val="00A61713"/>
    <w:rsid w:val="00A64935"/>
    <w:rsid w:val="00A74CF8"/>
    <w:rsid w:val="00A75D56"/>
    <w:rsid w:val="00A94D29"/>
    <w:rsid w:val="00A961A8"/>
    <w:rsid w:val="00AA3273"/>
    <w:rsid w:val="00AA50F8"/>
    <w:rsid w:val="00AA65CC"/>
    <w:rsid w:val="00AB4424"/>
    <w:rsid w:val="00AC1977"/>
    <w:rsid w:val="00AD016F"/>
    <w:rsid w:val="00AD0AA2"/>
    <w:rsid w:val="00AE6972"/>
    <w:rsid w:val="00AE7874"/>
    <w:rsid w:val="00B05BFC"/>
    <w:rsid w:val="00B24867"/>
    <w:rsid w:val="00B26F54"/>
    <w:rsid w:val="00B304E0"/>
    <w:rsid w:val="00B41BBD"/>
    <w:rsid w:val="00B42CB5"/>
    <w:rsid w:val="00B561D2"/>
    <w:rsid w:val="00B60DD7"/>
    <w:rsid w:val="00B64C86"/>
    <w:rsid w:val="00B661E9"/>
    <w:rsid w:val="00BA0310"/>
    <w:rsid w:val="00BA5EAE"/>
    <w:rsid w:val="00BB242A"/>
    <w:rsid w:val="00BF2B63"/>
    <w:rsid w:val="00BF4287"/>
    <w:rsid w:val="00BF507D"/>
    <w:rsid w:val="00BF69CF"/>
    <w:rsid w:val="00C047CF"/>
    <w:rsid w:val="00C04D84"/>
    <w:rsid w:val="00C07F4B"/>
    <w:rsid w:val="00C10DD3"/>
    <w:rsid w:val="00C115BB"/>
    <w:rsid w:val="00C211BB"/>
    <w:rsid w:val="00C2188D"/>
    <w:rsid w:val="00C25584"/>
    <w:rsid w:val="00C43E22"/>
    <w:rsid w:val="00C503ED"/>
    <w:rsid w:val="00C654B3"/>
    <w:rsid w:val="00C655A9"/>
    <w:rsid w:val="00C67264"/>
    <w:rsid w:val="00C72442"/>
    <w:rsid w:val="00C774ED"/>
    <w:rsid w:val="00C82284"/>
    <w:rsid w:val="00C923FB"/>
    <w:rsid w:val="00C958B9"/>
    <w:rsid w:val="00CA1E44"/>
    <w:rsid w:val="00CA2267"/>
    <w:rsid w:val="00CA5CF1"/>
    <w:rsid w:val="00CB21BD"/>
    <w:rsid w:val="00CC78AE"/>
    <w:rsid w:val="00CE2215"/>
    <w:rsid w:val="00CE301D"/>
    <w:rsid w:val="00CE70A9"/>
    <w:rsid w:val="00CF7708"/>
    <w:rsid w:val="00CF7EA8"/>
    <w:rsid w:val="00D07EF4"/>
    <w:rsid w:val="00D1332A"/>
    <w:rsid w:val="00D13E0C"/>
    <w:rsid w:val="00D13E80"/>
    <w:rsid w:val="00D16752"/>
    <w:rsid w:val="00D2101D"/>
    <w:rsid w:val="00D351DE"/>
    <w:rsid w:val="00D368EF"/>
    <w:rsid w:val="00D41FAA"/>
    <w:rsid w:val="00D50B56"/>
    <w:rsid w:val="00D5317A"/>
    <w:rsid w:val="00D55447"/>
    <w:rsid w:val="00D706D8"/>
    <w:rsid w:val="00D8121B"/>
    <w:rsid w:val="00D832E9"/>
    <w:rsid w:val="00D87B4D"/>
    <w:rsid w:val="00D97F06"/>
    <w:rsid w:val="00DA6D50"/>
    <w:rsid w:val="00DB2AE0"/>
    <w:rsid w:val="00DC0049"/>
    <w:rsid w:val="00DC43FA"/>
    <w:rsid w:val="00DC5860"/>
    <w:rsid w:val="00DE4F9A"/>
    <w:rsid w:val="00DF41AB"/>
    <w:rsid w:val="00DF6136"/>
    <w:rsid w:val="00E239BB"/>
    <w:rsid w:val="00E402D6"/>
    <w:rsid w:val="00E513E8"/>
    <w:rsid w:val="00E567E2"/>
    <w:rsid w:val="00E6042D"/>
    <w:rsid w:val="00E66B42"/>
    <w:rsid w:val="00E835D5"/>
    <w:rsid w:val="00E851F4"/>
    <w:rsid w:val="00E85526"/>
    <w:rsid w:val="00E91378"/>
    <w:rsid w:val="00E93627"/>
    <w:rsid w:val="00E97344"/>
    <w:rsid w:val="00EB3333"/>
    <w:rsid w:val="00EC24BE"/>
    <w:rsid w:val="00ED3C75"/>
    <w:rsid w:val="00F05579"/>
    <w:rsid w:val="00F067EF"/>
    <w:rsid w:val="00F2074D"/>
    <w:rsid w:val="00F232A8"/>
    <w:rsid w:val="00F266AB"/>
    <w:rsid w:val="00F32398"/>
    <w:rsid w:val="00F34653"/>
    <w:rsid w:val="00F45BBB"/>
    <w:rsid w:val="00F54B48"/>
    <w:rsid w:val="00F57CE3"/>
    <w:rsid w:val="00F60DD1"/>
    <w:rsid w:val="00F67E6D"/>
    <w:rsid w:val="00F727F6"/>
    <w:rsid w:val="00F76EEC"/>
    <w:rsid w:val="00F811B5"/>
    <w:rsid w:val="00F83A17"/>
    <w:rsid w:val="00F84244"/>
    <w:rsid w:val="00F94AF7"/>
    <w:rsid w:val="00F9571A"/>
    <w:rsid w:val="00FA1BCD"/>
    <w:rsid w:val="00FB45D5"/>
    <w:rsid w:val="00FD2DF8"/>
    <w:rsid w:val="00FD3DB0"/>
    <w:rsid w:val="00FD606B"/>
    <w:rsid w:val="00FE4603"/>
    <w:rsid w:val="00FE4BC6"/>
    <w:rsid w:val="00FE6B5C"/>
    <w:rsid w:val="00FF20B6"/>
  </w:rsids>
  <m:mathPr>
    <m:mathFont m:val="04b03"/>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FB45D5"/>
  </w:style>
  <w:style w:type="paragraph" w:styleId="Heading1">
    <w:name w:val="heading 1"/>
    <w:basedOn w:val="Normal"/>
    <w:link w:val="Heading1Char"/>
    <w:autoRedefine/>
    <w:uiPriority w:val="9"/>
    <w:rsid w:val="00A2104E"/>
    <w:pPr>
      <w:numPr>
        <w:numId w:val="34"/>
      </w:numPr>
      <w:spacing w:beforeLines="1" w:afterLines="1"/>
      <w:ind w:left="360"/>
      <w:jc w:val="both"/>
      <w:outlineLvl w:val="0"/>
    </w:pPr>
    <w:rPr>
      <w:rFonts w:ascii="Times" w:hAnsi="Times"/>
      <w:b/>
      <w:kern w:val="36"/>
      <w:sz w:val="44"/>
      <w:szCs w:val="20"/>
    </w:rPr>
  </w:style>
  <w:style w:type="paragraph" w:styleId="Heading2">
    <w:name w:val="heading 2"/>
    <w:basedOn w:val="Normal"/>
    <w:next w:val="Normal"/>
    <w:link w:val="Heading2Char"/>
    <w:autoRedefine/>
    <w:rsid w:val="00A2104E"/>
    <w:pPr>
      <w:keepNext/>
      <w:keepLines/>
      <w:numPr>
        <w:ilvl w:val="1"/>
        <w:numId w:val="36"/>
      </w:numPr>
      <w:spacing w:before="240" w:line="480" w:lineRule="auto"/>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autoRedefine/>
    <w:unhideWhenUsed/>
    <w:qFormat/>
    <w:rsid w:val="00A2104E"/>
    <w:pPr>
      <w:keepNext/>
      <w:keepLines/>
      <w:numPr>
        <w:ilvl w:val="2"/>
        <w:numId w:val="36"/>
      </w:numPr>
      <w:spacing w:before="20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rsid w:val="00D832E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D832E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D832E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2104E"/>
    <w:rPr>
      <w:rFonts w:ascii="Times" w:hAnsi="Times"/>
      <w:b/>
      <w:kern w:val="36"/>
      <w:sz w:val="44"/>
      <w:szCs w:val="20"/>
    </w:rPr>
  </w:style>
  <w:style w:type="character" w:customStyle="1" w:styleId="Heading2Char">
    <w:name w:val="Heading 2 Char"/>
    <w:basedOn w:val="DefaultParagraphFont"/>
    <w:link w:val="Heading2"/>
    <w:rsid w:val="00A2104E"/>
    <w:rPr>
      <w:rFonts w:asciiTheme="majorHAnsi" w:eastAsiaTheme="majorEastAsia" w:hAnsiTheme="majorHAnsi" w:cstheme="majorBidi"/>
      <w:b/>
      <w:bCs/>
      <w:color w:val="4F81BD" w:themeColor="accent1"/>
      <w:sz w:val="40"/>
      <w:szCs w:val="26"/>
    </w:rPr>
  </w:style>
  <w:style w:type="character" w:customStyle="1" w:styleId="Heading3Char">
    <w:name w:val="Heading 3 Char"/>
    <w:basedOn w:val="DefaultParagraphFont"/>
    <w:link w:val="Heading3"/>
    <w:rsid w:val="00A2104E"/>
    <w:rPr>
      <w:rFonts w:ascii="Times New Roman" w:eastAsiaTheme="majorEastAsia" w:hAnsi="Times New Roman" w:cstheme="majorBidi"/>
      <w:b/>
      <w:bCs/>
      <w:color w:val="4F81BD" w:themeColor="accent1"/>
    </w:rPr>
  </w:style>
  <w:style w:type="character" w:styleId="Hyperlink">
    <w:name w:val="Hyperlink"/>
    <w:basedOn w:val="DefaultParagraphFont"/>
    <w:uiPriority w:val="99"/>
    <w:unhideWhenUsed/>
    <w:rsid w:val="001036CB"/>
    <w:rPr>
      <w:color w:val="0000FF" w:themeColor="hyperlink"/>
      <w:u w:val="single"/>
    </w:rPr>
  </w:style>
  <w:style w:type="paragraph" w:styleId="ListParagraph">
    <w:name w:val="List Paragraph"/>
    <w:basedOn w:val="Normal"/>
    <w:uiPriority w:val="34"/>
    <w:qFormat/>
    <w:rsid w:val="001036CB"/>
    <w:pPr>
      <w:ind w:left="720"/>
      <w:contextualSpacing/>
    </w:pPr>
  </w:style>
  <w:style w:type="character" w:customStyle="1" w:styleId="FootnoteTextChar">
    <w:name w:val="Footnote Text Char"/>
    <w:basedOn w:val="DefaultParagraphFont"/>
    <w:link w:val="FootnoteText"/>
    <w:uiPriority w:val="99"/>
    <w:rsid w:val="001036CB"/>
    <w:rPr>
      <w:rFonts w:eastAsiaTheme="minorEastAsia"/>
      <w:lang w:eastAsia="ja-JP"/>
    </w:rPr>
  </w:style>
  <w:style w:type="paragraph" w:styleId="FootnoteText">
    <w:name w:val="footnote text"/>
    <w:basedOn w:val="Normal"/>
    <w:link w:val="FootnoteTextChar"/>
    <w:uiPriority w:val="99"/>
    <w:unhideWhenUsed/>
    <w:rsid w:val="001036CB"/>
  </w:style>
  <w:style w:type="character" w:customStyle="1" w:styleId="FootnoteTextChar1">
    <w:name w:val="Footnote Text Char1"/>
    <w:basedOn w:val="DefaultParagraphFont"/>
    <w:rsid w:val="001036CB"/>
  </w:style>
  <w:style w:type="character" w:customStyle="1" w:styleId="highlight">
    <w:name w:val="highlight"/>
    <w:basedOn w:val="DefaultParagraphFont"/>
    <w:rsid w:val="001036CB"/>
  </w:style>
  <w:style w:type="character" w:customStyle="1" w:styleId="person">
    <w:name w:val="person"/>
    <w:basedOn w:val="DefaultParagraphFont"/>
    <w:rsid w:val="001036CB"/>
  </w:style>
  <w:style w:type="character" w:customStyle="1" w:styleId="corresponding">
    <w:name w:val="corresponding"/>
    <w:basedOn w:val="DefaultParagraphFont"/>
    <w:rsid w:val="001036CB"/>
  </w:style>
  <w:style w:type="character" w:styleId="Emphasis">
    <w:name w:val="Emphasis"/>
    <w:basedOn w:val="DefaultParagraphFont"/>
    <w:uiPriority w:val="20"/>
    <w:rsid w:val="001036CB"/>
    <w:rPr>
      <w:i/>
    </w:rPr>
  </w:style>
  <w:style w:type="paragraph" w:styleId="BalloonText">
    <w:name w:val="Balloon Text"/>
    <w:basedOn w:val="Normal"/>
    <w:link w:val="BalloonTextChar"/>
    <w:uiPriority w:val="99"/>
    <w:unhideWhenUsed/>
    <w:rsid w:val="001036CB"/>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036CB"/>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1036CB"/>
    <w:rPr>
      <w:sz w:val="18"/>
      <w:szCs w:val="18"/>
    </w:rPr>
  </w:style>
  <w:style w:type="paragraph" w:styleId="CommentText">
    <w:name w:val="annotation text"/>
    <w:basedOn w:val="Normal"/>
    <w:link w:val="CommentTextChar"/>
    <w:uiPriority w:val="99"/>
    <w:unhideWhenUsed/>
    <w:rsid w:val="001036CB"/>
  </w:style>
  <w:style w:type="character" w:customStyle="1" w:styleId="CommentTextChar">
    <w:name w:val="Comment Text Char"/>
    <w:basedOn w:val="DefaultParagraphFont"/>
    <w:link w:val="CommentText"/>
    <w:uiPriority w:val="99"/>
    <w:rsid w:val="001036CB"/>
    <w:rPr>
      <w:rFonts w:eastAsiaTheme="minorEastAsia"/>
      <w:lang w:eastAsia="ja-JP"/>
    </w:rPr>
  </w:style>
  <w:style w:type="paragraph" w:styleId="CommentSubject">
    <w:name w:val="annotation subject"/>
    <w:basedOn w:val="CommentText"/>
    <w:next w:val="CommentText"/>
    <w:link w:val="CommentSubjectChar"/>
    <w:uiPriority w:val="99"/>
    <w:unhideWhenUsed/>
    <w:rsid w:val="001036CB"/>
    <w:rPr>
      <w:b/>
      <w:bCs/>
      <w:sz w:val="20"/>
      <w:szCs w:val="20"/>
    </w:rPr>
  </w:style>
  <w:style w:type="character" w:customStyle="1" w:styleId="CommentSubjectChar">
    <w:name w:val="Comment Subject Char"/>
    <w:basedOn w:val="CommentTextChar"/>
    <w:link w:val="CommentSubject"/>
    <w:uiPriority w:val="99"/>
    <w:rsid w:val="001036CB"/>
    <w:rPr>
      <w:rFonts w:eastAsiaTheme="minorEastAsia"/>
      <w:b/>
      <w:bCs/>
      <w:sz w:val="20"/>
      <w:szCs w:val="20"/>
      <w:lang w:eastAsia="ja-JP"/>
    </w:rPr>
  </w:style>
  <w:style w:type="paragraph" w:styleId="Revision">
    <w:name w:val="Revision"/>
    <w:hidden/>
    <w:uiPriority w:val="99"/>
    <w:rsid w:val="001036CB"/>
  </w:style>
  <w:style w:type="character" w:styleId="FollowedHyperlink">
    <w:name w:val="FollowedHyperlink"/>
    <w:basedOn w:val="DefaultParagraphFont"/>
    <w:uiPriority w:val="99"/>
    <w:unhideWhenUsed/>
    <w:rsid w:val="001036CB"/>
    <w:rPr>
      <w:color w:val="800080" w:themeColor="followedHyperlink"/>
      <w:u w:val="single"/>
    </w:rPr>
  </w:style>
  <w:style w:type="table" w:styleId="TableGrid">
    <w:name w:val="Table Grid"/>
    <w:basedOn w:val="TableNormal"/>
    <w:uiPriority w:val="59"/>
    <w:rsid w:val="001036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1036CB"/>
    <w:pPr>
      <w:ind w:left="240" w:hanging="240"/>
    </w:pPr>
    <w:rPr>
      <w:sz w:val="18"/>
      <w:szCs w:val="18"/>
    </w:rPr>
  </w:style>
  <w:style w:type="paragraph" w:styleId="Index2">
    <w:name w:val="index 2"/>
    <w:basedOn w:val="Normal"/>
    <w:next w:val="Normal"/>
    <w:autoRedefine/>
    <w:rsid w:val="001036CB"/>
    <w:pPr>
      <w:ind w:left="480" w:hanging="240"/>
    </w:pPr>
    <w:rPr>
      <w:sz w:val="18"/>
      <w:szCs w:val="18"/>
    </w:rPr>
  </w:style>
  <w:style w:type="paragraph" w:styleId="Index3">
    <w:name w:val="index 3"/>
    <w:basedOn w:val="Normal"/>
    <w:next w:val="Normal"/>
    <w:autoRedefine/>
    <w:rsid w:val="001036CB"/>
    <w:pPr>
      <w:ind w:left="720" w:hanging="240"/>
    </w:pPr>
    <w:rPr>
      <w:sz w:val="18"/>
      <w:szCs w:val="18"/>
    </w:rPr>
  </w:style>
  <w:style w:type="paragraph" w:styleId="Index4">
    <w:name w:val="index 4"/>
    <w:basedOn w:val="Normal"/>
    <w:next w:val="Normal"/>
    <w:autoRedefine/>
    <w:rsid w:val="001036CB"/>
    <w:pPr>
      <w:ind w:left="960" w:hanging="240"/>
    </w:pPr>
    <w:rPr>
      <w:sz w:val="18"/>
      <w:szCs w:val="18"/>
    </w:rPr>
  </w:style>
  <w:style w:type="paragraph" w:styleId="Index5">
    <w:name w:val="index 5"/>
    <w:basedOn w:val="Normal"/>
    <w:next w:val="Normal"/>
    <w:autoRedefine/>
    <w:rsid w:val="001036CB"/>
    <w:pPr>
      <w:ind w:left="1200" w:hanging="240"/>
    </w:pPr>
    <w:rPr>
      <w:sz w:val="18"/>
      <w:szCs w:val="18"/>
    </w:rPr>
  </w:style>
  <w:style w:type="paragraph" w:styleId="Index6">
    <w:name w:val="index 6"/>
    <w:basedOn w:val="Normal"/>
    <w:next w:val="Normal"/>
    <w:autoRedefine/>
    <w:rsid w:val="001036CB"/>
    <w:pPr>
      <w:ind w:left="1440" w:hanging="240"/>
    </w:pPr>
    <w:rPr>
      <w:sz w:val="18"/>
      <w:szCs w:val="18"/>
    </w:rPr>
  </w:style>
  <w:style w:type="paragraph" w:styleId="Index7">
    <w:name w:val="index 7"/>
    <w:basedOn w:val="Normal"/>
    <w:next w:val="Normal"/>
    <w:autoRedefine/>
    <w:rsid w:val="001036CB"/>
    <w:pPr>
      <w:ind w:left="1680" w:hanging="240"/>
    </w:pPr>
    <w:rPr>
      <w:sz w:val="18"/>
      <w:szCs w:val="18"/>
    </w:rPr>
  </w:style>
  <w:style w:type="paragraph" w:styleId="Index8">
    <w:name w:val="index 8"/>
    <w:basedOn w:val="Normal"/>
    <w:next w:val="Normal"/>
    <w:autoRedefine/>
    <w:rsid w:val="001036CB"/>
    <w:pPr>
      <w:ind w:left="1920" w:hanging="240"/>
    </w:pPr>
    <w:rPr>
      <w:sz w:val="18"/>
      <w:szCs w:val="18"/>
    </w:rPr>
  </w:style>
  <w:style w:type="paragraph" w:styleId="Index9">
    <w:name w:val="index 9"/>
    <w:basedOn w:val="Normal"/>
    <w:next w:val="Normal"/>
    <w:autoRedefine/>
    <w:rsid w:val="001036CB"/>
    <w:pPr>
      <w:ind w:left="2160" w:hanging="240"/>
    </w:pPr>
    <w:rPr>
      <w:sz w:val="18"/>
      <w:szCs w:val="18"/>
    </w:rPr>
  </w:style>
  <w:style w:type="paragraph" w:styleId="IndexHeading">
    <w:name w:val="index heading"/>
    <w:basedOn w:val="Normal"/>
    <w:next w:val="Index1"/>
    <w:rsid w:val="001036CB"/>
    <w:pPr>
      <w:pBdr>
        <w:top w:val="single" w:sz="12" w:space="0" w:color="auto"/>
      </w:pBdr>
      <w:spacing w:before="360" w:after="240"/>
    </w:pPr>
    <w:rPr>
      <w:i/>
      <w:sz w:val="26"/>
      <w:szCs w:val="26"/>
    </w:rPr>
  </w:style>
  <w:style w:type="paragraph" w:styleId="TOC1">
    <w:name w:val="toc 1"/>
    <w:basedOn w:val="Normal"/>
    <w:next w:val="Normal"/>
    <w:autoRedefine/>
    <w:uiPriority w:val="39"/>
    <w:rsid w:val="001036CB"/>
    <w:pPr>
      <w:spacing w:before="120"/>
    </w:pPr>
    <w:rPr>
      <w:b/>
      <w:caps/>
      <w:sz w:val="22"/>
      <w:szCs w:val="22"/>
    </w:rPr>
  </w:style>
  <w:style w:type="paragraph" w:styleId="TOC2">
    <w:name w:val="toc 2"/>
    <w:basedOn w:val="Normal"/>
    <w:next w:val="Normal"/>
    <w:autoRedefine/>
    <w:uiPriority w:val="39"/>
    <w:rsid w:val="001036CB"/>
    <w:pPr>
      <w:ind w:left="240"/>
    </w:pPr>
    <w:rPr>
      <w:smallCaps/>
      <w:sz w:val="22"/>
      <w:szCs w:val="22"/>
    </w:rPr>
  </w:style>
  <w:style w:type="paragraph" w:styleId="TOC3">
    <w:name w:val="toc 3"/>
    <w:basedOn w:val="Normal"/>
    <w:next w:val="Normal"/>
    <w:autoRedefine/>
    <w:uiPriority w:val="39"/>
    <w:rsid w:val="001036CB"/>
    <w:pPr>
      <w:ind w:left="480"/>
    </w:pPr>
    <w:rPr>
      <w:i/>
      <w:sz w:val="22"/>
      <w:szCs w:val="22"/>
    </w:rPr>
  </w:style>
  <w:style w:type="paragraph" w:styleId="TOC4">
    <w:name w:val="toc 4"/>
    <w:basedOn w:val="Normal"/>
    <w:next w:val="Normal"/>
    <w:autoRedefine/>
    <w:rsid w:val="001036CB"/>
    <w:pPr>
      <w:ind w:left="720"/>
    </w:pPr>
    <w:rPr>
      <w:sz w:val="18"/>
      <w:szCs w:val="18"/>
    </w:rPr>
  </w:style>
  <w:style w:type="paragraph" w:styleId="TOC5">
    <w:name w:val="toc 5"/>
    <w:basedOn w:val="Normal"/>
    <w:next w:val="Normal"/>
    <w:autoRedefine/>
    <w:rsid w:val="001036CB"/>
    <w:pPr>
      <w:ind w:left="960"/>
    </w:pPr>
    <w:rPr>
      <w:sz w:val="18"/>
      <w:szCs w:val="18"/>
    </w:rPr>
  </w:style>
  <w:style w:type="paragraph" w:styleId="TOC6">
    <w:name w:val="toc 6"/>
    <w:basedOn w:val="Normal"/>
    <w:next w:val="Normal"/>
    <w:autoRedefine/>
    <w:rsid w:val="001036CB"/>
    <w:pPr>
      <w:ind w:left="1200"/>
    </w:pPr>
    <w:rPr>
      <w:sz w:val="18"/>
      <w:szCs w:val="18"/>
    </w:rPr>
  </w:style>
  <w:style w:type="paragraph" w:styleId="TOC7">
    <w:name w:val="toc 7"/>
    <w:basedOn w:val="Normal"/>
    <w:next w:val="Normal"/>
    <w:autoRedefine/>
    <w:rsid w:val="001036CB"/>
    <w:pPr>
      <w:ind w:left="1440"/>
    </w:pPr>
    <w:rPr>
      <w:sz w:val="18"/>
      <w:szCs w:val="18"/>
    </w:rPr>
  </w:style>
  <w:style w:type="paragraph" w:styleId="TOC8">
    <w:name w:val="toc 8"/>
    <w:basedOn w:val="Normal"/>
    <w:next w:val="Normal"/>
    <w:autoRedefine/>
    <w:rsid w:val="001036CB"/>
    <w:pPr>
      <w:ind w:left="1680"/>
    </w:pPr>
    <w:rPr>
      <w:sz w:val="18"/>
      <w:szCs w:val="18"/>
    </w:rPr>
  </w:style>
  <w:style w:type="paragraph" w:styleId="TOC9">
    <w:name w:val="toc 9"/>
    <w:basedOn w:val="Normal"/>
    <w:next w:val="Normal"/>
    <w:autoRedefine/>
    <w:rsid w:val="001036CB"/>
    <w:pPr>
      <w:ind w:left="1920"/>
    </w:pPr>
    <w:rPr>
      <w:sz w:val="18"/>
      <w:szCs w:val="18"/>
    </w:rPr>
  </w:style>
  <w:style w:type="paragraph" w:styleId="Header">
    <w:name w:val="header"/>
    <w:basedOn w:val="Normal"/>
    <w:link w:val="HeaderChar"/>
    <w:uiPriority w:val="99"/>
    <w:unhideWhenUsed/>
    <w:rsid w:val="006553A5"/>
    <w:pPr>
      <w:tabs>
        <w:tab w:val="center" w:pos="4320"/>
        <w:tab w:val="right" w:pos="8640"/>
      </w:tabs>
    </w:pPr>
  </w:style>
  <w:style w:type="character" w:customStyle="1" w:styleId="HeaderChar">
    <w:name w:val="Header Char"/>
    <w:basedOn w:val="DefaultParagraphFont"/>
    <w:link w:val="Header"/>
    <w:uiPriority w:val="99"/>
    <w:rsid w:val="006553A5"/>
    <w:rPr>
      <w:rFonts w:eastAsiaTheme="minorEastAsia"/>
      <w:lang w:eastAsia="ja-JP"/>
    </w:rPr>
  </w:style>
  <w:style w:type="paragraph" w:styleId="Footer">
    <w:name w:val="footer"/>
    <w:basedOn w:val="Normal"/>
    <w:link w:val="FooterChar"/>
    <w:uiPriority w:val="99"/>
    <w:unhideWhenUsed/>
    <w:rsid w:val="006553A5"/>
    <w:pPr>
      <w:tabs>
        <w:tab w:val="center" w:pos="4320"/>
        <w:tab w:val="right" w:pos="8640"/>
      </w:tabs>
    </w:pPr>
  </w:style>
  <w:style w:type="character" w:customStyle="1" w:styleId="FooterChar">
    <w:name w:val="Footer Char"/>
    <w:basedOn w:val="DefaultParagraphFont"/>
    <w:link w:val="Footer"/>
    <w:uiPriority w:val="99"/>
    <w:rsid w:val="006553A5"/>
    <w:rPr>
      <w:rFonts w:eastAsiaTheme="minorEastAsia"/>
      <w:lang w:eastAsia="ja-JP"/>
    </w:rPr>
  </w:style>
  <w:style w:type="character" w:customStyle="1" w:styleId="Heading4Char">
    <w:name w:val="Heading 4 Char"/>
    <w:basedOn w:val="DefaultParagraphFont"/>
    <w:link w:val="Heading4"/>
    <w:rsid w:val="00D83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D83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D832E9"/>
    <w:rPr>
      <w:rFonts w:asciiTheme="majorHAnsi" w:eastAsiaTheme="majorEastAsia" w:hAnsiTheme="majorHAnsi" w:cstheme="majorBidi"/>
      <w:i/>
      <w:iCs/>
      <w:color w:val="243F60" w:themeColor="accent1" w:themeShade="7F"/>
    </w:rPr>
  </w:style>
  <w:style w:type="paragraph" w:customStyle="1" w:styleId="Chapter">
    <w:name w:val="Chapter"/>
    <w:basedOn w:val="Normal"/>
    <w:qFormat/>
    <w:rsid w:val="002F7679"/>
    <w:pPr>
      <w:jc w:val="both"/>
    </w:pPr>
    <w:rPr>
      <w:sz w:val="48"/>
    </w:rPr>
  </w:style>
  <w:style w:type="paragraph" w:customStyle="1" w:styleId="Style1">
    <w:name w:val="Style1"/>
    <w:basedOn w:val="Normal"/>
    <w:rsid w:val="002F76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link w:val="Heading1Char"/>
    <w:autoRedefine/>
    <w:uiPriority w:val="9"/>
    <w:rsid w:val="001036CB"/>
    <w:pPr>
      <w:spacing w:beforeLines="1" w:afterLines="1"/>
      <w:jc w:val="center"/>
      <w:outlineLvl w:val="0"/>
    </w:pPr>
    <w:rPr>
      <w:rFonts w:ascii="Times" w:hAnsi="Times"/>
      <w:b/>
      <w:kern w:val="36"/>
      <w:sz w:val="48"/>
      <w:szCs w:val="20"/>
    </w:rPr>
  </w:style>
  <w:style w:type="paragraph" w:styleId="Heading2">
    <w:name w:val="heading 2"/>
    <w:basedOn w:val="Normal"/>
    <w:next w:val="Normal"/>
    <w:link w:val="Heading2Char"/>
    <w:autoRedefine/>
    <w:rsid w:val="001036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rsid w:val="001036C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D832E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D832E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D832E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6CB"/>
    <w:rPr>
      <w:rFonts w:ascii="Times" w:eastAsiaTheme="minorEastAsia" w:hAnsi="Times"/>
      <w:b/>
      <w:kern w:val="36"/>
      <w:sz w:val="48"/>
      <w:szCs w:val="20"/>
      <w:lang w:eastAsia="ja-JP"/>
    </w:rPr>
  </w:style>
  <w:style w:type="character" w:customStyle="1" w:styleId="Heading2Char">
    <w:name w:val="Heading 2 Char"/>
    <w:basedOn w:val="DefaultParagraphFont"/>
    <w:link w:val="Heading2"/>
    <w:rsid w:val="001036CB"/>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1036CB"/>
    <w:rPr>
      <w:rFonts w:asciiTheme="majorHAnsi" w:eastAsiaTheme="majorEastAsia" w:hAnsiTheme="majorHAnsi" w:cstheme="majorBidi"/>
      <w:b/>
      <w:bCs/>
      <w:color w:val="4F81BD" w:themeColor="accent1"/>
      <w:lang w:eastAsia="ja-JP"/>
    </w:rPr>
  </w:style>
  <w:style w:type="character" w:styleId="Hyperlink">
    <w:name w:val="Hyperlink"/>
    <w:basedOn w:val="DefaultParagraphFont"/>
    <w:uiPriority w:val="99"/>
    <w:unhideWhenUsed/>
    <w:rsid w:val="001036CB"/>
    <w:rPr>
      <w:color w:val="0000FF" w:themeColor="hyperlink"/>
      <w:u w:val="single"/>
    </w:rPr>
  </w:style>
  <w:style w:type="paragraph" w:styleId="ListParagraph">
    <w:name w:val="List Paragraph"/>
    <w:basedOn w:val="Normal"/>
    <w:uiPriority w:val="34"/>
    <w:qFormat/>
    <w:rsid w:val="001036CB"/>
    <w:pPr>
      <w:ind w:left="720"/>
      <w:contextualSpacing/>
    </w:pPr>
  </w:style>
  <w:style w:type="character" w:customStyle="1" w:styleId="FootnoteTextChar">
    <w:name w:val="Footnote Text Char"/>
    <w:basedOn w:val="DefaultParagraphFont"/>
    <w:link w:val="FootnoteText"/>
    <w:uiPriority w:val="99"/>
    <w:rsid w:val="001036CB"/>
    <w:rPr>
      <w:rFonts w:eastAsiaTheme="minorEastAsia"/>
      <w:lang w:eastAsia="ja-JP"/>
    </w:rPr>
  </w:style>
  <w:style w:type="paragraph" w:styleId="FootnoteText">
    <w:name w:val="footnote text"/>
    <w:basedOn w:val="Normal"/>
    <w:link w:val="FootnoteTextChar"/>
    <w:uiPriority w:val="99"/>
    <w:unhideWhenUsed/>
    <w:rsid w:val="001036CB"/>
  </w:style>
  <w:style w:type="character" w:customStyle="1" w:styleId="FootnoteTextChar1">
    <w:name w:val="Footnote Text Char1"/>
    <w:basedOn w:val="DefaultParagraphFont"/>
    <w:rsid w:val="001036CB"/>
  </w:style>
  <w:style w:type="character" w:customStyle="1" w:styleId="highlight">
    <w:name w:val="highlight"/>
    <w:basedOn w:val="DefaultParagraphFont"/>
    <w:rsid w:val="001036CB"/>
  </w:style>
  <w:style w:type="character" w:customStyle="1" w:styleId="person">
    <w:name w:val="person"/>
    <w:basedOn w:val="DefaultParagraphFont"/>
    <w:rsid w:val="001036CB"/>
  </w:style>
  <w:style w:type="character" w:customStyle="1" w:styleId="corresponding">
    <w:name w:val="corresponding"/>
    <w:basedOn w:val="DefaultParagraphFont"/>
    <w:rsid w:val="001036CB"/>
  </w:style>
  <w:style w:type="character" w:styleId="Emphasis">
    <w:name w:val="Emphasis"/>
    <w:basedOn w:val="DefaultParagraphFont"/>
    <w:uiPriority w:val="20"/>
    <w:rsid w:val="001036CB"/>
    <w:rPr>
      <w:i/>
    </w:rPr>
  </w:style>
  <w:style w:type="paragraph" w:styleId="BalloonText">
    <w:name w:val="Balloon Text"/>
    <w:basedOn w:val="Normal"/>
    <w:link w:val="BalloonTextChar"/>
    <w:uiPriority w:val="99"/>
    <w:unhideWhenUsed/>
    <w:rsid w:val="001036CB"/>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036CB"/>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1036CB"/>
    <w:rPr>
      <w:sz w:val="18"/>
      <w:szCs w:val="18"/>
    </w:rPr>
  </w:style>
  <w:style w:type="paragraph" w:styleId="CommentText">
    <w:name w:val="annotation text"/>
    <w:basedOn w:val="Normal"/>
    <w:link w:val="CommentTextChar"/>
    <w:uiPriority w:val="99"/>
    <w:unhideWhenUsed/>
    <w:rsid w:val="001036CB"/>
  </w:style>
  <w:style w:type="character" w:customStyle="1" w:styleId="CommentTextChar">
    <w:name w:val="Comment Text Char"/>
    <w:basedOn w:val="DefaultParagraphFont"/>
    <w:link w:val="CommentText"/>
    <w:uiPriority w:val="99"/>
    <w:rsid w:val="001036CB"/>
    <w:rPr>
      <w:rFonts w:eastAsiaTheme="minorEastAsia"/>
      <w:lang w:eastAsia="ja-JP"/>
    </w:rPr>
  </w:style>
  <w:style w:type="paragraph" w:styleId="CommentSubject">
    <w:name w:val="annotation subject"/>
    <w:basedOn w:val="CommentText"/>
    <w:next w:val="CommentText"/>
    <w:link w:val="CommentSubjectChar"/>
    <w:uiPriority w:val="99"/>
    <w:unhideWhenUsed/>
    <w:rsid w:val="001036CB"/>
    <w:rPr>
      <w:b/>
      <w:bCs/>
      <w:sz w:val="20"/>
      <w:szCs w:val="20"/>
    </w:rPr>
  </w:style>
  <w:style w:type="character" w:customStyle="1" w:styleId="CommentSubjectChar">
    <w:name w:val="Comment Subject Char"/>
    <w:basedOn w:val="CommentTextChar"/>
    <w:link w:val="CommentSubject"/>
    <w:uiPriority w:val="99"/>
    <w:rsid w:val="001036CB"/>
    <w:rPr>
      <w:rFonts w:eastAsiaTheme="minorEastAsia"/>
      <w:b/>
      <w:bCs/>
      <w:sz w:val="20"/>
      <w:szCs w:val="20"/>
      <w:lang w:eastAsia="ja-JP"/>
    </w:rPr>
  </w:style>
  <w:style w:type="paragraph" w:styleId="Revision">
    <w:name w:val="Revision"/>
    <w:hidden/>
    <w:uiPriority w:val="99"/>
    <w:rsid w:val="001036CB"/>
  </w:style>
  <w:style w:type="character" w:styleId="FollowedHyperlink">
    <w:name w:val="FollowedHyperlink"/>
    <w:basedOn w:val="DefaultParagraphFont"/>
    <w:uiPriority w:val="99"/>
    <w:unhideWhenUsed/>
    <w:rsid w:val="001036CB"/>
    <w:rPr>
      <w:color w:val="800080" w:themeColor="followedHyperlink"/>
      <w:u w:val="single"/>
    </w:rPr>
  </w:style>
  <w:style w:type="table" w:styleId="TableGrid">
    <w:name w:val="Table Grid"/>
    <w:basedOn w:val="TableNormal"/>
    <w:uiPriority w:val="59"/>
    <w:rsid w:val="001036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1036CB"/>
    <w:pPr>
      <w:ind w:left="240" w:hanging="240"/>
    </w:pPr>
    <w:rPr>
      <w:sz w:val="18"/>
      <w:szCs w:val="18"/>
    </w:rPr>
  </w:style>
  <w:style w:type="paragraph" w:styleId="Index2">
    <w:name w:val="index 2"/>
    <w:basedOn w:val="Normal"/>
    <w:next w:val="Normal"/>
    <w:autoRedefine/>
    <w:rsid w:val="001036CB"/>
    <w:pPr>
      <w:ind w:left="480" w:hanging="240"/>
    </w:pPr>
    <w:rPr>
      <w:sz w:val="18"/>
      <w:szCs w:val="18"/>
    </w:rPr>
  </w:style>
  <w:style w:type="paragraph" w:styleId="Index3">
    <w:name w:val="index 3"/>
    <w:basedOn w:val="Normal"/>
    <w:next w:val="Normal"/>
    <w:autoRedefine/>
    <w:rsid w:val="001036CB"/>
    <w:pPr>
      <w:ind w:left="720" w:hanging="240"/>
    </w:pPr>
    <w:rPr>
      <w:sz w:val="18"/>
      <w:szCs w:val="18"/>
    </w:rPr>
  </w:style>
  <w:style w:type="paragraph" w:styleId="Index4">
    <w:name w:val="index 4"/>
    <w:basedOn w:val="Normal"/>
    <w:next w:val="Normal"/>
    <w:autoRedefine/>
    <w:rsid w:val="001036CB"/>
    <w:pPr>
      <w:ind w:left="960" w:hanging="240"/>
    </w:pPr>
    <w:rPr>
      <w:sz w:val="18"/>
      <w:szCs w:val="18"/>
    </w:rPr>
  </w:style>
  <w:style w:type="paragraph" w:styleId="Index5">
    <w:name w:val="index 5"/>
    <w:basedOn w:val="Normal"/>
    <w:next w:val="Normal"/>
    <w:autoRedefine/>
    <w:rsid w:val="001036CB"/>
    <w:pPr>
      <w:ind w:left="1200" w:hanging="240"/>
    </w:pPr>
    <w:rPr>
      <w:sz w:val="18"/>
      <w:szCs w:val="18"/>
    </w:rPr>
  </w:style>
  <w:style w:type="paragraph" w:styleId="Index6">
    <w:name w:val="index 6"/>
    <w:basedOn w:val="Normal"/>
    <w:next w:val="Normal"/>
    <w:autoRedefine/>
    <w:rsid w:val="001036CB"/>
    <w:pPr>
      <w:ind w:left="1440" w:hanging="240"/>
    </w:pPr>
    <w:rPr>
      <w:sz w:val="18"/>
      <w:szCs w:val="18"/>
    </w:rPr>
  </w:style>
  <w:style w:type="paragraph" w:styleId="Index7">
    <w:name w:val="index 7"/>
    <w:basedOn w:val="Normal"/>
    <w:next w:val="Normal"/>
    <w:autoRedefine/>
    <w:rsid w:val="001036CB"/>
    <w:pPr>
      <w:ind w:left="1680" w:hanging="240"/>
    </w:pPr>
    <w:rPr>
      <w:sz w:val="18"/>
      <w:szCs w:val="18"/>
    </w:rPr>
  </w:style>
  <w:style w:type="paragraph" w:styleId="Index8">
    <w:name w:val="index 8"/>
    <w:basedOn w:val="Normal"/>
    <w:next w:val="Normal"/>
    <w:autoRedefine/>
    <w:rsid w:val="001036CB"/>
    <w:pPr>
      <w:ind w:left="1920" w:hanging="240"/>
    </w:pPr>
    <w:rPr>
      <w:sz w:val="18"/>
      <w:szCs w:val="18"/>
    </w:rPr>
  </w:style>
  <w:style w:type="paragraph" w:styleId="Index9">
    <w:name w:val="index 9"/>
    <w:basedOn w:val="Normal"/>
    <w:next w:val="Normal"/>
    <w:autoRedefine/>
    <w:rsid w:val="001036CB"/>
    <w:pPr>
      <w:ind w:left="2160" w:hanging="240"/>
    </w:pPr>
    <w:rPr>
      <w:sz w:val="18"/>
      <w:szCs w:val="18"/>
    </w:rPr>
  </w:style>
  <w:style w:type="paragraph" w:styleId="IndexHeading">
    <w:name w:val="index heading"/>
    <w:basedOn w:val="Normal"/>
    <w:next w:val="Index1"/>
    <w:rsid w:val="001036CB"/>
    <w:pPr>
      <w:pBdr>
        <w:top w:val="single" w:sz="12" w:space="0" w:color="auto"/>
      </w:pBdr>
      <w:spacing w:before="360" w:after="240"/>
    </w:pPr>
    <w:rPr>
      <w:i/>
      <w:sz w:val="26"/>
      <w:szCs w:val="26"/>
    </w:rPr>
  </w:style>
  <w:style w:type="paragraph" w:styleId="TOC1">
    <w:name w:val="toc 1"/>
    <w:basedOn w:val="Normal"/>
    <w:next w:val="Normal"/>
    <w:autoRedefine/>
    <w:uiPriority w:val="39"/>
    <w:rsid w:val="001036CB"/>
    <w:pPr>
      <w:spacing w:before="120"/>
    </w:pPr>
    <w:rPr>
      <w:b/>
      <w:caps/>
      <w:sz w:val="22"/>
      <w:szCs w:val="22"/>
    </w:rPr>
  </w:style>
  <w:style w:type="paragraph" w:styleId="TOC2">
    <w:name w:val="toc 2"/>
    <w:basedOn w:val="Normal"/>
    <w:next w:val="Normal"/>
    <w:autoRedefine/>
    <w:uiPriority w:val="39"/>
    <w:rsid w:val="001036CB"/>
    <w:pPr>
      <w:ind w:left="240"/>
    </w:pPr>
    <w:rPr>
      <w:smallCaps/>
      <w:sz w:val="22"/>
      <w:szCs w:val="22"/>
    </w:rPr>
  </w:style>
  <w:style w:type="paragraph" w:styleId="TOC3">
    <w:name w:val="toc 3"/>
    <w:basedOn w:val="Normal"/>
    <w:next w:val="Normal"/>
    <w:autoRedefine/>
    <w:uiPriority w:val="39"/>
    <w:rsid w:val="001036CB"/>
    <w:pPr>
      <w:ind w:left="480"/>
    </w:pPr>
    <w:rPr>
      <w:i/>
      <w:sz w:val="22"/>
      <w:szCs w:val="22"/>
    </w:rPr>
  </w:style>
  <w:style w:type="paragraph" w:styleId="TOC4">
    <w:name w:val="toc 4"/>
    <w:basedOn w:val="Normal"/>
    <w:next w:val="Normal"/>
    <w:autoRedefine/>
    <w:rsid w:val="001036CB"/>
    <w:pPr>
      <w:ind w:left="720"/>
    </w:pPr>
    <w:rPr>
      <w:sz w:val="18"/>
      <w:szCs w:val="18"/>
    </w:rPr>
  </w:style>
  <w:style w:type="paragraph" w:styleId="TOC5">
    <w:name w:val="toc 5"/>
    <w:basedOn w:val="Normal"/>
    <w:next w:val="Normal"/>
    <w:autoRedefine/>
    <w:rsid w:val="001036CB"/>
    <w:pPr>
      <w:ind w:left="960"/>
    </w:pPr>
    <w:rPr>
      <w:sz w:val="18"/>
      <w:szCs w:val="18"/>
    </w:rPr>
  </w:style>
  <w:style w:type="paragraph" w:styleId="TOC6">
    <w:name w:val="toc 6"/>
    <w:basedOn w:val="Normal"/>
    <w:next w:val="Normal"/>
    <w:autoRedefine/>
    <w:rsid w:val="001036CB"/>
    <w:pPr>
      <w:ind w:left="1200"/>
    </w:pPr>
    <w:rPr>
      <w:sz w:val="18"/>
      <w:szCs w:val="18"/>
    </w:rPr>
  </w:style>
  <w:style w:type="paragraph" w:styleId="TOC7">
    <w:name w:val="toc 7"/>
    <w:basedOn w:val="Normal"/>
    <w:next w:val="Normal"/>
    <w:autoRedefine/>
    <w:rsid w:val="001036CB"/>
    <w:pPr>
      <w:ind w:left="1440"/>
    </w:pPr>
    <w:rPr>
      <w:sz w:val="18"/>
      <w:szCs w:val="18"/>
    </w:rPr>
  </w:style>
  <w:style w:type="paragraph" w:styleId="TOC8">
    <w:name w:val="toc 8"/>
    <w:basedOn w:val="Normal"/>
    <w:next w:val="Normal"/>
    <w:autoRedefine/>
    <w:rsid w:val="001036CB"/>
    <w:pPr>
      <w:ind w:left="1680"/>
    </w:pPr>
    <w:rPr>
      <w:sz w:val="18"/>
      <w:szCs w:val="18"/>
    </w:rPr>
  </w:style>
  <w:style w:type="paragraph" w:styleId="TOC9">
    <w:name w:val="toc 9"/>
    <w:basedOn w:val="Normal"/>
    <w:next w:val="Normal"/>
    <w:autoRedefine/>
    <w:rsid w:val="001036CB"/>
    <w:pPr>
      <w:ind w:left="1920"/>
    </w:pPr>
    <w:rPr>
      <w:sz w:val="18"/>
      <w:szCs w:val="18"/>
    </w:rPr>
  </w:style>
  <w:style w:type="paragraph" w:styleId="Header">
    <w:name w:val="header"/>
    <w:basedOn w:val="Normal"/>
    <w:link w:val="HeaderChar"/>
    <w:uiPriority w:val="99"/>
    <w:unhideWhenUsed/>
    <w:rsid w:val="006553A5"/>
    <w:pPr>
      <w:tabs>
        <w:tab w:val="center" w:pos="4320"/>
        <w:tab w:val="right" w:pos="8640"/>
      </w:tabs>
    </w:pPr>
  </w:style>
  <w:style w:type="character" w:customStyle="1" w:styleId="HeaderChar">
    <w:name w:val="Header Char"/>
    <w:basedOn w:val="DefaultParagraphFont"/>
    <w:link w:val="Header"/>
    <w:uiPriority w:val="99"/>
    <w:rsid w:val="006553A5"/>
    <w:rPr>
      <w:rFonts w:eastAsiaTheme="minorEastAsia"/>
      <w:lang w:eastAsia="ja-JP"/>
    </w:rPr>
  </w:style>
  <w:style w:type="paragraph" w:styleId="Footer">
    <w:name w:val="footer"/>
    <w:basedOn w:val="Normal"/>
    <w:link w:val="FooterChar"/>
    <w:uiPriority w:val="99"/>
    <w:unhideWhenUsed/>
    <w:rsid w:val="006553A5"/>
    <w:pPr>
      <w:tabs>
        <w:tab w:val="center" w:pos="4320"/>
        <w:tab w:val="right" w:pos="8640"/>
      </w:tabs>
    </w:pPr>
  </w:style>
  <w:style w:type="character" w:customStyle="1" w:styleId="FooterChar">
    <w:name w:val="Footer Char"/>
    <w:basedOn w:val="DefaultParagraphFont"/>
    <w:link w:val="Footer"/>
    <w:uiPriority w:val="99"/>
    <w:rsid w:val="006553A5"/>
    <w:rPr>
      <w:rFonts w:eastAsiaTheme="minorEastAsia"/>
      <w:lang w:eastAsia="ja-JP"/>
    </w:rPr>
  </w:style>
  <w:style w:type="character" w:customStyle="1" w:styleId="Heading4Char">
    <w:name w:val="Heading 4 Char"/>
    <w:basedOn w:val="DefaultParagraphFont"/>
    <w:link w:val="Heading4"/>
    <w:rsid w:val="00D83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D83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D832E9"/>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478065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hivdb.stanford.edu/DR/asi/releaseNotes/index.html" TargetMode="External"/><Relationship Id="rId13" Type="http://schemas.openxmlformats.org/officeDocument/2006/relationships/hyperlink" Target="http://hiv.sanbi.ac.za/tools/" TargetMode="External"/><Relationship Id="rId14" Type="http://schemas.openxmlformats.org/officeDocument/2006/relationships/hyperlink" Target="http://www.454.com"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ho.int/hiv/drugresistance/" TargetMode="External"/><Relationship Id="rId8" Type="http://schemas.openxmlformats.org/officeDocument/2006/relationships/hyperlink" Target="http://bioinf.comav.upv.es/sff_extract/index.htm" TargetMode="External"/><Relationship Id="rId9" Type="http://schemas.openxmlformats.org/officeDocument/2006/relationships/hyperlink" Target="http://www.biopython.org" TargetMode="External"/><Relationship Id="rId10" Type="http://schemas.openxmlformats.org/officeDocument/2006/relationships/hyperlink" Target="https://hiv.sanbi.ac.za/tools/qtr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4313</TotalTime>
  <Pages>39</Pages>
  <Words>14947</Words>
  <Characters>80718</Characters>
  <Application>Microsoft Macintosh Word</Application>
  <DocSecurity>0</DocSecurity>
  <Lines>1441</Lines>
  <Paragraphs>249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Seq2Res: A computational tool to facilitate HIV drug resistance genotyping using</vt:lpstr>
      <vt:lpstr/>
      <vt:lpstr>Introduction</vt:lpstr>
      <vt:lpstr/>
      <vt:lpstr>Methods and Materials</vt:lpstr>
      <vt:lpstr>        2.1 Structure of HTS raw sequence reads</vt:lpstr>
      <vt:lpstr>        4.2.2 Seq2Res: Required Data </vt:lpstr>
      <vt:lpstr>        4.2.2.1: Raw sequence reads file</vt:lpstr>
      <vt:lpstr>        4.2.2.2: Primer file containing amplicon primers</vt:lpstr>
      <vt:lpstr>        4.2.2.3: MID file containing sample identifiers</vt:lpstr>
      <vt:lpstr>        4.2.2.4: Threshold Prevalence cutoff </vt:lpstr>
      <vt:lpstr>        4.2.3: Advanced parameters</vt:lpstr>
      <vt:lpstr>        4.2.3 Development and processing of data using Seq2Res</vt:lpstr>
      <vt:lpstr>        4.2.3 Quality Analysis in Seq2Res</vt:lpstr>
      <vt:lpstr>        4.2.5 Evaluating the sensitivity of Seq2Res.</vt:lpstr>
      <vt:lpstr>        4.2.5.1: Confirmation of the accuracy of the locally installed version of Sierra</vt:lpstr>
      <vt:lpstr>        4.2.6 Test Data for simulation</vt:lpstr>
      <vt:lpstr>        4.2.7 Simulation of high throughput sequencing amplicons</vt:lpstr>
      <vt:lpstr>        4.2.7.1 Generation of different known prevalence of DRM data</vt:lpstr>
      <vt:lpstr>        4.2.8 Computational Resources</vt:lpstr>
      <vt:lpstr>        </vt:lpstr>
      <vt:lpstr>        4.3 Results</vt:lpstr>
      <vt:lpstr>        4.3.1 Seq2Res running time</vt:lpstr>
      <vt:lpstr>        4.3.3 Comparison of Mutation and Resistance Level Calls using the Sierra web ser</vt:lpstr>
      <vt:lpstr>        4.3.4 Drug Resistant Mutations in the selected test sequences for simulation</vt:lpstr>
      <vt:lpstr>        4.3.2. Quality Trim analysis of simulated data</vt:lpstr>
      <vt:lpstr>        4.3.5 Optimal codon positions of the amplicons in the simulated datasets</vt:lpstr>
      <vt:lpstr>        4.3.6 Prevalence of known drug resistant mutations</vt:lpstr>
      <vt:lpstr>        4.3.7 Resistance calls for HIV sequences to antiretroviral drugs </vt:lpstr>
      <vt:lpstr>        4.3.8 Seq2Res web Application Programming Interface (API) and web outputs</vt:lpstr>
      <vt:lpstr>        </vt:lpstr>
      <vt:lpstr>        4.4 Discussion and Conclusion</vt:lpstr>
      <vt:lpstr>        4.4.1 Optimal full-length </vt:lpstr>
      <vt:lpstr>        4.4.2 Sensitivity test of reference mapping and resistance call by Local Sierra</vt:lpstr>
      <vt:lpstr>        4.4.3 Homopolymer errors in simulated data</vt:lpstr>
      <vt:lpstr>        4.4.4 Seq2Res sensitivity test with simulated data</vt:lpstr>
    </vt:vector>
  </TitlesOfParts>
  <Manager/>
  <Company>SANBI</Company>
  <LinksUpToDate>false</LinksUpToDate>
  <CharactersWithSpaces>104634</CharactersWithSpaces>
  <SharedDoc>false</SharedDoc>
  <HyperlinkBase/>
  <HLinks>
    <vt:vector size="48" baseType="variant">
      <vt:variant>
        <vt:i4>2424868</vt:i4>
      </vt:variant>
      <vt:variant>
        <vt:i4>114</vt:i4>
      </vt:variant>
      <vt:variant>
        <vt:i4>0</vt:i4>
      </vt:variant>
      <vt:variant>
        <vt:i4>5</vt:i4>
      </vt:variant>
      <vt:variant>
        <vt:lpwstr>http://www.454.com</vt:lpwstr>
      </vt:variant>
      <vt:variant>
        <vt:lpwstr/>
      </vt:variant>
      <vt:variant>
        <vt:i4>2424868</vt:i4>
      </vt:variant>
      <vt:variant>
        <vt:i4>106</vt:i4>
      </vt:variant>
      <vt:variant>
        <vt:i4>0</vt:i4>
      </vt:variant>
      <vt:variant>
        <vt:i4>5</vt:i4>
      </vt:variant>
      <vt:variant>
        <vt:lpwstr>http://www.454.com</vt:lpwstr>
      </vt:variant>
      <vt:variant>
        <vt:lpwstr/>
      </vt:variant>
      <vt:variant>
        <vt:i4>262244</vt:i4>
      </vt:variant>
      <vt:variant>
        <vt:i4>103</vt:i4>
      </vt:variant>
      <vt:variant>
        <vt:i4>0</vt:i4>
      </vt:variant>
      <vt:variant>
        <vt:i4>5</vt:i4>
      </vt:variant>
      <vt:variant>
        <vt:lpwstr>http://hiv.sanbi.ac.za/tools/</vt:lpwstr>
      </vt:variant>
      <vt:variant>
        <vt:lpwstr>/seq2res</vt:lpwstr>
      </vt:variant>
      <vt:variant>
        <vt:i4>3670068</vt:i4>
      </vt:variant>
      <vt:variant>
        <vt:i4>88</vt:i4>
      </vt:variant>
      <vt:variant>
        <vt:i4>0</vt:i4>
      </vt:variant>
      <vt:variant>
        <vt:i4>5</vt:i4>
      </vt:variant>
      <vt:variant>
        <vt:lpwstr>http://hivdb.stanford.edu/DR/asi/releaseNotes/index.html</vt:lpwstr>
      </vt:variant>
      <vt:variant>
        <vt:lpwstr>sampledata</vt:lpwstr>
      </vt:variant>
      <vt:variant>
        <vt:i4>8126466</vt:i4>
      </vt:variant>
      <vt:variant>
        <vt:i4>85</vt:i4>
      </vt:variant>
      <vt:variant>
        <vt:i4>0</vt:i4>
      </vt:variant>
      <vt:variant>
        <vt:i4>5</vt:i4>
      </vt:variant>
      <vt:variant>
        <vt:lpwstr>https://hiv.sanbi.ac.za/tools/qtrim</vt:lpwstr>
      </vt:variant>
      <vt:variant>
        <vt:lpwstr/>
      </vt:variant>
      <vt:variant>
        <vt:i4>5308430</vt:i4>
      </vt:variant>
      <vt:variant>
        <vt:i4>79</vt:i4>
      </vt:variant>
      <vt:variant>
        <vt:i4>0</vt:i4>
      </vt:variant>
      <vt:variant>
        <vt:i4>5</vt:i4>
      </vt:variant>
      <vt:variant>
        <vt:lpwstr>http://www.biopython.org</vt:lpwstr>
      </vt:variant>
      <vt:variant>
        <vt:lpwstr/>
      </vt:variant>
      <vt:variant>
        <vt:i4>655472</vt:i4>
      </vt:variant>
      <vt:variant>
        <vt:i4>76</vt:i4>
      </vt:variant>
      <vt:variant>
        <vt:i4>0</vt:i4>
      </vt:variant>
      <vt:variant>
        <vt:i4>5</vt:i4>
      </vt:variant>
      <vt:variant>
        <vt:lpwstr>http://bioinf.comav.upv.es/sff_extract/index.htm</vt:lpwstr>
      </vt:variant>
      <vt:variant>
        <vt:lpwstr/>
      </vt:variant>
      <vt:variant>
        <vt:i4>8257655</vt:i4>
      </vt:variant>
      <vt:variant>
        <vt:i4>63</vt:i4>
      </vt:variant>
      <vt:variant>
        <vt:i4>0</vt:i4>
      </vt:variant>
      <vt:variant>
        <vt:i4>5</vt:i4>
      </vt:variant>
      <vt:variant>
        <vt:lpwstr>http://www.who.int/hiv/drugresistance/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dc:description/>
  <cp:lastModifiedBy>Ram Shrestha</cp:lastModifiedBy>
  <cp:revision>18</cp:revision>
  <dcterms:created xsi:type="dcterms:W3CDTF">2013-11-26T11:26:00Z</dcterms:created>
  <dcterms:modified xsi:type="dcterms:W3CDTF">2014-03-16T21:30:00Z</dcterms:modified>
  <cp:category/>
</cp:coreProperties>
</file>