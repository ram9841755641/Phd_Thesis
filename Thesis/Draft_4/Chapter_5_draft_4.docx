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2B4432" w:rsidRDefault="00FC6B24" w:rsidP="002B4432">
      <w:pPr>
        <w:pStyle w:val="Title"/>
        <w:jc w:val="center"/>
        <w:rPr>
          <w:sz w:val="48"/>
        </w:rPr>
      </w:pPr>
      <w:r w:rsidRPr="002B4432">
        <w:rPr>
          <w:sz w:val="48"/>
        </w:rPr>
        <w:t>Chapter 5</w:t>
      </w:r>
    </w:p>
    <w:p w:rsidR="00FC6B24" w:rsidRPr="00376D76" w:rsidRDefault="00FC6B24" w:rsidP="005B25C6">
      <w:pPr>
        <w:spacing w:line="480" w:lineRule="auto"/>
        <w:jc w:val="center"/>
      </w:pPr>
    </w:p>
    <w:p w:rsidR="00FC6B24" w:rsidRDefault="00FC6B24" w:rsidP="002B4432">
      <w:pPr>
        <w:pStyle w:val="Title"/>
      </w:pPr>
      <w:r w:rsidRPr="00376D76">
        <w:t xml:space="preserve">The application of Seq2Res to </w:t>
      </w:r>
      <w:r w:rsidR="009C0088">
        <w:t xml:space="preserve">evaluate high-throughput sequencing as a </w:t>
      </w:r>
      <w:r w:rsidRPr="00376D76">
        <w:t xml:space="preserve">large-scale, cost-effective </w:t>
      </w:r>
      <w:r w:rsidR="009C0088">
        <w:t>alternative to conventional HIV resistance genotyping</w:t>
      </w:r>
    </w:p>
    <w:p w:rsidR="005B25C6" w:rsidRDefault="005B25C6" w:rsidP="009E1284">
      <w:pPr>
        <w:pStyle w:val="Heading1"/>
        <w:numPr>
          <w:numberingChange w:id="3" w:author="Ram Shrestha" w:date="2014-03-31T20:21:00Z" w:original="%1:1:0:)"/>
          <w:ins w:id="4" w:author="Ram Shrestha" w:date="2014-03-31T20:21:00Z"/>
        </w:numPr>
        <w:pPrChange w:id="5" w:author="Ram Shrestha" w:date="2014-04-07T00:32:00Z">
          <w:pPr>
            <w:pStyle w:val="Heading1"/>
            <w:spacing w:line="480" w:lineRule="auto"/>
            <w:jc w:val="both"/>
          </w:pPr>
        </w:pPrChange>
      </w:pPr>
      <w:r>
        <w:t xml:space="preserve"> Introduction</w:t>
      </w:r>
    </w:p>
    <w:p w:rsidR="008F23E8" w:rsidRDefault="008F23E8" w:rsidP="008F23E8">
      <w:pPr>
        <w:spacing w:line="480" w:lineRule="auto"/>
        <w:jc w:val="both"/>
      </w:pPr>
      <w:r>
        <w:t xml:space="preserve">HIV exists in an infected individual as a complex heterogeneous population called </w:t>
      </w:r>
      <w:proofErr w:type="spellStart"/>
      <w:r>
        <w:t>quasispecies</w:t>
      </w:r>
      <w:proofErr w:type="spellEnd"/>
      <w:r>
        <w:t xml:space="preserve"> </w:t>
      </w:r>
      <w:r w:rsidR="00C23DD3">
        <w:fldChar w:fldCharType="begin"/>
      </w:r>
      <w:ins w:id="6" w:author="Ram Shrestha" w:date="2014-04-07T00:25:00Z">
        <w:r w:rsidR="00D21E7C">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ins>
      <w:del w:id="7" w:author="Ram Shrestha" w:date="2014-04-01T23:07:00Z">
        <w:r w:rsidDel="00387725">
          <w:del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delInstrText>
        </w:r>
      </w:del>
      <w:r w:rsidR="00C23DD3">
        <w:fldChar w:fldCharType="separate"/>
      </w:r>
      <w:r>
        <w:rPr>
          <w:noProof/>
        </w:rPr>
        <w:t>(Yin et al., 2012)</w:t>
      </w:r>
      <w:r w:rsidR="00C23DD3">
        <w:fldChar w:fldCharType="end"/>
      </w:r>
      <w:r>
        <w:t xml:space="preserve"> </w:t>
      </w:r>
      <w:r w:rsidR="00B05683">
        <w:t xml:space="preserve">primarily arising as a result of HIV’s </w:t>
      </w:r>
      <w:r>
        <w:t xml:space="preserve">high replication rate and </w:t>
      </w:r>
      <w:r w:rsidR="00B05683">
        <w:t xml:space="preserve">the </w:t>
      </w:r>
      <w:r>
        <w:t xml:space="preserve">high error rate of </w:t>
      </w:r>
      <w:r w:rsidR="00B05683">
        <w:t xml:space="preserve">the viral </w:t>
      </w:r>
      <w:r>
        <w:t xml:space="preserve">reverse transcriptase </w:t>
      </w:r>
      <w:r w:rsidR="00C23DD3">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ins w:id="8" w:author="Ram Shrestha" w:date="2014-04-07T00:25:00Z">
        <w:r w:rsidR="00D21E7C">
          <w:instrText xml:space="preserve"> ADDIN EN.CITE </w:instrText>
        </w:r>
      </w:ins>
      <w:del w:id="9" w:author="Ram Shrestha" w:date="2014-04-01T23:07:00Z">
        <w:r w:rsidDel="00387725">
          <w:delInstrText xml:space="preserve"> ADDIN EN.CITE </w:delInstrText>
        </w:r>
        <w:r w:rsidR="00C23DD3" w:rsidDel="00387725">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Del="00387725">
          <w:delInstrText xml:space="preserve"> ADDIN EN.CITE.DATA </w:delInstrText>
        </w:r>
      </w:del>
      <w:del w:id="10" w:author="Ram Shrestha" w:date="2014-04-06T21:36:00Z"/>
      <w:del w:id="11" w:author="Ram Shrestha" w:date="2014-04-01T23:07:00Z">
        <w:r w:rsidR="00C23DD3" w:rsidDel="00387725">
          <w:fldChar w:fldCharType="end"/>
        </w:r>
      </w:del>
      <w:del w:id="12" w:author="Ram Shrestha" w:date="2014-04-06T21:36:00Z"/>
      <w:ins w:id="13" w:author="Ram Shrestha" w:date="2014-04-07T00:25:00Z">
        <w:r w:rsidR="00D21E7C">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D21E7C">
          <w:instrText xml:space="preserve"> ADDIN EN.CITE.DATA </w:instrText>
        </w:r>
        <w:r w:rsidR="00D21E7C">
          <w:fldChar w:fldCharType="end"/>
        </w:r>
      </w:ins>
      <w:r w:rsidR="00C23DD3">
        <w:fldChar w:fldCharType="separate"/>
      </w:r>
      <w:r>
        <w:rPr>
          <w:noProof/>
        </w:rPr>
        <w:t>(Bebenek et al., 1993; Ji and Loeb, 1992; Preston et al., 1988)</w:t>
      </w:r>
      <w:r w:rsidR="00C23DD3">
        <w:fldChar w:fldCharType="end"/>
      </w:r>
      <w:r>
        <w:t xml:space="preserve">. During the replication process, HIV develops random mutations </w:t>
      </w:r>
      <w:ins w:id="14" w:author="Ram Shrestha" w:date="2014-04-01T23:07:00Z">
        <w:r w:rsidR="00C23DD3">
          <w:fldChar w:fldCharType="begin"/>
        </w:r>
      </w:ins>
      <w:ins w:id="15" w:author="Ram Shrestha" w:date="2014-04-07T00:25:00Z">
        <w:r w:rsidR="00D21E7C">
          <w:instrText xml:space="preserve"> ADDIN EN.CITE &lt;EndNote&gt;&lt;Cite&gt;&lt;Author&gt;Berkhout&lt;/Author&gt;&lt;Year&gt;2001&lt;/Year&gt;&lt;RecNum&gt;1505&lt;/RecNum&gt;&lt;record&gt;&lt;rec-number&gt;1505&lt;/rec-number&gt;&lt;foreign-keys&gt;&lt;key app="EN" db-id="fp25zzvrxrd9vke5zxqp9stbssprwstvdddz"&gt;1505&lt;/key&gt;&lt;/foreign-keys&gt;&lt;ref-type name="Journal Article"&gt;17&lt;/ref-type&gt;&lt;contributors&gt;&lt;authors&gt;&lt;author&gt;Berkhout, B.&lt;/author&gt;&lt;author&gt;Das, A. T.&lt;/author&gt;&lt;author&gt;Beerens, N.&lt;/author&gt;&lt;/authors&gt;&lt;/contributors&gt;&lt;auth-address&gt;Department of Human Retrovirology, Academic Medical Center, University of Amsterdam, 1105 AZ Amsterdam, Netherlands.&lt;/auth-address&gt;&lt;titles&gt;&lt;title&gt;HIV-1 RNA editing, hypermutation, and error-prone reverse transcription&lt;/title&gt;&lt;secondary-title&gt;Science&lt;/secondary-title&gt;&lt;/titles&gt;&lt;periodical&gt;&lt;full-title&gt;Science&lt;/full-title&gt;&lt;/periodical&gt;&lt;pages&gt;7&lt;/pages&gt;&lt;volume&gt;292&lt;/volume&gt;&lt;number&gt;5514&lt;/number&gt;&lt;edition&gt;2001/04/09&lt;/edition&gt;&lt;keywords&gt;&lt;keyword&gt;Cells, Cultured&lt;/keyword&gt;&lt;keyword&gt;Genes, vpr&lt;/keyword&gt;&lt;keyword&gt;Genome, Viral&lt;/keyword&gt;&lt;keyword&gt;HIV-1/*genetics&lt;/keyword&gt;&lt;keyword&gt;Humans&lt;/keyword&gt;&lt;keyword&gt;*Mutation&lt;/keyword&gt;&lt;keyword&gt;Proviruses/genetics&lt;/keyword&gt;&lt;keyword&gt;*RNA Editing&lt;/keyword&gt;&lt;keyword&gt;*Transcription, Genetic&lt;/keyword&gt;&lt;/keywords&gt;&lt;dates&gt;&lt;year&gt;2001&lt;/year&gt;&lt;pub-dates&gt;&lt;date&gt;Apr 6&lt;/date&gt;&lt;/pub-dates&gt;&lt;/dates&gt;&lt;isbn&gt;0036-8075 (Print)&amp;#xD;0036-8075 (Linking)&lt;/isbn&gt;&lt;accession-num&gt;11292864&lt;/accession-num&gt;&lt;urls&gt;&lt;related-urls&gt;&lt;url&gt;http://www.ncbi.nlm.nih.gov/entrez/query.fcgi?cmd=Retrieve&amp;amp;db=PubMed&amp;amp;dopt=Citation&amp;amp;list_uids=11292864&lt;/url&gt;&lt;/related-urls&gt;&lt;/urls&gt;&lt;electronic-resource-num&gt;10.1126/science.292.5514.7a&amp;#xD;292/5514/7a [pii]&lt;/electronic-resource-num&gt;&lt;language&gt;eng&lt;/language&gt;&lt;/record&gt;&lt;/Cite&gt;&lt;/EndNote&gt;</w:instrText>
        </w:r>
      </w:ins>
      <w:r w:rsidR="00C23DD3">
        <w:fldChar w:fldCharType="separate"/>
      </w:r>
      <w:ins w:id="16" w:author="Ram Shrestha" w:date="2014-04-01T23:07:00Z">
        <w:r w:rsidR="00387725">
          <w:rPr>
            <w:noProof/>
          </w:rPr>
          <w:t>(Berkhout et al., 2001)</w:t>
        </w:r>
        <w:r w:rsidR="00C23DD3">
          <w:fldChar w:fldCharType="end"/>
        </w:r>
      </w:ins>
      <w:del w:id="17" w:author="Ram Shrestha" w:date="2014-04-01T23:07:00Z">
        <w:r w:rsidR="00705A33" w:rsidDel="00387725">
          <w:delText>[Berkhout, 2001 #1505]</w:delText>
        </w:r>
      </w:del>
      <w:ins w:id="18" w:author="Ram Shrestha" w:date="2014-04-01T23:07:00Z">
        <w:r w:rsidR="00C23DD3">
          <w:fldChar w:fldCharType="begin"/>
        </w:r>
      </w:ins>
      <w:ins w:id="19" w:author="Ram Shrestha" w:date="2014-04-07T00:25:00Z">
        <w:r w:rsidR="00D21E7C">
          <w:instrText xml:space="preserve"> ADDIN EN.CITE &lt;EndNote&gt;&lt;Cite&gt;&lt;Author&gt;Bebenek&lt;/Author&gt;&lt;Year&gt;1993&lt;/Year&gt;&lt;RecNum&gt;1152&lt;/RecNum&gt;&lt;record&gt;&lt;rec-number&gt;1152&lt;/rec-number&gt;&lt;foreign-keys&gt;&lt;key app="EN" db-id="fp25zzvrxrd9vke5zxqp9stbssprwstvdddz"&gt;1152&lt;/key&gt;&lt;/foreign-keys&gt;&lt;ref-type name="Journal Article"&gt;17&lt;/ref-type&gt;&lt;contributors&gt;&lt;authors&gt;&lt;author&gt;Bebenek, K.&lt;/author&gt;&lt;author&gt;Abbotts, J.&lt;/author&gt;&lt;author&gt;Wilson, S. H.&lt;/author&gt;&lt;author&gt;Kunkel, T. A.&lt;/author&gt;&lt;/authors&gt;&lt;/contributors&gt;&lt;auth-address&gt;Laboratory of Molecular Genetics, National Institute of Environmental Health Sciences, Research Triangle Park, North Carolina 27709.&lt;/auth-address&gt;&lt;titles&gt;&lt;title&gt;Error-prone polymerization by HIV-1 reverse transcriptase. Contribution of template-primer misalignment, miscoding, and termination probability to mutational hot spots&lt;/title&gt;&lt;secondary-title&gt;J Biol Chem&lt;/secondary-title&gt;&lt;/titles&gt;&lt;periodical&gt;&lt;full-title&gt;J Biol Chem&lt;/full-title&gt;&lt;/periodical&gt;&lt;pages&gt;10324-34&lt;/pages&gt;&lt;volume&gt;268&lt;/volume&gt;&lt;number&gt;14&lt;/number&gt;&lt;edition&gt;1993/05/15&lt;/edition&gt;&lt;keywords&gt;&lt;keyword&gt;Base Sequence&lt;/keyword&gt;&lt;keyword&gt;*DNA Replication&lt;/keyword&gt;&lt;keyword&gt;DNA, Viral/*biosynthesis/genetics&lt;/keyword&gt;&lt;keyword&gt;Escherichia coli/genetics&lt;/keyword&gt;&lt;keyword&gt;Genetic Code&lt;/keyword&gt;&lt;keyword&gt;HIV Reverse Transcriptase&lt;/keyword&gt;&lt;keyword&gt;HIV-1/*enzymology/genetics&lt;/keyword&gt;&lt;keyword&gt;Models, Genetic&lt;/keyword&gt;&lt;keyword&gt;Molecular Sequence Data&lt;/keyword&gt;&lt;keyword&gt;*Mutation&lt;/keyword&gt;&lt;keyword&gt;Probability&lt;/keyword&gt;&lt;keyword&gt;RNA-Directed DNA Polymerase/genetics/*metabolism&lt;/keyword&gt;&lt;keyword&gt;Recombinant Proteins/metabolism&lt;/keyword&gt;&lt;keyword&gt;Structure-Activity Relationship&lt;/keyword&gt;&lt;keyword&gt;Templates, Genetic&lt;/keyword&gt;&lt;/keywords&gt;&lt;dates&gt;&lt;year&gt;1993&lt;/year&gt;&lt;pub-dates&gt;&lt;date&gt;May 15&lt;/date&gt;&lt;/pub-dates&gt;&lt;/dates&gt;&lt;isbn&gt;0021-9258 (Print)&amp;#xD;0021-9258 (Linking)&lt;/isbn&gt;&lt;accession-num&gt;7683675&lt;/accession-num&gt;&lt;urls&gt;&lt;related-urls&gt;&lt;url&gt;http://www.ncbi.nlm.nih.gov/entrez/query.fcgi?cmd=Retrieve&amp;amp;db=PubMed&amp;amp;dopt=Citation&amp;amp;list_uids=7683675&lt;/url&gt;&lt;/related-urls&gt;&lt;/urls&gt;&lt;language&gt;eng&lt;/language&gt;&lt;/record&gt;&lt;/Cite&gt;&lt;/EndNote&gt;</w:instrText>
        </w:r>
      </w:ins>
      <w:r w:rsidR="00C23DD3">
        <w:fldChar w:fldCharType="separate"/>
      </w:r>
      <w:ins w:id="20" w:author="Ram Shrestha" w:date="2014-04-01T23:07:00Z">
        <w:r w:rsidR="00387725">
          <w:rPr>
            <w:noProof/>
          </w:rPr>
          <w:t>(Bebenek et al., 1993)</w:t>
        </w:r>
        <w:r w:rsidR="00C23DD3">
          <w:fldChar w:fldCharType="end"/>
        </w:r>
      </w:ins>
      <w:del w:id="21" w:author="Ram Shrestha" w:date="2014-04-01T23:07:00Z">
        <w:r w:rsidR="00705A33" w:rsidDel="00387725">
          <w:delText>[Bebenek, 1993 #1152]</w:delText>
        </w:r>
      </w:del>
      <w:ins w:id="22" w:author="Ram Shrestha" w:date="2014-04-01T23:07:00Z">
        <w:r w:rsidR="00C23DD3">
          <w:fldChar w:fldCharType="begin"/>
        </w:r>
      </w:ins>
      <w:ins w:id="23" w:author="Ram Shrestha" w:date="2014-04-07T00:25:00Z">
        <w:r w:rsidR="00D21E7C">
          <w:instrText xml:space="preserve"> ADDIN EN.CITE &lt;EndNote&gt;&lt;Cite&gt;&lt;Author&gt;Bebenek&lt;/Author&gt;&lt;Year&gt;1989&lt;/Year&gt;&lt;RecNum&gt;982&lt;/RecNum&gt;&lt;record&gt;&lt;rec-number&gt;982&lt;/rec-number&gt;&lt;foreign-keys&gt;&lt;key app="EN" db-id="fp25zzvrxrd9vke5zxqp9stbssprwstvdddz"&gt;982&lt;/key&gt;&lt;/foreign-keys&gt;&lt;ref-type name="Journal Article"&gt;17&lt;/ref-type&gt;&lt;contributors&gt;&lt;authors&gt;&lt;author&gt;Bebenek, K.&lt;/author&gt;&lt;author&gt;Abbotts, J.&lt;/author&gt;&lt;author&gt;Roberts, J. D.&lt;/author&gt;&lt;author&gt;Wilson, S. H.&lt;/author&gt;&lt;author&gt;Kunkel, T. A.&lt;/author&gt;&lt;/authors&gt;&lt;/contributors&gt;&lt;auth-address&gt;Laboratory of Molecular Genetics, National Institute of Environmental Health Sciences, Research Triangle Park, North Carolina 27709.&lt;/auth-address&gt;&lt;titles&gt;&lt;title&gt;Specificity and mechanism of error-prone replication by human immunodeficiency virus-1 reverse transcriptase&lt;/title&gt;&lt;secondary-title&gt;J Biol Chem&lt;/secondary-title&gt;&lt;/titles&gt;&lt;periodical&gt;&lt;full-title&gt;J Biol Chem&lt;/full-title&gt;&lt;/periodical&gt;&lt;pages&gt;16948-56&lt;/pages&gt;&lt;volume&gt;264&lt;/volume&gt;&lt;number&gt;28&lt;/number&gt;&lt;edition&gt;1989/10/05&lt;/edition&gt;&lt;keywords&gt;&lt;keyword&gt;Base Sequence&lt;/keyword&gt;&lt;keyword&gt;Coliphages/genetics&lt;/keyword&gt;&lt;keyword&gt;*DNA Replication&lt;/keyword&gt;&lt;keyword&gt;DNA, Viral/genetics&lt;/keyword&gt;&lt;keyword&gt;HIV-1/*enzymology&lt;/keyword&gt;&lt;keyword&gt;Molecular Sequence Data&lt;/keyword&gt;&lt;keyword&gt;Mutation&lt;/keyword&gt;&lt;keyword&gt;RNA-Directed DNA Polymerase/genetics/*metabolism&lt;/keyword&gt;&lt;keyword&gt;Recombinant Proteins/metabolism&lt;/keyword&gt;&lt;/keywords&gt;&lt;dates&gt;&lt;year&gt;1989&lt;/year&gt;&lt;pub-dates&gt;&lt;date&gt;Oct 5&lt;/date&gt;&lt;/pub-dates&gt;&lt;/dates&gt;&lt;isbn&gt;0021-9258 (Print)&amp;#xD;0021-9258 (Linking)&lt;/isbn&gt;&lt;accession-num&gt;2476448&lt;/accession-num&gt;&lt;urls&gt;&lt;related-urls&gt;&lt;url&gt;http://www.ncbi.nlm.nih.gov/entrez/query.fcgi?cmd=Retrieve&amp;amp;db=PubMed&amp;amp;dopt=Citation&amp;amp;list_uids=2476448&lt;/url&gt;&lt;/related-urls&gt;&lt;/urls&gt;&lt;language&gt;eng&lt;/language&gt;&lt;/record&gt;&lt;/Cite&gt;&lt;/EndNote&gt;</w:instrText>
        </w:r>
      </w:ins>
      <w:r w:rsidR="00C23DD3">
        <w:fldChar w:fldCharType="separate"/>
      </w:r>
      <w:ins w:id="24" w:author="Ram Shrestha" w:date="2014-04-01T23:07:00Z">
        <w:r w:rsidR="00387725">
          <w:rPr>
            <w:noProof/>
          </w:rPr>
          <w:t>(Bebenek et al., 1989)</w:t>
        </w:r>
        <w:r w:rsidR="00C23DD3">
          <w:fldChar w:fldCharType="end"/>
        </w:r>
      </w:ins>
      <w:del w:id="25" w:author="Ram Shrestha" w:date="2014-04-01T23:07:00Z">
        <w:r w:rsidR="00705A33" w:rsidDel="00387725">
          <w:delText>[Bebenek, 1989 #982]</w:delText>
        </w:r>
      </w:del>
      <w:ins w:id="26" w:author="Ram Shrestha" w:date="2014-04-01T23:07:00Z">
        <w:r w:rsidR="00C23DD3">
          <w:fldChar w:fldCharType="begin"/>
        </w:r>
      </w:ins>
      <w:ins w:id="27" w:author="Ram Shrestha" w:date="2014-04-07T00:25:00Z">
        <w:r w:rsidR="00D21E7C">
          <w:instrText xml:space="preserve"> ADDIN EN.CITE &lt;EndNote&gt;&lt;Cite&gt;&lt;Author&gt;Roberts&lt;/Author&gt;&lt;Year&gt;1988&lt;/Year&gt;&lt;RecNum&gt;306&lt;/RecNum&gt;&lt;record&gt;&lt;rec-number&gt;306&lt;/rec-number&gt;&lt;foreign-keys&gt;&lt;key app="EN" db-id="fp25zzvrxrd9vke5zxqp9stbssprwstvdddz"&gt;306&lt;/key&gt;&lt;/foreign-keys&gt;&lt;ref-type name="Journal Article"&gt;17&lt;/ref-type&gt;&lt;contributors&gt;&lt;authors&gt;&lt;author&gt;Roberts, J. D.&lt;/author&gt;&lt;author&gt;Bebenek, K.&lt;/author&gt;&lt;author&gt;Kunkel, T. A.&lt;/author&gt;&lt;/authors&gt;&lt;/contributors&gt;&lt;auth-address&gt;http://www.sciencemag.org/content/242/4882/1171&lt;/auth-address&gt;&lt;titles&gt;&lt;title&gt;The accuracy of reverse transcriptase from HIV-1&lt;/title&gt;&lt;secondary-title&gt;Science&lt;/secondary-title&gt;&lt;/titles&gt;&lt;periodical&gt;&lt;full-title&gt;Science&lt;/full-title&gt;&lt;/periodical&gt;&lt;pages&gt;1171-1173&lt;/pages&gt;&lt;volume&gt;242&lt;/volume&gt;&lt;number&gt;4882&lt;/number&gt;&lt;dates&gt;&lt;year&gt;1988&lt;/year&gt;&lt;pub-dates&gt;&lt;date&gt;November&lt;/date&gt;&lt;/pub-dates&gt;&lt;/dates&gt;&lt;isbn&gt;0036-8075, 1095-9203&lt;/isbn&gt;&lt;label&gt;roberts_accuracy_1988&lt;/label&gt;&lt;urls&gt;&lt;related-urls&gt;&lt;url&gt;10.1126/science.2460925&lt;/url&gt;&lt;/related-urls&gt;&lt;/urls&gt;&lt;/record&gt;&lt;/Cite&gt;&lt;/EndNote&gt;</w:instrText>
        </w:r>
      </w:ins>
      <w:r w:rsidR="00C23DD3">
        <w:fldChar w:fldCharType="separate"/>
      </w:r>
      <w:ins w:id="28" w:author="Ram Shrestha" w:date="2014-04-01T23:07:00Z">
        <w:r w:rsidR="00387725">
          <w:rPr>
            <w:noProof/>
          </w:rPr>
          <w:t>(Roberts et al., 1988)</w:t>
        </w:r>
        <w:r w:rsidR="00C23DD3">
          <w:fldChar w:fldCharType="end"/>
        </w:r>
      </w:ins>
      <w:del w:id="29" w:author="Ram Shrestha" w:date="2014-04-01T23:07:00Z">
        <w:r w:rsidR="00705A33" w:rsidDel="00387725">
          <w:delText>[Roberts, 1988 #306]</w:delText>
        </w:r>
      </w:del>
      <w:r w:rsidR="00705A33">
        <w:t xml:space="preserve"> </w:t>
      </w:r>
      <w:r>
        <w:t xml:space="preserve">in its </w:t>
      </w:r>
      <w:r w:rsidR="00B05683">
        <w:t>genes</w:t>
      </w:r>
      <w:r w:rsidR="002E677A">
        <w:t xml:space="preserve"> that can </w:t>
      </w:r>
      <w:r w:rsidR="00B05683">
        <w:t xml:space="preserve">result in viral </w:t>
      </w:r>
      <w:r w:rsidR="002E677A">
        <w:t xml:space="preserve">resistance against </w:t>
      </w:r>
      <w:r w:rsidR="00B05683">
        <w:t xml:space="preserve">one or more </w:t>
      </w:r>
      <w:r w:rsidR="002E677A">
        <w:t>antiretroviral</w:t>
      </w:r>
      <w:r>
        <w:t xml:space="preserve"> drugs</w:t>
      </w:r>
      <w:r w:rsidR="00007715">
        <w:t xml:space="preserve"> </w:t>
      </w:r>
      <w:ins w:id="30" w:author="Ram Shrestha" w:date="2014-04-01T23:07:00Z">
        <w:r w:rsidR="00C23DD3">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ins>
      <w:ins w:id="31" w:author="Ram Shrestha" w:date="2014-04-07T00:25:00Z">
        <w:r w:rsidR="00D21E7C">
          <w:instrText xml:space="preserve"> ADDIN EN.CITE </w:instrText>
        </w:r>
      </w:ins>
      <w:del w:id="32" w:author="Ram Shrestha" w:date="2014-04-06T21:36:00Z"/>
      <w:ins w:id="33" w:author="Ram Shrestha" w:date="2014-04-07T00:25:00Z">
        <w:r w:rsidR="00D21E7C">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D21E7C">
          <w:instrText xml:space="preserve"> ADDIN EN.CITE.DATA </w:instrText>
        </w:r>
        <w:r w:rsidR="00D21E7C">
          <w:fldChar w:fldCharType="end"/>
        </w:r>
      </w:ins>
      <w:r w:rsidR="00C23DD3">
        <w:fldChar w:fldCharType="separate"/>
      </w:r>
      <w:ins w:id="34" w:author="Ram Shrestha" w:date="2014-04-01T23:07:00Z">
        <w:r w:rsidR="00387725">
          <w:rPr>
            <w:noProof/>
          </w:rPr>
          <w:t>(Clavel and Hance, 2004; D’Aquila et al., 2003; Kantor and Katzenstein, 2004; Sebastian and Faruki, 2004)</w:t>
        </w:r>
        <w:r w:rsidR="00C23DD3">
          <w:fldChar w:fldCharType="end"/>
        </w:r>
      </w:ins>
      <w:del w:id="35" w:author="Ram Shrestha" w:date="2014-04-01T23:07:00Z">
        <w:r w:rsidR="00A0412D" w:rsidDel="00387725">
          <w:delText>[D’Aquila, 2003 #415;Clavel, 2004 #314;Kantor, 2004 #514;Sebastian, 2004 #206]</w:delText>
        </w:r>
      </w:del>
      <w:r>
        <w:t>. V</w:t>
      </w:r>
      <w:r w:rsidR="00B05683">
        <w:t xml:space="preserve">iral variants containing </w:t>
      </w:r>
      <w:proofErr w:type="spellStart"/>
      <w:r w:rsidR="00B05683">
        <w:t>DRMs</w:t>
      </w:r>
      <w:proofErr w:type="spellEnd"/>
      <w:r>
        <w:t xml:space="preserve"> </w:t>
      </w:r>
      <w:r w:rsidR="00B05683">
        <w:t xml:space="preserve">can be present at varying levels in the viral </w:t>
      </w:r>
      <w:proofErr w:type="spellStart"/>
      <w:r w:rsidR="00B05683">
        <w:t>quasispecies</w:t>
      </w:r>
      <w:proofErr w:type="spellEnd"/>
      <w:r w:rsidR="00B05683">
        <w:t xml:space="preserve"> </w:t>
      </w:r>
      <w:ins w:id="36" w:author="Ram Shrestha" w:date="2014-04-01T23:07:00Z">
        <w:r w:rsidR="00C23DD3">
          <w:fldChar w:fldCharType="begin"/>
        </w:r>
      </w:ins>
      <w:ins w:id="37" w:author="Ram Shrestha" w:date="2014-04-07T00:25:00Z">
        <w:r w:rsidR="00D21E7C">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Med&lt;/secondary-title&gt;&lt;/titles&gt;&lt;periodical&gt;&lt;full-title&gt;PLoS Med&lt;/full-title&gt;&lt;/periodical&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r w:rsidR="00C23DD3">
        <w:fldChar w:fldCharType="separate"/>
      </w:r>
      <w:ins w:id="38" w:author="Ram Shrestha" w:date="2014-04-01T23:07:00Z">
        <w:r w:rsidR="00387725">
          <w:rPr>
            <w:noProof/>
          </w:rPr>
          <w:t>(Johnson et al., 2008)</w:t>
        </w:r>
        <w:r w:rsidR="00C23DD3">
          <w:fldChar w:fldCharType="end"/>
        </w:r>
      </w:ins>
      <w:del w:id="39" w:author="Ram Shrestha" w:date="2014-04-01T23:07:00Z">
        <w:r w:rsidR="006E73CD" w:rsidDel="00387725">
          <w:delText>[Johnson, 2008 #387]</w:delText>
        </w:r>
      </w:del>
      <w:ins w:id="40" w:author="Ram Shrestha" w:date="2014-04-01T23:07:00Z">
        <w:r w:rsidR="00C23DD3">
          <w:fldChar w:fldCharType="begin">
            <w:fldData xml:space="preserve">PEVuZE5vdGU+PENpdGU+PEF1dGhvcj5NZXR6bmVyPC9BdXRob3I+PFllYXI+MjAwOTwvWWVhcj48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</w:fldData>
          </w:fldChar>
        </w:r>
      </w:ins>
      <w:ins w:id="41" w:author="Ram Shrestha" w:date="2014-04-07T00:25:00Z">
        <w:r w:rsidR="00D21E7C">
          <w:instrText xml:space="preserve"> ADDIN EN.CITE </w:instrText>
        </w:r>
      </w:ins>
      <w:del w:id="42" w:author="Ram Shrestha" w:date="2014-04-06T21:36:00Z"/>
      <w:ins w:id="43" w:author="Ram Shrestha" w:date="2014-04-07T00:25:00Z">
        <w:r w:rsidR="00D21E7C">
          <w:fldChar w:fldCharType="begin">
            <w:fldData xml:space="preserve">PEVuZE5vdGU+PENpdGU+PEF1dGhvcj5NZXR6bmVyPC9BdXRob3I+PFllYXI+MjAwOTwvWWVhcj48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</w:fldData>
          </w:fldChar>
        </w:r>
        <w:r w:rsidR="00D21E7C">
          <w:instrText xml:space="preserve"> ADDIN EN.CITE.DATA </w:instrText>
        </w:r>
        <w:r w:rsidR="00D21E7C">
          <w:fldChar w:fldCharType="end"/>
        </w:r>
      </w:ins>
      <w:r w:rsidR="00C23DD3">
        <w:fldChar w:fldCharType="separate"/>
      </w:r>
      <w:ins w:id="44" w:author="Ram Shrestha" w:date="2014-04-01T23:07:00Z">
        <w:r w:rsidR="00387725">
          <w:rPr>
            <w:noProof/>
          </w:rPr>
          <w:t>(Metzner et al., 2009)</w:t>
        </w:r>
        <w:r w:rsidR="00C23DD3">
          <w:fldChar w:fldCharType="end"/>
        </w:r>
      </w:ins>
      <w:del w:id="45" w:author="Ram Shrestha" w:date="2014-04-01T23:07:00Z">
        <w:r w:rsidR="006E73CD" w:rsidDel="00387725">
          <w:delText>[Metzner, 2009 #1573]</w:delText>
        </w:r>
      </w:del>
      <w:ins w:id="46" w:author="Ram Shrestha" w:date="2014-04-01T23:07:00Z">
        <w:r w:rsidR="00C23DD3">
          <w:fldChar w:fldCharType="begin"/>
        </w:r>
      </w:ins>
      <w:ins w:id="47" w:author="Ram Shrestha" w:date="2014-04-07T00:25:00Z">
        <w:r w:rsidR="00D21E7C">
          <w:instrText xml:space="preserve"> ADDIN EN.CITE &lt;EndNote&gt;&lt;Cite&gt;&lt;Author&gt;Devereux&lt;/Author&gt;&lt;Year&gt;1999&lt;/Year&gt;&lt;RecNum&gt;1508&lt;/RecNum&gt;&lt;record&gt;&lt;rec-number&gt;1508&lt;/rec-number&gt;&lt;foreign-keys&gt;&lt;key app="EN" db-id="fp25zzvrxrd9vke5zxqp9stbssprwstvdddz"&gt;1508&lt;/key&gt;&lt;/foreign-keys&gt;&lt;ref-type name="Journal Article"&gt;17&lt;/ref-type&gt;&lt;contributors&gt;&lt;authors&gt;&lt;author&gt;Devereux, H. L.&lt;/author&gt;&lt;author&gt;Youle, M.&lt;/author&gt;&lt;author&gt;Johnson, M. A.&lt;/author&gt;&lt;author&gt;Loveday, C.&lt;/author&gt;&lt;/authors&gt;&lt;/contributors&gt;&lt;auth-address&gt;Department of Retrovirology, Royal Free and University College Medical School, London, UK.&lt;/auth-address&gt;&lt;titles&gt;&lt;title&gt;Rapid decline in detectability of HIV-1 drug resistance mutations after stopping therapy&lt;/title&gt;&lt;secondary-title&gt;AIDS&lt;/secondary-title&gt;&lt;/titles&gt;&lt;periodical&gt;&lt;full-title&gt;AIDS&lt;/full-title&gt;&lt;/periodical&gt;&lt;pages&gt;F123-7&lt;/pages&gt;&lt;volume&gt;13&lt;/volume&gt;&lt;number&gt;18&lt;/number&gt;&lt;edition&gt;2000/01/12&lt;/edition&gt;&lt;keywords&gt;&lt;keyword&gt;Acquired Immunodeficiency Syndrome/drug therapy/*virology&lt;/keyword&gt;&lt;keyword&gt;Adult&lt;/keyword&gt;&lt;keyword&gt;Anti-HIV Agents/therapeutic use&lt;/keyword&gt;&lt;keyword&gt;DNA Mutational Analysis&lt;/keyword&gt;&lt;keyword&gt;Drug Resistance, Microbial&lt;/keyword&gt;&lt;keyword&gt;Drug Resistance, Multiple/*genetics&lt;/keyword&gt;&lt;keyword&gt;Drug Therapy, Combination&lt;/keyword&gt;&lt;keyword&gt;HIV Protease/*genetics&lt;/keyword&gt;&lt;keyword&gt;HIV-1/drug effects/enzymology/*genetics&lt;/keyword&gt;&lt;keyword&gt;Humans&lt;/keyword&gt;&lt;keyword&gt;Male&lt;/keyword&gt;&lt;keyword&gt;Middle Aged&lt;/keyword&gt;&lt;keyword&gt;Mutation&lt;/keyword&gt;&lt;keyword&gt;RNA-Directed DNA Polymerase/*genetics&lt;/keyword&gt;&lt;keyword&gt;Salvage Therapy&lt;/keyword&gt;&lt;keyword&gt;Statistics, Nonparametric&lt;/keyword&gt;&lt;/keywords&gt;&lt;dates&gt;&lt;year&gt;1999&lt;/year&gt;&lt;pub-dates&gt;&lt;date&gt;Dec 24&lt;/date&gt;&lt;/pub-dates&gt;&lt;/dates&gt;&lt;isbn&gt;0269-9370 (Print)&amp;#xD;0269-9370 (Linking)&lt;/isbn&gt;&lt;accession-num&gt;10630517&lt;/accession-num&gt;&lt;urls&gt;&lt;related-urls&gt;&lt;url&gt;http://www.ncbi.nlm.nih.gov/entrez/query.fcgi?cmd=Retrieve&amp;amp;db=PubMed&amp;amp;dopt=Citation&amp;amp;list_uids=10630517&lt;/url&gt;&lt;/related-urls&gt;&lt;/urls&gt;&lt;language&gt;eng&lt;/language&gt;&lt;/record&gt;&lt;/Cite&gt;&lt;/EndNote&gt;</w:instrText>
        </w:r>
      </w:ins>
      <w:r w:rsidR="00C23DD3">
        <w:fldChar w:fldCharType="separate"/>
      </w:r>
      <w:ins w:id="48" w:author="Ram Shrestha" w:date="2014-04-01T23:07:00Z">
        <w:r w:rsidR="00387725">
          <w:rPr>
            <w:noProof/>
          </w:rPr>
          <w:t>(Devereux et al., 1999)</w:t>
        </w:r>
        <w:r w:rsidR="00C23DD3">
          <w:fldChar w:fldCharType="end"/>
        </w:r>
      </w:ins>
      <w:del w:id="49" w:author="Ram Shrestha" w:date="2014-04-01T23:07:00Z">
        <w:r w:rsidR="006E73CD" w:rsidDel="00387725">
          <w:delText>[Devereux, 1999 #1508]</w:delText>
        </w:r>
      </w:del>
      <w:r w:rsidR="00B05683">
        <w:t xml:space="preserve"> with these variants emerging to dominate the viral population in response to treatment</w:t>
      </w:r>
      <w:ins w:id="50" w:author="Ram Shrestha" w:date="2014-03-31T20:22:00Z">
        <w:r w:rsidR="00286BE5">
          <w:t xml:space="preserve"> </w:t>
        </w:r>
      </w:ins>
      <w:ins w:id="51" w:author="Ram Shrestha" w:date="2014-04-01T23:07:00Z">
        <w:r w:rsidR="00C23DD3">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ins>
      <w:ins w:id="52" w:author="Ram Shrestha" w:date="2014-04-07T00:25:00Z">
        <w:r w:rsidR="00D21E7C">
          <w:instrText xml:space="preserve"> ADDIN EN.CITE </w:instrText>
        </w:r>
      </w:ins>
      <w:del w:id="53" w:author="Ram Shrestha" w:date="2014-04-06T21:36:00Z"/>
      <w:ins w:id="54" w:author="Ram Shrestha" w:date="2014-04-07T00:25:00Z">
        <w:r w:rsidR="00D21E7C">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D21E7C">
          <w:instrText xml:space="preserve"> ADDIN EN.CITE.DATA </w:instrText>
        </w:r>
        <w:r w:rsidR="00D21E7C">
          <w:fldChar w:fldCharType="end"/>
        </w:r>
      </w:ins>
      <w:r w:rsidR="00C23DD3">
        <w:fldChar w:fldCharType="separate"/>
      </w:r>
      <w:ins w:id="55" w:author="Ram Shrestha" w:date="2014-04-01T23:07:00Z">
        <w:r w:rsidR="00387725">
          <w:rPr>
            <w:noProof/>
          </w:rPr>
          <w:t>(Adje et al., 2001; Adje-Toure et al., 2003; Johnson et al., 2008; Marconi et al., 2008)</w:t>
        </w:r>
        <w:r w:rsidR="00C23DD3">
          <w:fldChar w:fldCharType="end"/>
        </w:r>
      </w:ins>
      <w:r>
        <w:t xml:space="preserve">. </w:t>
      </w:r>
    </w:p>
    <w:p w:rsidR="008F23E8" w:rsidRDefault="008F23E8" w:rsidP="00F343D3">
      <w:pPr>
        <w:spacing w:line="480" w:lineRule="auto"/>
        <w:jc w:val="both"/>
      </w:pPr>
    </w:p>
    <w:p w:rsidR="00F87BF3" w:rsidRDefault="00B00693" w:rsidP="00F343D3">
      <w:pPr>
        <w:spacing w:line="480" w:lineRule="auto"/>
        <w:jc w:val="both"/>
      </w:pPr>
      <w:r>
        <w:t xml:space="preserve">Approximately 8 million HIV infected individuals </w:t>
      </w:r>
      <w:r w:rsidR="002A5044">
        <w:t xml:space="preserve">in resource-limited countries </w:t>
      </w:r>
      <w:r>
        <w:t xml:space="preserve">are receiving </w:t>
      </w:r>
      <w:r w:rsidR="00490940">
        <w:t>antiretro</w:t>
      </w:r>
      <w:r w:rsidR="00FA2C70">
        <w:t xml:space="preserve">viral </w:t>
      </w:r>
      <w:r w:rsidR="002A5044">
        <w:t>therapy</w:t>
      </w:r>
      <w:r w:rsidR="00FA2C70">
        <w:t xml:space="preserve"> by the end of 2012 </w:t>
      </w:r>
      <w:r w:rsidR="00C23DD3">
        <w:fldChar w:fldCharType="begin"/>
      </w:r>
      <w:ins w:id="56" w:author="Ram Shrestha" w:date="2014-04-07T00:25:00Z">
        <w:r w:rsidR="00D21E7C">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57" w:author="Ram Shrestha" w:date="2014-04-01T23:07:00Z">
        <w:r w:rsidR="00002746" w:rsidDel="00387725">
          <w:del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C23DD3">
        <w:fldChar w:fldCharType="separate"/>
      </w:r>
      <w:r w:rsidR="007A6B3D">
        <w:rPr>
          <w:noProof/>
        </w:rPr>
        <w:t>(UNAIDS, 2012)</w:t>
      </w:r>
      <w:r w:rsidR="00C23DD3">
        <w:fldChar w:fldCharType="end"/>
      </w:r>
      <w:r w:rsidR="002A5044">
        <w:t xml:space="preserve"> </w:t>
      </w:r>
      <w:r w:rsidR="00C77A5B">
        <w:t>following</w:t>
      </w:r>
      <w:r w:rsidR="002A5044">
        <w:t xml:space="preserve"> the scale-up of treatment </w:t>
      </w:r>
      <w:proofErr w:type="spellStart"/>
      <w:r w:rsidR="00C77A5B">
        <w:t>programmes</w:t>
      </w:r>
      <w:proofErr w:type="spellEnd"/>
      <w:r w:rsidR="00C77A5B">
        <w:t xml:space="preserve"> </w:t>
      </w:r>
      <w:r w:rsidR="002A5044">
        <w:t xml:space="preserve">in 2002 </w:t>
      </w:r>
      <w:r w:rsidR="00C23DD3">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d="58" w:author="Ram Shrestha" w:date="2014-04-07T00:25:00Z">
        <w:r w:rsidR="00D21E7C">
          <w:instrText xml:space="preserve"> ADDIN EN.CITE </w:instrText>
        </w:r>
      </w:ins>
      <w:del w:id="59" w:author="Ram Shrestha" w:date="2014-04-01T23:07:00Z">
        <w:r w:rsidR="00002746" w:rsidDel="00387725">
          <w:delInstrText xml:space="preserve"> ADDIN EN.CITE </w:delInstrText>
        </w:r>
        <w:r w:rsidR="00C23DD3" w:rsidDel="00387725">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002746" w:rsidDel="00387725">
          <w:delInstrText xml:space="preserve"> ADDIN EN.CITE.DATA </w:delInstrText>
        </w:r>
      </w:del>
      <w:del w:id="60" w:author="Ram Shrestha" w:date="2014-04-06T21:36:00Z"/>
      <w:del w:id="61" w:author="Ram Shrestha" w:date="2014-04-01T23:07:00Z">
        <w:r w:rsidR="00C23DD3" w:rsidDel="00387725">
          <w:fldChar w:fldCharType="end"/>
        </w:r>
      </w:del>
      <w:del w:id="62" w:author="Ram Shrestha" w:date="2014-04-06T21:36:00Z"/>
      <w:ins w:id="63" w:author="Ram Shrestha" w:date="2014-04-07T00:25:00Z">
        <w:r w:rsidR="00D21E7C">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D21E7C">
          <w:instrText xml:space="preserve"> ADDIN EN.CITE.DATA </w:instrText>
        </w:r>
        <w:r w:rsidR="00D21E7C">
          <w:fldChar w:fldCharType="end"/>
        </w:r>
      </w:ins>
      <w:r w:rsidR="00C23DD3">
        <w:fldChar w:fldCharType="separate"/>
      </w:r>
      <w:r w:rsidR="007A6B3D">
        <w:rPr>
          <w:noProof/>
        </w:rPr>
        <w:t>(Beck et al., 2006; Ferradini et al., 2006; Gilks et al., 2006; Stringer et al., 2006)</w:t>
      </w:r>
      <w:r w:rsidR="00C23DD3">
        <w:fldChar w:fldCharType="end"/>
      </w:r>
      <w:r w:rsidR="002A5044">
        <w:t>.</w:t>
      </w:r>
      <w:r w:rsidR="00D94D5E">
        <w:t xml:space="preserve"> </w:t>
      </w:r>
      <w:r w:rsidR="00C77A5B">
        <w:t xml:space="preserve"> T</w:t>
      </w:r>
      <w:r w:rsidR="00D94D5E">
        <w:t xml:space="preserve">he </w:t>
      </w:r>
      <w:r w:rsidR="0093643E">
        <w:t>number of HIV infected individuals with transmitted drug resistant mutations (</w:t>
      </w:r>
      <w:proofErr w:type="spellStart"/>
      <w:r w:rsidR="0093643E">
        <w:t>DRMs</w:t>
      </w:r>
      <w:proofErr w:type="spellEnd"/>
      <w:r w:rsidR="0093643E">
        <w:t xml:space="preserve">) </w:t>
      </w:r>
      <w:r w:rsidR="00953D2E">
        <w:t>is</w:t>
      </w:r>
      <w:r w:rsidR="00A609DE">
        <w:t xml:space="preserve"> increasing </w:t>
      </w:r>
      <w:r w:rsidR="00C23DD3">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d="64" w:author="Ram Shrestha" w:date="2014-04-07T00:25:00Z">
        <w:r w:rsidR="00D21E7C">
          <w:instrText xml:space="preserve"> ADDIN EN.CITE </w:instrText>
        </w:r>
      </w:ins>
      <w:del w:id="65" w:author="Ram Shrestha" w:date="2014-04-01T23:07:00Z">
        <w:r w:rsidR="00002746" w:rsidDel="00387725">
          <w:delInstrText xml:space="preserve"> ADDIN EN.CITE </w:delInstrText>
        </w:r>
        <w:r w:rsidR="00C23DD3" w:rsidDel="00387725">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002746" w:rsidDel="00387725">
          <w:delInstrText xml:space="preserve"> ADDIN EN.CITE.DATA </w:delInstrText>
        </w:r>
      </w:del>
      <w:del w:id="66" w:author="Ram Shrestha" w:date="2014-04-06T21:36:00Z"/>
      <w:del w:id="67" w:author="Ram Shrestha" w:date="2014-04-01T23:07:00Z">
        <w:r w:rsidR="00C23DD3" w:rsidDel="00387725">
          <w:fldChar w:fldCharType="end"/>
        </w:r>
      </w:del>
      <w:del w:id="68" w:author="Ram Shrestha" w:date="2014-04-06T21:36:00Z"/>
      <w:ins w:id="69" w:author="Ram Shrestha" w:date="2014-04-07T00:25:00Z">
        <w:r w:rsidR="00D21E7C">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D21E7C">
          <w:instrText xml:space="preserve"> ADDIN EN.CITE.DATA </w:instrText>
        </w:r>
        <w:r w:rsidR="00D21E7C">
          <w:fldChar w:fldCharType="end"/>
        </w:r>
      </w:ins>
      <w:r w:rsidR="00C23DD3">
        <w:fldChar w:fldCharType="separate"/>
      </w:r>
      <w:r w:rsidR="00F5277E">
        <w:rPr>
          <w:noProof/>
        </w:rPr>
        <w:t>(Aghokeng et al., 2011; Phillips et al., 2013; Zaidi et al., 2013)</w:t>
      </w:r>
      <w:r w:rsidR="00C23DD3">
        <w:fldChar w:fldCharType="end"/>
      </w:r>
      <w:r w:rsidR="00C77A5B">
        <w:t xml:space="preserve"> with</w:t>
      </w:r>
      <w:r w:rsidR="008F23E8">
        <w:t xml:space="preserve"> </w:t>
      </w:r>
      <w:r w:rsidR="00C77A5B">
        <w:t xml:space="preserve">studies </w:t>
      </w:r>
      <w:r w:rsidR="008F23E8">
        <w:t>show</w:t>
      </w:r>
      <w:r w:rsidR="00C77A5B">
        <w:t xml:space="preserve">ing </w:t>
      </w:r>
      <w:r w:rsidR="008F23E8">
        <w:t xml:space="preserve">that </w:t>
      </w:r>
      <w:r w:rsidR="00C77A5B">
        <w:t xml:space="preserve">while </w:t>
      </w:r>
      <w:r w:rsidR="00490940">
        <w:t>antiretroviral</w:t>
      </w:r>
      <w:r w:rsidR="00C03023">
        <w:t xml:space="preserve"> (ART)</w:t>
      </w:r>
      <w:r w:rsidR="00953D2E">
        <w:t xml:space="preserve"> drugs increase life expectancy of infected individuals</w:t>
      </w:r>
      <w:r w:rsidR="00C77A5B">
        <w:t>,</w:t>
      </w:r>
      <w:r w:rsidR="00953D2E">
        <w:t xml:space="preserve"> </w:t>
      </w:r>
      <w:r w:rsidR="00C77A5B">
        <w:t xml:space="preserve">this increase life expectancy </w:t>
      </w:r>
      <w:r w:rsidR="00953D2E">
        <w:t xml:space="preserve">increases the </w:t>
      </w:r>
      <w:r w:rsidR="008F23E8">
        <w:t>risk</w:t>
      </w:r>
      <w:r w:rsidR="00953D2E">
        <w:t xml:space="preserve"> of transmission </w:t>
      </w:r>
      <w:r w:rsidR="00EA358F">
        <w:t xml:space="preserve">of drug resistant HIV variants </w:t>
      </w:r>
      <w:r w:rsidR="00953D2E">
        <w:t xml:space="preserve">to </w:t>
      </w:r>
      <w:r w:rsidR="009B1CCF">
        <w:t xml:space="preserve">uninfected individuals </w:t>
      </w:r>
      <w:r w:rsidR="00C23DD3">
        <w:fldChar w:fldCharType="begin"/>
      </w:r>
      <w:ins w:id="70" w:author="Ram Shrestha" w:date="2014-04-07T00:25:00Z">
        <w:r w:rsidR="00D21E7C">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del w:id="71" w:author="Ram Shrestha" w:date="2014-04-01T23:07:00Z">
        <w:r w:rsidR="00002746" w:rsidDel="00387725">
          <w:del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delInstrText>
        </w:r>
      </w:del>
      <w:r w:rsidR="00C23DD3">
        <w:fldChar w:fldCharType="separate"/>
      </w:r>
      <w:r w:rsidR="00F5277E">
        <w:rPr>
          <w:noProof/>
        </w:rPr>
        <w:t>(Zaidi et al., 2013)</w:t>
      </w:r>
      <w:r w:rsidR="00C23DD3">
        <w:fldChar w:fldCharType="end"/>
      </w:r>
      <w:r w:rsidR="00F87BF3">
        <w:t>.</w:t>
      </w:r>
    </w:p>
    <w:p w:rsidR="008C69C5" w:rsidRDefault="008C69C5" w:rsidP="00F343D3">
      <w:pPr>
        <w:spacing w:line="480" w:lineRule="auto"/>
        <w:jc w:val="both"/>
      </w:pPr>
    </w:p>
    <w:p w:rsidR="00F87BF3" w:rsidRDefault="00D50B55" w:rsidP="00F343D3">
      <w:pPr>
        <w:spacing w:line="480" w:lineRule="auto"/>
        <w:jc w:val="both"/>
      </w:pPr>
      <w:ins w:id="72" w:author="Ram Shrestha" w:date="2014-03-31T21:51:00Z">
        <w:r>
          <w:t xml:space="preserve">The history of HIV treatment </w:t>
        </w:r>
      </w:ins>
      <w:ins w:id="73" w:author="Ram Shrestha" w:date="2014-03-31T21:52:00Z">
        <w:r>
          <w:t xml:space="preserve">in 1980s </w:t>
        </w:r>
      </w:ins>
      <w:ins w:id="74" w:author="Ram Shrestha" w:date="2014-03-31T21:51:00Z">
        <w:r>
          <w:t xml:space="preserve">has shown </w:t>
        </w:r>
      </w:ins>
      <w:ins w:id="75" w:author="Ram Shrestha" w:date="2014-03-31T21:52:00Z">
        <w:r w:rsidR="0045521A">
          <w:t xml:space="preserve">that the therapy </w:t>
        </w:r>
      </w:ins>
      <w:ins w:id="76" w:author="Ram Shrestha" w:date="2014-03-31T21:53:00Z">
        <w:r w:rsidR="0045521A">
          <w:t>with</w:t>
        </w:r>
      </w:ins>
      <w:ins w:id="77" w:author="Ram Shrestha" w:date="2014-03-31T21:52:00Z">
        <w:r w:rsidR="0045521A">
          <w:t xml:space="preserve"> </w:t>
        </w:r>
      </w:ins>
      <w:ins w:id="78" w:author="Ram Shrestha" w:date="2014-03-31T21:53:00Z">
        <w:r w:rsidR="0045521A">
          <w:t xml:space="preserve">a single dose antiretroviral drug or a combination of drugs from a single drug class resulted into treatment failure </w:t>
        </w:r>
      </w:ins>
      <w:del w:id="79" w:author="Ram Shrestha" w:date="2014-03-31T21:51:00Z">
        <w:r w:rsidR="00C220CE" w:rsidDel="00D50B55">
          <w:delText>While m</w:delText>
        </w:r>
        <w:r w:rsidR="003E5982" w:rsidDel="00D50B55">
          <w:delText>uta</w:delText>
        </w:r>
        <w:r w:rsidR="00CA7EEC" w:rsidDel="00D50B55">
          <w:delText xml:space="preserve">tions may be </w:delText>
        </w:r>
        <w:r w:rsidR="00C220CE" w:rsidDel="00D50B55">
          <w:delText xml:space="preserve">present </w:delText>
        </w:r>
        <w:r w:rsidR="00CA7EEC" w:rsidDel="00D50B55">
          <w:delText>at different codon positions</w:delText>
        </w:r>
        <w:r w:rsidR="003E5982" w:rsidDel="00D50B55">
          <w:delText xml:space="preserve"> of </w:delText>
        </w:r>
        <w:r w:rsidR="00490940" w:rsidDel="00D50B55">
          <w:delText>a protein</w:delText>
        </w:r>
        <w:r w:rsidR="003E5982" w:rsidDel="00D50B55">
          <w:delText xml:space="preserve"> </w:delText>
        </w:r>
        <w:r w:rsidR="00C220CE" w:rsidDel="00D50B55">
          <w:delText>in HIV in the quasispecies</w:delText>
        </w:r>
        <w:r w:rsidR="007A1EC9" w:rsidDel="00D50B55">
          <w:delText>,</w:delText>
        </w:r>
        <w:r w:rsidR="00C220CE" w:rsidDel="00D50B55">
          <w:delText xml:space="preserve"> an antiretroviral</w:delText>
        </w:r>
        <w:r w:rsidR="003E5982" w:rsidDel="00D50B55">
          <w:delText xml:space="preserve"> drug</w:delText>
        </w:r>
        <w:r w:rsidR="00233152" w:rsidDel="00D50B55">
          <w:delText xml:space="preserve"> or a drug class</w:delText>
        </w:r>
        <w:r w:rsidR="003E5982" w:rsidDel="00D50B55">
          <w:delText xml:space="preserve"> cannot act against </w:delText>
        </w:r>
        <w:r w:rsidR="00233152" w:rsidDel="00D50B55">
          <w:delText xml:space="preserve">all the viruses </w:delText>
        </w:r>
        <w:r w:rsidR="00C23DD3" w:rsidDel="00D50B55">
          <w:fldChar w:fldCharType="begin">
            <w:fldData xml:space="preserve">PEVuZE5vdGU+PENpdGU+PEF1dGhvcj5Kb2huc29uPC9BdXRob3I+PFllYXI+MjAwODwvWWVhcj48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</w:fldData>
          </w:fldChar>
        </w:r>
        <w:r w:rsidR="00002746" w:rsidDel="00D50B55">
          <w:delInstrText xml:space="preserve"> ADDIN EN.CITE </w:delInstrText>
        </w:r>
        <w:r w:rsidR="00C23DD3" w:rsidDel="00D50B55">
          <w:fldChar w:fldCharType="begin">
            <w:fldData xml:space="preserve">PEVuZE5vdGU+PENpdGU+PEF1dGhvcj5Kb2huc29uPC9BdXRob3I+PFllYXI+MjAwODwvWWVhcj48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</w:fldData>
          </w:fldChar>
        </w:r>
        <w:r w:rsidR="00002746" w:rsidDel="00D50B55">
          <w:delInstrText xml:space="preserve"> ADDIN EN.CITE.DATA </w:delInstrText>
        </w:r>
      </w:del>
      <w:del w:id="80" w:author="Ram Shrestha" w:date="2014-03-31T21:51:00Z">
        <w:r w:rsidR="00C23DD3" w:rsidDel="00D50B55">
          <w:fldChar w:fldCharType="end"/>
        </w:r>
      </w:del>
      <w:del w:id="81" w:author="Ram Shrestha" w:date="2014-03-31T21:51:00Z">
        <w:r w:rsidR="00C23DD3" w:rsidDel="00D50B55">
          <w:fldChar w:fldCharType="separate"/>
        </w:r>
        <w:r w:rsidR="00002746" w:rsidDel="00D50B55">
          <w:rPr>
            <w:noProof/>
          </w:rPr>
          <w:delText>(Johnson et al., 2008; Shafer and Schapiro, 2008)</w:delText>
        </w:r>
        <w:r w:rsidR="00C23DD3" w:rsidDel="00D50B55">
          <w:fldChar w:fldCharType="end"/>
        </w:r>
        <w:r w:rsidR="004B0E7F" w:rsidDel="00D50B55">
          <w:delText xml:space="preserve"> </w:delText>
        </w:r>
      </w:del>
      <w:del w:id="82" w:author="Ram Shrestha" w:date="2014-03-31T21:54:00Z">
        <w:r w:rsidR="004B0E7F" w:rsidDel="0045521A">
          <w:delText xml:space="preserve">as shown by the failing treatment </w:delText>
        </w:r>
        <w:r w:rsidR="00233152" w:rsidDel="0045521A">
          <w:delText xml:space="preserve">with single drug or drugs from same class </w:delText>
        </w:r>
        <w:r w:rsidR="004B0E7F" w:rsidDel="0045521A">
          <w:delText>in late 1980s</w:delText>
        </w:r>
      </w:del>
      <w:r w:rsidR="004B0E7F">
        <w:t xml:space="preserve"> </w:t>
      </w:r>
      <w:r w:rsidR="00C23DD3">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ins w:id="83" w:author="Ram Shrestha" w:date="2014-04-07T00:25:00Z">
        <w:r w:rsidR="00D21E7C">
          <w:instrText xml:space="preserve"> ADDIN EN.CITE </w:instrText>
        </w:r>
      </w:ins>
      <w:del w:id="84" w:author="Ram Shrestha" w:date="2014-04-01T23:07:00Z">
        <w:r w:rsidR="00002746" w:rsidDel="00387725">
          <w:delInstrText xml:space="preserve"> ADDIN EN.CITE </w:delInstrText>
        </w:r>
        <w:r w:rsidR="00C23DD3" w:rsidDel="00387725">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002746" w:rsidDel="00387725">
          <w:delInstrText xml:space="preserve"> ADDIN EN.CITE.DATA </w:delInstrText>
        </w:r>
      </w:del>
      <w:del w:id="85" w:author="Ram Shrestha" w:date="2014-04-06T21:36:00Z"/>
      <w:del w:id="86" w:author="Ram Shrestha" w:date="2014-04-01T23:07:00Z">
        <w:r w:rsidR="00C23DD3" w:rsidDel="00387725">
          <w:fldChar w:fldCharType="end"/>
        </w:r>
      </w:del>
      <w:del w:id="87" w:author="Ram Shrestha" w:date="2014-04-06T21:36:00Z"/>
      <w:ins w:id="88" w:author="Ram Shrestha" w:date="2014-04-07T00:25:00Z">
        <w:r w:rsidR="00D21E7C">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D21E7C">
          <w:instrText xml:space="preserve"> ADDIN EN.CITE.DATA </w:instrText>
        </w:r>
        <w:r w:rsidR="00D21E7C">
          <w:fldChar w:fldCharType="end"/>
        </w:r>
      </w:ins>
      <w:r w:rsidR="00C23DD3">
        <w:fldChar w:fldCharType="separate"/>
      </w:r>
      <w:r w:rsidR="00002746">
        <w:rPr>
          <w:noProof/>
        </w:rPr>
        <w:t>(Kellam et al., 1994; Larder et al., 1989; Larder et al., 1991; Larder and Kemp, 1989; Larder et al., 1987)</w:t>
      </w:r>
      <w:r w:rsidR="00C23DD3">
        <w:fldChar w:fldCharType="end"/>
      </w:r>
      <w:r w:rsidR="003E5982">
        <w:t xml:space="preserve">. </w:t>
      </w:r>
      <w:del w:id="89" w:author="Ram Shrestha" w:date="2014-03-31T21:56:00Z">
        <w:r w:rsidR="007A1EC9" w:rsidDel="0045521A">
          <w:delText>Therefore</w:delText>
        </w:r>
      </w:del>
      <w:ins w:id="90" w:author="Ram Shrestha" w:date="2014-03-31T21:56:00Z">
        <w:r w:rsidR="0045521A">
          <w:t>This has shown that</w:t>
        </w:r>
      </w:ins>
      <w:r w:rsidR="007A1EC9">
        <w:t xml:space="preserve"> a</w:t>
      </w:r>
      <w:r w:rsidR="00302BD9">
        <w:t xml:space="preserve">dministration of a single </w:t>
      </w:r>
      <w:r w:rsidR="00490940">
        <w:t>antiretro</w:t>
      </w:r>
      <w:r w:rsidR="00302BD9">
        <w:t xml:space="preserve">viral drug </w:t>
      </w:r>
      <w:ins w:id="91" w:author="Ram Shrestha" w:date="2014-03-31T21:57:00Z">
        <w:r w:rsidR="0045521A">
          <w:t xml:space="preserve">selects the drug resistant variants and </w:t>
        </w:r>
      </w:ins>
      <w:r w:rsidR="00302BD9">
        <w:t>increases the</w:t>
      </w:r>
      <w:r w:rsidR="00183610">
        <w:t xml:space="preserve"> chance of </w:t>
      </w:r>
      <w:r w:rsidR="00EC20D2">
        <w:t xml:space="preserve">rapid </w:t>
      </w:r>
      <w:r w:rsidR="004B0E7F">
        <w:t>drug</w:t>
      </w:r>
      <w:r w:rsidR="00183610">
        <w:t xml:space="preserve"> failure</w:t>
      </w:r>
      <w:r w:rsidR="00490940">
        <w:t xml:space="preserve"> </w:t>
      </w:r>
      <w:r w:rsidR="00C23DD3">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ins w:id="92" w:author="Ram Shrestha" w:date="2014-04-07T00:25:00Z">
        <w:r w:rsidR="00D21E7C">
          <w:instrText xml:space="preserve"> ADDIN EN.CITE </w:instrText>
        </w:r>
      </w:ins>
      <w:del w:id="93" w:author="Ram Shrestha" w:date="2014-04-01T23:07:00Z">
        <w:r w:rsidR="00002746" w:rsidDel="00387725">
          <w:delInstrText xml:space="preserve"> ADDIN EN.CITE </w:delInstrText>
        </w:r>
        <w:r w:rsidR="00C23DD3" w:rsidDel="0038772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r w:rsidR="00002746" w:rsidDel="00387725">
          <w:delInstrText xml:space="preserve"> ADDIN EN.CITE.DATA </w:delInstrText>
        </w:r>
      </w:del>
      <w:del w:id="94" w:author="Ram Shrestha" w:date="2014-04-06T21:36:00Z"/>
      <w:del w:id="95" w:author="Ram Shrestha" w:date="2014-04-01T23:07:00Z">
        <w:r w:rsidR="00C23DD3" w:rsidDel="00387725">
          <w:fldChar w:fldCharType="end"/>
        </w:r>
      </w:del>
      <w:del w:id="96" w:author="Ram Shrestha" w:date="2014-04-06T21:36:00Z"/>
      <w:ins w:id="97" w:author="Ram Shrestha" w:date="2014-04-07T00:25:00Z">
        <w:r w:rsidR="00D21E7C">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D21E7C">
          <w:instrText xml:space="preserve"> ADDIN EN.CITE.DATA </w:instrText>
        </w:r>
        <w:r w:rsidR="00D21E7C">
          <w:fldChar w:fldCharType="end"/>
        </w:r>
      </w:ins>
      <w:r w:rsidR="00C23DD3">
        <w:fldChar w:fldCharType="separate"/>
      </w:r>
      <w:ins w:id="98" w:author="Ram Shrestha" w:date="2014-04-01T23:07:00Z">
        <w:r w:rsidR="00387725">
          <w:rPr>
            <w:noProof/>
          </w:rPr>
          <w:t>(Hamers et al., 2012; Jackson et al., 2000; Partaledis et al., 1995; Tisdale et al., 1993)</w:t>
        </w:r>
      </w:ins>
      <w:del w:id="99" w:author="Ram Shrestha" w:date="2014-04-01T23:07:00Z">
        <w:r w:rsidR="00C03023" w:rsidDel="00387725">
          <w:rPr>
            <w:noProof/>
          </w:rPr>
          <w:delText>(Hamers et al., 2012)</w:delText>
        </w:r>
      </w:del>
      <w:r w:rsidR="00C23DD3">
        <w:fldChar w:fldCharType="end"/>
      </w:r>
      <w:r w:rsidR="00183610">
        <w:t xml:space="preserve">. </w:t>
      </w:r>
      <w:r w:rsidR="00314641">
        <w:t xml:space="preserve">A perfect example of this is the emergence of resistance in </w:t>
      </w:r>
      <w:r w:rsidR="004B0E7F">
        <w:t xml:space="preserve">single dose </w:t>
      </w:r>
      <w:proofErr w:type="spellStart"/>
      <w:r w:rsidR="00EC20D2">
        <w:t>nevirapine</w:t>
      </w:r>
      <w:proofErr w:type="spellEnd"/>
      <w:r w:rsidR="00A85D56">
        <w:t xml:space="preserve"> (NVP)</w:t>
      </w:r>
      <w:r w:rsidR="00314641">
        <w:t xml:space="preserve"> </w:t>
      </w:r>
      <w:proofErr w:type="spellStart"/>
      <w:r w:rsidR="00314641">
        <w:t>programmes</w:t>
      </w:r>
      <w:proofErr w:type="spellEnd"/>
      <w:r w:rsidR="00EC20D2">
        <w:t xml:space="preserve">. </w:t>
      </w:r>
      <w:r w:rsidR="00A85D56">
        <w:t>NVP</w:t>
      </w:r>
      <w:r w:rsidR="00314641">
        <w:t>, an NNRTI,</w:t>
      </w:r>
      <w:r w:rsidR="00EC20D2">
        <w:t xml:space="preserve"> is prescribed </w:t>
      </w:r>
      <w:r w:rsidR="00314641">
        <w:t xml:space="preserve">to HIOV positive </w:t>
      </w:r>
      <w:r w:rsidR="00EC20D2">
        <w:t xml:space="preserve">pregnant woman </w:t>
      </w:r>
      <w:r w:rsidR="00314641">
        <w:t xml:space="preserve">in order to </w:t>
      </w:r>
      <w:r w:rsidR="00EC20D2">
        <w:t>prevent HIV transmission from mother to child</w:t>
      </w:r>
      <w:r w:rsidR="00A85D56">
        <w:t xml:space="preserve"> in resource poor settings </w:t>
      </w:r>
      <w:r w:rsidR="00C23DD3">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d="100" w:author="Ram Shrestha" w:date="2014-04-07T00:25:00Z">
        <w:r w:rsidR="00D21E7C">
          <w:instrText xml:space="preserve"> ADDIN EN.CITE </w:instrText>
        </w:r>
      </w:ins>
      <w:del w:id="101" w:author="Ram Shrestha" w:date="2014-04-01T23:07:00Z">
        <w:r w:rsidR="00002746" w:rsidDel="00387725">
          <w:delInstrText xml:space="preserve"> ADDIN EN.CITE </w:delInstrText>
        </w:r>
        <w:r w:rsidR="00C23DD3" w:rsidDel="00387725">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002746" w:rsidDel="00387725">
          <w:delInstrText xml:space="preserve"> ADDIN EN.CITE.DATA </w:delInstrText>
        </w:r>
      </w:del>
      <w:del w:id="102" w:author="Ram Shrestha" w:date="2014-04-06T21:36:00Z"/>
      <w:del w:id="103" w:author="Ram Shrestha" w:date="2014-04-01T23:07:00Z">
        <w:r w:rsidR="00C23DD3" w:rsidDel="00387725">
          <w:fldChar w:fldCharType="end"/>
        </w:r>
      </w:del>
      <w:del w:id="104" w:author="Ram Shrestha" w:date="2014-04-06T21:36:00Z"/>
      <w:ins w:id="105" w:author="Ram Shrestha" w:date="2014-04-07T00:25:00Z">
        <w:r w:rsidR="00D21E7C">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D21E7C">
          <w:instrText xml:space="preserve"> ADDIN EN.CITE.DATA </w:instrText>
        </w:r>
        <w:r w:rsidR="00D21E7C">
          <w:fldChar w:fldCharType="end"/>
        </w:r>
      </w:ins>
      <w:r w:rsidR="00C23DD3">
        <w:fldChar w:fldCharType="separate"/>
      </w:r>
      <w:r w:rsidR="00A85D56">
        <w:rPr>
          <w:noProof/>
        </w:rPr>
        <w:t>(Audureau et al., 2013; Chi et al., 2013; Shapiro et al., 2010; Stringer et al., 2010; Zolfo et al., 2010)</w:t>
      </w:r>
      <w:r w:rsidR="00C23DD3">
        <w:fldChar w:fldCharType="end"/>
      </w:r>
      <w:r w:rsidR="00EC20D2">
        <w:t xml:space="preserve">. The drug is effective in reducing the viral transmission </w:t>
      </w:r>
      <w:r w:rsidR="00286089">
        <w:t>as</w:t>
      </w:r>
      <w:r w:rsidR="00EC20D2">
        <w:t xml:space="preserve"> has been reported in several research reports </w:t>
      </w:r>
      <w:r w:rsidR="00C23DD3">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d="106" w:author="Ram Shrestha" w:date="2014-04-07T00:25:00Z">
        <w:r w:rsidR="00D21E7C">
          <w:instrText xml:space="preserve"> ADDIN EN.CITE </w:instrText>
        </w:r>
      </w:ins>
      <w:del w:id="107" w:author="Ram Shrestha" w:date="2014-04-01T23:07:00Z">
        <w:r w:rsidR="00002746" w:rsidDel="00387725">
          <w:delInstrText xml:space="preserve"> ADDIN EN.CITE </w:delInstrText>
        </w:r>
        <w:r w:rsidR="00C23DD3" w:rsidDel="00387725">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002746" w:rsidDel="00387725">
          <w:delInstrText xml:space="preserve"> ADDIN EN.CITE.DATA </w:delInstrText>
        </w:r>
      </w:del>
      <w:del w:id="108" w:author="Ram Shrestha" w:date="2014-04-06T21:36:00Z"/>
      <w:del w:id="109" w:author="Ram Shrestha" w:date="2014-04-01T23:07:00Z">
        <w:r w:rsidR="00C23DD3" w:rsidDel="00387725">
          <w:fldChar w:fldCharType="end"/>
        </w:r>
      </w:del>
      <w:del w:id="110" w:author="Ram Shrestha" w:date="2014-04-06T21:36:00Z"/>
      <w:ins w:id="111" w:author="Ram Shrestha" w:date="2014-04-07T00:25:00Z">
        <w:r w:rsidR="00D21E7C">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D21E7C">
          <w:instrText xml:space="preserve"> ADDIN EN.CITE.DATA </w:instrText>
        </w:r>
        <w:r w:rsidR="00D21E7C">
          <w:fldChar w:fldCharType="end"/>
        </w:r>
      </w:ins>
      <w:r w:rsidR="00C23DD3">
        <w:fldChar w:fldCharType="separate"/>
      </w:r>
      <w:r w:rsidR="00C03023">
        <w:rPr>
          <w:noProof/>
        </w:rPr>
        <w:t>(Connor et al., 1994a; Connor et al., 1994b; Guay et al., 1999; Jackson et al., 2003; Lallemant et al., 2004)</w:t>
      </w:r>
      <w:r w:rsidR="00C23DD3">
        <w:fldChar w:fldCharType="end"/>
      </w:r>
      <w:r w:rsidR="00EC20D2">
        <w:t xml:space="preserve">. </w:t>
      </w:r>
      <w:r w:rsidR="00A85D56">
        <w:t>However,</w:t>
      </w:r>
      <w:ins w:id="112" w:author="Ram Shrestha" w:date="2014-04-01T21:58:00Z">
        <w:r w:rsidR="004D1CFC">
          <w:t xml:space="preserve"> in general,</w:t>
        </w:r>
      </w:ins>
      <w:r w:rsidR="00A85D56">
        <w:t xml:space="preserve"> the use of single dose NVP to prevent mother to child transmission of the virus has resulted to the rapid development of NVP resistant HIV variants</w:t>
      </w:r>
      <w:ins w:id="113" w:author="Ram Shrestha" w:date="2014-03-31T22:06:00Z">
        <w:r w:rsidR="00344F4B">
          <w:t xml:space="preserve"> in </w:t>
        </w:r>
      </w:ins>
      <w:ins w:id="114" w:author="Ram Shrestha" w:date="2014-04-01T21:58:00Z">
        <w:r w:rsidR="004D1CFC">
          <w:t xml:space="preserve">among those </w:t>
        </w:r>
      </w:ins>
      <w:ins w:id="115" w:author="Ram Shrestha" w:date="2014-03-31T22:06:00Z">
        <w:r w:rsidR="00344F4B">
          <w:t>receiving NVP through PMTCT</w:t>
        </w:r>
      </w:ins>
      <w:r w:rsidR="00A85D56">
        <w:t xml:space="preserve"> </w:t>
      </w:r>
      <w:r w:rsidR="00C23DD3">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ins w:id="116" w:author="Ram Shrestha" w:date="2014-04-07T00:25:00Z">
        <w:r w:rsidR="00D21E7C">
          <w:instrText xml:space="preserve"> ADDIN EN.CITE </w:instrText>
        </w:r>
      </w:ins>
      <w:del w:id="117" w:author="Ram Shrestha" w:date="2014-04-01T23:07:00Z">
        <w:r w:rsidR="00002746" w:rsidDel="00387725">
          <w:delInstrText xml:space="preserve"> ADDIN EN.CITE </w:delInstrText>
        </w:r>
        <w:r w:rsidR="00C23DD3" w:rsidDel="0038772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Y29yZD48L0NpdGU+PC9FbmROb3RlPgB=
</w:fldData>
          </w:fldChar>
        </w:r>
        <w:r w:rsidR="00002746" w:rsidDel="00387725">
          <w:delInstrText xml:space="preserve"> ADDIN EN.CITE.DATA </w:delInstrText>
        </w:r>
      </w:del>
      <w:del w:id="118" w:author="Ram Shrestha" w:date="2014-04-06T21:36:00Z"/>
      <w:del w:id="119" w:author="Ram Shrestha" w:date="2014-04-01T23:07:00Z">
        <w:r w:rsidR="00C23DD3" w:rsidDel="00387725">
          <w:fldChar w:fldCharType="end"/>
        </w:r>
      </w:del>
      <w:del w:id="120" w:author="Ram Shrestha" w:date="2014-04-06T21:36:00Z"/>
      <w:ins w:id="121" w:author="Ram Shrestha" w:date="2014-04-07T00:25:00Z">
        <w:r w:rsidR="00D21E7C">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D21E7C">
          <w:instrText xml:space="preserve"> ADDIN EN.CITE.DATA </w:instrText>
        </w:r>
        <w:r w:rsidR="00D21E7C">
          <w:fldChar w:fldCharType="end"/>
        </w:r>
      </w:ins>
      <w:r w:rsidR="00C23DD3">
        <w:fldChar w:fldCharType="separate"/>
      </w:r>
      <w:ins w:id="122" w:author="Ram Shrestha" w:date="2014-04-06T21:36:00Z">
        <w:r w:rsidR="008964D2">
          <w:rPr>
            <w:noProof/>
          </w:rPr>
          <w:t>(Coovadia et al., 2009; Eshleman et al., 2004b; Eshleman et al., 2005b; Eshleman et al., 2001; Flys et al., 2005; Havlir et al., 1996; Jackson et al., 2000; Loubser et al., 2006; Martinson et al., 2007; Richman et al., 1994; Tisdale et al., 1993)</w:t>
        </w:r>
      </w:ins>
      <w:del w:id="123" w:author="Ram Shrestha" w:date="2014-04-06T21:36:00Z">
        <w:r w:rsidR="00C03023" w:rsidDel="008964D2">
          <w:rPr>
            <w:noProof/>
          </w:rPr>
          <w:delText>(Coovadia et al., 2009; Eshleman et al., 2004; Eshleman et al., 2005b; Eshleman et al., 2001; Flys et al., 2005; Havlir et al., 1996; Jackson et al., 2000; Loubser et al., 2006; Martinson et al., 2007; Richman et al., 1994; Tisdale et al., 1993)</w:delText>
        </w:r>
      </w:del>
      <w:r w:rsidR="00C23DD3">
        <w:fldChar w:fldCharType="end"/>
      </w:r>
      <w:r w:rsidR="00C03023">
        <w:t xml:space="preserve">. The persistence of NVP resistant virus in the mothers and children treated with single dose NVP </w:t>
      </w:r>
      <w:r w:rsidR="00C23DD3">
        <w:fldChar w:fldCharType="begin"/>
      </w:r>
      <w:ins w:id="124" w:author="Ram Shrestha" w:date="2014-04-07T00:25:00Z">
        <w:r w:rsidR="00D21E7C">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del w:id="125" w:author="Ram Shrestha" w:date="2014-04-01T23:07:00Z">
        <w:r w:rsidR="00002746" w:rsidDel="00387725">
          <w:del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delInstrText>
        </w:r>
      </w:del>
      <w:r w:rsidR="00C23DD3">
        <w:fldChar w:fldCharType="separate"/>
      </w:r>
      <w:r w:rsidR="00C03023">
        <w:rPr>
          <w:noProof/>
        </w:rPr>
        <w:t>(Hauser et al., 2011)</w:t>
      </w:r>
      <w:r w:rsidR="00C23DD3">
        <w:fldChar w:fldCharType="end"/>
      </w:r>
      <w:r w:rsidR="00C03023">
        <w:t xml:space="preserve"> </w:t>
      </w:r>
      <w:r w:rsidR="002D7086">
        <w:t>compromises</w:t>
      </w:r>
      <w:r w:rsidR="00C03023">
        <w:t xml:space="preserve"> the treatment with subsequent NVP containing highly active antiretroviral therapy (HAART) </w:t>
      </w:r>
      <w:r w:rsidR="00C23DD3">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d="126" w:author="Ram Shrestha" w:date="2014-04-07T00:25:00Z">
        <w:r w:rsidR="00D21E7C">
          <w:instrText xml:space="preserve"> ADDIN EN.CITE </w:instrText>
        </w:r>
      </w:ins>
      <w:del w:id="127" w:author="Ram Shrestha" w:date="2014-04-01T23:07:00Z">
        <w:r w:rsidR="00002746" w:rsidDel="00387725">
          <w:delInstrText xml:space="preserve"> ADDIN EN.CITE </w:delInstrText>
        </w:r>
        <w:r w:rsidR="00C23DD3" w:rsidDel="00387725">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002746" w:rsidDel="00387725">
          <w:delInstrText xml:space="preserve"> ADDIN EN.CITE.DATA </w:delInstrText>
        </w:r>
      </w:del>
      <w:del w:id="128" w:author="Ram Shrestha" w:date="2014-04-06T21:36:00Z"/>
      <w:del w:id="129" w:author="Ram Shrestha" w:date="2014-04-01T23:07:00Z">
        <w:r w:rsidR="00C23DD3" w:rsidDel="00387725">
          <w:fldChar w:fldCharType="end"/>
        </w:r>
      </w:del>
      <w:del w:id="130" w:author="Ram Shrestha" w:date="2014-04-06T21:36:00Z"/>
      <w:ins w:id="131" w:author="Ram Shrestha" w:date="2014-04-07T00:25:00Z">
        <w:r w:rsidR="00D21E7C">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D21E7C">
          <w:instrText xml:space="preserve"> ADDIN EN.CITE.DATA </w:instrText>
        </w:r>
        <w:r w:rsidR="00D21E7C">
          <w:fldChar w:fldCharType="end"/>
        </w:r>
      </w:ins>
      <w:r w:rsidR="00C23DD3">
        <w:fldChar w:fldCharType="separate"/>
      </w:r>
      <w:r w:rsidR="00C03023">
        <w:rPr>
          <w:noProof/>
        </w:rPr>
        <w:t>(Arrive et al., 2007; Chi et al., 2007; Lehman et al., 2012; Martinson et al., 2007)</w:t>
      </w:r>
      <w:r w:rsidR="00C23DD3">
        <w:fldChar w:fldCharType="end"/>
      </w:r>
      <w:r w:rsidR="00C03023">
        <w:t>.</w:t>
      </w:r>
      <w:r w:rsidR="002D7086">
        <w:t xml:space="preserve"> Thus, </w:t>
      </w:r>
      <w:r w:rsidR="00782A26">
        <w:t xml:space="preserve">studies have shown that </w:t>
      </w:r>
      <w:ins w:id="132" w:author="Ram Shrestha" w:date="2014-03-31T21:21:00Z">
        <w:r w:rsidR="00DE6177">
          <w:t>the</w:t>
        </w:r>
      </w:ins>
      <w:del w:id="133" w:author="Ram Shrestha" w:date="2014-03-31T21:21:00Z">
        <w:r w:rsidR="00183610" w:rsidDel="00DE6177">
          <w:delText>a</w:delText>
        </w:r>
      </w:del>
      <w:ins w:id="134" w:author="Ram Shrestha" w:date="2014-03-31T21:21:00Z">
        <w:r w:rsidR="005E0BAE">
          <w:t xml:space="preserve"> first line </w:t>
        </w:r>
        <w:r w:rsidR="00DE6177">
          <w:t>therapy, which is a</w:t>
        </w:r>
      </w:ins>
      <w:r w:rsidR="00183610">
        <w:t xml:space="preserve"> combination of </w:t>
      </w:r>
      <w:r w:rsidR="00782A26">
        <w:t xml:space="preserve">at least </w:t>
      </w:r>
      <w:r w:rsidR="00302BD9">
        <w:t xml:space="preserve">three </w:t>
      </w:r>
      <w:r w:rsidR="002D7086">
        <w:t xml:space="preserve">fully </w:t>
      </w:r>
      <w:r w:rsidR="00302BD9">
        <w:t xml:space="preserve">active </w:t>
      </w:r>
      <w:r w:rsidR="002D7086">
        <w:t>ART</w:t>
      </w:r>
      <w:r w:rsidR="00302BD9">
        <w:t xml:space="preserve"> drugs from different drug classes – Non-Nucleotide Reverse </w:t>
      </w:r>
      <w:proofErr w:type="spellStart"/>
      <w:r w:rsidR="00302BD9">
        <w:t>Transciptase</w:t>
      </w:r>
      <w:proofErr w:type="spellEnd"/>
      <w:r w:rsidR="00302BD9">
        <w:t xml:space="preserve"> Inhibitors (</w:t>
      </w:r>
      <w:proofErr w:type="spellStart"/>
      <w:r w:rsidR="00302BD9">
        <w:t>NNRTIs</w:t>
      </w:r>
      <w:proofErr w:type="spellEnd"/>
      <w:r w:rsidR="00302BD9">
        <w:t>)</w:t>
      </w:r>
      <w:ins w:id="135" w:author="Ram Shrestha" w:date="2014-03-31T21:01:00Z">
        <w:r w:rsidR="000121B1">
          <w:t xml:space="preserve"> and</w:t>
        </w:r>
      </w:ins>
      <w:del w:id="136" w:author="Ram Shrestha" w:date="2014-03-31T21:01:00Z">
        <w:r w:rsidR="00302BD9" w:rsidDel="000121B1">
          <w:delText>,</w:delText>
        </w:r>
      </w:del>
      <w:r w:rsidR="00302BD9">
        <w:t xml:space="preserve"> Nucleotide Reverse Transcriptase Inhibitors (</w:t>
      </w:r>
      <w:proofErr w:type="spellStart"/>
      <w:r w:rsidR="00302BD9">
        <w:t>NRTIs</w:t>
      </w:r>
      <w:proofErr w:type="spellEnd"/>
      <w:r w:rsidR="00302BD9">
        <w:t>)</w:t>
      </w:r>
      <w:r w:rsidR="008D0E46">
        <w:t xml:space="preserve"> </w:t>
      </w:r>
      <w:del w:id="137" w:author="Ram Shrestha" w:date="2014-03-31T21:01:00Z">
        <w:r w:rsidR="008D0E46" w:rsidDel="000121B1">
          <w:delText xml:space="preserve">and Protease Inhibitors (PI) </w:delText>
        </w:r>
      </w:del>
      <w:r w:rsidR="008D0E46">
        <w:t>are necessary for optimum suppression of HIV from replication and resistance development</w:t>
      </w:r>
      <w:r w:rsidR="0099609F">
        <w:t xml:space="preserve"> </w:t>
      </w:r>
      <w:r w:rsidR="00C23DD3">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ins w:id="138" w:author="Ram Shrestha" w:date="2014-04-07T00:25:00Z">
        <w:r w:rsidR="00D21E7C">
          <w:instrText xml:space="preserve"> ADDIN EN.CITE </w:instrText>
        </w:r>
      </w:ins>
      <w:del w:id="139" w:author="Ram Shrestha" w:date="2014-04-01T23:07:00Z">
        <w:r w:rsidR="00002746" w:rsidDel="00387725">
          <w:delInstrText xml:space="preserve"> ADDIN EN.CITE </w:delInstrText>
        </w:r>
        <w:r w:rsidR="00C23DD3" w:rsidDel="0038772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r w:rsidR="00002746" w:rsidDel="00387725">
          <w:delInstrText xml:space="preserve"> ADDIN EN.CITE.DATA </w:delInstrText>
        </w:r>
      </w:del>
      <w:del w:id="140" w:author="Ram Shrestha" w:date="2014-04-06T21:36:00Z"/>
      <w:del w:id="141" w:author="Ram Shrestha" w:date="2014-04-01T23:07:00Z">
        <w:r w:rsidR="00C23DD3" w:rsidDel="00387725">
          <w:fldChar w:fldCharType="end"/>
        </w:r>
      </w:del>
      <w:del w:id="142" w:author="Ram Shrestha" w:date="2014-04-06T21:36:00Z"/>
      <w:ins w:id="143" w:author="Ram Shrestha" w:date="2014-04-07T00:25:00Z">
        <w:r w:rsidR="00D21E7C">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D21E7C">
          <w:instrText xml:space="preserve"> ADDIN EN.CITE.DATA </w:instrText>
        </w:r>
        <w:r w:rsidR="00D21E7C">
          <w:fldChar w:fldCharType="end"/>
        </w:r>
      </w:ins>
      <w:r w:rsidR="00C23DD3">
        <w:fldChar w:fldCharType="separate"/>
      </w:r>
      <w:ins w:id="144" w:author="Ram Shrestha" w:date="2014-04-01T23:07:00Z">
        <w:r w:rsidR="00387725">
          <w:rPr>
            <w:noProof/>
          </w:rPr>
          <w:t>(Gupta et al., 2009; Hamers et al., 2012; Robbins et al., 2003; Shafer et al., 2003; van Leeuwen et al., 2003; van Leth et al., 2004)</w:t>
        </w:r>
      </w:ins>
      <w:del w:id="145" w:author="Ram Shrestha" w:date="2014-04-01T23:07:00Z">
        <w:r w:rsidR="00C03023" w:rsidDel="00387725">
          <w:rPr>
            <w:noProof/>
          </w:rPr>
          <w:delText>(Hamers et al., 2012)</w:delText>
        </w:r>
      </w:del>
      <w:r w:rsidR="00C23DD3">
        <w:fldChar w:fldCharType="end"/>
      </w:r>
      <w:r w:rsidR="008D0E46">
        <w:t>.</w:t>
      </w:r>
      <w:r w:rsidR="00A216CB">
        <w:t xml:space="preserve"> </w:t>
      </w:r>
      <w:r w:rsidR="002D7086">
        <w:t>For this,</w:t>
      </w:r>
      <w:r w:rsidR="00A216CB">
        <w:t xml:space="preserve"> the World Health Organization (WHO) recommends drug resistance testing before prescribing ART drugs.</w:t>
      </w:r>
    </w:p>
    <w:p w:rsidR="00A216CB" w:rsidRDefault="00A216CB" w:rsidP="00F343D3">
      <w:pPr>
        <w:spacing w:line="480" w:lineRule="auto"/>
        <w:jc w:val="both"/>
      </w:pPr>
    </w:p>
    <w:p w:rsidR="00782A26" w:rsidRDefault="00A216CB" w:rsidP="00F343D3">
      <w:pPr>
        <w:spacing w:line="480" w:lineRule="auto"/>
        <w:jc w:val="both"/>
      </w:pPr>
      <w:r>
        <w:t xml:space="preserve">Resistance testing </w:t>
      </w:r>
      <w:r w:rsidR="002D7086">
        <w:t>reveals</w:t>
      </w:r>
      <w:r>
        <w:t xml:space="preserve"> the drug resistance mutations in the HIV </w:t>
      </w:r>
      <w:proofErr w:type="spellStart"/>
      <w:r>
        <w:t>quasispecies</w:t>
      </w:r>
      <w:proofErr w:type="spellEnd"/>
      <w:r>
        <w:t xml:space="preserve">. HIV with drug resistant mutations is present at varying prevalence levels in the </w:t>
      </w:r>
      <w:proofErr w:type="spellStart"/>
      <w:r>
        <w:t>quasispecies</w:t>
      </w:r>
      <w:proofErr w:type="spellEnd"/>
      <w:r>
        <w:t xml:space="preserve">. </w:t>
      </w:r>
      <w:r w:rsidR="00C54895">
        <w:t>The conventional HIV resistance genotyping is limited to detecting the mutations in HIV with prevalence of 20% or greater</w:t>
      </w:r>
      <w:r w:rsidR="005E16BD">
        <w:t xml:space="preserve"> </w:t>
      </w:r>
      <w:r w:rsidR="00C23DD3">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d="146" w:author="Ram Shrestha" w:date="2014-04-07T00:25:00Z">
        <w:r w:rsidR="00D21E7C">
          <w:instrText xml:space="preserve"> ADDIN EN.CITE </w:instrText>
        </w:r>
      </w:ins>
      <w:del w:id="147" w:author="Ram Shrestha" w:date="2014-04-01T23:07:00Z">
        <w:r w:rsidR="00002746" w:rsidDel="00387725">
          <w:delInstrText xml:space="preserve"> ADDIN EN.CITE </w:delInstrText>
        </w:r>
        <w:r w:rsidR="00C23DD3" w:rsidDel="00387725">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002746" w:rsidDel="00387725">
          <w:delInstrText xml:space="preserve"> ADDIN EN.CITE.DATA </w:delInstrText>
        </w:r>
      </w:del>
      <w:del w:id="148" w:author="Ram Shrestha" w:date="2014-04-06T21:36:00Z"/>
      <w:del w:id="149" w:author="Ram Shrestha" w:date="2014-04-01T23:07:00Z">
        <w:r w:rsidR="00C23DD3" w:rsidDel="00387725">
          <w:fldChar w:fldCharType="end"/>
        </w:r>
      </w:del>
      <w:del w:id="150" w:author="Ram Shrestha" w:date="2014-04-06T21:36:00Z"/>
      <w:ins w:id="151" w:author="Ram Shrestha" w:date="2014-04-07T00:25:00Z">
        <w:r w:rsidR="00D21E7C">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D21E7C">
          <w:instrText xml:space="preserve"> ADDIN EN.CITE.DATA </w:instrText>
        </w:r>
        <w:r w:rsidR="00D21E7C">
          <w:fldChar w:fldCharType="end"/>
        </w:r>
      </w:ins>
      <w:r w:rsidR="00C23DD3">
        <w:fldChar w:fldCharType="separate"/>
      </w:r>
      <w:r w:rsidR="00002746">
        <w:rPr>
          <w:noProof/>
        </w:rPr>
        <w:t>(Booth and Geretti, 2007; Liang et al., 2011; Wang et al., 2007)</w:t>
      </w:r>
      <w:r w:rsidR="00C23DD3">
        <w:fldChar w:fldCharType="end"/>
      </w:r>
      <w:r w:rsidR="00C54895">
        <w:t xml:space="preserve">. </w:t>
      </w:r>
      <w:r w:rsidR="0005642B">
        <w:t xml:space="preserve">Ultra deep </w:t>
      </w:r>
      <w:proofErr w:type="spellStart"/>
      <w:r w:rsidR="00EF0506">
        <w:t>pyro</w:t>
      </w:r>
      <w:r w:rsidR="00C54895">
        <w:t>sequencing</w:t>
      </w:r>
      <w:proofErr w:type="spellEnd"/>
      <w:r w:rsidR="00C54895">
        <w:t xml:space="preserve"> </w:t>
      </w:r>
      <w:r w:rsidR="00300BA4">
        <w:t xml:space="preserve">(UDPS) </w:t>
      </w:r>
      <w:r w:rsidR="00C54895">
        <w:t>technology has ability to detec</w:t>
      </w:r>
      <w:r w:rsidR="00EF0506">
        <w:t xml:space="preserve">t HIV with prevalence </w:t>
      </w:r>
      <w:r w:rsidR="00475F38">
        <w:t>to as low as</w:t>
      </w:r>
      <w:r w:rsidR="00EF0506">
        <w:t xml:space="preserve"> 1%</w:t>
      </w:r>
      <w:ins w:id="152" w:author="Ram Shrestha" w:date="2014-03-31T23:52:00Z">
        <w:r w:rsidR="009D74F8">
          <w:t xml:space="preserve"> or below</w:t>
        </w:r>
      </w:ins>
      <w:r w:rsidR="00593984">
        <w:t xml:space="preserve"> </w:t>
      </w:r>
      <w:r w:rsidR="00C23DD3">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dWFnZT5lbmc8L2xhbmd1YWdlPjwvcmVjb3JkPjwvQ2l0ZT48Q2l0ZT48QXV0aG9yPkxlPC9BdXRo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</w:fldData>
        </w:fldChar>
      </w:r>
      <w:ins w:id="153" w:author="Ram Shrestha" w:date="2014-04-07T00:25:00Z">
        <w:r w:rsidR="00D21E7C">
          <w:instrText xml:space="preserve"> ADDIN EN.CITE </w:instrText>
        </w:r>
      </w:ins>
      <w:del w:id="154" w:author="Ram Shrestha" w:date="2014-04-01T23:07:00Z">
        <w:r w:rsidR="00002746" w:rsidDel="00387725">
          <w:delInstrText xml:space="preserve"> ADDIN EN.CITE </w:delInstrText>
        </w:r>
        <w:r w:rsidR="00C23DD3" w:rsidDel="00387725">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dWFnZT5lbmc8L2xhbmd1YWdlPjwvcmVjb3JkPjwvQ2l0ZT48L0VuZE5vdGU+
</w:fldData>
          </w:fldChar>
        </w:r>
        <w:r w:rsidR="00002746" w:rsidDel="00387725">
          <w:delInstrText xml:space="preserve"> ADDIN EN.CITE.DATA </w:delInstrText>
        </w:r>
      </w:del>
      <w:del w:id="155" w:author="Ram Shrestha" w:date="2014-04-06T21:36:00Z"/>
      <w:del w:id="156" w:author="Ram Shrestha" w:date="2014-04-01T23:07:00Z">
        <w:r w:rsidR="00C23DD3" w:rsidDel="00387725">
          <w:fldChar w:fldCharType="end"/>
        </w:r>
      </w:del>
      <w:del w:id="157" w:author="Ram Shrestha" w:date="2014-04-06T21:36:00Z"/>
      <w:ins w:id="158" w:author="Ram Shrestha" w:date="2014-04-07T00:25:00Z">
        <w:r w:rsidR="00D21E7C">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dWFnZT5lbmc8L2xhbmd1YWdlPjwvcmVjb3JkPjwvQ2l0ZT48Q2l0ZT48QXV0aG9yPkxlPC9BdXRo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</w:fldData>
          </w:fldChar>
        </w:r>
        <w:r w:rsidR="00D21E7C">
          <w:instrText xml:space="preserve"> ADDIN EN.CITE.DATA </w:instrText>
        </w:r>
        <w:r w:rsidR="00D21E7C">
          <w:fldChar w:fldCharType="end"/>
        </w:r>
      </w:ins>
      <w:r w:rsidR="00C23DD3">
        <w:fldChar w:fldCharType="separate"/>
      </w:r>
      <w:ins w:id="159" w:author="Ram Shrestha" w:date="2014-04-01T23:07:00Z">
        <w:r w:rsidR="00387725">
          <w:rPr>
            <w:noProof/>
          </w:rPr>
          <w:t>(Archer et al., 2009; Balduin M, 2011; Bansode et al., 2013; Dudley et al., 2012; Gilles et al., 2011; Hedskog et al., 2010; Hoffmann et al., 2007; Huse et al., 2007; Ji et al., 2012; Ji et al., 2010; Lataillade et al., 2010; Le et al., 2009; Liang et al., 2011; Wang et al., 2007)</w:t>
        </w:r>
      </w:ins>
      <w:del w:id="160" w:author="Ram Shrestha" w:date="2014-04-01T23:07:00Z">
        <w:r w:rsidR="00002746" w:rsidDel="00387725">
          <w:rPr>
            <w:noProof/>
          </w:rPr>
          <w:delText>(Bansode et al., 2013; Dudley et al., 2012</w:delText>
        </w:r>
      </w:del>
      <w:del w:id="161" w:author="Ram Shrestha" w:date="2014-04-01T00:01:00Z">
        <w:r w:rsidR="00002746" w:rsidDel="00291B75">
          <w:rPr>
            <w:noProof/>
          </w:rPr>
          <w:delText>; Gilles et al., 2011; Hoffmann et al., 2007; Huse et al., 2007; Ji et al., 2012; Ji et al., 2010; Liang et al., 2011; Wang et al., 2007</w:delText>
        </w:r>
      </w:del>
      <w:del w:id="162" w:author="Ram Shrestha" w:date="2014-04-01T23:07:00Z">
        <w:r w:rsidR="00002746" w:rsidDel="00387725">
          <w:rPr>
            <w:noProof/>
          </w:rPr>
          <w:delText>)</w:delText>
        </w:r>
      </w:del>
      <w:r w:rsidR="00C23DD3">
        <w:fldChar w:fldCharType="end"/>
      </w:r>
      <w:r w:rsidR="00EF0506">
        <w:t>.</w:t>
      </w:r>
      <w:r w:rsidR="00300BA4">
        <w:t xml:space="preserve"> </w:t>
      </w:r>
      <w:r w:rsidR="00782A26">
        <w:t xml:space="preserve"> </w:t>
      </w:r>
    </w:p>
    <w:p w:rsidR="00782A26" w:rsidRDefault="00782A26" w:rsidP="00F343D3">
      <w:pPr>
        <w:spacing w:line="480" w:lineRule="auto"/>
        <w:jc w:val="both"/>
      </w:pPr>
    </w:p>
    <w:p w:rsidR="00300BA4" w:rsidRDefault="00782A26" w:rsidP="00F343D3">
      <w:pPr>
        <w:spacing w:line="480" w:lineRule="auto"/>
        <w:jc w:val="both"/>
      </w:pPr>
      <w:r>
        <w:t>Here, we describe the application of t</w:t>
      </w:r>
      <w:r w:rsidR="00300BA4">
        <w:t xml:space="preserve">he computational tool Seq2Res </w:t>
      </w:r>
      <w:r>
        <w:t>to HIV resistance testing to a significant dataset generated using UDPS</w:t>
      </w:r>
      <w:r w:rsidR="00300BA4">
        <w:t>.</w:t>
      </w:r>
    </w:p>
    <w:p w:rsidR="00BD7116" w:rsidRPr="00376D76" w:rsidRDefault="00BD7116" w:rsidP="005B25C6">
      <w:pPr>
        <w:pStyle w:val="Heading1"/>
        <w:numPr>
          <w:numberingChange w:id="163" w:author="Ram Shrestha" w:date="2014-03-31T20:21:00Z" w:original="%1:2:0:)"/>
        </w:numPr>
        <w:spacing w:line="480" w:lineRule="auto"/>
      </w:pPr>
      <w:r w:rsidRPr="00376D76">
        <w:t>Methods and Materials</w:t>
      </w:r>
    </w:p>
    <w:p w:rsidR="00BD7116" w:rsidRPr="00376D76" w:rsidRDefault="00BD7116" w:rsidP="005B25C6">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C23DD3"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164" w:author="Ram Shrestha" w:date="2014-04-07T00:25:00Z">
        <w:r w:rsidR="00D21E7C">
          <w:instrText xml:space="preserve"> ADDIN EN.CITE </w:instrText>
        </w:r>
      </w:ins>
      <w:del w:id="165" w:author="Ram Shrestha" w:date="2014-04-01T23:07:00Z">
        <w:r w:rsidR="00002746" w:rsidDel="00387725">
          <w:delInstrText xml:space="preserve"> ADDIN EN.CITE </w:delInstrText>
        </w:r>
        <w:r w:rsidR="00C23DD3" w:rsidDel="0038772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rsidDel="00387725">
          <w:delInstrText xml:space="preserve"> ADDIN EN.CITE.DATA </w:delInstrText>
        </w:r>
      </w:del>
      <w:del w:id="166" w:author="Ram Shrestha" w:date="2014-04-06T21:36:00Z"/>
      <w:del w:id="167" w:author="Ram Shrestha" w:date="2014-04-01T23:07:00Z">
        <w:r w:rsidR="00C23DD3" w:rsidDel="00387725">
          <w:fldChar w:fldCharType="end"/>
        </w:r>
      </w:del>
      <w:del w:id="168" w:author="Ram Shrestha" w:date="2014-04-06T21:36:00Z"/>
      <w:ins w:id="169" w:author="Ram Shrestha" w:date="2014-04-07T00:25:00Z">
        <w:r w:rsidR="00D21E7C">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D21E7C">
          <w:instrText xml:space="preserve"> ADDIN EN.CITE.DATA </w:instrText>
        </w:r>
        <w:r w:rsidR="00D21E7C">
          <w:fldChar w:fldCharType="end"/>
        </w:r>
      </w:ins>
      <w:r w:rsidR="00C23DD3" w:rsidRPr="00376D76">
        <w:fldChar w:fldCharType="separate"/>
      </w:r>
      <w:r w:rsidRPr="00376D76">
        <w:rPr>
          <w:noProof/>
        </w:rPr>
        <w:t>(Sanne et al., 2010)</w:t>
      </w:r>
      <w:r w:rsidR="00C23DD3"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xml:space="preserve">. HIV positive mothers with previous exposure of single dose </w:t>
      </w:r>
      <w:proofErr w:type="spellStart"/>
      <w:r w:rsidRPr="00376D76">
        <w:t>nevirapine</w:t>
      </w:r>
      <w:proofErr w:type="spellEnd"/>
      <w:r w:rsidRPr="00376D76">
        <w:t xml:space="preserve"> (NVP) drug for prevention of viral transmission from mother to child (PMTCT) during their pregnancy were also included in the study.</w:t>
      </w:r>
    </w:p>
    <w:p w:rsidR="00BD7116" w:rsidRPr="00376D76" w:rsidRDefault="00BD7116" w:rsidP="005B25C6">
      <w:pPr>
        <w:spacing w:line="480" w:lineRule="auto"/>
        <w:jc w:val="both"/>
      </w:pPr>
    </w:p>
    <w:p w:rsidR="001747D3" w:rsidRDefault="00BD7116" w:rsidP="005B25C6">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w:t>
      </w:r>
      <w:r w:rsidR="00F47549">
        <w:t>such as</w:t>
      </w:r>
      <w:r w:rsidR="00F47549" w:rsidRPr="00376D76">
        <w:t xml:space="preserve"> </w:t>
      </w:r>
      <w:r w:rsidRPr="00376D76">
        <w:t xml:space="preserve">drug toxicity, death, </w:t>
      </w:r>
      <w:del w:id="170" w:author="Ram Shrestha" w:date="2014-04-01T01:10:00Z">
        <w:r w:rsidR="00F47549" w:rsidDel="00260E07">
          <w:delText>withdrawal</w:delText>
        </w:r>
      </w:del>
      <w:ins w:id="171" w:author="Ram Shrestha" w:date="2014-04-01T01:10:00Z">
        <w:r w:rsidR="00260E07">
          <w:t>and withdrawal</w:t>
        </w:r>
      </w:ins>
      <w:r w:rsidR="00F47549">
        <w:t xml:space="preserve"> </w:t>
      </w:r>
      <w:r w:rsidR="005B25C6">
        <w:t xml:space="preserve">of </w:t>
      </w:r>
      <w:r w:rsidR="005B25C6" w:rsidRPr="00376D76">
        <w:t>consent</w:t>
      </w:r>
      <w:r w:rsidRPr="00376D76">
        <w:t xml:space="preserve"> or lost 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rsidR="001747D3" w:rsidRDefault="001747D3" w:rsidP="005B25C6">
      <w:pPr>
        <w:spacing w:line="480" w:lineRule="auto"/>
        <w:jc w:val="both"/>
      </w:pPr>
    </w:p>
    <w:p w:rsidR="001747D3" w:rsidRDefault="00BD7116" w:rsidP="005B25C6">
      <w:pPr>
        <w:spacing w:line="480" w:lineRule="auto"/>
        <w:jc w:val="both"/>
      </w:pPr>
      <w:proofErr w:type="spellStart"/>
      <w:r w:rsidRPr="00376D76">
        <w:t>Virologic</w:t>
      </w:r>
      <w:proofErr w:type="spellEnd"/>
      <w:r w:rsidRPr="00376D76">
        <w:t xml:space="preserve"> failure to the treatment </w:t>
      </w:r>
      <w:r w:rsidR="001747D3">
        <w:t>was</w:t>
      </w:r>
      <w:r w:rsidR="001747D3" w:rsidRPr="00376D76">
        <w:t xml:space="preserve"> </w:t>
      </w:r>
      <w:r w:rsidRPr="00376D76">
        <w:t>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copies/ml</w:t>
      </w:r>
      <w:r w:rsidR="00120FC9">
        <w:t xml:space="preserve"> </w:t>
      </w:r>
      <w:r w:rsidR="00C23DD3"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172" w:author="Ram Shrestha" w:date="2014-04-07T00:25:00Z">
        <w:r w:rsidR="00D21E7C">
          <w:instrText xml:space="preserve"> ADDIN EN.CITE </w:instrText>
        </w:r>
      </w:ins>
      <w:del w:id="173" w:author="Ram Shrestha" w:date="2014-04-01T23:07:00Z">
        <w:r w:rsidR="00002746" w:rsidDel="00387725">
          <w:delInstrText xml:space="preserve"> ADDIN EN.CITE </w:delInstrText>
        </w:r>
        <w:r w:rsidR="00C23DD3" w:rsidDel="0038772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rsidDel="00387725">
          <w:delInstrText xml:space="preserve"> ADDIN EN.CITE.DATA </w:delInstrText>
        </w:r>
      </w:del>
      <w:del w:id="174" w:author="Ram Shrestha" w:date="2014-04-06T21:36:00Z"/>
      <w:del w:id="175" w:author="Ram Shrestha" w:date="2014-04-01T23:07:00Z">
        <w:r w:rsidR="00C23DD3" w:rsidDel="00387725">
          <w:fldChar w:fldCharType="end"/>
        </w:r>
      </w:del>
      <w:del w:id="176" w:author="Ram Shrestha" w:date="2014-04-06T21:36:00Z"/>
      <w:ins w:id="177" w:author="Ram Shrestha" w:date="2014-04-07T00:25:00Z">
        <w:r w:rsidR="00D21E7C">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D21E7C">
          <w:instrText xml:space="preserve"> ADDIN EN.CITE.DATA </w:instrText>
        </w:r>
        <w:r w:rsidR="00D21E7C">
          <w:fldChar w:fldCharType="end"/>
        </w:r>
      </w:ins>
      <w:r w:rsidR="00C23DD3" w:rsidRPr="00376D76">
        <w:fldChar w:fldCharType="separate"/>
      </w:r>
      <w:r w:rsidR="00120FC9" w:rsidRPr="00376D76">
        <w:rPr>
          <w:noProof/>
        </w:rPr>
        <w:t>(Sanne et al., 2010)</w:t>
      </w:r>
      <w:r w:rsidR="00C23DD3" w:rsidRPr="00376D76">
        <w:fldChar w:fldCharType="end"/>
      </w:r>
      <w:r w:rsidRPr="00376D76">
        <w:t>.</w:t>
      </w:r>
      <w:r w:rsidR="001747D3">
        <w:t xml:space="preserve"> </w:t>
      </w:r>
      <w:r w:rsidRPr="00376D76">
        <w:t xml:space="preserve"> </w:t>
      </w:r>
      <w:proofErr w:type="spellStart"/>
      <w:r w:rsidR="001747D3">
        <w:t>V</w:t>
      </w:r>
      <w:r w:rsidR="001747D3" w:rsidRPr="00376D76">
        <w:t>irologic</w:t>
      </w:r>
      <w:proofErr w:type="spellEnd"/>
      <w:r w:rsidR="001747D3" w:rsidRPr="00376D76">
        <w:t xml:space="preserve"> failure </w:t>
      </w:r>
      <w:r w:rsidR="001747D3">
        <w:t xml:space="preserve">to first line ART was identified in </w:t>
      </w:r>
      <w:r w:rsidRPr="00376D76">
        <w:t>79 patients</w:t>
      </w:r>
      <w:r w:rsidR="001747D3">
        <w:t>, with 15 patients failing second-line therapy</w:t>
      </w:r>
      <w:r w:rsidR="00560C86">
        <w:t xml:space="preserve"> </w:t>
      </w:r>
      <w:r w:rsidR="00C23DD3"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178" w:author="Ram Shrestha" w:date="2014-04-07T00:25:00Z">
        <w:r w:rsidR="00D21E7C">
          <w:instrText xml:space="preserve"> ADDIN EN.CITE </w:instrText>
        </w:r>
      </w:ins>
      <w:del w:id="179" w:author="Ram Shrestha" w:date="2014-04-01T23:07:00Z">
        <w:r w:rsidR="00002746" w:rsidDel="00387725">
          <w:delInstrText xml:space="preserve"> ADDIN EN.CITE </w:delInstrText>
        </w:r>
        <w:r w:rsidR="00C23DD3" w:rsidDel="0038772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rsidDel="00387725">
          <w:delInstrText xml:space="preserve"> ADDIN EN.CITE.DATA </w:delInstrText>
        </w:r>
      </w:del>
      <w:del w:id="180" w:author="Ram Shrestha" w:date="2014-04-06T21:36:00Z"/>
      <w:del w:id="181" w:author="Ram Shrestha" w:date="2014-04-01T23:07:00Z">
        <w:r w:rsidR="00C23DD3" w:rsidDel="00387725">
          <w:fldChar w:fldCharType="end"/>
        </w:r>
      </w:del>
      <w:del w:id="182" w:author="Ram Shrestha" w:date="2014-04-06T21:36:00Z"/>
      <w:ins w:id="183" w:author="Ram Shrestha" w:date="2014-04-07T00:25:00Z">
        <w:r w:rsidR="00D21E7C">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D21E7C">
          <w:instrText xml:space="preserve"> ADDIN EN.CITE.DATA </w:instrText>
        </w:r>
        <w:r w:rsidR="00D21E7C">
          <w:fldChar w:fldCharType="end"/>
        </w:r>
      </w:ins>
      <w:r w:rsidR="00C23DD3" w:rsidRPr="00376D76">
        <w:fldChar w:fldCharType="separate"/>
      </w:r>
      <w:r w:rsidR="00120FC9" w:rsidRPr="00376D76">
        <w:rPr>
          <w:noProof/>
        </w:rPr>
        <w:t>(Sanne et al., 2010)</w:t>
      </w:r>
      <w:r w:rsidR="00C23DD3" w:rsidRPr="00376D76">
        <w:fldChar w:fldCharType="end"/>
      </w:r>
      <w:r w:rsidR="001747D3">
        <w:t>.  Blood samples had been retrieved for all of these individuals upon failure detection.</w:t>
      </w:r>
    </w:p>
    <w:p w:rsidR="001747D3" w:rsidRDefault="001747D3" w:rsidP="005B25C6">
      <w:pPr>
        <w:spacing w:line="480" w:lineRule="auto"/>
        <w:jc w:val="both"/>
      </w:pPr>
    </w:p>
    <w:p w:rsidR="006D171F" w:rsidRDefault="00BD7116" w:rsidP="005B25C6">
      <w:pPr>
        <w:spacing w:line="480" w:lineRule="auto"/>
        <w:jc w:val="both"/>
      </w:pPr>
      <w:r w:rsidRPr="00376D76">
        <w:t xml:space="preserve">From all the obtained samples, the entire </w:t>
      </w:r>
      <w:r w:rsidR="00120FC9">
        <w:t>protease</w:t>
      </w:r>
      <w:r w:rsidR="00120FC9" w:rsidRPr="00376D76">
        <w:t xml:space="preserve"> </w:t>
      </w:r>
      <w:r w:rsidRPr="00376D76">
        <w:t xml:space="preserve">and reverse transcriptase genes of HIV </w:t>
      </w:r>
      <w:r w:rsidR="00F47549">
        <w:t xml:space="preserve">had been </w:t>
      </w:r>
      <w:r w:rsidRPr="00376D76">
        <w:t xml:space="preserve">amplified </w:t>
      </w:r>
      <w:r w:rsidR="00F47549">
        <w:t xml:space="preserve">as three fragments </w:t>
      </w:r>
      <w:ins w:id="184" w:author="Ram Shrestha" w:date="2014-04-01T00:10:00Z">
        <w:r w:rsidR="00F02410">
          <w:t xml:space="preserve">- </w:t>
        </w:r>
      </w:ins>
      <w:del w:id="185" w:author="Ram Shrestha" w:date="2014-04-01T00:10:00Z">
        <w:r w:rsidR="00F47549" w:rsidDel="00F02410">
          <w:delText>(</w:delText>
        </w:r>
      </w:del>
      <w:r w:rsidR="00F47549">
        <w:t>PR</w:t>
      </w:r>
      <w:ins w:id="186" w:author="Ram Shrestha" w:date="2014-04-01T00:10:00Z">
        <w:r w:rsidR="00F02410">
          <w:t xml:space="preserve"> (HXB2 </w:t>
        </w:r>
        <w:proofErr w:type="spellStart"/>
        <w:r w:rsidR="00C23DD3" w:rsidRPr="00C23DD3">
          <w:rPr>
            <w:i/>
            <w:rPrChange w:id="187" w:author="Ram Shrestha" w:date="2014-04-01T00:10:00Z">
              <w:rPr/>
            </w:rPrChange>
          </w:rPr>
          <w:t>pol</w:t>
        </w:r>
        <w:proofErr w:type="spellEnd"/>
        <w:r w:rsidR="00F02410">
          <w:t xml:space="preserve"> position 169</w:t>
        </w:r>
      </w:ins>
      <w:ins w:id="188" w:author="Ram Shrestha" w:date="2014-04-01T00:11:00Z">
        <w:r w:rsidR="00F02410">
          <w:t xml:space="preserve"> - 480</w:t>
        </w:r>
      </w:ins>
      <w:ins w:id="189" w:author="Ram Shrestha" w:date="2014-04-01T00:10:00Z">
        <w:r w:rsidR="00F02410">
          <w:t>)</w:t>
        </w:r>
      </w:ins>
      <w:del w:id="190" w:author="Ram Shrestha" w:date="2014-04-01T00:09:00Z">
        <w:r w:rsidR="00F47549" w:rsidDel="00F02410">
          <w:delText>,</w:delText>
        </w:r>
      </w:del>
      <w:r w:rsidR="00F47549">
        <w:t xml:space="preserve"> RT1</w:t>
      </w:r>
      <w:ins w:id="191" w:author="Ram Shrestha" w:date="2014-04-01T00:11:00Z">
        <w:r w:rsidR="00F02410">
          <w:t xml:space="preserve"> (HXB2 </w:t>
        </w:r>
        <w:proofErr w:type="spellStart"/>
        <w:r w:rsidR="00C23DD3" w:rsidRPr="00C23DD3">
          <w:rPr>
            <w:i/>
            <w:rPrChange w:id="192" w:author="Ram Shrestha" w:date="2014-04-01T00:11:00Z">
              <w:rPr/>
            </w:rPrChange>
          </w:rPr>
          <w:t>pol</w:t>
        </w:r>
        <w:proofErr w:type="spellEnd"/>
        <w:r w:rsidR="00F02410">
          <w:t xml:space="preserve"> position 466 – 795)</w:t>
        </w:r>
      </w:ins>
      <w:r w:rsidR="00F47549">
        <w:t xml:space="preserve"> and RT2</w:t>
      </w:r>
      <w:ins w:id="193" w:author="Ram Shrestha" w:date="2014-04-01T00:11:00Z">
        <w:r w:rsidR="00F02410">
          <w:t xml:space="preserve"> (HXB2 </w:t>
        </w:r>
        <w:proofErr w:type="spellStart"/>
        <w:r w:rsidR="00F02410">
          <w:t>pol</w:t>
        </w:r>
        <w:proofErr w:type="spellEnd"/>
        <w:r w:rsidR="00F02410">
          <w:t xml:space="preserve"> position 796 </w:t>
        </w:r>
      </w:ins>
      <w:ins w:id="194" w:author="Ram Shrestha" w:date="2014-04-01T00:12:00Z">
        <w:r w:rsidR="00F02410">
          <w:t>–</w:t>
        </w:r>
      </w:ins>
      <w:ins w:id="195" w:author="Ram Shrestha" w:date="2014-04-01T00:11:00Z">
        <w:r w:rsidR="00F02410">
          <w:t xml:space="preserve"> 1185)</w:t>
        </w:r>
      </w:ins>
      <w:del w:id="196" w:author="Ram Shrestha" w:date="2014-04-01T00:11:00Z">
        <w:r w:rsidR="00F47549" w:rsidDel="00F02410">
          <w:delText>)</w:delText>
        </w:r>
      </w:del>
      <w:r w:rsidR="00F47549">
        <w:t xml:space="preserve"> </w:t>
      </w:r>
      <w:r w:rsidRPr="00376D76">
        <w:t xml:space="preserve">using HIV subtype C specific primers. </w:t>
      </w:r>
      <w:r w:rsidR="006D171F">
        <w:t xml:space="preserve">Ten </w:t>
      </w:r>
      <w:del w:id="197" w:author="Ram Shrestha" w:date="2014-04-01T00:36:00Z">
        <w:r w:rsidR="006D171F" w:rsidDel="004C52ED">
          <w:delText>HTS</w:delText>
        </w:r>
      </w:del>
      <w:ins w:id="198" w:author="Ram Shrestha" w:date="2014-04-01T00:36:00Z">
        <w:r w:rsidR="004C52ED">
          <w:t>UDPS</w:t>
        </w:r>
      </w:ins>
      <w:r w:rsidR="006D171F">
        <w:t xml:space="preserve"> sequencing runs using the </w:t>
      </w:r>
      <w:r w:rsidR="006D171F" w:rsidRPr="00376D76">
        <w:t>Roche/454 Junior platform</w:t>
      </w:r>
      <w:r w:rsidR="006D171F">
        <w:t xml:space="preserve"> had been attempted for </w:t>
      </w:r>
      <w:r w:rsidRPr="00376D76">
        <w:t>471 samples using</w:t>
      </w:r>
      <w:r w:rsidR="006D171F">
        <w:t xml:space="preserve"> MID tags to pool</w:t>
      </w:r>
      <w:r w:rsidR="001A3EF6">
        <w:t xml:space="preserve"> </w:t>
      </w:r>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r w:rsidRPr="00376D76">
        <w:t xml:space="preserve">Roche/454 FLX platform. </w:t>
      </w:r>
      <w:r w:rsidR="006D171F">
        <w:t xml:space="preserve"> 12 </w:t>
      </w:r>
      <w:r w:rsidRPr="00376D76">
        <w:t>FLX run</w:t>
      </w:r>
      <w:r w:rsidR="006D171F">
        <w:t xml:space="preserve">s were undertaken, dividing each plate into 8 distinct sections with 8 MID tagged samples per section for each sequencing run. </w:t>
      </w:r>
    </w:p>
    <w:p w:rsidR="006D171F" w:rsidRDefault="006D171F" w:rsidP="005B25C6">
      <w:pPr>
        <w:spacing w:line="480" w:lineRule="auto"/>
        <w:jc w:val="both"/>
      </w:pPr>
    </w:p>
    <w:p w:rsidR="00BD7116" w:rsidRPr="00376D76" w:rsidRDefault="006D171F" w:rsidP="005B25C6">
      <w:pPr>
        <w:spacing w:line="480" w:lineRule="auto"/>
        <w:jc w:val="both"/>
      </w:pPr>
      <w:r>
        <w:t>C</w:t>
      </w:r>
      <w:r w:rsidR="00BD7116" w:rsidRPr="00376D76">
        <w:t xml:space="preserve">onventional </w:t>
      </w:r>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r w:rsidR="00257547">
        <w:t>u</w:t>
      </w:r>
      <w:r w:rsidR="00951B35">
        <w:t>los</w:t>
      </w:r>
      <w:proofErr w:type="spellEnd"/>
      <w:r w:rsidR="00951B35">
        <w:t xml:space="preserve"> at the University of the Witwatersrand Medical School, South Africa.</w:t>
      </w:r>
      <w:r>
        <w:t xml:space="preserve">  </w:t>
      </w:r>
    </w:p>
    <w:p w:rsidR="00796C22" w:rsidRDefault="00796C22" w:rsidP="005B25C6">
      <w:pPr>
        <w:spacing w:line="480" w:lineRule="auto"/>
        <w:jc w:val="both"/>
      </w:pPr>
    </w:p>
    <w:p w:rsidR="00796C22" w:rsidRDefault="00BD7116" w:rsidP="00A64FFB">
      <w:pPr>
        <w:spacing w:line="480" w:lineRule="auto"/>
        <w:jc w:val="both"/>
      </w:pPr>
      <w:r w:rsidRPr="00376D76">
        <w:t xml:space="preserve">Sequence data </w:t>
      </w:r>
      <w:r w:rsidR="00B41328">
        <w:t>from</w:t>
      </w:r>
      <w:r w:rsidR="00B41328" w:rsidRPr="00376D76">
        <w:t xml:space="preserve"> </w:t>
      </w:r>
      <w:r w:rsidRPr="00376D76">
        <w:t xml:space="preserve">all </w:t>
      </w:r>
      <w:del w:id="199" w:author="Ram Shrestha" w:date="2014-04-01T00:50:00Z">
        <w:r w:rsidR="00A64FFB" w:rsidDel="00622CBF">
          <w:delText>of the sequence runs</w:delText>
        </w:r>
      </w:del>
      <w:ins w:id="200" w:author="Ram Shrestha" w:date="2014-04-01T00:50:00Z">
        <w:r w:rsidR="0062650B">
          <w:t>sample</w:t>
        </w:r>
        <w:r w:rsidR="00622CBF">
          <w:t>s</w:t>
        </w:r>
      </w:ins>
      <w:ins w:id="201" w:author="Ram Shrestha" w:date="2014-04-01T00:47:00Z">
        <w:r w:rsidR="00622CBF">
          <w:t xml:space="preserve"> (baseline and first line </w:t>
        </w:r>
        <w:proofErr w:type="spellStart"/>
        <w:r w:rsidR="00622CBF">
          <w:t>virologic</w:t>
        </w:r>
        <w:proofErr w:type="spellEnd"/>
        <w:r w:rsidR="00622CBF">
          <w:t xml:space="preserve"> failure samples)</w:t>
        </w:r>
      </w:ins>
      <w:r w:rsidR="00A64FFB">
        <w:t xml:space="preserve"> </w:t>
      </w:r>
      <w:del w:id="202" w:author="Ram Shrestha" w:date="2014-04-01T00:50:00Z">
        <w:r w:rsidR="00A64FFB" w:rsidDel="00C15FCE">
          <w:delText xml:space="preserve">was </w:delText>
        </w:r>
      </w:del>
      <w:ins w:id="203" w:author="Ram Shrestha" w:date="2014-04-01T00:50:00Z">
        <w:r w:rsidR="00C15FCE">
          <w:t xml:space="preserve">were </w:t>
        </w:r>
      </w:ins>
      <w:r w:rsidRPr="00376D76">
        <w:t>analyzed using Seq2Re</w:t>
      </w:r>
      <w:r w:rsidR="00A64FFB">
        <w:t xml:space="preserve">s.  To facilitate direct comparisons with the Sanger data the prevalence cutoff was set to 20%, consistent with the reported ability of Sanger-based sequencing to detect resistant variants to a level of 20% in the viral population </w:t>
      </w:r>
      <w:r w:rsidR="00C23DD3"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204" w:author="Ram Shrestha" w:date="2014-04-07T00:25:00Z">
        <w:r w:rsidR="00D21E7C">
          <w:instrText xml:space="preserve"> ADDIN EN.CITE </w:instrText>
        </w:r>
      </w:ins>
      <w:del w:id="205" w:author="Ram Shrestha" w:date="2014-04-01T23:07:00Z">
        <w:r w:rsidR="00002746" w:rsidDel="00387725">
          <w:delInstrText xml:space="preserve"> ADDIN EN.CITE </w:delInstrText>
        </w:r>
        <w:r w:rsidR="00C23DD3" w:rsidDel="0038772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rsidDel="00387725">
          <w:delInstrText xml:space="preserve"> ADDIN EN.CITE.DATA </w:delInstrText>
        </w:r>
      </w:del>
      <w:del w:id="206" w:author="Ram Shrestha" w:date="2014-04-06T21:36:00Z"/>
      <w:del w:id="207" w:author="Ram Shrestha" w:date="2014-04-01T23:07:00Z">
        <w:r w:rsidR="00C23DD3" w:rsidDel="00387725">
          <w:fldChar w:fldCharType="end"/>
        </w:r>
      </w:del>
      <w:del w:id="208" w:author="Ram Shrestha" w:date="2014-04-06T21:36:00Z"/>
      <w:ins w:id="209" w:author="Ram Shrestha" w:date="2014-04-07T00:25:00Z">
        <w:r w:rsidR="00D21E7C">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D21E7C">
          <w:instrText xml:space="preserve"> ADDIN EN.CITE.DATA </w:instrText>
        </w:r>
        <w:r w:rsidR="00D21E7C">
          <w:fldChar w:fldCharType="end"/>
        </w:r>
      </w:ins>
      <w:r w:rsidR="00C23DD3" w:rsidRPr="00376D76">
        <w:fldChar w:fldCharType="separate"/>
      </w:r>
      <w:r w:rsidR="005B6476" w:rsidRPr="00376D76">
        <w:rPr>
          <w:noProof/>
        </w:rPr>
        <w:t>(Hudelson et al., 2010; Larder et al., 1993; Leitner et al., 1993; Schuurman et al., 1999; Van Laethem et al., 1999)</w:t>
      </w:r>
      <w:r w:rsidR="00C23DD3" w:rsidRPr="00376D76">
        <w:fldChar w:fldCharType="end"/>
      </w:r>
      <w:r w:rsidR="00A64FFB">
        <w:t xml:space="preserve">.  The presence of resistance in the UDPS data was further explored at prevalence levels of </w:t>
      </w:r>
      <w:r w:rsidR="004A53B2">
        <w:t xml:space="preserve">15%, 10%, 5% and 1% </w:t>
      </w:r>
      <w:r w:rsidR="00A64FFB">
        <w:t>of the amplified and sequenced viral population.</w:t>
      </w:r>
    </w:p>
    <w:p w:rsidR="004A104E" w:rsidRDefault="00D57708" w:rsidP="005B25C6">
      <w:pPr>
        <w:numPr>
          <w:ins w:id="210" w:author="Ram Shrestha" w:date="2014-04-01T01:34:00Z"/>
        </w:numPr>
        <w:spacing w:line="480" w:lineRule="auto"/>
        <w:jc w:val="both"/>
        <w:rPr>
          <w:ins w:id="211" w:author="Ram Shrestha" w:date="2014-04-01T01:34:00Z"/>
        </w:rPr>
      </w:pPr>
      <w:ins w:id="212" w:author="Ram Shrestha" w:date="2014-04-01T01:35:00Z">
        <w:r>
          <w:t xml:space="preserve">Every sequence read is tested for drug resistance against the Stanford HIV drug resistance </w:t>
        </w:r>
      </w:ins>
      <w:ins w:id="213" w:author="Ram Shrestha" w:date="2014-04-01T01:45:00Z">
        <w:r w:rsidR="00726DD8">
          <w:t>database</w:t>
        </w:r>
      </w:ins>
      <w:ins w:id="214" w:author="Ram Shrestha" w:date="2014-04-01T01:50:00Z">
        <w:r w:rsidR="00726DD8">
          <w:t xml:space="preserve"> </w:t>
        </w:r>
      </w:ins>
      <w:ins w:id="215" w:author="Ram Shrestha" w:date="2014-04-01T23:07:00Z">
        <w:r w:rsidR="00C23DD3">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ins>
      <w:ins w:id="216" w:author="Ram Shrestha" w:date="2014-04-07T00:25:00Z">
        <w:r w:rsidR="00D21E7C">
          <w:instrText xml:space="preserve"> ADDIN EN.CITE </w:instrText>
        </w:r>
      </w:ins>
      <w:del w:id="217" w:author="Ram Shrestha" w:date="2014-04-06T21:36:00Z"/>
      <w:ins w:id="218" w:author="Ram Shrestha" w:date="2014-04-07T00:25:00Z">
        <w:r w:rsidR="00D21E7C">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r w:rsidR="00D21E7C">
          <w:instrText xml:space="preserve"> ADDIN EN.CITE.DATA </w:instrText>
        </w:r>
        <w:r w:rsidR="00D21E7C">
          <w:fldChar w:fldCharType="end"/>
        </w:r>
      </w:ins>
      <w:r w:rsidR="00C23DD3">
        <w:fldChar w:fldCharType="separate"/>
      </w:r>
      <w:ins w:id="219" w:author="Ram Shrestha" w:date="2014-04-01T23:07:00Z">
        <w:r w:rsidR="00387725">
          <w:rPr>
            <w:noProof/>
          </w:rPr>
          <w:t>(Rhee et al., 2003; Shafer, 2006)</w:t>
        </w:r>
        <w:r w:rsidR="00C23DD3">
          <w:fldChar w:fldCharType="end"/>
        </w:r>
      </w:ins>
      <w:ins w:id="220" w:author="Ram Shrestha" w:date="2014-04-01T01:45:00Z">
        <w:r w:rsidR="00726DD8">
          <w:t xml:space="preserve"> using</w:t>
        </w:r>
      </w:ins>
      <w:ins w:id="221" w:author="Ram Shrestha" w:date="2014-04-01T01:35:00Z">
        <w:r>
          <w:t xml:space="preserve"> Stanford HIV genotypic resistance interpretation algorithm</w:t>
        </w:r>
      </w:ins>
      <w:ins w:id="222" w:author="Ram Shrestha" w:date="2014-04-01T01:51:00Z">
        <w:r w:rsidR="00726DD8">
          <w:t xml:space="preserve"> </w:t>
        </w:r>
      </w:ins>
      <w:ins w:id="223" w:author="Ram Shrestha" w:date="2014-04-01T23:07:00Z">
        <w:r w:rsidR="00C23DD3">
          <w:fldChar w:fldCharType="begin"/>
        </w:r>
      </w:ins>
      <w:ins w:id="224" w:author="Ram Shrestha" w:date="2014-04-07T00:25:00Z">
        <w:r w:rsidR="00D21E7C">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C23DD3">
        <w:fldChar w:fldCharType="separate"/>
      </w:r>
      <w:ins w:id="225" w:author="Ram Shrestha" w:date="2014-04-01T23:07:00Z">
        <w:r w:rsidR="00387725">
          <w:rPr>
            <w:noProof/>
          </w:rPr>
          <w:t>(Liu and Shafer, 2006)</w:t>
        </w:r>
        <w:r w:rsidR="00C23DD3">
          <w:fldChar w:fldCharType="end"/>
        </w:r>
      </w:ins>
      <w:ins w:id="226" w:author="Ram Shrestha" w:date="2014-04-01T01:35:00Z">
        <w:r>
          <w:t xml:space="preserve">. </w:t>
        </w:r>
      </w:ins>
      <w:ins w:id="227" w:author="Ram Shrestha" w:date="2014-04-01T01:45:00Z">
        <w:r w:rsidR="00726DD8">
          <w:t xml:space="preserve">The percentage sequences that were predicted resistant </w:t>
        </w:r>
      </w:ins>
      <w:ins w:id="228" w:author="Ram Shrestha" w:date="2014-04-01T01:47:00Z">
        <w:r w:rsidR="00726DD8">
          <w:t xml:space="preserve">for a particular antiretroviral drug </w:t>
        </w:r>
      </w:ins>
      <w:ins w:id="229" w:author="Ram Shrestha" w:date="2014-04-01T01:45:00Z">
        <w:r w:rsidR="00726DD8">
          <w:t xml:space="preserve">by the algorithm </w:t>
        </w:r>
      </w:ins>
      <w:ins w:id="230" w:author="Ram Shrestha" w:date="2014-04-01T01:47:00Z">
        <w:r w:rsidR="00726DD8">
          <w:t>were</w:t>
        </w:r>
      </w:ins>
      <w:ins w:id="231" w:author="Ram Shrestha" w:date="2014-04-01T01:45:00Z">
        <w:r w:rsidR="00726DD8">
          <w:t xml:space="preserve"> calculated. At a</w:t>
        </w:r>
      </w:ins>
      <w:ins w:id="232" w:author="Ram Shrestha" w:date="2014-04-01T01:47:00Z">
        <w:r w:rsidR="00726DD8">
          <w:t xml:space="preserve"> certain prevalence cutoff (</w:t>
        </w:r>
      </w:ins>
      <w:ins w:id="233" w:author="Ram Shrestha" w:date="2014-04-01T01:48:00Z">
        <w:r w:rsidR="00726DD8">
          <w:t>20%, 15%, 10%, 5% and 1%</w:t>
        </w:r>
      </w:ins>
      <w:ins w:id="234" w:author="Ram Shrestha" w:date="2014-04-01T01:47:00Z">
        <w:r w:rsidR="00726DD8">
          <w:t>)</w:t>
        </w:r>
      </w:ins>
      <w:ins w:id="235" w:author="Ram Shrestha" w:date="2014-04-01T01:48:00Z">
        <w:r w:rsidR="00726DD8">
          <w:t>, if the percentage of predicted resistant sequences was greater or equal to the cutoff, the sample was predicted resistance.</w:t>
        </w:r>
      </w:ins>
    </w:p>
    <w:p w:rsidR="00D57708" w:rsidRDefault="00D57708" w:rsidP="005B25C6">
      <w:pPr>
        <w:spacing w:line="480" w:lineRule="auto"/>
        <w:jc w:val="both"/>
      </w:pPr>
    </w:p>
    <w:p w:rsidR="00A64FFB" w:rsidRDefault="00A64FFB" w:rsidP="005B25C6">
      <w:pPr>
        <w:spacing w:line="480" w:lineRule="auto"/>
        <w:jc w:val="both"/>
      </w:pPr>
      <w:r>
        <w:t xml:space="preserve">As the baseline regimens of each of the individuals was known, resistance was defined as </w:t>
      </w:r>
      <w:r w:rsidR="002402E7">
        <w:t xml:space="preserve">predicted resistance to one or more of the drugs in the individuals regimen.  In the very rare event of </w:t>
      </w:r>
      <w:r w:rsidR="00FD7B04">
        <w:t>an</w:t>
      </w:r>
      <w:r w:rsidR="002402E7">
        <w:t xml:space="preserve"> individual</w:t>
      </w:r>
      <w:r w:rsidR="00FD7B04">
        <w:t>’</w:t>
      </w:r>
      <w:r w:rsidR="002402E7">
        <w:t xml:space="preserve">s regimen not being recorded, resistance was defined as predicted resistance to one or more of the </w:t>
      </w:r>
      <w:r w:rsidR="00E13DF9">
        <w:t xml:space="preserve">entire spectrum of </w:t>
      </w:r>
      <w:r w:rsidR="002402E7">
        <w:t>drugs used as first line therapy in the study</w:t>
      </w:r>
      <w:r w:rsidR="00E13DF9">
        <w:t xml:space="preserve"> (D4T, 3TC, </w:t>
      </w:r>
      <w:r w:rsidR="00E13DF9" w:rsidRPr="00376D76">
        <w:t>EFV</w:t>
      </w:r>
      <w:r w:rsidR="00E13DF9">
        <w:t xml:space="preserve">, </w:t>
      </w:r>
      <w:r w:rsidR="00E13DF9" w:rsidRPr="00376D76">
        <w:t>NVP</w:t>
      </w:r>
      <w:r w:rsidR="00E13DF9">
        <w:t xml:space="preserve">, </w:t>
      </w:r>
      <w:r w:rsidR="00E13DF9" w:rsidRPr="00376D76">
        <w:t xml:space="preserve">LPV/r </w:t>
      </w:r>
      <w:r w:rsidR="00E13DF9">
        <w:t>or NLF).</w:t>
      </w:r>
      <w:r w:rsidR="00E13DF9" w:rsidRPr="00376D76">
        <w:t xml:space="preserve"> </w:t>
      </w:r>
      <w:r w:rsidR="00E13DF9">
        <w:t xml:space="preserve"> </w:t>
      </w:r>
    </w:p>
    <w:p w:rsidR="00FD7B04" w:rsidRDefault="00FD7B04" w:rsidP="005B25C6">
      <w:pPr>
        <w:spacing w:line="480" w:lineRule="auto"/>
        <w:jc w:val="both"/>
      </w:pPr>
    </w:p>
    <w:p w:rsidR="00796C22" w:rsidRDefault="00C15FCE" w:rsidP="005B25C6">
      <w:pPr>
        <w:spacing w:line="480" w:lineRule="auto"/>
        <w:jc w:val="both"/>
        <w:rPr>
          <w:ins w:id="236" w:author="Ram Shrestha" w:date="2014-04-01T01:08:00Z"/>
        </w:rPr>
      </w:pPr>
      <w:ins w:id="237" w:author="Ram Shrestha" w:date="2014-04-01T00:59:00Z">
        <w:r>
          <w:t>In the cas</w:t>
        </w:r>
        <w:r w:rsidR="00260E07">
          <w:t xml:space="preserve">e of </w:t>
        </w:r>
        <w:proofErr w:type="spellStart"/>
        <w:r w:rsidR="00260E07">
          <w:t>virologic</w:t>
        </w:r>
        <w:proofErr w:type="spellEnd"/>
        <w:r w:rsidR="00260E07">
          <w:t xml:space="preserve"> failure samples that failed the first line therapy, resistance was defined as predicted resistance to one or more of the drugs in the first line therapy</w:t>
        </w:r>
      </w:ins>
      <w:ins w:id="238" w:author="Ram Shrestha" w:date="2014-04-01T01:06:00Z">
        <w:r w:rsidR="00260E07">
          <w:t xml:space="preserve">. Similarly, individuals that failed second line therapy were predicted resistant if one or more of the drugs in the second line therapy </w:t>
        </w:r>
      </w:ins>
      <w:ins w:id="239" w:author="Ram Shrestha" w:date="2014-04-01T01:08:00Z">
        <w:r w:rsidR="00260E07">
          <w:t>were</w:t>
        </w:r>
      </w:ins>
      <w:ins w:id="240" w:author="Ram Shrestha" w:date="2014-04-01T01:06:00Z">
        <w:r w:rsidR="00260E07">
          <w:t xml:space="preserve"> predicted to be resistant.</w:t>
        </w:r>
      </w:ins>
    </w:p>
    <w:p w:rsidR="00D57708" w:rsidRDefault="00D57708" w:rsidP="005B25C6">
      <w:pPr>
        <w:numPr>
          <w:ins w:id="241" w:author="Ram Shrestha" w:date="2014-04-01T01:08:00Z"/>
        </w:numPr>
        <w:spacing w:line="480" w:lineRule="auto"/>
        <w:jc w:val="both"/>
        <w:rPr>
          <w:ins w:id="242" w:author="Ram Shrestha" w:date="2014-04-01T00:56:00Z"/>
        </w:rPr>
      </w:pPr>
    </w:p>
    <w:p w:rsidR="00C15FCE" w:rsidRDefault="0062650B" w:rsidP="005B25C6">
      <w:pPr>
        <w:numPr>
          <w:ins w:id="243" w:author="Ram Shrestha" w:date="2014-04-01T00:56:00Z"/>
        </w:numPr>
        <w:spacing w:line="480" w:lineRule="auto"/>
        <w:jc w:val="both"/>
        <w:rPr>
          <w:ins w:id="244" w:author="Ram Shrestha" w:date="2014-04-01T01:23:00Z"/>
        </w:rPr>
      </w:pPr>
      <w:ins w:id="245" w:author="Ram Shrestha" w:date="2014-04-01T01:23:00Z">
        <w:r>
          <w:t xml:space="preserve">The number of samples with </w:t>
        </w:r>
      </w:ins>
      <w:ins w:id="246" w:author="Ram Shrestha" w:date="2014-04-01T01:25:00Z">
        <w:r>
          <w:t xml:space="preserve">and without </w:t>
        </w:r>
      </w:ins>
      <w:ins w:id="247" w:author="Ram Shrestha" w:date="2014-04-01T01:23:00Z">
        <w:r>
          <w:t xml:space="preserve">predicted resistance was obtained and statistical significance was calculated using two-tailed T test method at </w:t>
        </w:r>
        <w:proofErr w:type="spellStart"/>
        <w:r>
          <w:t>pvalue</w:t>
        </w:r>
        <w:proofErr w:type="spellEnd"/>
        <w:r>
          <w:t xml:space="preserve"> 0.05.</w:t>
        </w:r>
      </w:ins>
    </w:p>
    <w:p w:rsidR="0062650B" w:rsidRDefault="0062650B" w:rsidP="005B25C6">
      <w:pPr>
        <w:numPr>
          <w:ins w:id="248" w:author="Ram Shrestha" w:date="2014-04-01T01:30:00Z"/>
        </w:numPr>
        <w:spacing w:line="480" w:lineRule="auto"/>
        <w:jc w:val="both"/>
        <w:rPr>
          <w:ins w:id="249" w:author="Ram Shrestha" w:date="2014-04-01T01:30:00Z"/>
        </w:rPr>
      </w:pPr>
    </w:p>
    <w:p w:rsidR="0062650B" w:rsidRDefault="0062650B" w:rsidP="005B25C6">
      <w:pPr>
        <w:numPr>
          <w:ins w:id="250" w:author="Ram Shrestha" w:date="2014-04-01T01:30:00Z"/>
        </w:numPr>
        <w:spacing w:line="480" w:lineRule="auto"/>
        <w:jc w:val="both"/>
      </w:pPr>
    </w:p>
    <w:p w:rsidR="00834CB8" w:rsidRDefault="00BD7116">
      <w:pPr>
        <w:pStyle w:val="Heading1"/>
        <w:numPr>
          <w:numberingChange w:id="251" w:author="Ram Shrestha" w:date="2014-03-31T20:21:00Z" w:original="%1:3:0:)"/>
        </w:numPr>
        <w:spacing w:line="480" w:lineRule="auto"/>
      </w:pPr>
      <w:r w:rsidRPr="00376D76">
        <w:t>Results</w:t>
      </w:r>
    </w:p>
    <w:p w:rsidR="00B5058B" w:rsidRPr="00376D76" w:rsidRDefault="00B5058B" w:rsidP="00B5058B">
      <w:pPr>
        <w:spacing w:line="480" w:lineRule="auto"/>
        <w:jc w:val="both"/>
      </w:pPr>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r w:rsidR="00514D05">
        <w:t xml:space="preserve">subsequent </w:t>
      </w:r>
      <w:r w:rsidRPr="00376D76">
        <w:t>analysis. A total of 599 samples from FLX and 468 samples from Junior</w:t>
      </w:r>
      <w:r w:rsidR="008F18B1">
        <w:t xml:space="preserve"> </w:t>
      </w:r>
      <w:r w:rsidR="00514D05">
        <w:t>from</w:t>
      </w:r>
      <w:r w:rsidR="008F18B1">
        <w:t xml:space="preserve"> both baseline and first line </w:t>
      </w:r>
      <w:proofErr w:type="spellStart"/>
      <w:r w:rsidR="008F18B1">
        <w:t>virologic</w:t>
      </w:r>
      <w:proofErr w:type="spellEnd"/>
      <w:r w:rsidR="008F18B1">
        <w:t xml:space="preserve"> failures</w:t>
      </w:r>
      <w:r w:rsidRPr="00376D76">
        <w:t xml:space="preserve"> had</w:t>
      </w:r>
      <w:r w:rsidR="00D47D4D">
        <w:t xml:space="preserve"> both</w:t>
      </w:r>
      <w:r w:rsidRPr="00376D76">
        <w:t xml:space="preserve"> PR and RT sequences (</w:t>
      </w:r>
      <w:r w:rsidRPr="00376D76">
        <w:rPr>
          <w:b/>
        </w:rPr>
        <w:t>Table 5.1</w:t>
      </w:r>
      <w:r w:rsidRPr="00376D76">
        <w:t xml:space="preserve">) </w:t>
      </w:r>
      <w:r w:rsidR="00E5584C">
        <w:t xml:space="preserve">and </w:t>
      </w:r>
      <w:r w:rsidRPr="00376D76">
        <w:t>were considered for analysis.</w:t>
      </w:r>
    </w:p>
    <w:p w:rsidR="00B5058B" w:rsidRPr="00376D76" w:rsidRDefault="00B5058B" w:rsidP="005920A2">
      <w:pPr>
        <w:spacing w:line="480" w:lineRule="auto"/>
        <w:jc w:val="both"/>
      </w:pPr>
    </w:p>
    <w:p w:rsidR="007D5594" w:rsidRDefault="00B5058B" w:rsidP="005920A2">
      <w:pPr>
        <w:spacing w:line="480" w:lineRule="auto"/>
        <w:jc w:val="both"/>
      </w:pPr>
      <w:r w:rsidRPr="00376D76">
        <w:t xml:space="preserve">Out of the samples that were eligible for analysis, 464 samples were sequenced </w:t>
      </w:r>
      <w:r w:rsidR="00D47D4D">
        <w:t xml:space="preserve">using both the </w:t>
      </w:r>
      <w:r w:rsidRPr="00376D76">
        <w:t xml:space="preserve">FLX and </w:t>
      </w:r>
      <w:proofErr w:type="gramStart"/>
      <w:r w:rsidRPr="00376D76">
        <w:t>Junior</w:t>
      </w:r>
      <w:proofErr w:type="gramEnd"/>
      <w:r w:rsidRPr="00376D76">
        <w:t xml:space="preserve"> platforms, 327 samples </w:t>
      </w:r>
      <w:r w:rsidR="006F1166">
        <w:t xml:space="preserve">using both the </w:t>
      </w:r>
      <w:r w:rsidRPr="00376D76">
        <w:t xml:space="preserve">FLX and </w:t>
      </w:r>
      <w:r w:rsidR="006D5BEF">
        <w:t xml:space="preserve">population based Sanger </w:t>
      </w:r>
      <w:r w:rsidR="005920A2">
        <w:t xml:space="preserve">genotyping </w:t>
      </w:r>
      <w:r w:rsidR="006D5BEF">
        <w:t>method</w:t>
      </w:r>
      <w:r w:rsidRPr="00376D76">
        <w:t xml:space="preserve"> and 257 samples </w:t>
      </w:r>
      <w:r w:rsidR="006F1166">
        <w:t>with both the</w:t>
      </w:r>
      <w:r w:rsidRPr="00376D76">
        <w:t xml:space="preserve"> Junior and </w:t>
      </w:r>
      <w:r w:rsidR="005920A2">
        <w:t>population based Sanger genotyping</w:t>
      </w:r>
      <w:r w:rsidRPr="00376D76">
        <w:t xml:space="preserve"> method (</w:t>
      </w:r>
      <w:r w:rsidRPr="00376D76">
        <w:rPr>
          <w:b/>
        </w:rPr>
        <w:t>Table 5.2</w:t>
      </w:r>
      <w:r w:rsidRPr="00376D76">
        <w:t>).</w:t>
      </w:r>
    </w:p>
    <w:p w:rsidR="00BD7116" w:rsidRPr="00376D76" w:rsidRDefault="00BD7116" w:rsidP="009E1284">
      <w:pPr>
        <w:pStyle w:val="Heading2"/>
        <w:numPr>
          <w:ilvl w:val="0"/>
          <w:numId w:val="0"/>
          <w:ins w:id="252" w:author="Ram Shrestha" w:date="2014-04-07T00:40:00Z"/>
        </w:numPr>
        <w:ind w:left="432" w:hanging="432"/>
        <w:pPrChange w:id="253" w:author="Ram Shrestha" w:date="2014-04-07T00:32:00Z">
          <w:pPr>
            <w:pStyle w:val="Heading2"/>
          </w:pPr>
        </w:pPrChange>
      </w:pPr>
      <w:r w:rsidRPr="00376D76">
        <w:t>3.</w:t>
      </w:r>
      <w:r w:rsidR="006C4D74">
        <w:t>1</w:t>
      </w:r>
      <w:r w:rsidRPr="00376D76">
        <w:t xml:space="preserve">. </w:t>
      </w:r>
      <w:r w:rsidR="00AB4773">
        <w:t>Analysis of</w:t>
      </w:r>
      <w:r w:rsidRPr="00376D76">
        <w:t xml:space="preserve"> baseline samples</w:t>
      </w:r>
    </w:p>
    <w:p w:rsidR="00BD7116" w:rsidRPr="00376D76" w:rsidRDefault="00BD7116" w:rsidP="00E34D27">
      <w:pPr>
        <w:pStyle w:val="Heading3"/>
        <w:numPr>
          <w:ins w:id="254" w:author="Ram Shrestha" w:date="2014-04-07T00:42:00Z"/>
        </w:numPr>
        <w:spacing w:line="480" w:lineRule="auto"/>
      </w:pPr>
      <w:del w:id="255" w:author="Ram Shrestha" w:date="2014-04-07T00:41:00Z">
        <w:r w:rsidRPr="00376D76" w:rsidDel="0082588B">
          <w:delText>3.</w:delText>
        </w:r>
        <w:r w:rsidR="006C4D74" w:rsidDel="0082588B">
          <w:delText>1</w:delText>
        </w:r>
        <w:r w:rsidRPr="00376D76" w:rsidDel="0082588B">
          <w:delText xml:space="preserve">.1. </w:delText>
        </w:r>
      </w:del>
      <w:r w:rsidR="00B66576">
        <w:t>Genotyping of baseline samples using the Roche/454 FLX platform</w:t>
      </w:r>
    </w:p>
    <w:p w:rsidR="00BD7116" w:rsidRPr="00376D76" w:rsidRDefault="00FC767C" w:rsidP="005B25C6">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t xml:space="preserve"> while the remaining </w:t>
      </w:r>
      <w:r w:rsidR="00BD7116" w:rsidRPr="00376D76">
        <w:t>339 had no previous exposure to</w:t>
      </w:r>
      <w:r>
        <w:t xml:space="preserve"> </w:t>
      </w:r>
      <w:proofErr w:type="spellStart"/>
      <w:r>
        <w:t>ARVs</w:t>
      </w:r>
      <w:proofErr w:type="spellEnd"/>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r w:rsidR="006F1166">
        <w:t xml:space="preserve">had </w:t>
      </w:r>
      <w:r w:rsidR="007804BA">
        <w:t>exhibited</w:t>
      </w:r>
      <w:r w:rsidR="007804BA" w:rsidRPr="00376D76">
        <w:t xml:space="preserve"> </w:t>
      </w:r>
      <w:proofErr w:type="spellStart"/>
      <w:r w:rsidR="00BD7116" w:rsidRPr="00376D76">
        <w:t>virologic</w:t>
      </w:r>
      <w:proofErr w:type="spellEnd"/>
      <w:r w:rsidR="00BD7116" w:rsidRPr="00376D76">
        <w:t xml:space="preserve"> failure </w:t>
      </w:r>
      <w:r w:rsidR="006F1166">
        <w:t xml:space="preserve">while </w:t>
      </w:r>
      <w:r w:rsidR="00BD7116" w:rsidRPr="00376D76">
        <w:t xml:space="preserve">289 </w:t>
      </w:r>
      <w:r w:rsidR="007804BA">
        <w:t>exhibited</w:t>
      </w:r>
      <w:r w:rsidR="007804BA" w:rsidRPr="00376D76">
        <w:t xml:space="preserve"> </w:t>
      </w:r>
      <w:proofErr w:type="spellStart"/>
      <w:r w:rsidR="00BD7116" w:rsidRPr="00376D76">
        <w:t>virologic</w:t>
      </w:r>
      <w:proofErr w:type="spellEnd"/>
      <w:r w:rsidR="00BD7116" w:rsidRPr="00376D76">
        <w:t xml:space="preserve"> success</w:t>
      </w:r>
      <w:r w:rsidR="006F1166">
        <w:t xml:space="preserve"> during the course of follow-up</w:t>
      </w:r>
      <w:r w:rsidR="00BD7116" w:rsidRPr="00376D76">
        <w:t xml:space="preserve">. </w:t>
      </w:r>
      <w:r>
        <w:t xml:space="preserve"> On </w:t>
      </w:r>
      <w:r w:rsidR="00BD7116" w:rsidRPr="00376D76">
        <w:t xml:space="preserve">the other hand, out of 187 PMTCT exposed patients, 25 </w:t>
      </w:r>
      <w:r w:rsidR="005920A2">
        <w:t>exhibited</w:t>
      </w:r>
      <w:r w:rsidR="005920A2" w:rsidRPr="00376D76">
        <w:t xml:space="preserve"> </w:t>
      </w:r>
      <w:proofErr w:type="spellStart"/>
      <w:r w:rsidR="00BD7116" w:rsidRPr="00376D76">
        <w:t>virologic</w:t>
      </w:r>
      <w:proofErr w:type="spellEnd"/>
      <w:r w:rsidR="00BD7116" w:rsidRPr="00376D76">
        <w:t xml:space="preserve"> failure and </w:t>
      </w:r>
      <w:proofErr w:type="gramStart"/>
      <w:r w:rsidR="00BD7116" w:rsidRPr="00376D76">
        <w:t xml:space="preserve">162 </w:t>
      </w:r>
      <w:r w:rsidR="005920A2">
        <w:t>exhibited</w:t>
      </w:r>
      <w:proofErr w:type="gramEnd"/>
      <w:r w:rsidR="00BD7116" w:rsidRPr="00376D76">
        <w:t xml:space="preserve"> </w:t>
      </w:r>
      <w:proofErr w:type="spellStart"/>
      <w:r w:rsidR="00BD7116" w:rsidRPr="00376D76">
        <w:t>virologic</w:t>
      </w:r>
      <w:proofErr w:type="spellEnd"/>
      <w:r w:rsidR="00BD7116" w:rsidRPr="00376D76">
        <w:t xml:space="preserve"> success.</w:t>
      </w:r>
    </w:p>
    <w:p w:rsidR="00BD7116" w:rsidRPr="00376D76" w:rsidRDefault="00BD7116" w:rsidP="005B25C6">
      <w:pPr>
        <w:spacing w:line="480" w:lineRule="auto"/>
        <w:jc w:val="both"/>
      </w:pPr>
    </w:p>
    <w:p w:rsidR="002C6BF9" w:rsidRDefault="00BD7116" w:rsidP="005B25C6">
      <w:pPr>
        <w:spacing w:line="480" w:lineRule="auto"/>
        <w:jc w:val="both"/>
      </w:pPr>
      <w:r w:rsidRPr="00376D76">
        <w:t>T</w:t>
      </w:r>
      <w:del w:id="256" w:author="Ram Shrestha" w:date="2014-04-01T00:41:00Z">
        <w:r w:rsidRPr="00376D76" w:rsidDel="00622CBF">
          <w:delText xml:space="preserve">he observation </w:delText>
        </w:r>
        <w:r w:rsidR="00E9196B" w:rsidDel="00622CBF">
          <w:delText>of t</w:delText>
        </w:r>
      </w:del>
      <w:r w:rsidR="00E9196B">
        <w:t xml:space="preserve">he number of samples with </w:t>
      </w:r>
      <w:r w:rsidR="007D5594">
        <w:t xml:space="preserve">and without predicted </w:t>
      </w:r>
      <w:r w:rsidR="00E9196B">
        <w:t>drug resistant HIV</w:t>
      </w:r>
      <w:ins w:id="257" w:author="Ram Shrestha" w:date="2014-04-01T00:42:00Z">
        <w:r w:rsidR="00622CBF">
          <w:t xml:space="preserve"> in PMTCT and no-PMTCT groups</w:t>
        </w:r>
      </w:ins>
      <w:r w:rsidR="00395D7F">
        <w:t xml:space="preserve"> at varying prevalence cutoffs (1%, 5%, 10%, 15% and 20%) </w:t>
      </w:r>
      <w:r w:rsidRPr="00376D76">
        <w:t xml:space="preserve">showed that </w:t>
      </w:r>
      <w:r w:rsidR="00885ED2">
        <w:t xml:space="preserve">the number of samples with viral sequence reads that </w:t>
      </w:r>
      <w:r w:rsidR="00395D7F">
        <w:t>were predicted</w:t>
      </w:r>
      <w:r w:rsidR="00885ED2">
        <w:t xml:space="preserve"> </w:t>
      </w:r>
      <w:r w:rsidR="00E9196B">
        <w:t xml:space="preserve">drug </w:t>
      </w:r>
      <w:r w:rsidR="00885ED2">
        <w:t xml:space="preserve">resistant to at least one baseline drug increased </w:t>
      </w:r>
      <w:r w:rsidR="00395D7F">
        <w:t>when the prevalence cutoff was</w:t>
      </w:r>
      <w:r w:rsidR="00A92078">
        <w:t xml:space="preserve"> decreased to 1% (</w:t>
      </w:r>
      <w:r w:rsidR="00EA2772" w:rsidRPr="00EA2772">
        <w:rPr>
          <w:b/>
        </w:rPr>
        <w:t>Figure 5.1</w:t>
      </w:r>
      <w:r w:rsidR="00A92078">
        <w:t xml:space="preserve">). </w:t>
      </w:r>
      <w:r w:rsidR="005920A2">
        <w:t>In the no-</w:t>
      </w:r>
      <w:r w:rsidR="00A92078">
        <w:t xml:space="preserve">PMTCT </w:t>
      </w:r>
      <w:proofErr w:type="spellStart"/>
      <w:r w:rsidR="00565F80">
        <w:t>virologic</w:t>
      </w:r>
      <w:proofErr w:type="spellEnd"/>
      <w:r w:rsidR="00565F80">
        <w:t xml:space="preserve"> failure </w:t>
      </w:r>
      <w:r w:rsidR="00A92078">
        <w:t>group</w:t>
      </w:r>
      <w:r w:rsidR="00565F80">
        <w:t xml:space="preserve"> of 50</w:t>
      </w:r>
      <w:r w:rsidR="00A92078">
        <w:t xml:space="preserve">, </w:t>
      </w:r>
      <w:r w:rsidR="00395D7F">
        <w:t>there was only one sample exhibiting resistant virus to</w:t>
      </w:r>
      <w:r w:rsidR="00A92078">
        <w:t xml:space="preserve"> at least one baseline drug </w:t>
      </w:r>
      <w:r w:rsidR="00395D7F">
        <w:t xml:space="preserve">at </w:t>
      </w:r>
      <w:r w:rsidR="00A92078">
        <w:t xml:space="preserve">prevalence level </w:t>
      </w:r>
      <w:r w:rsidR="00395D7F">
        <w:t>range 5% to 20</w:t>
      </w:r>
      <w:r w:rsidR="00A92078">
        <w:t>% but</w:t>
      </w:r>
      <w:r w:rsidR="006F1166">
        <w:t xml:space="preserve"> this</w:t>
      </w:r>
      <w:r w:rsidR="00A92078">
        <w:t xml:space="preserve"> increased to five samples</w:t>
      </w:r>
      <w:r w:rsidR="00565F80">
        <w:t xml:space="preserve"> (10%)</w:t>
      </w:r>
      <w:r w:rsidR="00A92078">
        <w:t xml:space="preserve"> at prevalence</w:t>
      </w:r>
      <w:r w:rsidR="006F1166">
        <w:t xml:space="preserve"> level of</w:t>
      </w:r>
      <w:r w:rsidR="00A92078">
        <w:t xml:space="preserve"> 1%.</w:t>
      </w:r>
      <w:r w:rsidR="006F1166">
        <w:t xml:space="preserve"> </w:t>
      </w:r>
      <w:r w:rsidR="00A92078">
        <w:t xml:space="preserve"> </w:t>
      </w:r>
      <w:r w:rsidR="00395D7F">
        <w:t>Similar increment</w:t>
      </w:r>
      <w:r w:rsidR="006F1166">
        <w:t xml:space="preserve">s in the number of individuals predicted as resistant as the prevalence levels decreased were </w:t>
      </w:r>
      <w:r w:rsidR="00395D7F">
        <w:t xml:space="preserve">observed in other groups as well </w:t>
      </w:r>
      <w:r w:rsidR="00782E65">
        <w:t>(</w:t>
      </w:r>
      <w:r w:rsidR="005A135F" w:rsidRPr="005A135F">
        <w:rPr>
          <w:b/>
        </w:rPr>
        <w:t>Figure 5.1</w:t>
      </w:r>
      <w:r w:rsidR="00782E65">
        <w:t>).</w:t>
      </w:r>
      <w:r w:rsidR="00225679">
        <w:t xml:space="preserve"> </w:t>
      </w:r>
    </w:p>
    <w:p w:rsidR="002C6BF9" w:rsidRDefault="002C6BF9" w:rsidP="005B25C6">
      <w:pPr>
        <w:spacing w:line="480" w:lineRule="auto"/>
        <w:jc w:val="both"/>
      </w:pPr>
    </w:p>
    <w:p w:rsidR="002C6BF9" w:rsidRDefault="002C6BF9" w:rsidP="005B25C6">
      <w:pPr>
        <w:spacing w:line="480" w:lineRule="auto"/>
        <w:jc w:val="both"/>
      </w:pPr>
      <w:r>
        <w:t>A</w:t>
      </w:r>
      <w:r w:rsidR="00BD7116" w:rsidRPr="00376D76">
        <w:t>t</w:t>
      </w:r>
      <w:r>
        <w:t xml:space="preserve"> the</w:t>
      </w:r>
      <w:r w:rsidR="00BD7116" w:rsidRPr="00376D76">
        <w:t xml:space="preserve"> 1%</w:t>
      </w:r>
      <w:r w:rsidR="005920A2">
        <w:t xml:space="preserve"> prevalence cutoff in </w:t>
      </w:r>
      <w:r>
        <w:t xml:space="preserve">the </w:t>
      </w:r>
      <w:r w:rsidR="005920A2">
        <w:t>no-</w:t>
      </w:r>
      <w:r w:rsidR="00782E65">
        <w:t>PMTCT group</w:t>
      </w:r>
      <w:r>
        <w:t xml:space="preserve"> there was a significant difference between the number of clinical viral failures predicted as resistant when compared with the number of clinical viral successes predicted as resistant (p &lt; 0.05, Fisher’s exact test)</w:t>
      </w:r>
      <w:r w:rsidR="00BD7116" w:rsidRPr="00376D76">
        <w:t xml:space="preserve"> </w:t>
      </w:r>
      <w:r w:rsidR="0071541C">
        <w:t xml:space="preserve">while a similar observation was observed at the </w:t>
      </w:r>
      <w:r w:rsidR="00916C18">
        <w:t>15% prevalence cutoff in the PMTCT exposed group (Figure 5.</w:t>
      </w:r>
      <w:commentRangeStart w:id="258"/>
      <w:r w:rsidR="00916C18">
        <w:t>1</w:t>
      </w:r>
      <w:commentRangeEnd w:id="258"/>
      <w:r w:rsidR="00916C18">
        <w:rPr>
          <w:rStyle w:val="CommentReference"/>
        </w:rPr>
        <w:commentReference w:id="258"/>
      </w:r>
      <w:r w:rsidR="00916C18">
        <w:t>).</w:t>
      </w:r>
    </w:p>
    <w:p w:rsidR="00916C18" w:rsidRDefault="00916C18" w:rsidP="005B25C6">
      <w:pPr>
        <w:spacing w:line="480" w:lineRule="auto"/>
        <w:jc w:val="both"/>
      </w:pPr>
    </w:p>
    <w:p w:rsidR="00BD7116" w:rsidRPr="00376D76" w:rsidRDefault="00BD7116" w:rsidP="00E34D27">
      <w:pPr>
        <w:pStyle w:val="Heading3"/>
        <w:numPr>
          <w:ins w:id="259" w:author="Ram Shrestha" w:date="2014-04-07T00:42:00Z"/>
        </w:numPr>
        <w:spacing w:line="480" w:lineRule="auto"/>
      </w:pPr>
      <w:del w:id="260" w:author="Ram Shrestha" w:date="2014-04-07T00:42:00Z">
        <w:r w:rsidRPr="00376D76" w:rsidDel="0082588B">
          <w:delText>3.</w:delText>
        </w:r>
        <w:r w:rsidR="006C4D74" w:rsidDel="0082588B">
          <w:delText>1</w:delText>
        </w:r>
        <w:r w:rsidRPr="00376D76" w:rsidDel="0082588B">
          <w:delText xml:space="preserve">.2. </w:delText>
        </w:r>
      </w:del>
      <w:r w:rsidR="00B66576">
        <w:t>Genotyping of baseline samples using the Roche/454 Junior platform</w:t>
      </w:r>
    </w:p>
    <w:p w:rsidR="00BD7116" w:rsidRPr="00376D76" w:rsidRDefault="00BD7116" w:rsidP="005B25C6">
      <w:pPr>
        <w:spacing w:line="480" w:lineRule="auto"/>
        <w:jc w:val="both"/>
      </w:pPr>
      <w:r w:rsidRPr="00376D76">
        <w:t xml:space="preserve">407 patients were sampled at baseline and sequenced using Roche/454 Junior, 250 patients had no previous PMTCT therapy and 147 patients had previous PMTCT therapy. The clinical outcome showed that out of 250 non-PMTCT patients, 40 had </w:t>
      </w:r>
      <w:proofErr w:type="spellStart"/>
      <w:r w:rsidRPr="00376D76">
        <w:t>virologic</w:t>
      </w:r>
      <w:proofErr w:type="spellEnd"/>
      <w:r w:rsidRPr="00376D76">
        <w:t xml:space="preserve"> failure and 210 had </w:t>
      </w:r>
      <w:proofErr w:type="spellStart"/>
      <w:r w:rsidRPr="00376D76">
        <w:t>virologic</w:t>
      </w:r>
      <w:proofErr w:type="spellEnd"/>
      <w:r w:rsidRPr="00376D76">
        <w:t xml:space="preserve"> success. In the other hand, out of 147 PMTCT exposed patients, 21 had </w:t>
      </w:r>
      <w:proofErr w:type="spellStart"/>
      <w:r w:rsidRPr="00376D76">
        <w:t>virologic</w:t>
      </w:r>
      <w:proofErr w:type="spellEnd"/>
      <w:r w:rsidRPr="00376D76">
        <w:t xml:space="preserve"> failure and 136 had </w:t>
      </w:r>
      <w:proofErr w:type="spellStart"/>
      <w:r w:rsidRPr="00376D76">
        <w:t>virologic</w:t>
      </w:r>
      <w:proofErr w:type="spellEnd"/>
      <w:r w:rsidRPr="00376D76">
        <w:t xml:space="preserve"> success</w:t>
      </w:r>
      <w:r w:rsidR="00382EC0">
        <w:t xml:space="preserve"> (</w:t>
      </w:r>
      <w:r w:rsidR="00EA2772" w:rsidRPr="00EA2772">
        <w:rPr>
          <w:b/>
        </w:rPr>
        <w:t>Figure 5.2</w:t>
      </w:r>
      <w:r w:rsidR="00382EC0">
        <w:t>)</w:t>
      </w:r>
      <w:r w:rsidRPr="00376D76">
        <w:t>.</w:t>
      </w:r>
    </w:p>
    <w:p w:rsidR="00BD7116" w:rsidRPr="00376D76" w:rsidRDefault="00BD7116" w:rsidP="005B25C6">
      <w:pPr>
        <w:spacing w:line="480" w:lineRule="auto"/>
        <w:jc w:val="both"/>
      </w:pPr>
    </w:p>
    <w:p w:rsidR="009B5BD1" w:rsidRDefault="00BD7116" w:rsidP="009B5BD1">
      <w:pPr>
        <w:spacing w:line="480" w:lineRule="auto"/>
        <w:jc w:val="both"/>
      </w:pPr>
      <w:r w:rsidRPr="00376D76">
        <w:t xml:space="preserve">The obtained baseline blood samples were sequenced using Roche/454 Junior sequencing technology and again analyzed using Seq2Res. </w:t>
      </w:r>
      <w:r w:rsidR="00F1537D">
        <w:t xml:space="preserve">The observation </w:t>
      </w:r>
      <w:r w:rsidR="0072336A">
        <w:t>on the number of samples with</w:t>
      </w:r>
      <w:r w:rsidR="007D5594">
        <w:t xml:space="preserve"> and without predicted</w:t>
      </w:r>
      <w:r w:rsidR="0072336A">
        <w:t xml:space="preserve"> resistant HIV </w:t>
      </w:r>
      <w:r w:rsidR="005920A2">
        <w:t>showed that in the no-</w:t>
      </w:r>
      <w:r w:rsidR="00F1537D">
        <w:t xml:space="preserve">PMTCT </w:t>
      </w:r>
      <w:proofErr w:type="spellStart"/>
      <w:r w:rsidR="00F1537D">
        <w:t>virologic</w:t>
      </w:r>
      <w:proofErr w:type="spellEnd"/>
      <w:r w:rsidR="00F1537D">
        <w:t xml:space="preserve"> failure group of 40, </w:t>
      </w:r>
      <w:r w:rsidR="00E9196B">
        <w:t xml:space="preserve">there was only </w:t>
      </w:r>
      <w:r w:rsidR="00F1537D">
        <w:t xml:space="preserve">one individual </w:t>
      </w:r>
      <w:r w:rsidR="007D5594">
        <w:t xml:space="preserve">predicted </w:t>
      </w:r>
      <w:r w:rsidR="00E9196B">
        <w:t xml:space="preserve">resistant </w:t>
      </w:r>
      <w:r w:rsidR="00F1537D">
        <w:t xml:space="preserve">to at least one drug in baseline at prevalence cutoff </w:t>
      </w:r>
      <w:r w:rsidR="00E9196B">
        <w:t xml:space="preserve">20% and that </w:t>
      </w:r>
      <w:r w:rsidR="00F1537D">
        <w:t>increased to four individuals at preval</w:t>
      </w:r>
      <w:r w:rsidR="00E9196B">
        <w:t xml:space="preserve">ence cutoff 1%. </w:t>
      </w:r>
      <w:r w:rsidR="000E7A75">
        <w:t>Similar increment</w:t>
      </w:r>
      <w:r w:rsidR="009B5BD1">
        <w:t xml:space="preserve">s in </w:t>
      </w:r>
      <w:r w:rsidR="000E7A75">
        <w:t xml:space="preserve">the number of samples with </w:t>
      </w:r>
      <w:r w:rsidR="0018555C">
        <w:t xml:space="preserve">predicted </w:t>
      </w:r>
      <w:r w:rsidR="000E7A75">
        <w:t>resistant HIV was observed in</w:t>
      </w:r>
      <w:r w:rsidR="0018555C">
        <w:t xml:space="preserve"> no-PMTCT </w:t>
      </w:r>
      <w:proofErr w:type="spellStart"/>
      <w:r w:rsidR="0018555C">
        <w:t>virologic</w:t>
      </w:r>
      <w:proofErr w:type="spellEnd"/>
      <w:r w:rsidR="0018555C">
        <w:t xml:space="preserve"> success group as well as in</w:t>
      </w:r>
      <w:r w:rsidR="000E7A75">
        <w:t xml:space="preserve"> PMTCT </w:t>
      </w:r>
      <w:proofErr w:type="spellStart"/>
      <w:r w:rsidR="000E7A75">
        <w:t>virologic</w:t>
      </w:r>
      <w:proofErr w:type="spellEnd"/>
      <w:r w:rsidR="000E7A75">
        <w:t xml:space="preserve"> failure and </w:t>
      </w:r>
      <w:proofErr w:type="spellStart"/>
      <w:r w:rsidR="000E7A75">
        <w:t>virologic</w:t>
      </w:r>
      <w:proofErr w:type="spellEnd"/>
      <w:r w:rsidR="000E7A75">
        <w:t xml:space="preserve"> success groups </w:t>
      </w:r>
      <w:r w:rsidR="003053AF">
        <w:t>(</w:t>
      </w:r>
      <w:r w:rsidR="003053AF" w:rsidRPr="003053AF">
        <w:rPr>
          <w:b/>
        </w:rPr>
        <w:t>Figure 5.2</w:t>
      </w:r>
      <w:r w:rsidR="003053AF">
        <w:t xml:space="preserve">). </w:t>
      </w:r>
      <w:r w:rsidR="000E7A75">
        <w:t xml:space="preserve">The highest number of samples with </w:t>
      </w:r>
      <w:r w:rsidR="007D5594">
        <w:t xml:space="preserve">predicted </w:t>
      </w:r>
      <w:r w:rsidR="000E7A75">
        <w:t xml:space="preserve">resistant HIV was observed in PMTCT </w:t>
      </w:r>
      <w:proofErr w:type="spellStart"/>
      <w:r w:rsidR="000E7A75">
        <w:t>virologic</w:t>
      </w:r>
      <w:proofErr w:type="spellEnd"/>
      <w:r w:rsidR="000E7A75">
        <w:t xml:space="preserve"> success group at prevalence cutoff 1%. </w:t>
      </w:r>
      <w:r w:rsidR="009B5BD1">
        <w:t xml:space="preserve"> Further, in the No-PMTCT group there was a significant difference between the </w:t>
      </w:r>
      <w:proofErr w:type="gramStart"/>
      <w:r w:rsidR="009B5BD1">
        <w:t>number</w:t>
      </w:r>
      <w:proofErr w:type="gramEnd"/>
      <w:r w:rsidR="009B5BD1">
        <w:t xml:space="preserve"> of clinical viral failures predicted as resistant when compared with the number of clinical viral successes predicted as resistant (p &lt; 0.05, Fisher’s exact test, Figure 5.2.</w:t>
      </w:r>
    </w:p>
    <w:p w:rsidR="00BD7116" w:rsidRDefault="00BD7116" w:rsidP="005B25C6">
      <w:pPr>
        <w:spacing w:line="480" w:lineRule="auto"/>
        <w:jc w:val="both"/>
      </w:pPr>
    </w:p>
    <w:p w:rsidR="006C4D74" w:rsidRPr="00376D76" w:rsidRDefault="006C4D74" w:rsidP="00E34D27">
      <w:pPr>
        <w:pStyle w:val="Heading3"/>
        <w:numPr>
          <w:ins w:id="261" w:author="Ram Shrestha" w:date="2014-04-07T00:42:00Z"/>
        </w:numPr>
        <w:spacing w:line="480" w:lineRule="auto"/>
        <w:pPrChange w:id="262" w:author="Ram Shrestha" w:date="2014-04-07T01:12:00Z">
          <w:pPr>
            <w:pStyle w:val="Heading2"/>
          </w:pPr>
        </w:pPrChange>
      </w:pPr>
      <w:del w:id="263" w:author="Ram Shrestha" w:date="2014-04-07T00:42:00Z">
        <w:r w:rsidRPr="00376D76" w:rsidDel="0082588B">
          <w:delText>3.1</w:delText>
        </w:r>
        <w:r w:rsidDel="0082588B">
          <w:delText>.3</w:delText>
        </w:r>
        <w:r w:rsidRPr="00376D76" w:rsidDel="0082588B">
          <w:delText xml:space="preserve"> </w:delText>
        </w:r>
      </w:del>
      <w:r w:rsidRPr="00376D76">
        <w:t xml:space="preserve">Comparison of number of sequence reads per </w:t>
      </w:r>
      <w:r>
        <w:t xml:space="preserve">baseline </w:t>
      </w:r>
      <w:r w:rsidRPr="00376D76">
        <w:t>sample generated by FLX and Junior</w:t>
      </w:r>
    </w:p>
    <w:p w:rsidR="00B66576" w:rsidRDefault="002A6E95" w:rsidP="006C4D74">
      <w:pPr>
        <w:spacing w:line="480" w:lineRule="auto"/>
        <w:jc w:val="both"/>
      </w:pPr>
      <w:r w:rsidRPr="00376D76">
        <w:t>Sequencing</w:t>
      </w:r>
      <w:r>
        <w:t xml:space="preserve"> had been successful on both </w:t>
      </w:r>
      <w:del w:id="264" w:author="Ram Shrestha" w:date="2014-04-01T00:34:00Z">
        <w:r w:rsidDel="004C52ED">
          <w:delText>HTS</w:delText>
        </w:r>
      </w:del>
      <w:ins w:id="265" w:author="Ram Shrestha" w:date="2014-04-01T00:34:00Z">
        <w:r w:rsidR="004C52ED">
          <w:t>UDPS</w:t>
        </w:r>
      </w:ins>
      <w:r>
        <w:t xml:space="preserve"> platforms 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w:t>
      </w:r>
      <w:r w:rsidR="00FB5220">
        <w:t>accurate</w:t>
      </w:r>
      <w:r>
        <w:t xml:space="preserve"> prediction of resistance.  We saw that </w:t>
      </w:r>
      <w:r w:rsidRPr="00376D76">
        <w:t xml:space="preserve">FLX </w:t>
      </w:r>
      <w:r>
        <w:t xml:space="preserve">platform </w:t>
      </w:r>
      <w:r w:rsidRPr="00376D76">
        <w:t>generated on average 6034 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1532 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p>
    <w:p w:rsidR="007D5594" w:rsidRDefault="00B66576" w:rsidP="00E34D27">
      <w:pPr>
        <w:pStyle w:val="Heading3"/>
        <w:numPr>
          <w:ins w:id="266" w:author="Ram Shrestha" w:date="2014-04-07T00:42:00Z"/>
        </w:numPr>
        <w:spacing w:line="480" w:lineRule="auto"/>
        <w:pPrChange w:id="267" w:author="Ram Shrestha" w:date="2014-04-07T01:12:00Z">
          <w:pPr>
            <w:pStyle w:val="Heading2"/>
          </w:pPr>
        </w:pPrChange>
      </w:pPr>
      <w:del w:id="268" w:author="Ram Shrestha" w:date="2014-04-07T00:42:00Z">
        <w:r w:rsidRPr="00376D76" w:rsidDel="0082588B">
          <w:delText>3.1</w:delText>
        </w:r>
        <w:r w:rsidR="006C4D74" w:rsidDel="0082588B">
          <w:delText>.4</w:delText>
        </w:r>
        <w:r w:rsidRPr="00376D76" w:rsidDel="0082588B">
          <w:delText xml:space="preserve"> </w:delText>
        </w:r>
      </w:del>
      <w:r w:rsidRPr="00376D76">
        <w:t xml:space="preserve">Comparison of </w:t>
      </w:r>
      <w:r>
        <w:t>genotyping results between the Roche/454 FLX and Junior platforms</w:t>
      </w:r>
      <w:r w:rsidR="00AB4773">
        <w:t xml:space="preserve"> on baseline samples</w:t>
      </w:r>
    </w:p>
    <w:p w:rsidR="00BD7116" w:rsidRPr="00376D76" w:rsidRDefault="003262AD" w:rsidP="005B25C6">
      <w:pPr>
        <w:spacing w:line="480" w:lineRule="auto"/>
        <w:jc w:val="both"/>
      </w:pPr>
      <w:r>
        <w:t xml:space="preserve">Baseline samples from 405 individuals had been </w:t>
      </w:r>
      <w:r w:rsidR="00BD7116" w:rsidRPr="00376D76">
        <w:t xml:space="preserve">sequenced using both </w:t>
      </w:r>
      <w:r w:rsidR="00FB5220">
        <w:t xml:space="preserve">the </w:t>
      </w:r>
      <w:r w:rsidR="00BD7116" w:rsidRPr="00376D76">
        <w:t xml:space="preserve">FLX and Junior </w:t>
      </w:r>
      <w:r>
        <w:t>platforms</w:t>
      </w:r>
      <w:r w:rsidR="00BD7116" w:rsidRPr="00376D76">
        <w:t>. Of them, 249 had no previous PMTCT therapy while 1</w:t>
      </w:r>
      <w:r w:rsidR="002041AB">
        <w:t>5</w:t>
      </w:r>
      <w:r w:rsidR="00BD7116" w:rsidRPr="00376D76">
        <w:t>6 had previous exposure to PMTCT therapy. Of the</w:t>
      </w:r>
      <w:r w:rsidR="00D273EF">
        <w:t>se</w:t>
      </w:r>
      <w:r w:rsidR="00BD7116" w:rsidRPr="00376D76">
        <w:t xml:space="preserve"> 249 patients, 40 </w:t>
      </w:r>
      <w:r w:rsidR="00CC3238">
        <w:t>exhibited</w:t>
      </w:r>
      <w:r w:rsidR="00CC3238" w:rsidRPr="00376D76">
        <w:t xml:space="preserve"> </w:t>
      </w:r>
      <w:proofErr w:type="spellStart"/>
      <w:r w:rsidR="00BD7116" w:rsidRPr="00376D76">
        <w:t>virologic</w:t>
      </w:r>
      <w:proofErr w:type="spellEnd"/>
      <w:r w:rsidR="00BD7116" w:rsidRPr="00376D76">
        <w:t xml:space="preserve"> failure and 209 </w:t>
      </w:r>
      <w:r w:rsidR="00CC3238">
        <w:t>exhibited</w:t>
      </w:r>
      <w:r w:rsidR="00BD7116" w:rsidRPr="00376D76">
        <w:t xml:space="preserve"> </w:t>
      </w:r>
      <w:proofErr w:type="spellStart"/>
      <w:r w:rsidR="00BD7116" w:rsidRPr="00376D76">
        <w:t>virologic</w:t>
      </w:r>
      <w:proofErr w:type="spellEnd"/>
      <w:r w:rsidR="00BD7116" w:rsidRPr="00376D76">
        <w:t xml:space="preserve"> success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r w:rsidR="00CC3238">
        <w:t>exhibited</w:t>
      </w:r>
      <w:r w:rsidR="00CC3238" w:rsidRPr="00376D76">
        <w:t xml:space="preserve"> </w:t>
      </w:r>
      <w:proofErr w:type="spellStart"/>
      <w:r w:rsidR="00BD7116" w:rsidRPr="00376D76">
        <w:t>virologic</w:t>
      </w:r>
      <w:proofErr w:type="spellEnd"/>
      <w:r w:rsidR="00BD7116" w:rsidRPr="00376D76">
        <w:t xml:space="preserve"> failure and 135 </w:t>
      </w:r>
      <w:r w:rsidR="00CC3238">
        <w:t>exhibited</w:t>
      </w:r>
      <w:r w:rsidR="00BD7116" w:rsidRPr="00376D76">
        <w:t xml:space="preserve"> </w:t>
      </w:r>
      <w:proofErr w:type="spellStart"/>
      <w:r w:rsidR="00BD7116" w:rsidRPr="00376D76">
        <w:t>virologic</w:t>
      </w:r>
      <w:proofErr w:type="spellEnd"/>
      <w:r w:rsidR="00BD7116" w:rsidRPr="00376D76">
        <w:t xml:space="preserve"> success in first line antiretroviral therapy</w:t>
      </w:r>
      <w:r w:rsidR="002041AB">
        <w:t xml:space="preserve"> (</w:t>
      </w:r>
      <w:r w:rsidR="002041AB" w:rsidRPr="002041AB">
        <w:rPr>
          <w:b/>
        </w:rPr>
        <w:t>Figure 5.4</w:t>
      </w:r>
      <w:r w:rsidR="002041AB">
        <w:t>)</w:t>
      </w:r>
      <w:r w:rsidR="00BD7116" w:rsidRPr="00376D76">
        <w:t xml:space="preserve">. </w:t>
      </w:r>
    </w:p>
    <w:p w:rsidR="00BD7116" w:rsidRDefault="00BD7116" w:rsidP="005B25C6">
      <w:pPr>
        <w:spacing w:line="480" w:lineRule="auto"/>
        <w:jc w:val="both"/>
      </w:pPr>
    </w:p>
    <w:p w:rsidR="006819A6" w:rsidRDefault="00FB5220" w:rsidP="005B25C6">
      <w:pPr>
        <w:spacing w:line="480" w:lineRule="auto"/>
        <w:jc w:val="both"/>
      </w:pPr>
      <w:r>
        <w:t xml:space="preserve">Across all of the various categories </w:t>
      </w:r>
      <w:r w:rsidR="006819A6">
        <w:t xml:space="preserve">there </w:t>
      </w:r>
      <w:r>
        <w:t>was</w:t>
      </w:r>
      <w:r w:rsidR="006819A6">
        <w:t xml:space="preserve"> no difference</w:t>
      </w:r>
      <w:r w:rsidR="0085518D">
        <w:t xml:space="preserve"> </w:t>
      </w:r>
      <w:r>
        <w:t>between the FLX and Junior platforms in the prediction of resistance at both the 20% and 15% prevalence level (Figure 5.4).</w:t>
      </w:r>
      <w:r w:rsidR="006819A6">
        <w:t xml:space="preserve"> At lower prevalence cutoffs</w:t>
      </w:r>
      <w:r w:rsidR="0085518D">
        <w:t>,</w:t>
      </w:r>
      <w:r w:rsidR="006819A6">
        <w:t xml:space="preserve"> the number of sample</w:t>
      </w:r>
      <w:r w:rsidR="00032504">
        <w:t>s</w:t>
      </w:r>
      <w:r w:rsidR="006819A6">
        <w:t xml:space="preserve"> </w:t>
      </w:r>
      <w:r w:rsidR="00032504">
        <w:t xml:space="preserve">with </w:t>
      </w:r>
      <w:r w:rsidR="0085518D">
        <w:t xml:space="preserve">predicted resistant HIV </w:t>
      </w:r>
      <w:r>
        <w:t>increased with minor differences in the observations of the number of samples predicted as resistant between the data generated using the Junior and FLX platforms</w:t>
      </w:r>
      <w:r w:rsidR="005E1B3E">
        <w:t xml:space="preserve"> (</w:t>
      </w:r>
      <w:r w:rsidR="00EA2772" w:rsidRPr="00EA2772">
        <w:rPr>
          <w:b/>
        </w:rPr>
        <w:t>Figure 5.4</w:t>
      </w:r>
      <w:r w:rsidR="005E1B3E">
        <w:t>)</w:t>
      </w:r>
      <w:r w:rsidR="00251757">
        <w:t>.</w:t>
      </w:r>
    </w:p>
    <w:p w:rsidR="005E1B3E" w:rsidRPr="00376D76" w:rsidRDefault="005E1B3E" w:rsidP="005B25C6">
      <w:pPr>
        <w:spacing w:line="480" w:lineRule="auto"/>
        <w:jc w:val="both"/>
      </w:pPr>
    </w:p>
    <w:p w:rsidR="00BD7116" w:rsidRPr="00376D76" w:rsidRDefault="00BD7116" w:rsidP="005B25C6">
      <w:pPr>
        <w:spacing w:line="480" w:lineRule="auto"/>
        <w:jc w:val="both"/>
      </w:pPr>
      <w:r w:rsidRPr="00376D76">
        <w:t xml:space="preserve">At all prevalence cutoffs, there was no significant difference observed between the numbers of </w:t>
      </w:r>
      <w:r w:rsidR="00EE2EEC">
        <w:t xml:space="preserve">predicted </w:t>
      </w:r>
      <w:r w:rsidRPr="00376D76">
        <w:t>resistant and non-resistant samples sequenced using FLX and Junior (</w:t>
      </w:r>
      <w:r w:rsidRPr="00376D76">
        <w:rPr>
          <w:b/>
        </w:rPr>
        <w:t>Figure 5.4</w:t>
      </w:r>
      <w:r w:rsidRPr="00376D76">
        <w:t xml:space="preserve">). Thus, </w:t>
      </w:r>
      <w:r w:rsidR="00FB5220">
        <w:t>despite the significantly higher numbers of se</w:t>
      </w:r>
      <w:ins w:id="269" w:author="Ram Shrestha" w:date="2014-04-02T23:42:00Z">
        <w:r w:rsidR="00DA62A7">
          <w:t>qu</w:t>
        </w:r>
      </w:ins>
      <w:r w:rsidR="00FB5220">
        <w:t xml:space="preserve">ences </w:t>
      </w:r>
      <w:proofErr w:type="spellStart"/>
      <w:r w:rsidR="00FB5220">
        <w:t>generataed</w:t>
      </w:r>
      <w:proofErr w:type="spellEnd"/>
      <w:r w:rsidR="00FB5220">
        <w:t xml:space="preserve"> per individual for the </w:t>
      </w:r>
      <w:r w:rsidRPr="00376D76">
        <w:t>FLX</w:t>
      </w:r>
      <w:r w:rsidR="00FB5220">
        <w:t xml:space="preserve"> data, both platforms were </w:t>
      </w:r>
      <w:r w:rsidR="000D685B">
        <w:t>comparable</w:t>
      </w:r>
      <w:r w:rsidR="00FB5220">
        <w:t xml:space="preserve"> for </w:t>
      </w:r>
      <w:r w:rsidRPr="00376D76">
        <w:t xml:space="preserve">HIV </w:t>
      </w:r>
      <w:r w:rsidR="00FB5220">
        <w:t xml:space="preserve">resistance </w:t>
      </w:r>
      <w:r w:rsidRPr="00376D76">
        <w:t>genotyping</w:t>
      </w:r>
      <w:r w:rsidR="00FB5220">
        <w:rPr>
          <w:rStyle w:val="CommentReference"/>
        </w:rPr>
        <w:commentReference w:id="270"/>
      </w:r>
      <w:r w:rsidRPr="00376D76">
        <w:t>.</w:t>
      </w:r>
    </w:p>
    <w:p w:rsidR="00BD7116" w:rsidRPr="00376D76" w:rsidRDefault="005A67A4" w:rsidP="00E34D27">
      <w:pPr>
        <w:pStyle w:val="Heading3"/>
        <w:numPr>
          <w:numberingChange w:id="271" w:author="Ram Shrestha" w:date="2014-03-31T20:21:00Z" w:original="%1:3:0:.%2:1:0:.%3:5:0:"/>
          <w:ins w:id="272" w:author="Ram Shrestha" w:date="2014-03-31T20:21:00Z"/>
        </w:numPr>
        <w:spacing w:line="480" w:lineRule="auto"/>
        <w:pPrChange w:id="273" w:author="Ram Shrestha" w:date="2014-04-07T01:12:00Z">
          <w:pPr>
            <w:pStyle w:val="Heading3"/>
            <w:numPr>
              <w:numId w:val="35"/>
            </w:numPr>
            <w:spacing w:line="480" w:lineRule="auto"/>
            <w:ind w:left="567" w:hanging="567"/>
          </w:pPr>
        </w:pPrChange>
      </w:pPr>
      <w:del w:id="274" w:author="Ram Shrestha" w:date="2014-04-07T00:37:00Z">
        <w:r w:rsidDel="0082588B">
          <w:delText xml:space="preserve"> </w:delText>
        </w:r>
      </w:del>
      <w:r w:rsidR="00BD7116" w:rsidRPr="00376D76">
        <w:t xml:space="preserve">Comparison </w:t>
      </w:r>
      <w:r w:rsidR="00A61133">
        <w:t xml:space="preserve">of </w:t>
      </w:r>
      <w:r w:rsidR="00BD7116" w:rsidRPr="00376D76">
        <w:t>high throughput</w:t>
      </w:r>
      <w:r w:rsidR="005805C4">
        <w:t xml:space="preserve"> and population based Sanger method</w:t>
      </w:r>
      <w:r w:rsidR="00BD7116" w:rsidRPr="00376D76">
        <w:t xml:space="preserve"> for resistance prediction using baseline samples</w:t>
      </w:r>
    </w:p>
    <w:p w:rsidR="00B97946" w:rsidRDefault="005B6476" w:rsidP="00B97946">
      <w:pPr>
        <w:spacing w:line="480" w:lineRule="auto"/>
        <w:jc w:val="both"/>
      </w:pPr>
      <w:del w:id="275" w:author="Ram Shrestha" w:date="2014-04-04T23:34:00Z">
        <w:r w:rsidDel="00C54614">
          <w:delText>As our</w:delText>
        </w:r>
      </w:del>
      <w:ins w:id="276" w:author="Ram Shrestha" w:date="2014-04-04T23:34:00Z">
        <w:r w:rsidR="00C54614">
          <w:t>Our</w:t>
        </w:r>
      </w:ins>
      <w:r>
        <w:t xml:space="preserve"> observation showed that there was no significant difference between the FLX and Junior platforms </w:t>
      </w:r>
      <w:r w:rsidR="00F01070">
        <w:t xml:space="preserve">for the </w:t>
      </w:r>
      <w:r>
        <w:t>prediction</w:t>
      </w:r>
      <w:r w:rsidR="00F01070">
        <w:t xml:space="preserve"> of resistance</w:t>
      </w:r>
      <w:del w:id="277" w:author="Ram Shrestha" w:date="2014-04-04T23:34:00Z">
        <w:r w:rsidDel="00C54614">
          <w:delText xml:space="preserve">, its more likely that the low cost Junior platform </w:delText>
        </w:r>
        <w:r w:rsidR="005805C4" w:rsidDel="00C54614">
          <w:delText xml:space="preserve">will </w:delText>
        </w:r>
        <w:r w:rsidDel="00C54614">
          <w:delText>be used</w:delText>
        </w:r>
        <w:r w:rsidR="00F01070" w:rsidDel="00C54614">
          <w:delText xml:space="preserve"> routinely</w:delText>
        </w:r>
      </w:del>
      <w:r>
        <w:t xml:space="preserve">.  </w:t>
      </w:r>
      <w:r w:rsidR="00F01070">
        <w:t xml:space="preserve">While genotyping results from the Junior and FLX sequencing platforms </w:t>
      </w:r>
      <w:del w:id="278" w:author="Ram Shrestha" w:date="2014-04-04T23:35:00Z">
        <w:r w:rsidR="00F01070" w:rsidDel="00C54614">
          <w:delText xml:space="preserve">may </w:delText>
        </w:r>
      </w:del>
      <w:ins w:id="279" w:author="Ram Shrestha" w:date="2014-04-04T23:35:00Z">
        <w:r w:rsidR="00C54614">
          <w:t xml:space="preserve">are </w:t>
        </w:r>
      </w:ins>
      <w:r w:rsidR="00F01070">
        <w:t xml:space="preserve">comparable, if </w:t>
      </w:r>
      <w:proofErr w:type="spellStart"/>
      <w:ins w:id="280" w:author="Ram Shrestha" w:date="2014-04-04T23:35:00Z">
        <w:r w:rsidR="00C54614">
          <w:t>tne</w:t>
        </w:r>
        <w:proofErr w:type="spellEnd"/>
        <w:r w:rsidR="00C54614">
          <w:t xml:space="preserve"> </w:t>
        </w:r>
      </w:ins>
      <w:r w:rsidR="00F01070">
        <w:t>UDPS is to be used as a replacement for conventional genotyping it is imperative to compare the UDPS approaches with the current “gold standard”,</w:t>
      </w:r>
      <w:r>
        <w:t xml:space="preserve"> </w:t>
      </w:r>
      <w:r w:rsidR="005805C4">
        <w:t xml:space="preserve">population based Sanger </w:t>
      </w:r>
      <w:r w:rsidR="00EE2EEC">
        <w:t>genotyping</w:t>
      </w:r>
      <w:r w:rsidR="00F01070">
        <w:t>.</w:t>
      </w:r>
      <w:r w:rsidR="00EE2EEC">
        <w:t xml:space="preserve"> </w:t>
      </w:r>
      <w:r w:rsidR="00B97946">
        <w:t xml:space="preserve">  Thus, we compared the </w:t>
      </w:r>
      <w:proofErr w:type="gramStart"/>
      <w:r w:rsidR="00B97946">
        <w:t>Junior</w:t>
      </w:r>
      <w:proofErr w:type="gramEnd"/>
      <w:r w:rsidR="00B97946">
        <w:t xml:space="preserve"> platform UDPS results with those from the Sanger-based genotyping.</w:t>
      </w:r>
    </w:p>
    <w:p w:rsidR="00B831B7" w:rsidRDefault="00B831B7">
      <w:pPr>
        <w:spacing w:line="480" w:lineRule="auto"/>
        <w:jc w:val="both"/>
      </w:pPr>
    </w:p>
    <w:p w:rsidR="00BD7116" w:rsidRPr="00376D76" w:rsidRDefault="00530420" w:rsidP="005B6476">
      <w:pPr>
        <w:spacing w:line="480" w:lineRule="auto"/>
        <w:jc w:val="both"/>
      </w:pPr>
      <w:r>
        <w:t>239</w:t>
      </w:r>
      <w:r w:rsidRPr="00376D76">
        <w:t xml:space="preserve"> </w:t>
      </w:r>
      <w:r w:rsidR="00BD7116" w:rsidRPr="00376D76">
        <w:t xml:space="preserve">baseline samples </w:t>
      </w:r>
      <w:r w:rsidR="00A61133">
        <w:t xml:space="preserve">of 302 </w:t>
      </w:r>
      <w:r w:rsidR="00BD7116" w:rsidRPr="00376D76">
        <w:t xml:space="preserve">were sequenced using both high throughput sequencing and conventional </w:t>
      </w:r>
      <w:r w:rsidR="00EE2EEC">
        <w:t xml:space="preserve">population based Sanger genotyping </w:t>
      </w:r>
      <w:r w:rsidR="00BD7116" w:rsidRPr="00376D76">
        <w:t xml:space="preserve">technology. </w:t>
      </w:r>
      <w:r>
        <w:t>128</w:t>
      </w:r>
      <w:r w:rsidRPr="00376D76">
        <w:t xml:space="preserve"> </w:t>
      </w:r>
      <w:r w:rsidR="00BD7116" w:rsidRPr="00376D76">
        <w:t xml:space="preserve">of them had no previous PMTCT therapy exposure and </w:t>
      </w:r>
      <w:r>
        <w:t>111</w:t>
      </w:r>
      <w:r w:rsidRPr="00376D76">
        <w:t xml:space="preserve"> </w:t>
      </w:r>
      <w:r w:rsidR="00BD7116" w:rsidRPr="00376D76">
        <w:t xml:space="preserve">had previous PMTCT exposure. Out of </w:t>
      </w:r>
      <w:r>
        <w:t>128</w:t>
      </w:r>
      <w:r w:rsidRPr="00376D76">
        <w:t xml:space="preserve"> </w:t>
      </w:r>
      <w:r w:rsidR="00BD7116" w:rsidRPr="00376D76">
        <w:t>no-PMTCT patients, 1</w:t>
      </w:r>
      <w:r>
        <w:t>5</w:t>
      </w:r>
      <w:r w:rsidR="00BD7116" w:rsidRPr="00376D76">
        <w:t xml:space="preserve"> </w:t>
      </w:r>
      <w:r w:rsidR="00A61133">
        <w:t>exhibited</w:t>
      </w:r>
      <w:r w:rsidR="00A61133" w:rsidRPr="00376D76">
        <w:t xml:space="preserve"> </w:t>
      </w:r>
      <w:proofErr w:type="spellStart"/>
      <w:r w:rsidR="00BD7116" w:rsidRPr="00376D76">
        <w:t>virologic</w:t>
      </w:r>
      <w:proofErr w:type="spellEnd"/>
      <w:r w:rsidR="00BD7116" w:rsidRPr="00376D76">
        <w:t xml:space="preserve"> failure and 1</w:t>
      </w:r>
      <w:r>
        <w:t>13</w:t>
      </w:r>
      <w:r w:rsidR="00BD7116" w:rsidRPr="00376D76">
        <w:t xml:space="preserve"> </w:t>
      </w:r>
      <w:r w:rsidR="00A61133">
        <w:t>exhibited</w:t>
      </w:r>
      <w:r w:rsidR="00BD7116" w:rsidRPr="00376D76">
        <w:t xml:space="preserve"> </w:t>
      </w:r>
      <w:proofErr w:type="spellStart"/>
      <w:r w:rsidR="00BD7116" w:rsidRPr="00376D76">
        <w:t>virologic</w:t>
      </w:r>
      <w:proofErr w:type="spellEnd"/>
      <w:r w:rsidR="00BD7116" w:rsidRPr="00376D76">
        <w:t xml:space="preserve"> success in first line antiretroviral therapy. Similarly, out of </w:t>
      </w:r>
      <w:r>
        <w:t>111</w:t>
      </w:r>
      <w:r w:rsidRPr="00376D76">
        <w:t xml:space="preserve"> </w:t>
      </w:r>
      <w:r w:rsidR="00BD7116" w:rsidRPr="00376D76">
        <w:t>previously PMTCT exposed patients, 1</w:t>
      </w:r>
      <w:r>
        <w:t>0</w:t>
      </w:r>
      <w:r w:rsidR="00BD7116" w:rsidRPr="00376D76">
        <w:t xml:space="preserve"> </w:t>
      </w:r>
      <w:r w:rsidR="00A61133">
        <w:t>exhibited</w:t>
      </w:r>
      <w:r w:rsidR="00BD7116" w:rsidRPr="00376D76">
        <w:t xml:space="preserve"> </w:t>
      </w:r>
      <w:proofErr w:type="spellStart"/>
      <w:r w:rsidR="00BD7116" w:rsidRPr="00376D76">
        <w:t>virologic</w:t>
      </w:r>
      <w:proofErr w:type="spellEnd"/>
      <w:r w:rsidR="00BD7116" w:rsidRPr="00376D76">
        <w:t xml:space="preserve"> failure and 1</w:t>
      </w:r>
      <w:r>
        <w:t>01</w:t>
      </w:r>
      <w:r w:rsidR="00BD7116" w:rsidRPr="00376D76">
        <w:t xml:space="preserve"> </w:t>
      </w:r>
      <w:r w:rsidR="00A61133">
        <w:t xml:space="preserve">exhibited </w:t>
      </w:r>
      <w:proofErr w:type="spellStart"/>
      <w:r w:rsidR="00BD7116" w:rsidRPr="00376D76">
        <w:t>virologic</w:t>
      </w:r>
      <w:proofErr w:type="spellEnd"/>
      <w:r w:rsidR="00BD7116" w:rsidRPr="00376D76">
        <w:t xml:space="preserve"> success (</w:t>
      </w:r>
      <w:r w:rsidR="00BD7116" w:rsidRPr="00376D76">
        <w:rPr>
          <w:b/>
        </w:rPr>
        <w:t>Figure 5.5</w:t>
      </w:r>
      <w:r w:rsidR="00BD7116" w:rsidRPr="00376D76">
        <w:t>).</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The</w:t>
      </w:r>
      <w:r w:rsidR="003828A1">
        <w:t xml:space="preserve"> </w:t>
      </w:r>
      <w:r w:rsidR="00EE2EEC">
        <w:t xml:space="preserve">predicted </w:t>
      </w:r>
      <w:r w:rsidR="003828A1">
        <w:t xml:space="preserve">resistance call for each individual </w:t>
      </w:r>
      <w:r w:rsidR="004745E7">
        <w:t xml:space="preserve">sequenced using the </w:t>
      </w:r>
      <w:del w:id="281" w:author="Ram Shrestha" w:date="2014-04-01T00:34:00Z">
        <w:r w:rsidR="004745E7" w:rsidDel="004C52ED">
          <w:delText>HTS</w:delText>
        </w:r>
      </w:del>
      <w:ins w:id="282" w:author="Ram Shrestha" w:date="2014-04-01T00:34:00Z">
        <w:r w:rsidR="004C52ED">
          <w:t>UDPS</w:t>
        </w:r>
      </w:ins>
      <w:r w:rsidR="004745E7">
        <w:t xml:space="preserve"> </w:t>
      </w:r>
      <w:r w:rsidR="003828A1">
        <w:t>at various prevalence thresholds (20%, 15%, 10%, 5% and 1%) was compiled and compared with the genotyp</w:t>
      </w:r>
      <w:r w:rsidR="00DB5AF7">
        <w:t>ic resistance</w:t>
      </w:r>
      <w:r w:rsidR="003828A1">
        <w:t xml:space="preserve"> call from the consensus sequences </w:t>
      </w:r>
      <w:r w:rsidR="00EE2EEC">
        <w:t xml:space="preserve">generated by population based Sanger genotyping method </w:t>
      </w:r>
      <w:r w:rsidR="003828A1">
        <w:t>(</w:t>
      </w:r>
      <w:r w:rsidR="00606980" w:rsidRPr="00606980">
        <w:rPr>
          <w:b/>
        </w:rPr>
        <w:t>Figure 5.5</w:t>
      </w:r>
      <w:r w:rsidR="003828A1">
        <w:t>).</w:t>
      </w:r>
    </w:p>
    <w:p w:rsidR="00BD7116" w:rsidRPr="00376D76" w:rsidRDefault="00BD7116" w:rsidP="005B25C6">
      <w:pPr>
        <w:spacing w:line="480" w:lineRule="auto"/>
        <w:jc w:val="both"/>
      </w:pPr>
    </w:p>
    <w:p w:rsidR="00BD7116" w:rsidRDefault="004D1CFC" w:rsidP="005B25C6">
      <w:pPr>
        <w:spacing w:line="480" w:lineRule="auto"/>
        <w:jc w:val="both"/>
        <w:rPr>
          <w:ins w:id="283" w:author="Ram Shrestha" w:date="2014-04-01T22:14:00Z"/>
        </w:rPr>
      </w:pPr>
      <w:ins w:id="284" w:author="Ram Shrestha" w:date="2014-04-01T22:03:00Z">
        <w:r>
          <w:t>At 20% prevalence cutoff, t</w:t>
        </w:r>
      </w:ins>
      <w:del w:id="285" w:author="Ram Shrestha" w:date="2014-04-01T22:03:00Z">
        <w:r w:rsidR="00F01070" w:rsidDel="004D1CFC">
          <w:delText>T</w:delText>
        </w:r>
      </w:del>
      <w:r w:rsidR="00BD7116" w:rsidRPr="00376D76">
        <w:t>here was no significant difference observed</w:t>
      </w:r>
      <w:r w:rsidR="005A67A4">
        <w:t xml:space="preserve"> </w:t>
      </w:r>
      <w:del w:id="286" w:author="Ram Shrestha" w:date="2014-04-01T22:03:00Z">
        <w:r w:rsidR="005A67A4" w:rsidDel="004D1CFC">
          <w:delText>at the prevalence cutoff</w:delText>
        </w:r>
        <w:r w:rsidR="006D5BEF" w:rsidDel="004D1CFC">
          <w:delText xml:space="preserve"> 20% </w:delText>
        </w:r>
      </w:del>
      <w:r w:rsidR="006D5BEF">
        <w:t xml:space="preserve">between the </w:t>
      </w:r>
      <w:del w:id="287" w:author="Ram Shrestha" w:date="2014-04-01T00:34:00Z">
        <w:r w:rsidR="006D5BEF" w:rsidDel="004C52ED">
          <w:delText>HTS</w:delText>
        </w:r>
      </w:del>
      <w:ins w:id="288" w:author="Ram Shrestha" w:date="2014-04-01T00:34:00Z">
        <w:r w:rsidR="004C52ED">
          <w:t>UDPS</w:t>
        </w:r>
      </w:ins>
      <w:r w:rsidR="006D5BEF">
        <w:t xml:space="preserve"> and population based Sanger method</w:t>
      </w:r>
      <w:r w:rsidR="00BD7116" w:rsidRPr="00376D76">
        <w:t xml:space="preserve"> (</w:t>
      </w:r>
      <w:r w:rsidR="00BD7116" w:rsidRPr="00376D76">
        <w:rPr>
          <w:b/>
        </w:rPr>
        <w:t>Figure 5.5</w:t>
      </w:r>
      <w:r w:rsidR="00BD7116" w:rsidRPr="00376D76">
        <w:t xml:space="preserve">). </w:t>
      </w:r>
      <w:r w:rsidR="00F01070">
        <w:t xml:space="preserve">Thus, </w:t>
      </w:r>
      <w:del w:id="289" w:author="Ram Shrestha" w:date="2014-04-01T00:34:00Z">
        <w:r w:rsidR="005A67A4" w:rsidDel="004C52ED">
          <w:delText>HTS</w:delText>
        </w:r>
      </w:del>
      <w:ins w:id="290" w:author="Ram Shrestha" w:date="2014-04-01T00:34:00Z">
        <w:r w:rsidR="004C52ED">
          <w:t>UDPS</w:t>
        </w:r>
      </w:ins>
      <w:r w:rsidR="00BD7116" w:rsidRPr="00376D76">
        <w:t xml:space="preserve"> </w:t>
      </w:r>
      <w:r w:rsidR="00F01070">
        <w:t xml:space="preserve">is </w:t>
      </w:r>
      <w:r w:rsidR="00BD7116" w:rsidRPr="00376D76">
        <w:t>comparable to the conventional</w:t>
      </w:r>
      <w:r w:rsidR="004745E7">
        <w:t xml:space="preserve"> population based Sanger genotyping</w:t>
      </w:r>
      <w:r w:rsidR="00BD7116" w:rsidRPr="00376D76">
        <w:t xml:space="preserve"> method for HIV genotyping and drug resistance testing.</w:t>
      </w:r>
    </w:p>
    <w:p w:rsidR="004D1CFC" w:rsidRDefault="004D1CFC" w:rsidP="005B25C6">
      <w:pPr>
        <w:numPr>
          <w:ins w:id="291" w:author="Ram Shrestha" w:date="2014-04-01T22:14:00Z"/>
        </w:numPr>
        <w:spacing w:line="480" w:lineRule="auto"/>
        <w:jc w:val="both"/>
        <w:rPr>
          <w:ins w:id="292" w:author="Ram Shrestha" w:date="2014-04-01T22:14:00Z"/>
        </w:rPr>
      </w:pPr>
    </w:p>
    <w:p w:rsidR="004D1CFC" w:rsidRPr="00376D76" w:rsidRDefault="00725986" w:rsidP="005B25C6">
      <w:pPr>
        <w:numPr>
          <w:ins w:id="293" w:author="Ram Shrestha" w:date="2014-04-01T22:14:00Z"/>
        </w:numPr>
        <w:spacing w:line="480" w:lineRule="auto"/>
        <w:jc w:val="both"/>
      </w:pPr>
      <w:ins w:id="294" w:author="Ram Shrestha" w:date="2014-04-01T22:14:00Z">
        <w:r>
          <w:t xml:space="preserve">Junior UDPS showed </w:t>
        </w:r>
      </w:ins>
      <w:ins w:id="295" w:author="Ram Shrestha" w:date="2014-04-01T22:46:00Z">
        <w:r w:rsidR="00094F73">
          <w:t xml:space="preserve">stable </w:t>
        </w:r>
      </w:ins>
      <w:ins w:id="296" w:author="Ram Shrestha" w:date="2014-04-01T22:14:00Z">
        <w:r>
          <w:t>number of individuals with predicted resistance</w:t>
        </w:r>
      </w:ins>
      <w:ins w:id="297" w:author="Ram Shrestha" w:date="2014-04-01T22:47:00Z">
        <w:r w:rsidR="00094F73">
          <w:t xml:space="preserve"> </w:t>
        </w:r>
      </w:ins>
      <w:ins w:id="298" w:author="Ram Shrestha" w:date="2014-04-01T22:48:00Z">
        <w:r w:rsidR="00094F73">
          <w:t xml:space="preserve">from 20% </w:t>
        </w:r>
      </w:ins>
      <w:ins w:id="299" w:author="Ram Shrestha" w:date="2014-04-01T22:47:00Z">
        <w:r w:rsidR="00094F73">
          <w:t>down to 10% prevalence cutoff</w:t>
        </w:r>
      </w:ins>
      <w:ins w:id="300" w:author="Ram Shrestha" w:date="2014-04-01T22:14:00Z">
        <w:r w:rsidR="00094F73">
          <w:t xml:space="preserve"> and </w:t>
        </w:r>
      </w:ins>
      <w:ins w:id="301" w:author="Ram Shrestha" w:date="2014-04-01T22:50:00Z">
        <w:r w:rsidR="00094F73">
          <w:t xml:space="preserve">then </w:t>
        </w:r>
      </w:ins>
      <w:ins w:id="302" w:author="Ram Shrestha" w:date="2014-04-01T22:14:00Z">
        <w:r w:rsidR="00094F73">
          <w:t xml:space="preserve">increased from 10% to 1% prevalence cutoff. </w:t>
        </w:r>
      </w:ins>
      <w:ins w:id="303" w:author="Ram Shrestha" w:date="2014-04-01T22:37:00Z">
        <w:r w:rsidR="00A9496E">
          <w:t xml:space="preserve"> The highest number of individuals with predicted resistance (</w:t>
        </w:r>
      </w:ins>
      <w:ins w:id="304" w:author="Ram Shrestha" w:date="2014-04-01T22:38:00Z">
        <w:r w:rsidR="00A9496E">
          <w:t>11 individuals</w:t>
        </w:r>
      </w:ins>
      <w:ins w:id="305" w:author="Ram Shrestha" w:date="2014-04-01T22:37:00Z">
        <w:r w:rsidR="00A9496E">
          <w:t>)</w:t>
        </w:r>
      </w:ins>
      <w:ins w:id="306" w:author="Ram Shrestha" w:date="2014-04-01T22:38:00Z">
        <w:r w:rsidR="00A9496E">
          <w:t xml:space="preserve"> was observed in </w:t>
        </w:r>
      </w:ins>
      <w:ins w:id="307" w:author="Ram Shrestha" w:date="2014-04-01T22:39:00Z">
        <w:r w:rsidR="00A9496E">
          <w:t xml:space="preserve">PMTCT </w:t>
        </w:r>
        <w:proofErr w:type="spellStart"/>
        <w:r w:rsidR="00A9496E">
          <w:t>virologic</w:t>
        </w:r>
        <w:proofErr w:type="spellEnd"/>
        <w:r w:rsidR="00A9496E">
          <w:t xml:space="preserve"> success group.</w:t>
        </w:r>
      </w:ins>
    </w:p>
    <w:p w:rsidR="00BD7116" w:rsidRDefault="00BD7116" w:rsidP="005B25C6">
      <w:pPr>
        <w:spacing w:line="480" w:lineRule="auto"/>
        <w:jc w:val="both"/>
      </w:pPr>
    </w:p>
    <w:p w:rsidR="004745E7" w:rsidRDefault="004745E7" w:rsidP="0082588B">
      <w:pPr>
        <w:pStyle w:val="Heading2"/>
        <w:numPr>
          <w:ins w:id="308" w:author="Ram Shrestha" w:date="2014-04-07T00:42:00Z"/>
        </w:numPr>
        <w:pPrChange w:id="309" w:author="Ram Shrestha" w:date="2014-04-07T00:42:00Z">
          <w:pPr>
            <w:pStyle w:val="Heading2"/>
            <w:jc w:val="both"/>
          </w:pPr>
        </w:pPrChange>
      </w:pPr>
      <w:del w:id="310" w:author="Ram Shrestha" w:date="2014-04-07T00:42:00Z">
        <w:r w:rsidRPr="005A67A4" w:rsidDel="0082588B">
          <w:delText xml:space="preserve">3.2 </w:delText>
        </w:r>
      </w:del>
      <w:r w:rsidRPr="005A67A4">
        <w:t xml:space="preserve">Analysis on </w:t>
      </w:r>
      <w:proofErr w:type="spellStart"/>
      <w:r w:rsidRPr="005A67A4">
        <w:t>virologic</w:t>
      </w:r>
      <w:proofErr w:type="spellEnd"/>
      <w:r w:rsidRPr="005A67A4">
        <w:t xml:space="preserve"> failure samples</w:t>
      </w:r>
    </w:p>
    <w:p w:rsidR="004745E7" w:rsidRDefault="004745E7" w:rsidP="004745E7">
      <w:pPr>
        <w:spacing w:line="480" w:lineRule="auto"/>
        <w:jc w:val="both"/>
      </w:pPr>
      <w:r>
        <w:t xml:space="preserve">Using the baseline samples, we showed that there was no significant difference between the </w:t>
      </w:r>
      <w:del w:id="311" w:author="Ram Shrestha" w:date="2014-04-01T00:34:00Z">
        <w:r w:rsidDel="004C52ED">
          <w:delText>HTS</w:delText>
        </w:r>
      </w:del>
      <w:ins w:id="312" w:author="Ram Shrestha" w:date="2014-04-01T00:34:00Z">
        <w:r w:rsidR="004C52ED">
          <w:t>UDPS</w:t>
        </w:r>
      </w:ins>
      <w:r>
        <w:t xml:space="preserve"> methods – FLX and Junior and between </w:t>
      </w:r>
      <w:del w:id="313" w:author="Ram Shrestha" w:date="2014-04-01T00:34:00Z">
        <w:r w:rsidDel="004C52ED">
          <w:delText>HTS</w:delText>
        </w:r>
      </w:del>
      <w:ins w:id="314" w:author="Ram Shrestha" w:date="2014-04-01T00:34:00Z">
        <w:r w:rsidR="004C52ED">
          <w:t>UDPS</w:t>
        </w:r>
      </w:ins>
      <w:r>
        <w:t xml:space="preserve"> and population based Sanger method. </w:t>
      </w:r>
      <w:commentRangeStart w:id="315"/>
      <w:r>
        <w:t xml:space="preserve">We repeated the platforms comparative analysis test using the </w:t>
      </w:r>
      <w:proofErr w:type="spellStart"/>
      <w:r>
        <w:t>virologic</w:t>
      </w:r>
      <w:proofErr w:type="spellEnd"/>
      <w:r>
        <w:t xml:space="preserve"> failure samples.</w:t>
      </w:r>
      <w:commentRangeEnd w:id="315"/>
      <w:r w:rsidR="009031A9">
        <w:rPr>
          <w:rStyle w:val="CommentReference"/>
        </w:rPr>
        <w:commentReference w:id="315"/>
      </w:r>
    </w:p>
    <w:p w:rsidR="00CB697B" w:rsidRDefault="00CB697B">
      <w:pPr>
        <w:spacing w:line="480" w:lineRule="auto"/>
      </w:pPr>
    </w:p>
    <w:p w:rsidR="00BD7116" w:rsidRPr="00376D76" w:rsidRDefault="00BD7116" w:rsidP="00E34D27">
      <w:pPr>
        <w:pStyle w:val="Heading3"/>
        <w:numPr>
          <w:ins w:id="316" w:author="Ram Shrestha" w:date="2014-04-07T00:43:00Z"/>
        </w:numPr>
        <w:spacing w:line="480" w:lineRule="auto"/>
        <w:pPrChange w:id="317" w:author="Ram Shrestha" w:date="2014-04-07T01:12:00Z">
          <w:pPr>
            <w:pStyle w:val="Heading4"/>
            <w:numPr>
              <w:ilvl w:val="0"/>
              <w:numId w:val="0"/>
            </w:numPr>
            <w:spacing w:line="480" w:lineRule="auto"/>
            <w:ind w:left="0" w:firstLine="0"/>
          </w:pPr>
        </w:pPrChange>
      </w:pPr>
      <w:del w:id="318" w:author="Ram Shrestha" w:date="2014-04-07T00:42:00Z">
        <w:r w:rsidRPr="00376D76" w:rsidDel="0082588B">
          <w:delText xml:space="preserve">3.2.1 </w:delText>
        </w:r>
      </w:del>
      <w:r w:rsidR="00E37BDD">
        <w:t>Resistance genotyping of</w:t>
      </w:r>
      <w:r w:rsidRPr="00376D76">
        <w:t xml:space="preserve"> </w:t>
      </w:r>
      <w:r w:rsidR="00E37BDD">
        <w:t xml:space="preserve">samples collected from individuals at </w:t>
      </w:r>
      <w:r w:rsidR="005711D9">
        <w:t>1</w:t>
      </w:r>
      <w:r w:rsidR="00EA2772" w:rsidRPr="00EA2772">
        <w:rPr>
          <w:vertAlign w:val="superscript"/>
        </w:rPr>
        <w:t>st</w:t>
      </w:r>
      <w:r w:rsidR="005711D9">
        <w:t xml:space="preserve"> line </w:t>
      </w:r>
      <w:proofErr w:type="spellStart"/>
      <w:r w:rsidRPr="00376D76">
        <w:t>virologic</w:t>
      </w:r>
      <w:proofErr w:type="spellEnd"/>
      <w:r w:rsidRPr="00376D76">
        <w:t xml:space="preserve"> failure </w:t>
      </w:r>
      <w:r w:rsidR="005A67A4">
        <w:t>using FLX</w:t>
      </w:r>
    </w:p>
    <w:p w:rsidR="00BD7116" w:rsidRPr="00376D76" w:rsidRDefault="00BD7116" w:rsidP="005B25C6">
      <w:pPr>
        <w:spacing w:line="480" w:lineRule="auto"/>
      </w:pPr>
    </w:p>
    <w:p w:rsidR="007C5332" w:rsidRDefault="00BD7116" w:rsidP="005B25C6">
      <w:pPr>
        <w:spacing w:line="480" w:lineRule="auto"/>
        <w:jc w:val="both"/>
      </w:pPr>
      <w:r w:rsidRPr="00376D76">
        <w:t xml:space="preserve">51 of the first line ART </w:t>
      </w:r>
      <w:proofErr w:type="spellStart"/>
      <w:r w:rsidRPr="00376D76">
        <w:t>virologic</w:t>
      </w:r>
      <w:proofErr w:type="spellEnd"/>
      <w:r w:rsidRPr="00376D76">
        <w:t xml:space="preserve"> failure samples </w:t>
      </w:r>
      <w:r w:rsidR="00E37BDD">
        <w:t>had been</w:t>
      </w:r>
      <w:r w:rsidR="00E37BDD" w:rsidRPr="00376D76">
        <w:t xml:space="preserve"> </w:t>
      </w:r>
      <w:r w:rsidRPr="00376D76">
        <w:t xml:space="preserve">sequenced using Roche/454 high throughput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r w:rsidR="00F71108">
        <w:t xml:space="preserve"> </w:t>
      </w:r>
      <w:r w:rsidR="007C5332">
        <w:t>had no previous exposure through PMTCT.</w:t>
      </w:r>
      <w:r w:rsidRPr="00376D76">
        <w:t xml:space="preserve"> </w:t>
      </w:r>
      <w:r w:rsidR="007C5332">
        <w:t xml:space="preserve">  </w:t>
      </w:r>
    </w:p>
    <w:p w:rsidR="007C5332" w:rsidRDefault="007C5332" w:rsidP="005B25C6">
      <w:pPr>
        <w:spacing w:line="480" w:lineRule="auto"/>
        <w:jc w:val="both"/>
      </w:pPr>
    </w:p>
    <w:p w:rsidR="00BD7116" w:rsidRPr="00376D76" w:rsidRDefault="007C5332" w:rsidP="005B25C6">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rsidR="00C73AC5">
        <w:t xml:space="preserve">the </w:t>
      </w:r>
      <w:r>
        <w:t>PMTCT samples</w:t>
      </w:r>
      <w:r w:rsidR="00C73AC5">
        <w:t xml:space="preserve"> (Figure 5.6)</w:t>
      </w:r>
      <w:r w:rsidR="00BD7116" w:rsidRPr="00376D76">
        <w:t xml:space="preserve">. On the other hand, in </w:t>
      </w:r>
      <w:r>
        <w:t>the no-PMTCT sample</w:t>
      </w:r>
      <w:r w:rsidR="00BD7116" w:rsidRPr="00376D76">
        <w:t xml:space="preserve">, 23 out of 36 </w:t>
      </w:r>
      <w:r w:rsidR="00DB5AF7">
        <w:t>had predicted</w:t>
      </w:r>
      <w:r w:rsidR="007160B1">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r w:rsidR="00DB5AF7">
        <w:t>had</w:t>
      </w:r>
      <w:r w:rsidR="007160B1" w:rsidRPr="00376D76">
        <w:t xml:space="preserve"> </w:t>
      </w:r>
      <w:r w:rsidR="00BD7116" w:rsidRPr="00376D76">
        <w:t xml:space="preserve">no </w:t>
      </w:r>
      <w:r w:rsidR="00DB5AF7">
        <w:t xml:space="preserve">predicted </w:t>
      </w:r>
      <w:r w:rsidR="00BD7116" w:rsidRPr="00376D76">
        <w:t>resistance (</w:t>
      </w:r>
      <w:r w:rsidR="00BD7116" w:rsidRPr="00376D76">
        <w:rPr>
          <w:b/>
        </w:rPr>
        <w:t>Figure 5.</w:t>
      </w:r>
      <w:commentRangeStart w:id="319"/>
      <w:r w:rsidR="00BD7116" w:rsidRPr="00376D76">
        <w:rPr>
          <w:b/>
        </w:rPr>
        <w:t>6</w:t>
      </w:r>
      <w:commentRangeEnd w:id="319"/>
      <w:r w:rsidR="00EB278E">
        <w:rPr>
          <w:rStyle w:val="CommentReference"/>
        </w:rPr>
        <w:commentReference w:id="319"/>
      </w:r>
      <w:r w:rsidR="00BD7116" w:rsidRPr="00376D76">
        <w:t>).</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 xml:space="preserve">The observation </w:t>
      </w:r>
      <w:r w:rsidR="00DB5AF7">
        <w:t xml:space="preserve">of the number of samples with and without predicted resistance </w:t>
      </w:r>
      <w:r w:rsidRPr="00376D76">
        <w:t>showed that there was a significant difference</w:t>
      </w:r>
      <w:r w:rsidR="00802414">
        <w:t xml:space="preserve"> between the PMTCT and no-PMTCT groups</w:t>
      </w:r>
      <w:r w:rsidRPr="00376D76">
        <w:t xml:space="preserve"> at all prevalence cutoffs and that indicated </w:t>
      </w:r>
      <w:r w:rsidR="007160B1">
        <w:t xml:space="preserve">the viral </w:t>
      </w:r>
      <w:r w:rsidR="0065499E">
        <w:t xml:space="preserve">resistance prediction in </w:t>
      </w:r>
      <w:r w:rsidR="004745E7">
        <w:t xml:space="preserve">the samples from </w:t>
      </w:r>
      <w:r w:rsidR="0065499E">
        <w:t xml:space="preserve">PMTCT </w:t>
      </w:r>
      <w:r w:rsidR="004745E7">
        <w:t xml:space="preserve">group </w:t>
      </w:r>
      <w:r w:rsidR="0065499E">
        <w:t>was more tha</w:t>
      </w:r>
      <w:r w:rsidR="00DB5AF7">
        <w:t>n in no-</w:t>
      </w:r>
      <w:r w:rsidR="007160B1">
        <w:t>PMTCT group at prevalence cutoffs using FLX sy</w:t>
      </w:r>
      <w:r w:rsidR="0065499E">
        <w:t>s</w:t>
      </w:r>
      <w:r w:rsidR="007160B1">
        <w:t>tem.</w:t>
      </w:r>
    </w:p>
    <w:p w:rsidR="00BD7116" w:rsidRDefault="00BD7116" w:rsidP="005B25C6">
      <w:pPr>
        <w:spacing w:line="480" w:lineRule="auto"/>
        <w:jc w:val="both"/>
      </w:pPr>
    </w:p>
    <w:p w:rsidR="007D5594" w:rsidRDefault="005A67A4" w:rsidP="00E34D27">
      <w:pPr>
        <w:pStyle w:val="Heading3"/>
        <w:numPr>
          <w:ins w:id="320" w:author="Ram Shrestha" w:date="2014-04-07T00:43:00Z"/>
        </w:numPr>
        <w:spacing w:line="480" w:lineRule="auto"/>
        <w:rPr>
          <w:ins w:id="321" w:author="Ram Shrestha" w:date="2014-04-07T00:43:00Z"/>
        </w:rPr>
        <w:pPrChange w:id="322" w:author="Ram Shrestha" w:date="2014-04-07T01:11:00Z">
          <w:pPr>
            <w:pStyle w:val="Heading3"/>
          </w:pPr>
        </w:pPrChange>
      </w:pPr>
      <w:del w:id="323" w:author="Ram Shrestha" w:date="2014-04-07T00:43:00Z">
        <w:r w:rsidRPr="00376D76" w:rsidDel="0082588B">
          <w:delText>3.</w:delText>
        </w:r>
        <w:r w:rsidDel="0082588B">
          <w:delText>2.2</w:delText>
        </w:r>
        <w:r w:rsidRPr="00376D76" w:rsidDel="0082588B">
          <w:delText xml:space="preserve"> </w:delText>
        </w:r>
      </w:del>
      <w:r>
        <w:t>Resistance genotyping of</w:t>
      </w:r>
      <w:r w:rsidRPr="00376D76">
        <w:t xml:space="preserve"> </w:t>
      </w:r>
      <w:r>
        <w:t xml:space="preserve">samples collected from individuals at </w:t>
      </w:r>
      <w:proofErr w:type="spellStart"/>
      <w:r w:rsidRPr="00376D76">
        <w:t>virologic</w:t>
      </w:r>
      <w:proofErr w:type="spellEnd"/>
      <w:r w:rsidRPr="00376D76">
        <w:t xml:space="preserve"> failure </w:t>
      </w:r>
      <w:r>
        <w:t>using Junior</w:t>
      </w:r>
    </w:p>
    <w:p w:rsidR="0082588B" w:rsidRPr="0082588B" w:rsidRDefault="0082588B" w:rsidP="0082588B">
      <w:pPr>
        <w:numPr>
          <w:ins w:id="324" w:author="Ram Shrestha" w:date="2014-04-07T00:43:00Z"/>
        </w:numPr>
        <w:pPrChange w:id="325" w:author="Ram Shrestha" w:date="2014-04-07T00:43:00Z">
          <w:pPr>
            <w:pStyle w:val="Heading4"/>
            <w:numPr>
              <w:ilvl w:val="0"/>
              <w:numId w:val="0"/>
            </w:numPr>
            <w:spacing w:line="480" w:lineRule="auto"/>
            <w:ind w:left="0" w:firstLine="0"/>
          </w:pPr>
        </w:pPrChange>
      </w:pPr>
    </w:p>
    <w:p w:rsidR="00BD7116" w:rsidRPr="00376D76" w:rsidRDefault="00BD7116" w:rsidP="005B25C6">
      <w:pPr>
        <w:spacing w:line="480" w:lineRule="auto"/>
        <w:jc w:val="both"/>
      </w:pPr>
      <w:r w:rsidRPr="00376D76">
        <w:t xml:space="preserve">Out of the 36 </w:t>
      </w:r>
      <w:r w:rsidR="00286BFF">
        <w:t>1</w:t>
      </w:r>
      <w:r w:rsidR="00FB360C" w:rsidRPr="00FB360C">
        <w:rPr>
          <w:vertAlign w:val="superscript"/>
        </w:rPr>
        <w:t>st</w:t>
      </w:r>
      <w:r w:rsidR="00286BFF">
        <w:t xml:space="preserve"> line 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exposure while 13 had previous PMTCT exposure. The numbers of </w:t>
      </w:r>
      <w:r w:rsidR="00286BFF">
        <w:t xml:space="preserve">predicted </w:t>
      </w:r>
      <w:r w:rsidRPr="00376D76">
        <w:t xml:space="preserve">resistant and non-resistant </w:t>
      </w:r>
      <w:r w:rsidR="005A67A4">
        <w:t xml:space="preserve">viral </w:t>
      </w:r>
      <w:r w:rsidRPr="00376D76">
        <w:t>samples were calculated at all prevalence cutoffs (</w:t>
      </w:r>
      <w:r w:rsidRPr="00376D76">
        <w:rPr>
          <w:b/>
        </w:rPr>
        <w:t>Figure 5.7</w:t>
      </w:r>
      <w:r w:rsidRPr="00376D76">
        <w:t>).</w:t>
      </w:r>
    </w:p>
    <w:p w:rsidR="00BD7116" w:rsidRPr="00376D76" w:rsidRDefault="00BD7116" w:rsidP="005B25C6">
      <w:pPr>
        <w:spacing w:line="480" w:lineRule="auto"/>
        <w:jc w:val="both"/>
      </w:pPr>
    </w:p>
    <w:p w:rsidR="00BD7116" w:rsidRDefault="00BD7116" w:rsidP="005B25C6">
      <w:pPr>
        <w:spacing w:line="480" w:lineRule="auto"/>
        <w:jc w:val="both"/>
      </w:pPr>
      <w:r w:rsidRPr="00376D76">
        <w:t>We observed that</w:t>
      </w:r>
      <w:r w:rsidR="0065499E">
        <w:t xml:space="preserve"> the amplified and </w:t>
      </w:r>
      <w:del w:id="326" w:author="Ram Shrestha" w:date="2014-03-31T20:31:00Z">
        <w:r w:rsidR="0065499E" w:rsidDel="00CB697B">
          <w:delText xml:space="preserve">HTS </w:delText>
        </w:r>
      </w:del>
      <w:ins w:id="327" w:author="Ram Shrestha" w:date="2014-03-31T20:31:00Z">
        <w:r w:rsidR="00CB697B">
          <w:t xml:space="preserve">UDPS </w:t>
        </w:r>
      </w:ins>
      <w:r w:rsidR="0065499E">
        <w:t>sequenced viral population in</w:t>
      </w:r>
      <w:r w:rsidRPr="00376D76">
        <w:t xml:space="preserve"> all</w:t>
      </w:r>
      <w:r w:rsidR="00683C23">
        <w:t xml:space="preserve"> 13</w:t>
      </w:r>
      <w:r w:rsidRPr="00376D76">
        <w:t xml:space="preserve"> </w:t>
      </w:r>
      <w:proofErr w:type="spellStart"/>
      <w:ins w:id="328" w:author="Ram Shrestha" w:date="2014-03-31T20:31:00Z">
        <w:r w:rsidR="00CB697B">
          <w:t>virologic</w:t>
        </w:r>
        <w:proofErr w:type="spellEnd"/>
        <w:r w:rsidR="00CB697B">
          <w:t xml:space="preserve"> failure</w:t>
        </w:r>
      </w:ins>
      <w:del w:id="329" w:author="Ram Shrestha" w:date="2014-03-31T20:31:00Z">
        <w:r w:rsidRPr="00376D76" w:rsidDel="00CB697B">
          <w:delText>VF</w:delText>
        </w:r>
      </w:del>
      <w:r w:rsidRPr="00376D76">
        <w:t xml:space="preserve"> samples in PMTCT group </w:t>
      </w:r>
      <w:r w:rsidR="0065499E">
        <w:t>were predicted</w:t>
      </w:r>
      <w:r w:rsidR="00683C23">
        <w:t xml:space="preserve"> </w:t>
      </w:r>
      <w:r w:rsidRPr="00376D76">
        <w:t>resistan</w:t>
      </w:r>
      <w:r w:rsidR="00683C23">
        <w:t>t</w:t>
      </w:r>
      <w:r w:rsidRPr="00376D76">
        <w:t xml:space="preserve"> </w:t>
      </w:r>
      <w:r w:rsidR="00690461">
        <w:t xml:space="preserve">when the prevalence cutoff was </w:t>
      </w:r>
      <w:r w:rsidR="005340F2">
        <w:t>below 20%</w:t>
      </w:r>
      <w:r w:rsidR="00690461">
        <w:t xml:space="preserve"> (Figure 5.7)</w:t>
      </w:r>
      <w:r w:rsidRPr="00376D76">
        <w:t>.</w:t>
      </w:r>
      <w:r w:rsidR="005340F2">
        <w:t xml:space="preserve"> At </w:t>
      </w:r>
      <w:r w:rsidR="00690461">
        <w:t xml:space="preserve">the </w:t>
      </w:r>
      <w:r w:rsidR="005340F2">
        <w:t>20% cutoff, 12 out of 13</w:t>
      </w:r>
      <w:r w:rsidR="00690461">
        <w:t xml:space="preserve"> PMTCT </w:t>
      </w:r>
      <w:r w:rsidR="005340F2">
        <w:t xml:space="preserve">samples </w:t>
      </w:r>
      <w:ins w:id="330" w:author="Ram Shrestha" w:date="2014-03-31T20:56:00Z">
        <w:r w:rsidR="0084314E">
          <w:t xml:space="preserve">(92.3%) </w:t>
        </w:r>
      </w:ins>
      <w:r w:rsidR="005340F2">
        <w:t>were predicted resistant</w:t>
      </w:r>
      <w:r w:rsidR="0022269B">
        <w:t xml:space="preserve"> (Figure 5.7)</w:t>
      </w:r>
      <w:r w:rsidR="005340F2">
        <w:t>.</w:t>
      </w:r>
      <w:r w:rsidRPr="00376D76">
        <w:t xml:space="preserve"> </w:t>
      </w:r>
      <w:ins w:id="331" w:author="Ram Shrestha" w:date="2014-03-31T20:49:00Z">
        <w:r w:rsidR="007E2D7D">
          <w:t xml:space="preserve">Similarly </w:t>
        </w:r>
      </w:ins>
      <w:ins w:id="332" w:author="Ram Shrestha" w:date="2014-03-31T20:47:00Z">
        <w:r w:rsidR="007E2D7D">
          <w:t>in no-PMTCT group,</w:t>
        </w:r>
      </w:ins>
      <w:ins w:id="333" w:author="Ram Shrestha" w:date="2014-03-31T20:50:00Z">
        <w:r w:rsidR="007E2D7D">
          <w:t xml:space="preserve"> </w:t>
        </w:r>
        <w:r w:rsidR="0084314E">
          <w:t xml:space="preserve">14 out of 23 samples </w:t>
        </w:r>
      </w:ins>
      <w:ins w:id="334" w:author="Ram Shrestha" w:date="2014-03-31T20:51:00Z">
        <w:r w:rsidR="0084314E">
          <w:t xml:space="preserve">(60.86%) </w:t>
        </w:r>
      </w:ins>
      <w:ins w:id="335" w:author="Ram Shrestha" w:date="2014-03-31T20:50:00Z">
        <w:r w:rsidR="0084314E">
          <w:t>were predicted resistant at</w:t>
        </w:r>
      </w:ins>
      <w:ins w:id="336" w:author="Ram Shrestha" w:date="2014-03-31T20:51:00Z">
        <w:r w:rsidR="0084314E">
          <w:t xml:space="preserve"> prevalence cutoff</w:t>
        </w:r>
      </w:ins>
      <w:ins w:id="337" w:author="Ram Shrestha" w:date="2014-03-31T20:54:00Z">
        <w:r w:rsidR="0084314E">
          <w:t xml:space="preserve">s 20% down to 5%. The number of samples with predicted resistance increased to 15 out of 23 </w:t>
        </w:r>
      </w:ins>
      <w:ins w:id="338" w:author="Ram Shrestha" w:date="2014-03-31T20:55:00Z">
        <w:r w:rsidR="0084314E">
          <w:t>(</w:t>
        </w:r>
      </w:ins>
      <w:ins w:id="339" w:author="Ram Shrestha" w:date="2014-03-31T20:54:00Z">
        <w:r w:rsidR="0084314E">
          <w:t>65%</w:t>
        </w:r>
      </w:ins>
      <w:ins w:id="340" w:author="Ram Shrestha" w:date="2014-03-31T20:55:00Z">
        <w:r w:rsidR="0084314E">
          <w:t>) at prevalence cutoff 1%.</w:t>
        </w:r>
      </w:ins>
      <w:ins w:id="341" w:author="Ram Shrestha" w:date="2014-03-31T20:47:00Z">
        <w:r w:rsidR="007E2D7D">
          <w:t xml:space="preserve"> </w:t>
        </w:r>
      </w:ins>
      <w:r w:rsidR="005340F2">
        <w:t>The observation showed that t</w:t>
      </w:r>
      <w:r w:rsidRPr="00376D76">
        <w:t>here were significant differences (p-value</w:t>
      </w:r>
      <w:r w:rsidR="0065499E">
        <w:t xml:space="preserve"> &lt;</w:t>
      </w:r>
      <w:r w:rsidR="00195825">
        <w:t xml:space="preserve"> </w:t>
      </w:r>
      <w:r w:rsidRPr="00376D76">
        <w:t>0.05) at all prevalence cutoffs</w:t>
      </w:r>
      <w:r w:rsidR="00195825">
        <w:t>. The result obtained was similar to the result in</w:t>
      </w:r>
      <w:r w:rsidR="00E542E7">
        <w:t xml:space="preserve"> </w:t>
      </w:r>
      <w:proofErr w:type="spellStart"/>
      <w:r w:rsidR="00E542E7">
        <w:t>virologic</w:t>
      </w:r>
      <w:proofErr w:type="spellEnd"/>
      <w:r w:rsidR="00E542E7">
        <w:t xml:space="preserve"> failure</w:t>
      </w:r>
      <w:r w:rsidR="00195825">
        <w:t xml:space="preserve"> samples sequenced using Roche/454 FLX, which indicated that the likelihood of predicting resistance in </w:t>
      </w:r>
      <w:r w:rsidR="0065499E">
        <w:t>PMTCT group in more than in no</w:t>
      </w:r>
      <w:r w:rsidR="00E542E7">
        <w:t>-</w:t>
      </w:r>
      <w:r w:rsidR="00195825">
        <w:t>PMTCT group.</w:t>
      </w:r>
    </w:p>
    <w:p w:rsidR="001D3D7C" w:rsidRDefault="001D3D7C" w:rsidP="005B25C6">
      <w:pPr>
        <w:spacing w:line="480" w:lineRule="auto"/>
        <w:jc w:val="both"/>
      </w:pPr>
    </w:p>
    <w:p w:rsidR="00683C23" w:rsidRPr="00376D76" w:rsidRDefault="005A10B5" w:rsidP="005B25C6">
      <w:pPr>
        <w:spacing w:line="480" w:lineRule="auto"/>
        <w:jc w:val="both"/>
      </w:pPr>
      <w:r>
        <w:t xml:space="preserve">The number of </w:t>
      </w:r>
      <w:proofErr w:type="spellStart"/>
      <w:r w:rsidR="00E542E7">
        <w:t>virologic</w:t>
      </w:r>
      <w:proofErr w:type="spellEnd"/>
      <w:r w:rsidR="00E542E7">
        <w:t xml:space="preserve"> failure</w:t>
      </w:r>
      <w:r w:rsidR="00683C23">
        <w:t xml:space="preserve"> samples</w:t>
      </w:r>
      <w:r>
        <w:t xml:space="preserve"> that were predicted resistant</w:t>
      </w:r>
      <w:r w:rsidR="00683C23">
        <w:t xml:space="preserve"> using FLX and Junior showed that </w:t>
      </w:r>
      <w:r>
        <w:t xml:space="preserve">both the </w:t>
      </w:r>
      <w:del w:id="342" w:author="Ram Shrestha" w:date="2014-04-01T00:34:00Z">
        <w:r w:rsidDel="004C52ED">
          <w:delText>HTS</w:delText>
        </w:r>
      </w:del>
      <w:ins w:id="343" w:author="Ram Shrestha" w:date="2014-04-01T00:34:00Z">
        <w:r w:rsidR="004C52ED">
          <w:t>UDPS</w:t>
        </w:r>
      </w:ins>
      <w:r>
        <w:t xml:space="preserve"> platforms FLX and Junior </w:t>
      </w:r>
      <w:r w:rsidR="0022269B">
        <w:t xml:space="preserve">were comparable to each other at </w:t>
      </w:r>
      <w:proofErr w:type="spellStart"/>
      <w:r w:rsidR="0022269B">
        <w:t>virologic</w:t>
      </w:r>
      <w:proofErr w:type="spellEnd"/>
      <w:r w:rsidR="0022269B">
        <w:t xml:space="preserve"> drug resistance prediction in the sample. Therefore, in further analysis, we compared the </w:t>
      </w:r>
      <w:proofErr w:type="spellStart"/>
      <w:r w:rsidR="0022269B">
        <w:t>virologic</w:t>
      </w:r>
      <w:proofErr w:type="spellEnd"/>
      <w:r w:rsidR="0022269B">
        <w:t xml:space="preserve"> resistance prediction </w:t>
      </w:r>
      <w:r w:rsidR="00E542E7">
        <w:t xml:space="preserve">on the </w:t>
      </w:r>
      <w:proofErr w:type="spellStart"/>
      <w:r w:rsidR="00E542E7">
        <w:t>virologic</w:t>
      </w:r>
      <w:proofErr w:type="spellEnd"/>
      <w:r w:rsidR="00E542E7">
        <w:t xml:space="preserve"> failure</w:t>
      </w:r>
      <w:r>
        <w:t xml:space="preserve"> samples that were sequenced </w:t>
      </w:r>
      <w:r w:rsidR="0022269B">
        <w:t xml:space="preserve">using </w:t>
      </w:r>
      <w:r>
        <w:t xml:space="preserve">both </w:t>
      </w:r>
      <w:proofErr w:type="gramStart"/>
      <w:r w:rsidR="0022269B">
        <w:t>Junior</w:t>
      </w:r>
      <w:proofErr w:type="gramEnd"/>
      <w:r w:rsidR="0022269B">
        <w:t xml:space="preserve"> and </w:t>
      </w:r>
      <w:r w:rsidR="006D5BEF">
        <w:t>population based Sanger method</w:t>
      </w:r>
      <w:r w:rsidR="0022269B">
        <w:t xml:space="preserve"> to test </w:t>
      </w:r>
      <w:r>
        <w:t xml:space="preserve">the </w:t>
      </w:r>
      <w:proofErr w:type="spellStart"/>
      <w:r>
        <w:t>plaftorm</w:t>
      </w:r>
      <w:proofErr w:type="spellEnd"/>
      <w:r w:rsidR="0022269B">
        <w:t xml:space="preserve"> comparability.</w:t>
      </w:r>
    </w:p>
    <w:p w:rsidR="00BD7116" w:rsidRPr="00376D76" w:rsidRDefault="00BD7116" w:rsidP="005B25C6">
      <w:pPr>
        <w:spacing w:line="480" w:lineRule="auto"/>
        <w:jc w:val="both"/>
      </w:pPr>
    </w:p>
    <w:p w:rsidR="00BD7116" w:rsidRPr="00376D76" w:rsidRDefault="00BD7116" w:rsidP="00E34D27">
      <w:pPr>
        <w:pStyle w:val="Heading3"/>
        <w:numPr>
          <w:ins w:id="344" w:author="Ram Shrestha" w:date="2014-04-07T00:43:00Z"/>
        </w:numPr>
        <w:spacing w:line="480" w:lineRule="auto"/>
        <w:pPrChange w:id="345" w:author="Ram Shrestha" w:date="2014-04-07T01:11:00Z">
          <w:pPr>
            <w:pStyle w:val="Heading4"/>
            <w:numPr>
              <w:ilvl w:val="0"/>
              <w:numId w:val="0"/>
            </w:numPr>
            <w:spacing w:line="480" w:lineRule="auto"/>
            <w:ind w:left="0" w:firstLine="0"/>
          </w:pPr>
        </w:pPrChange>
      </w:pPr>
      <w:del w:id="346" w:author="Ram Shrestha" w:date="2014-04-07T00:43:00Z">
        <w:r w:rsidRPr="00376D76" w:rsidDel="0082588B">
          <w:delText>3.</w:delText>
        </w:r>
        <w:r w:rsidR="0022269B" w:rsidDel="0082588B">
          <w:delText>2.3</w:delText>
        </w:r>
        <w:r w:rsidRPr="00376D76" w:rsidDel="0082588B">
          <w:delText xml:space="preserve">: </w:delText>
        </w:r>
      </w:del>
      <w:r w:rsidRPr="00376D76">
        <w:t xml:space="preserve">Comparison of </w:t>
      </w:r>
      <w:r w:rsidR="001D3D7C">
        <w:t xml:space="preserve">the </w:t>
      </w:r>
      <w:r w:rsidR="001C495E">
        <w:t xml:space="preserve">genotyping performance of the Roche/454 Junior platform </w:t>
      </w:r>
      <w:r w:rsidRPr="00376D76">
        <w:t xml:space="preserve">and conventional </w:t>
      </w:r>
      <w:r w:rsidR="005A10B5">
        <w:t xml:space="preserve">population based Sanger </w:t>
      </w:r>
      <w:r w:rsidR="001D3D7C">
        <w:t xml:space="preserve">genotyping </w:t>
      </w:r>
      <w:r w:rsidR="005A10B5">
        <w:t xml:space="preserve">method </w:t>
      </w:r>
      <w:r w:rsidRPr="00376D76">
        <w:t xml:space="preserve">using </w:t>
      </w:r>
      <w:proofErr w:type="spellStart"/>
      <w:r w:rsidRPr="00376D76">
        <w:t>virologic</w:t>
      </w:r>
      <w:proofErr w:type="spellEnd"/>
      <w:r w:rsidRPr="00376D76">
        <w:t xml:space="preserve"> failure samples</w:t>
      </w:r>
    </w:p>
    <w:p w:rsidR="00BD7116" w:rsidRPr="00376D76" w:rsidRDefault="00BD7116" w:rsidP="005B25C6">
      <w:pPr>
        <w:spacing w:line="480" w:lineRule="auto"/>
        <w:jc w:val="both"/>
      </w:pPr>
    </w:p>
    <w:p w:rsidR="00834CB8" w:rsidRDefault="00BE082F">
      <w:pPr>
        <w:spacing w:line="480" w:lineRule="auto"/>
        <w:jc w:val="both"/>
      </w:pPr>
      <w:r>
        <w:t xml:space="preserve">Results from both genotyping approaches were available for </w:t>
      </w:r>
      <w:r w:rsidR="00BD7116">
        <w:t xml:space="preserve">13 </w:t>
      </w:r>
      <w:r>
        <w:t xml:space="preserve">individuals’ </w:t>
      </w:r>
      <w:proofErr w:type="spellStart"/>
      <w:r>
        <w:t>virologic</w:t>
      </w:r>
      <w:proofErr w:type="spellEnd"/>
      <w:r>
        <w:t xml:space="preserve"> failure samples</w:t>
      </w:r>
      <w:r w:rsidR="00BD7116" w:rsidRPr="00376D76">
        <w:t xml:space="preserve">. Out of the 13 patients, 6 had no previous PMTCT therapy and 7 had PMTCT therapy. </w:t>
      </w:r>
      <w:r w:rsidR="00D66546">
        <w:t xml:space="preserve"> </w:t>
      </w:r>
      <w:r w:rsidR="00175331">
        <w:t>The observation of the</w:t>
      </w:r>
      <w:r w:rsidR="00E542E7">
        <w:t xml:space="preserve"> number of </w:t>
      </w:r>
      <w:proofErr w:type="spellStart"/>
      <w:r w:rsidR="00E542E7">
        <w:t>virologic</w:t>
      </w:r>
      <w:proofErr w:type="spellEnd"/>
      <w:r w:rsidR="005A10B5">
        <w:t xml:space="preserve"> samples that were predicted resistant or non resistant for both approaches at 20% prevalence cutoff</w:t>
      </w:r>
      <w:r w:rsidR="00175331">
        <w:t xml:space="preserve"> showed that</w:t>
      </w:r>
      <w:r w:rsidR="005A10B5">
        <w:t xml:space="preserve"> </w:t>
      </w:r>
      <w:r w:rsidR="00D66546">
        <w:t>there was 100</w:t>
      </w:r>
      <w:r>
        <w:t xml:space="preserve">% concordance between </w:t>
      </w:r>
      <w:r w:rsidR="005A10B5">
        <w:t>the</w:t>
      </w:r>
      <w:r>
        <w:t xml:space="preserve"> approaches </w:t>
      </w:r>
      <w:r w:rsidR="00D66546">
        <w:t xml:space="preserve">across all </w:t>
      </w:r>
      <w:r w:rsidR="004E7DD2">
        <w:t>clinical outcome categories (</w:t>
      </w:r>
      <w:r w:rsidR="00FB360C" w:rsidRPr="00FB360C">
        <w:rPr>
          <w:b/>
        </w:rPr>
        <w:t>Figure 5.</w:t>
      </w:r>
      <w:r w:rsidR="001C495E">
        <w:rPr>
          <w:b/>
        </w:rPr>
        <w:t>8</w:t>
      </w:r>
      <w:r w:rsidR="004E7DD2">
        <w:t>)</w:t>
      </w:r>
    </w:p>
    <w:p w:rsidR="00834CB8" w:rsidRDefault="00834CB8">
      <w:pPr>
        <w:spacing w:line="480" w:lineRule="auto"/>
        <w:jc w:val="both"/>
      </w:pPr>
    </w:p>
    <w:p w:rsidR="00834CB8" w:rsidRDefault="00BD7116" w:rsidP="0082588B">
      <w:pPr>
        <w:pStyle w:val="Heading2"/>
        <w:numPr>
          <w:ins w:id="347" w:author="Ram Shrestha" w:date="2014-04-07T00:43:00Z"/>
        </w:numPr>
      </w:pPr>
      <w:del w:id="348" w:author="Ram Shrestha" w:date="2014-04-07T00:43:00Z">
        <w:r w:rsidRPr="00376D76" w:rsidDel="0082588B">
          <w:delText xml:space="preserve">3.5. </w:delText>
        </w:r>
      </w:del>
      <w:r w:rsidR="00445B32">
        <w:t xml:space="preserve">Resistance to </w:t>
      </w:r>
      <w:proofErr w:type="spellStart"/>
      <w:r w:rsidR="00445B32">
        <w:t>nevirapine</w:t>
      </w:r>
      <w:proofErr w:type="spellEnd"/>
      <w:r w:rsidR="00445B32">
        <w:t xml:space="preserve"> is more likely to </w:t>
      </w:r>
      <w:r w:rsidR="000A1ABA">
        <w:t xml:space="preserve">be present at baseline in </w:t>
      </w:r>
      <w:r w:rsidR="00445B32">
        <w:t>PMTCT exposed individuals.</w:t>
      </w:r>
    </w:p>
    <w:p w:rsidR="00834CB8" w:rsidRDefault="00C30FDC">
      <w:pPr>
        <w:spacing w:line="480" w:lineRule="auto"/>
        <w:jc w:val="both"/>
      </w:pPr>
      <w:proofErr w:type="gramStart"/>
      <w:r>
        <w:t>For each sequencing</w:t>
      </w:r>
      <w:proofErr w:type="gramEnd"/>
      <w:r>
        <w:t xml:space="preserve"> platform we compared the resistance predictions for PMTCT versus no-PMTCT exposed individuals and identified the percentage of individuals </w:t>
      </w:r>
      <w:r w:rsidR="00175331">
        <w:t xml:space="preserve">with predicted </w:t>
      </w:r>
      <w:r>
        <w:t xml:space="preserve">resistance to </w:t>
      </w:r>
      <w:proofErr w:type="spellStart"/>
      <w:r>
        <w:t>nevirapine</w:t>
      </w:r>
      <w:proofErr w:type="spellEnd"/>
      <w:r w:rsidR="00FB6681">
        <w:t xml:space="preserve"> at baseline</w:t>
      </w:r>
      <w:r>
        <w:t xml:space="preserve"> (</w:t>
      </w:r>
      <w:r w:rsidR="00EA2772" w:rsidRPr="00EA2772">
        <w:rPr>
          <w:b/>
        </w:rPr>
        <w:t>Figure 5.9</w:t>
      </w:r>
      <w:r>
        <w:t xml:space="preserve">).  In all comparisons we found that the percentage of individuals with predicted resistance to </w:t>
      </w:r>
      <w:proofErr w:type="spellStart"/>
      <w:r>
        <w:t>nevirapine</w:t>
      </w:r>
      <w:proofErr w:type="spellEnd"/>
      <w:r>
        <w:t xml:space="preserve"> was always significantly higher (p  &lt; 0.05) in the PMTCT group when compared with the no-PMTCT exposed group. This discordance became more evident</w:t>
      </w:r>
      <w:r w:rsidR="007C4935">
        <w:t xml:space="preserve"> at</w:t>
      </w:r>
      <w:r>
        <w:t xml:space="preserve"> the ‘deeper’ prevalence cutoff </w:t>
      </w:r>
      <w:r w:rsidR="00FC2A09">
        <w:t>(</w:t>
      </w:r>
      <w:r w:rsidR="005A135F" w:rsidRPr="005A135F">
        <w:rPr>
          <w:b/>
        </w:rPr>
        <w:t>Figure 5.9</w:t>
      </w:r>
      <w:r>
        <w:t xml:space="preserve">), suggesting a large number of PMTCT-exposed individuals were </w:t>
      </w:r>
      <w:r w:rsidR="00FC2A09">
        <w:t>harboring</w:t>
      </w:r>
      <w:r>
        <w:t xml:space="preserve"> low-abundance NVP resistant viruses.   </w:t>
      </w:r>
    </w:p>
    <w:p w:rsidR="00834CB8" w:rsidRDefault="00834CB8">
      <w:pPr>
        <w:spacing w:line="480" w:lineRule="auto"/>
        <w:jc w:val="both"/>
      </w:pPr>
    </w:p>
    <w:p w:rsidR="007D5594" w:rsidRDefault="00FB6681">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 we find 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(p &lt; 0.05) with time since NVP exposure.</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r w:rsidR="0028224B">
        <w:t>.</w:t>
      </w:r>
      <w:r>
        <w:t xml:space="preserve"> </w:t>
      </w:r>
    </w:p>
    <w:p w:rsidR="00834CB8" w:rsidRDefault="001C495E" w:rsidP="0082588B">
      <w:pPr>
        <w:pStyle w:val="Heading1"/>
        <w:numPr>
          <w:numberingChange w:id="349" w:author="Ram Shrestha" w:date="2014-03-31T20:21:00Z" w:original="%1:4:0:)"/>
          <w:ins w:id="350" w:author="Ram Shrestha" w:date="2014-03-31T20:21:00Z"/>
        </w:numPr>
      </w:pPr>
      <w:r>
        <w:t>Discussion</w:t>
      </w:r>
      <w:r w:rsidR="0031647F">
        <w:t xml:space="preserve"> and Conclusions</w:t>
      </w:r>
    </w:p>
    <w:p w:rsidR="0031647F" w:rsidRDefault="0031647F" w:rsidP="00EC30DC">
      <w:pPr>
        <w:spacing w:line="480" w:lineRule="auto"/>
        <w:jc w:val="both"/>
      </w:pPr>
    </w:p>
    <w:p w:rsidR="00C62AEF" w:rsidRDefault="00EC30DC">
      <w:pPr>
        <w:spacing w:line="480" w:lineRule="auto"/>
        <w:jc w:val="both"/>
      </w:pPr>
      <w:r>
        <w:t xml:space="preserve">We have analyzed 562 baseline samples and 79 first line ART </w:t>
      </w:r>
      <w:proofErr w:type="spellStart"/>
      <w:r>
        <w:t>virologic</w:t>
      </w:r>
      <w:proofErr w:type="spellEnd"/>
      <w:r>
        <w:t xml:space="preserve"> failure samples using </w:t>
      </w:r>
      <w:del w:id="351" w:author="Ram Shrestha" w:date="2014-04-01T00:34:00Z">
        <w:r w:rsidDel="004C52ED">
          <w:delText>HTS</w:delText>
        </w:r>
      </w:del>
      <w:ins w:id="352" w:author="Ram Shrestha" w:date="2014-04-01T00:34:00Z">
        <w:r w:rsidR="004C52ED">
          <w:t>UDPS</w:t>
        </w:r>
      </w:ins>
      <w:r>
        <w:t xml:space="preserve"> (both Roche/454 FLX and Junior) and conventional </w:t>
      </w:r>
      <w:r w:rsidR="0072332B">
        <w:t xml:space="preserve">population based Sanger </w:t>
      </w:r>
      <w:r>
        <w:t>genotyping method.</w:t>
      </w:r>
      <w:r w:rsidR="00C62AEF">
        <w:t xml:space="preserve"> The baseline samples were collected in 2005 – 2006. T</w:t>
      </w:r>
      <w:r w:rsidR="0072332B">
        <w:t xml:space="preserve">he samples were grouped as </w:t>
      </w:r>
      <w:r w:rsidR="00C62AEF">
        <w:t xml:space="preserve">– </w:t>
      </w:r>
      <w:r w:rsidR="0072332B">
        <w:t>individuals</w:t>
      </w:r>
      <w:r w:rsidR="00C62AEF">
        <w:t xml:space="preserve"> with prior </w:t>
      </w:r>
      <w:r w:rsidR="0072332B">
        <w:t>exposure</w:t>
      </w:r>
      <w:r w:rsidR="00C62AEF">
        <w:t xml:space="preserve"> to </w:t>
      </w:r>
      <w:proofErr w:type="spellStart"/>
      <w:r w:rsidR="0072332B">
        <w:t>ARVs</w:t>
      </w:r>
      <w:proofErr w:type="spellEnd"/>
      <w:r w:rsidR="0072332B">
        <w:t xml:space="preserve"> through PMTCT</w:t>
      </w:r>
      <w:r w:rsidR="00C62AEF">
        <w:t xml:space="preserve"> and </w:t>
      </w:r>
      <w:r w:rsidR="0072332B">
        <w:t>individuals</w:t>
      </w:r>
      <w:r w:rsidR="00C62AEF">
        <w:t xml:space="preserve"> without prior </w:t>
      </w:r>
      <w:r w:rsidR="0072332B">
        <w:t xml:space="preserve">exposure to </w:t>
      </w:r>
      <w:proofErr w:type="spellStart"/>
      <w:r w:rsidR="0072332B">
        <w:t>ARVs</w:t>
      </w:r>
      <w:proofErr w:type="spellEnd"/>
      <w:r w:rsidR="00C62AEF">
        <w:t>.</w:t>
      </w:r>
    </w:p>
    <w:p w:rsidR="00C62AEF" w:rsidRDefault="00C62AEF">
      <w:pPr>
        <w:numPr>
          <w:ins w:id="353" w:author="Ram Shrestha" w:date="2014-04-01T23:54:00Z"/>
        </w:numPr>
        <w:spacing w:line="480" w:lineRule="auto"/>
        <w:jc w:val="both"/>
        <w:rPr>
          <w:ins w:id="354" w:author="Ram Shrestha" w:date="2014-04-01T23:54:00Z"/>
        </w:rPr>
      </w:pPr>
    </w:p>
    <w:p w:rsidR="00D013D9" w:rsidRDefault="0082588B" w:rsidP="0082588B">
      <w:pPr>
        <w:pStyle w:val="Heading2"/>
        <w:numPr>
          <w:ins w:id="355" w:author="Ram Shrestha" w:date="2014-04-07T00:44:00Z"/>
        </w:numPr>
        <w:rPr>
          <w:ins w:id="356" w:author="Ram Shrestha" w:date="2014-04-02T20:32:00Z"/>
        </w:rPr>
        <w:pPrChange w:id="357" w:author="Ram Shrestha" w:date="2014-04-07T00:44:00Z">
          <w:pPr>
            <w:spacing w:line="480" w:lineRule="auto"/>
            <w:jc w:val="both"/>
          </w:pPr>
        </w:pPrChange>
      </w:pPr>
      <w:ins w:id="358" w:author="Ram Shrestha" w:date="2014-04-07T00:45:00Z">
        <w:r>
          <w:t xml:space="preserve">Roche/454 </w:t>
        </w:r>
      </w:ins>
      <w:ins w:id="359" w:author="Ram Shrestha" w:date="2014-04-02T20:31:00Z">
        <w:r w:rsidR="0077406F">
          <w:t>Junior is com</w:t>
        </w:r>
      </w:ins>
      <w:ins w:id="360" w:author="Ram Shrestha" w:date="2014-04-02T20:32:00Z">
        <w:r w:rsidR="00C85ACF">
          <w:t xml:space="preserve">parable to </w:t>
        </w:r>
      </w:ins>
      <w:ins w:id="361" w:author="Ram Shrestha" w:date="2014-04-07T00:45:00Z">
        <w:r>
          <w:t xml:space="preserve">Roche/454 </w:t>
        </w:r>
      </w:ins>
      <w:ins w:id="362" w:author="Ram Shrestha" w:date="2014-04-02T20:32:00Z">
        <w:r w:rsidR="00C85ACF">
          <w:t>FLX platform</w:t>
        </w:r>
      </w:ins>
    </w:p>
    <w:p w:rsidR="00C85ACF" w:rsidRDefault="00C85ACF">
      <w:pPr>
        <w:numPr>
          <w:ins w:id="363" w:author="Ram Shrestha" w:date="2014-04-02T20:32:00Z"/>
        </w:numPr>
        <w:spacing w:line="480" w:lineRule="auto"/>
        <w:jc w:val="both"/>
        <w:rPr>
          <w:ins w:id="364" w:author="Ram Shrestha" w:date="2014-04-02T20:53:00Z"/>
        </w:rPr>
      </w:pPr>
      <w:ins w:id="365" w:author="Ram Shrestha" w:date="2014-04-02T20:32:00Z">
        <w:r>
          <w:t>Roche/454 Junior is a desktop sequencing platform with a single sequencing plate and it is recommended that maximum of eight samples can be sequenced in the plate. Roche/454 FLX</w:t>
        </w:r>
      </w:ins>
      <w:ins w:id="366" w:author="Ram Shrestha" w:date="2014-04-02T20:37:00Z">
        <w:r>
          <w:t>, which has similar sequencing chemistry like Junior,</w:t>
        </w:r>
      </w:ins>
      <w:ins w:id="367" w:author="Ram Shrestha" w:date="2014-04-02T20:32:00Z">
        <w:r>
          <w:t xml:space="preserve"> is a larger sequencing platform </w:t>
        </w:r>
      </w:ins>
      <w:ins w:id="368" w:author="Ram Shrestha" w:date="2014-04-02T20:38:00Z">
        <w:r>
          <w:t xml:space="preserve">than the latter, with eight sequencing plates and each plate can contain eight samples. This would mean that FLX is </w:t>
        </w:r>
      </w:ins>
      <w:ins w:id="369" w:author="Ram Shrestha" w:date="2014-04-07T01:06:00Z">
        <w:r w:rsidR="004C2C3E">
          <w:t xml:space="preserve">almost </w:t>
        </w:r>
      </w:ins>
      <w:ins w:id="370" w:author="Ram Shrestha" w:date="2014-04-02T20:39:00Z">
        <w:r>
          <w:t>eight times the Junior platform and can output eight times sequence reads than the latter.</w:t>
        </w:r>
      </w:ins>
      <w:ins w:id="371" w:author="Ram Shrestha" w:date="2014-04-02T20:45:00Z">
        <w:r w:rsidR="0087421F">
          <w:t xml:space="preserve"> This is supported by our observation on the number of sequence reads per sample that was sequenced on both Junior and </w:t>
        </w:r>
      </w:ins>
      <w:ins w:id="372" w:author="Ram Shrestha" w:date="2014-04-02T20:46:00Z">
        <w:r w:rsidR="0087421F">
          <w:t>FLX.</w:t>
        </w:r>
      </w:ins>
      <w:ins w:id="373" w:author="Ram Shrestha" w:date="2014-04-02T20:51:00Z">
        <w:r w:rsidR="0087421F">
          <w:t xml:space="preserve"> On average of 6034 sequence reads per sample were output from FLX whereas </w:t>
        </w:r>
      </w:ins>
      <w:ins w:id="374" w:author="Ram Shrestha" w:date="2014-04-02T20:52:00Z">
        <w:r w:rsidR="0087421F">
          <w:t xml:space="preserve">Junior output on average </w:t>
        </w:r>
      </w:ins>
      <w:ins w:id="375" w:author="Ram Shrestha" w:date="2014-04-02T20:51:00Z">
        <w:r w:rsidR="0087421F">
          <w:t>15</w:t>
        </w:r>
      </w:ins>
      <w:ins w:id="376" w:author="Ram Shrestha" w:date="2014-04-02T20:52:00Z">
        <w:r w:rsidR="0087421F">
          <w:t>32 sequence reads per sample.</w:t>
        </w:r>
      </w:ins>
    </w:p>
    <w:p w:rsidR="00A90577" w:rsidRDefault="00A90577" w:rsidP="00A46941">
      <w:pPr>
        <w:numPr>
          <w:ins w:id="377" w:author="Ram Shrestha" w:date="2014-04-02T20:53:00Z"/>
        </w:numPr>
        <w:tabs>
          <w:tab w:val="left" w:pos="6893"/>
        </w:tabs>
        <w:spacing w:line="480" w:lineRule="auto"/>
        <w:jc w:val="both"/>
        <w:rPr>
          <w:ins w:id="378" w:author="Ram Shrestha" w:date="2014-04-02T20:53:00Z"/>
        </w:rPr>
      </w:pPr>
    </w:p>
    <w:p w:rsidR="00A90577" w:rsidRDefault="00A90577">
      <w:pPr>
        <w:numPr>
          <w:ins w:id="379" w:author="Ram Shrestha" w:date="2014-04-02T20:53:00Z"/>
        </w:numPr>
        <w:spacing w:line="480" w:lineRule="auto"/>
        <w:jc w:val="both"/>
        <w:rPr>
          <w:ins w:id="380" w:author="Ram Shrestha" w:date="2014-04-04T22:40:00Z"/>
        </w:rPr>
      </w:pPr>
      <w:ins w:id="381" w:author="Ram Shrestha" w:date="2014-04-02T20:53:00Z">
        <w:r>
          <w:t xml:space="preserve">In general, higher number of sequence reads in FLX than Junior would mean that FLX is more sensitive and better at </w:t>
        </w:r>
      </w:ins>
      <w:ins w:id="382" w:author="Ram Shrestha" w:date="2014-04-02T21:04:00Z">
        <w:r w:rsidR="007A5124">
          <w:t xml:space="preserve">drug </w:t>
        </w:r>
      </w:ins>
      <w:ins w:id="383" w:author="Ram Shrestha" w:date="2014-04-02T20:53:00Z">
        <w:r>
          <w:t xml:space="preserve">resistance prediction. </w:t>
        </w:r>
      </w:ins>
      <w:ins w:id="384" w:author="Ram Shrestha" w:date="2014-04-02T21:08:00Z">
        <w:r w:rsidR="007A5124">
          <w:t>464 samples were sequenced in both Junior and FLX. We observed that</w:t>
        </w:r>
      </w:ins>
      <w:ins w:id="385" w:author="Ram Shrestha" w:date="2014-04-02T21:10:00Z">
        <w:r w:rsidR="007A5124">
          <w:t xml:space="preserve"> there was no significant difference in</w:t>
        </w:r>
      </w:ins>
      <w:ins w:id="386" w:author="Ram Shrestha" w:date="2014-04-02T21:08:00Z">
        <w:r w:rsidR="007A5124">
          <w:t xml:space="preserve"> the number of </w:t>
        </w:r>
      </w:ins>
      <w:ins w:id="387" w:author="Ram Shrestha" w:date="2014-04-02T21:09:00Z">
        <w:r w:rsidR="007A5124">
          <w:t xml:space="preserve">the </w:t>
        </w:r>
      </w:ins>
      <w:ins w:id="388" w:author="Ram Shrestha" w:date="2014-04-02T21:08:00Z">
        <w:r w:rsidR="007A5124">
          <w:t>samples with</w:t>
        </w:r>
      </w:ins>
      <w:ins w:id="389" w:author="Ram Shrestha" w:date="2014-04-02T21:09:00Z">
        <w:r w:rsidR="007A5124">
          <w:t xml:space="preserve"> predicted resistance</w:t>
        </w:r>
      </w:ins>
      <w:ins w:id="390" w:author="Ram Shrestha" w:date="2014-04-02T21:08:00Z">
        <w:r w:rsidR="007A5124">
          <w:t xml:space="preserve"> </w:t>
        </w:r>
      </w:ins>
      <w:ins w:id="391" w:author="Ram Shrestha" w:date="2014-04-02T21:12:00Z">
        <w:r w:rsidR="007A5124">
          <w:t xml:space="preserve">and it showed that Junior </w:t>
        </w:r>
      </w:ins>
      <w:ins w:id="392" w:author="Ram Shrestha" w:date="2014-04-04T22:48:00Z">
        <w:r w:rsidR="0049229B">
          <w:t>performs as well as</w:t>
        </w:r>
      </w:ins>
      <w:ins w:id="393" w:author="Ram Shrestha" w:date="2014-04-02T21:12:00Z">
        <w:r w:rsidR="007A5124">
          <w:t xml:space="preserve"> FLX at sensitivity and drug resistance prediction.</w:t>
        </w:r>
      </w:ins>
    </w:p>
    <w:p w:rsidR="00A46941" w:rsidRDefault="00A46941">
      <w:pPr>
        <w:numPr>
          <w:ins w:id="394" w:author="Ram Shrestha" w:date="2014-04-04T22:42:00Z"/>
        </w:numPr>
        <w:spacing w:line="480" w:lineRule="auto"/>
        <w:jc w:val="both"/>
        <w:rPr>
          <w:ins w:id="395" w:author="Ram Shrestha" w:date="2014-04-04T22:40:00Z"/>
        </w:rPr>
      </w:pPr>
    </w:p>
    <w:p w:rsidR="00A46941" w:rsidRDefault="00A46941">
      <w:pPr>
        <w:numPr>
          <w:ins w:id="396" w:author="Ram Shrestha" w:date="2014-04-04T22:40:00Z"/>
        </w:numPr>
        <w:spacing w:line="480" w:lineRule="auto"/>
        <w:jc w:val="both"/>
        <w:rPr>
          <w:ins w:id="397" w:author="Ram Shrestha" w:date="2014-04-02T21:12:00Z"/>
        </w:rPr>
      </w:pPr>
      <w:ins w:id="398" w:author="Ram Shrestha" w:date="2014-04-04T22:42:00Z">
        <w:r>
          <w:t xml:space="preserve">However, genotyping in Junior is </w:t>
        </w:r>
      </w:ins>
      <w:ins w:id="399" w:author="Ram Shrestha" w:date="2014-04-04T22:47:00Z">
        <w:r w:rsidR="0049229B">
          <w:t xml:space="preserve">more </w:t>
        </w:r>
      </w:ins>
      <w:ins w:id="400" w:author="Ram Shrestha" w:date="2014-04-04T22:42:00Z">
        <w:r>
          <w:t>cost effective than in FLX system.</w:t>
        </w:r>
      </w:ins>
      <w:ins w:id="401" w:author="Ram Shrestha" w:date="2014-04-04T22:49:00Z">
        <w:r w:rsidR="0049229B">
          <w:t xml:space="preserve"> </w:t>
        </w:r>
      </w:ins>
      <w:ins w:id="402" w:author="Ram Shrestha" w:date="2014-04-04T22:53:00Z">
        <w:r w:rsidR="0049229B">
          <w:t xml:space="preserve">The low cost genotyping in Junior </w:t>
        </w:r>
      </w:ins>
      <w:ins w:id="403" w:author="Ram Shrestha" w:date="2014-04-04T23:24:00Z">
        <w:r w:rsidR="003914D4">
          <w:t xml:space="preserve">has advantage over FLX for massive HIV drug resistance test in </w:t>
        </w:r>
      </w:ins>
      <w:ins w:id="404" w:author="Ram Shrestha" w:date="2014-04-04T23:57:00Z">
        <w:r w:rsidR="00E30D05">
          <w:t>resource-limited</w:t>
        </w:r>
      </w:ins>
      <w:ins w:id="405" w:author="Ram Shrestha" w:date="2014-04-04T23:24:00Z">
        <w:r w:rsidR="003914D4">
          <w:t xml:space="preserve"> settings like sub-</w:t>
        </w:r>
      </w:ins>
      <w:ins w:id="406" w:author="Ram Shrestha" w:date="2014-04-04T23:28:00Z">
        <w:r w:rsidR="003914D4">
          <w:t>Saharan</w:t>
        </w:r>
      </w:ins>
      <w:ins w:id="407" w:author="Ram Shrestha" w:date="2014-04-04T23:24:00Z">
        <w:r w:rsidR="003914D4">
          <w:t xml:space="preserve"> </w:t>
        </w:r>
      </w:ins>
      <w:ins w:id="408" w:author="Ram Shrestha" w:date="2014-04-04T23:28:00Z">
        <w:r w:rsidR="003914D4">
          <w:t xml:space="preserve">African regions. </w:t>
        </w:r>
      </w:ins>
    </w:p>
    <w:p w:rsidR="007A5124" w:rsidRDefault="007A5124">
      <w:pPr>
        <w:numPr>
          <w:ins w:id="409" w:author="Ram Shrestha" w:date="2014-04-02T23:06:00Z"/>
        </w:numPr>
        <w:spacing w:line="480" w:lineRule="auto"/>
        <w:jc w:val="both"/>
        <w:rPr>
          <w:ins w:id="410" w:author="Ram Shrestha" w:date="2014-04-02T23:06:00Z"/>
        </w:rPr>
      </w:pPr>
    </w:p>
    <w:p w:rsidR="00C54614" w:rsidRDefault="00130D02" w:rsidP="0082588B">
      <w:pPr>
        <w:pStyle w:val="Heading2"/>
        <w:numPr>
          <w:ins w:id="411" w:author="Ram Shrestha" w:date="2014-04-07T00:44:00Z"/>
        </w:numPr>
        <w:rPr>
          <w:ins w:id="412" w:author="Ram Shrestha" w:date="2014-04-05T00:37:00Z"/>
        </w:rPr>
        <w:pPrChange w:id="413" w:author="Ram Shrestha" w:date="2014-04-07T00:44:00Z">
          <w:pPr>
            <w:spacing w:line="480" w:lineRule="auto"/>
            <w:jc w:val="both"/>
          </w:pPr>
        </w:pPrChange>
      </w:pPr>
      <w:ins w:id="414" w:author="Ram Shrestha" w:date="2014-04-05T22:13:00Z">
        <w:r>
          <w:t xml:space="preserve">Prevalence of </w:t>
        </w:r>
      </w:ins>
      <w:ins w:id="415" w:author="Ram Shrestha" w:date="2014-04-05T22:12:00Z">
        <w:r>
          <w:t>drug resistant mutations is higher in drug exposed individuals</w:t>
        </w:r>
      </w:ins>
    </w:p>
    <w:p w:rsidR="0086749D" w:rsidRDefault="00135E6E">
      <w:pPr>
        <w:numPr>
          <w:ins w:id="416" w:author="Ram Shrestha" w:date="2014-04-05T00:37:00Z"/>
        </w:numPr>
        <w:spacing w:line="480" w:lineRule="auto"/>
        <w:jc w:val="both"/>
        <w:rPr>
          <w:ins w:id="417" w:author="Ram Shrestha" w:date="2014-04-06T11:43:00Z"/>
        </w:rPr>
      </w:pPr>
      <w:ins w:id="418" w:author="Ram Shrestha" w:date="2014-04-05T13:04:00Z">
        <w:r>
          <w:t>187 PMTCT</w:t>
        </w:r>
      </w:ins>
      <w:ins w:id="419" w:author="Ram Shrestha" w:date="2014-04-05T13:17:00Z">
        <w:r w:rsidR="00F2231E">
          <w:t xml:space="preserve"> (25 </w:t>
        </w:r>
      </w:ins>
      <w:ins w:id="420" w:author="Ram Shrestha" w:date="2014-04-07T01:07:00Z">
        <w:r w:rsidR="004C2C3E">
          <w:t xml:space="preserve">exhibited </w:t>
        </w:r>
      </w:ins>
      <w:proofErr w:type="spellStart"/>
      <w:ins w:id="421" w:author="Ram Shrestha" w:date="2014-04-05T13:17:00Z">
        <w:r w:rsidR="00F2231E">
          <w:t>virologic</w:t>
        </w:r>
        <w:proofErr w:type="spellEnd"/>
        <w:r w:rsidR="00F2231E">
          <w:t xml:space="preserve"> failure and 162 </w:t>
        </w:r>
      </w:ins>
      <w:ins w:id="422" w:author="Ram Shrestha" w:date="2014-04-07T01:07:00Z">
        <w:r w:rsidR="004C2C3E">
          <w:t xml:space="preserve">exhibited </w:t>
        </w:r>
      </w:ins>
      <w:proofErr w:type="spellStart"/>
      <w:ins w:id="423" w:author="Ram Shrestha" w:date="2014-04-05T13:17:00Z">
        <w:r w:rsidR="00F2231E">
          <w:t>virologic</w:t>
        </w:r>
        <w:proofErr w:type="spellEnd"/>
        <w:r w:rsidR="00F2231E">
          <w:t xml:space="preserve"> success)</w:t>
        </w:r>
      </w:ins>
      <w:ins w:id="424" w:author="Ram Shrestha" w:date="2014-04-05T13:04:00Z">
        <w:r>
          <w:t xml:space="preserve"> and 339 no-PMTCT</w:t>
        </w:r>
      </w:ins>
      <w:ins w:id="425" w:author="Ram Shrestha" w:date="2014-04-05T13:16:00Z">
        <w:r w:rsidR="00F2231E">
          <w:t xml:space="preserve"> (50 </w:t>
        </w:r>
      </w:ins>
      <w:ins w:id="426" w:author="Ram Shrestha" w:date="2014-04-07T01:07:00Z">
        <w:r w:rsidR="004C2C3E">
          <w:t xml:space="preserve">exhibited </w:t>
        </w:r>
      </w:ins>
      <w:proofErr w:type="spellStart"/>
      <w:ins w:id="427" w:author="Ram Shrestha" w:date="2014-04-05T13:16:00Z">
        <w:r w:rsidR="00F2231E">
          <w:t>virologic</w:t>
        </w:r>
        <w:proofErr w:type="spellEnd"/>
        <w:r w:rsidR="00F2231E">
          <w:t xml:space="preserve"> failure and 289</w:t>
        </w:r>
      </w:ins>
      <w:ins w:id="428" w:author="Ram Shrestha" w:date="2014-04-05T13:17:00Z">
        <w:r w:rsidR="00F2231E">
          <w:t xml:space="preserve"> </w:t>
        </w:r>
      </w:ins>
      <w:ins w:id="429" w:author="Ram Shrestha" w:date="2014-04-07T01:07:00Z">
        <w:r w:rsidR="004C2C3E">
          <w:t xml:space="preserve">exhibited </w:t>
        </w:r>
      </w:ins>
      <w:proofErr w:type="spellStart"/>
      <w:ins w:id="430" w:author="Ram Shrestha" w:date="2014-04-05T13:17:00Z">
        <w:r w:rsidR="00F2231E">
          <w:t>virologic</w:t>
        </w:r>
        <w:proofErr w:type="spellEnd"/>
        <w:r w:rsidR="00F2231E">
          <w:t xml:space="preserve"> success</w:t>
        </w:r>
      </w:ins>
      <w:ins w:id="431" w:author="Ram Shrestha" w:date="2014-04-05T13:16:00Z">
        <w:r w:rsidR="00F2231E">
          <w:t>)</w:t>
        </w:r>
      </w:ins>
      <w:ins w:id="432" w:author="Ram Shrestha" w:date="2014-04-05T13:04:00Z">
        <w:r>
          <w:t xml:space="preserve"> baseline samples</w:t>
        </w:r>
      </w:ins>
      <w:ins w:id="433" w:author="Ram Shrestha" w:date="2014-04-05T13:05:00Z">
        <w:r w:rsidR="00F2231E">
          <w:t xml:space="preserve"> </w:t>
        </w:r>
      </w:ins>
      <w:ins w:id="434" w:author="Ram Shrestha" w:date="2014-04-05T19:09:00Z">
        <w:r w:rsidR="00F15CD1">
          <w:t xml:space="preserve">were genotyped </w:t>
        </w:r>
      </w:ins>
      <w:ins w:id="435" w:author="Ram Shrestha" w:date="2014-04-05T13:05:00Z">
        <w:r w:rsidR="00F15CD1">
          <w:t>using FLX UDPS system</w:t>
        </w:r>
        <w:r w:rsidR="00F2231E">
          <w:t xml:space="preserve">. </w:t>
        </w:r>
      </w:ins>
      <w:ins w:id="436" w:author="Ram Shrestha" w:date="2014-04-05T13:21:00Z">
        <w:r w:rsidR="00F2231E">
          <w:t xml:space="preserve">The number of </w:t>
        </w:r>
      </w:ins>
      <w:ins w:id="437" w:author="Ram Shrestha" w:date="2014-04-05T19:48:00Z">
        <w:r w:rsidR="00F976DC">
          <w:t xml:space="preserve">baseline </w:t>
        </w:r>
      </w:ins>
      <w:ins w:id="438" w:author="Ram Shrestha" w:date="2014-04-05T13:21:00Z">
        <w:r w:rsidR="00F2231E">
          <w:t xml:space="preserve">samples </w:t>
        </w:r>
      </w:ins>
      <w:ins w:id="439" w:author="Ram Shrestha" w:date="2014-04-05T13:23:00Z">
        <w:r w:rsidR="006C7F4B">
          <w:t>that</w:t>
        </w:r>
      </w:ins>
      <w:ins w:id="440" w:author="Ram Shrestha" w:date="2014-04-05T19:49:00Z">
        <w:r w:rsidR="00F976DC">
          <w:t xml:space="preserve"> were predicted resistance </w:t>
        </w:r>
      </w:ins>
      <w:ins w:id="441" w:author="Ram Shrestha" w:date="2014-04-05T21:21:00Z">
        <w:r w:rsidR="0065000C">
          <w:t xml:space="preserve">was increasing </w:t>
        </w:r>
      </w:ins>
      <w:ins w:id="442" w:author="Ram Shrestha" w:date="2014-04-05T21:22:00Z">
        <w:r w:rsidR="0065000C">
          <w:t xml:space="preserve">as the prevalence cutoff decreased from 20% to 1% </w:t>
        </w:r>
      </w:ins>
      <w:ins w:id="443" w:author="Ram Shrestha" w:date="2014-04-05T21:14:00Z">
        <w:r w:rsidR="0065000C">
          <w:t xml:space="preserve">in </w:t>
        </w:r>
        <w:proofErr w:type="spellStart"/>
        <w:r w:rsidR="0065000C">
          <w:t>virologic</w:t>
        </w:r>
        <w:proofErr w:type="spellEnd"/>
        <w:r w:rsidR="0065000C">
          <w:t xml:space="preserve"> failure and </w:t>
        </w:r>
        <w:proofErr w:type="spellStart"/>
        <w:r w:rsidR="0065000C">
          <w:t>virologic</w:t>
        </w:r>
        <w:proofErr w:type="spellEnd"/>
        <w:r w:rsidR="0065000C">
          <w:t xml:space="preserve"> success </w:t>
        </w:r>
      </w:ins>
      <w:ins w:id="444" w:author="Ram Shrestha" w:date="2014-04-05T21:25:00Z">
        <w:r w:rsidR="00B31C69">
          <w:t xml:space="preserve">groups </w:t>
        </w:r>
      </w:ins>
      <w:ins w:id="445" w:author="Ram Shrestha" w:date="2014-04-05T21:21:00Z">
        <w:r w:rsidR="0065000C">
          <w:t xml:space="preserve">after subsequent first line therapy </w:t>
        </w:r>
      </w:ins>
      <w:ins w:id="446" w:author="Ram Shrestha" w:date="2014-04-05T21:14:00Z">
        <w:r w:rsidR="0065000C">
          <w:t xml:space="preserve">in </w:t>
        </w:r>
      </w:ins>
      <w:ins w:id="447" w:author="Ram Shrestha" w:date="2014-04-05T19:20:00Z">
        <w:r w:rsidR="006C7F4B">
          <w:t>both PMTCT and no-PMTCT</w:t>
        </w:r>
      </w:ins>
      <w:ins w:id="448" w:author="Ram Shrestha" w:date="2014-04-05T19:28:00Z">
        <w:r w:rsidR="00A973AD">
          <w:t>.</w:t>
        </w:r>
      </w:ins>
      <w:ins w:id="449" w:author="Ram Shrestha" w:date="2014-04-05T21:28:00Z">
        <w:r w:rsidR="00B31C69">
          <w:t xml:space="preserve"> The statistical significance was observed at prevalence cutoff 1% in no-PMTCT group indicating that </w:t>
        </w:r>
      </w:ins>
      <w:ins w:id="450" w:author="Ram Shrestha" w:date="2014-04-05T21:33:00Z">
        <w:r w:rsidR="00D6383C">
          <w:t xml:space="preserve">resistant prediction </w:t>
        </w:r>
      </w:ins>
      <w:ins w:id="451" w:author="Ram Shrestha" w:date="2014-04-05T21:41:00Z">
        <w:r w:rsidR="00D6383C">
          <w:t xml:space="preserve">in no-PMTCT group required </w:t>
        </w:r>
      </w:ins>
      <w:ins w:id="452" w:author="Ram Shrestha" w:date="2014-04-05T21:43:00Z">
        <w:r w:rsidR="00D6383C">
          <w:t>going</w:t>
        </w:r>
      </w:ins>
      <w:ins w:id="453" w:author="Ram Shrestha" w:date="2014-04-05T21:41:00Z">
        <w:r w:rsidR="00D6383C">
          <w:t xml:space="preserve"> down to 1% prevalence</w:t>
        </w:r>
      </w:ins>
      <w:ins w:id="454" w:author="Ram Shrestha" w:date="2014-04-05T21:35:00Z">
        <w:r w:rsidR="00D6383C">
          <w:t>.</w:t>
        </w:r>
      </w:ins>
      <w:ins w:id="455" w:author="Ram Shrestha" w:date="2014-04-05T21:43:00Z">
        <w:r w:rsidR="00283D4A">
          <w:t xml:space="preserve"> </w:t>
        </w:r>
      </w:ins>
      <w:ins w:id="456" w:author="Ram Shrestha" w:date="2014-04-06T15:01:00Z">
        <w:r w:rsidR="002771D0">
          <w:t xml:space="preserve">The statistical significance </w:t>
        </w:r>
      </w:ins>
      <w:ins w:id="457" w:author="Ram Shrestha" w:date="2014-04-06T15:03:00Z">
        <w:r w:rsidR="002771D0">
          <w:t xml:space="preserve">at prevalence cutoff 1% </w:t>
        </w:r>
      </w:ins>
      <w:ins w:id="458" w:author="Ram Shrestha" w:date="2014-04-06T15:01:00Z">
        <w:r w:rsidR="002771D0">
          <w:t xml:space="preserve">was </w:t>
        </w:r>
      </w:ins>
      <w:ins w:id="459" w:author="Ram Shrestha" w:date="2014-04-06T15:03:00Z">
        <w:r w:rsidR="002771D0">
          <w:t xml:space="preserve">also </w:t>
        </w:r>
      </w:ins>
      <w:ins w:id="460" w:author="Ram Shrestha" w:date="2014-04-06T15:01:00Z">
        <w:r w:rsidR="002771D0">
          <w:t xml:space="preserve">observed in baseline samples genotyped using </w:t>
        </w:r>
        <w:proofErr w:type="gramStart"/>
        <w:r w:rsidR="002771D0">
          <w:t>Junior</w:t>
        </w:r>
        <w:proofErr w:type="gramEnd"/>
        <w:r w:rsidR="002771D0">
          <w:t xml:space="preserve"> system. </w:t>
        </w:r>
      </w:ins>
      <w:ins w:id="461" w:author="Ram Shrestha" w:date="2014-04-05T21:43:00Z">
        <w:r w:rsidR="00283D4A">
          <w:t xml:space="preserve">But in PMTCT group, the </w:t>
        </w:r>
      </w:ins>
      <w:ins w:id="462" w:author="Ram Shrestha" w:date="2014-04-05T21:44:00Z">
        <w:r w:rsidR="00283D4A">
          <w:t xml:space="preserve">statistical </w:t>
        </w:r>
      </w:ins>
      <w:ins w:id="463" w:author="Ram Shrestha" w:date="2014-04-05T21:43:00Z">
        <w:r w:rsidR="00283D4A">
          <w:t>significance</w:t>
        </w:r>
      </w:ins>
      <w:ins w:id="464" w:author="Ram Shrestha" w:date="2014-04-05T21:44:00Z">
        <w:r w:rsidR="00283D4A">
          <w:t xml:space="preserve"> was observed at prevalence cutoff 15% indicating that resistant prediction in PMTCT group required going down to just 15% prevalence.</w:t>
        </w:r>
      </w:ins>
      <w:ins w:id="465" w:author="Ram Shrestha" w:date="2014-04-05T22:18:00Z">
        <w:r w:rsidR="000078E8">
          <w:t xml:space="preserve"> This indicates that </w:t>
        </w:r>
      </w:ins>
      <w:ins w:id="466" w:author="Ram Shrestha" w:date="2014-04-05T22:19:00Z">
        <w:r w:rsidR="000078E8">
          <w:t xml:space="preserve">prevalence of HIV </w:t>
        </w:r>
      </w:ins>
      <w:ins w:id="467" w:author="Ram Shrestha" w:date="2014-04-05T22:18:00Z">
        <w:r w:rsidR="000078E8">
          <w:t>drug resistant mutations</w:t>
        </w:r>
      </w:ins>
      <w:ins w:id="468" w:author="Ram Shrestha" w:date="2014-04-05T22:19:00Z">
        <w:r w:rsidR="000078E8">
          <w:t xml:space="preserve"> in </w:t>
        </w:r>
        <w:proofErr w:type="gramStart"/>
        <w:r w:rsidR="000078E8">
          <w:t>drug exposed</w:t>
        </w:r>
        <w:proofErr w:type="gramEnd"/>
        <w:r w:rsidR="000078E8">
          <w:t xml:space="preserve"> individuals </w:t>
        </w:r>
      </w:ins>
      <w:ins w:id="469" w:author="Ram Shrestha" w:date="2014-04-05T22:20:00Z">
        <w:r w:rsidR="000078E8">
          <w:t xml:space="preserve">through PMTCT is higher than in antiretroviral </w:t>
        </w:r>
      </w:ins>
      <w:ins w:id="470" w:author="Ram Shrestha" w:date="2014-04-05T22:22:00Z">
        <w:r w:rsidR="000078E8">
          <w:t>naïve</w:t>
        </w:r>
      </w:ins>
      <w:ins w:id="471" w:author="Ram Shrestha" w:date="2014-04-05T22:20:00Z">
        <w:r w:rsidR="000078E8">
          <w:t xml:space="preserve"> </w:t>
        </w:r>
      </w:ins>
      <w:ins w:id="472" w:author="Ram Shrestha" w:date="2014-04-05T22:22:00Z">
        <w:r w:rsidR="000078E8">
          <w:t>individuals.</w:t>
        </w:r>
      </w:ins>
    </w:p>
    <w:p w:rsidR="00CD49F3" w:rsidRDefault="00CD49F3">
      <w:pPr>
        <w:numPr>
          <w:ins w:id="473" w:author="Ram Shrestha" w:date="2014-04-06T11:46:00Z"/>
        </w:numPr>
        <w:spacing w:line="480" w:lineRule="auto"/>
        <w:jc w:val="both"/>
        <w:rPr>
          <w:ins w:id="474" w:author="Ram Shrestha" w:date="2014-04-06T11:46:00Z"/>
        </w:rPr>
      </w:pPr>
    </w:p>
    <w:p w:rsidR="00CD49F3" w:rsidRDefault="00CD49F3">
      <w:pPr>
        <w:numPr>
          <w:ins w:id="475" w:author="Ram Shrestha" w:date="2014-04-06T11:43:00Z"/>
        </w:numPr>
        <w:spacing w:line="480" w:lineRule="auto"/>
        <w:jc w:val="both"/>
        <w:rPr>
          <w:ins w:id="476" w:author="Ram Shrestha" w:date="2014-04-06T12:54:00Z"/>
        </w:rPr>
      </w:pPr>
      <w:ins w:id="477" w:author="Ram Shrestha" w:date="2014-04-06T11:46:00Z">
        <w:r>
          <w:t xml:space="preserve">Different studies also indicated that the drug associated </w:t>
        </w:r>
      </w:ins>
      <w:ins w:id="478" w:author="Ram Shrestha" w:date="2014-04-06T11:47:00Z">
        <w:r>
          <w:t>resistant</w:t>
        </w:r>
      </w:ins>
      <w:ins w:id="479" w:author="Ram Shrestha" w:date="2014-04-06T11:46:00Z">
        <w:r>
          <w:t xml:space="preserve"> </w:t>
        </w:r>
      </w:ins>
      <w:ins w:id="480" w:author="Ram Shrestha" w:date="2014-04-06T11:47:00Z">
        <w:r>
          <w:t xml:space="preserve">mutations were present at high prevalence after drug exposure. Martinson et al </w:t>
        </w:r>
      </w:ins>
      <w:ins w:id="481" w:author="Ram Shrestha" w:date="2014-04-06T21:36:00Z">
        <w:r w:rsidR="008964D2">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ins>
      <w:ins w:id="482" w:author="Ram Shrestha" w:date="2014-04-07T00:25:00Z">
        <w:r w:rsidR="00D21E7C">
          <w:instrText xml:space="preserve"> ADDIN EN.CITE </w:instrText>
        </w:r>
        <w:r w:rsidR="00D21E7C">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r w:rsidR="00D21E7C">
          <w:instrText xml:space="preserve"> ADDIN EN.CITE.DATA </w:instrText>
        </w:r>
        <w:r w:rsidR="00D21E7C">
          <w:fldChar w:fldCharType="end"/>
        </w:r>
      </w:ins>
      <w:r w:rsidR="008964D2">
        <w:fldChar w:fldCharType="separate"/>
      </w:r>
      <w:ins w:id="483" w:author="Ram Shrestha" w:date="2014-04-06T21:36:00Z">
        <w:r w:rsidR="008964D2">
          <w:rPr>
            <w:noProof/>
          </w:rPr>
          <w:t>(Martinson et al., 2007)</w:t>
        </w:r>
        <w:r w:rsidR="008964D2">
          <w:fldChar w:fldCharType="end"/>
        </w:r>
      </w:ins>
      <w:ins w:id="484" w:author="Ram Shrestha" w:date="2014-04-06T11:50:00Z">
        <w:r>
          <w:t xml:space="preserve"> showed that children </w:t>
        </w:r>
      </w:ins>
      <w:ins w:id="485" w:author="Ram Shrestha" w:date="2014-04-06T11:52:00Z">
        <w:r>
          <w:t>born from HIV infected mother</w:t>
        </w:r>
      </w:ins>
      <w:ins w:id="486" w:author="Ram Shrestha" w:date="2014-04-06T11:54:00Z">
        <w:r>
          <w:t>s</w:t>
        </w:r>
      </w:ins>
      <w:ins w:id="487" w:author="Ram Shrestha" w:date="2014-04-06T11:52:00Z">
        <w:r>
          <w:t xml:space="preserve"> exposed to single dose </w:t>
        </w:r>
        <w:proofErr w:type="spellStart"/>
        <w:r>
          <w:t>nevirapine</w:t>
        </w:r>
        <w:proofErr w:type="spellEnd"/>
        <w:r>
          <w:t xml:space="preserve"> through PMTCT had the drug associated mutations </w:t>
        </w:r>
      </w:ins>
      <w:ins w:id="488" w:author="Ram Shrestha" w:date="2014-04-06T11:53:00Z">
        <w:r>
          <w:t>Y181C (75%), K103N (25%), and Y188C (12%)</w:t>
        </w:r>
      </w:ins>
      <w:ins w:id="489" w:author="Ram Shrestha" w:date="2014-04-06T11:54:00Z">
        <w:r>
          <w:t xml:space="preserve"> in their first visit.</w:t>
        </w:r>
      </w:ins>
      <w:ins w:id="490" w:author="Ram Shrestha" w:date="2014-04-06T11:58:00Z">
        <w:r w:rsidR="00793370">
          <w:t xml:space="preserve"> </w:t>
        </w:r>
        <w:proofErr w:type="spellStart"/>
        <w:r w:rsidR="00793370">
          <w:t>Eshleman</w:t>
        </w:r>
        <w:proofErr w:type="spellEnd"/>
        <w:r w:rsidR="00793370">
          <w:t xml:space="preserve"> et al </w:t>
        </w:r>
      </w:ins>
      <w:ins w:id="491" w:author="Ram Shrestha" w:date="2014-04-06T21:36:00Z">
        <w:r w:rsidR="008964D2">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ins>
      <w:ins w:id="492" w:author="Ram Shrestha" w:date="2014-04-07T00:25:00Z">
        <w:r w:rsidR="00D21E7C">
          <w:instrText xml:space="preserve"> ADDIN EN.CITE </w:instrText>
        </w:r>
        <w:r w:rsidR="00D21E7C">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r w:rsidR="00D21E7C">
          <w:instrText xml:space="preserve"> ADDIN EN.CITE.DATA </w:instrText>
        </w:r>
        <w:r w:rsidR="00D21E7C">
          <w:fldChar w:fldCharType="end"/>
        </w:r>
      </w:ins>
      <w:r w:rsidR="008964D2">
        <w:fldChar w:fldCharType="separate"/>
      </w:r>
      <w:ins w:id="493" w:author="Ram Shrestha" w:date="2014-04-06T21:36:00Z">
        <w:r w:rsidR="008964D2">
          <w:rPr>
            <w:noProof/>
          </w:rPr>
          <w:t>(Eshleman et al., 2005b)</w:t>
        </w:r>
        <w:r w:rsidR="008964D2">
          <w:fldChar w:fldCharType="end"/>
        </w:r>
      </w:ins>
      <w:ins w:id="494" w:author="Ram Shrestha" w:date="2014-04-06T11:58:00Z">
        <w:r w:rsidR="00793370">
          <w:t xml:space="preserve"> had also showed that in a trial </w:t>
        </w:r>
      </w:ins>
      <w:ins w:id="495" w:author="Ram Shrestha" w:date="2014-04-06T12:00:00Z">
        <w:r w:rsidR="00793370">
          <w:t>conducted in Uganda</w:t>
        </w:r>
      </w:ins>
      <w:ins w:id="496" w:author="Ram Shrestha" w:date="2014-04-06T12:01:00Z">
        <w:r w:rsidR="00793370">
          <w:t xml:space="preserve">, </w:t>
        </w:r>
        <w:proofErr w:type="spellStart"/>
        <w:r w:rsidR="00793370">
          <w:t>nevirapine</w:t>
        </w:r>
        <w:proofErr w:type="spellEnd"/>
        <w:r w:rsidR="00793370">
          <w:t xml:space="preserve"> related mutations </w:t>
        </w:r>
      </w:ins>
      <w:ins w:id="497" w:author="Ram Shrestha" w:date="2014-04-06T12:02:00Z">
        <w:r w:rsidR="00793370">
          <w:t>was found at 69.2%</w:t>
        </w:r>
      </w:ins>
      <w:ins w:id="498" w:author="Ram Shrestha" w:date="2014-04-06T12:03:00Z">
        <w:r w:rsidR="00793370">
          <w:t xml:space="preserve"> after 6-8 weeks of single dose </w:t>
        </w:r>
        <w:proofErr w:type="spellStart"/>
        <w:r w:rsidR="00793370">
          <w:t>nevirapine</w:t>
        </w:r>
        <w:proofErr w:type="spellEnd"/>
        <w:r w:rsidR="00793370">
          <w:t xml:space="preserve"> exposure.</w:t>
        </w:r>
      </w:ins>
      <w:ins w:id="499" w:author="Ram Shrestha" w:date="2014-04-06T12:05:00Z">
        <w:r w:rsidR="00793370">
          <w:t xml:space="preserve"> Similarly, </w:t>
        </w:r>
        <w:proofErr w:type="spellStart"/>
        <w:r w:rsidR="00793370">
          <w:t>Loubser</w:t>
        </w:r>
        <w:proofErr w:type="spellEnd"/>
        <w:r w:rsidR="00793370">
          <w:t xml:space="preserve"> et al </w:t>
        </w:r>
      </w:ins>
      <w:ins w:id="500" w:author="Ram Shrestha" w:date="2014-04-06T21:36:00Z">
        <w:r w:rsidR="008964D2">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ins>
      <w:ins w:id="501" w:author="Ram Shrestha" w:date="2014-04-07T00:25:00Z">
        <w:r w:rsidR="00D21E7C">
          <w:instrText xml:space="preserve"> ADDIN EN.CITE </w:instrText>
        </w:r>
        <w:r w:rsidR="00D21E7C">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D21E7C">
          <w:instrText xml:space="preserve"> ADDIN EN.CITE.DATA </w:instrText>
        </w:r>
        <w:r w:rsidR="00D21E7C">
          <w:fldChar w:fldCharType="end"/>
        </w:r>
      </w:ins>
      <w:r w:rsidR="008964D2">
        <w:fldChar w:fldCharType="separate"/>
      </w:r>
      <w:ins w:id="502" w:author="Ram Shrestha" w:date="2014-04-06T21:36:00Z">
        <w:r w:rsidR="008964D2">
          <w:rPr>
            <w:noProof/>
          </w:rPr>
          <w:t>(Loubser et al., 2006)</w:t>
        </w:r>
        <w:r w:rsidR="008964D2">
          <w:fldChar w:fldCharType="end"/>
        </w:r>
      </w:ins>
      <w:ins w:id="503" w:author="Ram Shrestha" w:date="2014-04-06T12:06:00Z">
        <w:r w:rsidR="00793370">
          <w:t xml:space="preserve"> showed that </w:t>
        </w:r>
      </w:ins>
      <w:ins w:id="504" w:author="Ram Shrestha" w:date="2014-04-06T12:07:00Z">
        <w:r w:rsidR="007B246D">
          <w:t>HIV infected mothers in PMTCT therapy had over 65.4% of K103N mutation after 6 weeks of the drug exposure</w:t>
        </w:r>
      </w:ins>
      <w:ins w:id="505" w:author="Ram Shrestha" w:date="2014-04-06T12:10:00Z">
        <w:r w:rsidR="007B246D">
          <w:t>,</w:t>
        </w:r>
      </w:ins>
      <w:ins w:id="506" w:author="Ram Shrestha" w:date="2014-04-06T12:07:00Z">
        <w:r w:rsidR="007B246D">
          <w:t xml:space="preserve"> </w:t>
        </w:r>
      </w:ins>
      <w:ins w:id="507" w:author="Ram Shrestha" w:date="2014-04-06T12:10:00Z">
        <w:r w:rsidR="007B246D">
          <w:t xml:space="preserve">which decreased to minor level in 12 months. Thus, in our study, statistical significance at </w:t>
        </w:r>
      </w:ins>
      <w:ins w:id="508" w:author="Ram Shrestha" w:date="2014-04-06T12:12:00Z">
        <w:r w:rsidR="007B246D">
          <w:t xml:space="preserve">resistance prediction at prevalence cutoff </w:t>
        </w:r>
      </w:ins>
      <w:ins w:id="509" w:author="Ram Shrestha" w:date="2014-04-06T12:10:00Z">
        <w:r w:rsidR="007B246D">
          <w:t>15%</w:t>
        </w:r>
      </w:ins>
      <w:ins w:id="510" w:author="Ram Shrestha" w:date="2014-04-06T12:12:00Z">
        <w:r w:rsidR="007B246D">
          <w:t xml:space="preserve"> in individuals exposed to </w:t>
        </w:r>
        <w:proofErr w:type="spellStart"/>
        <w:r w:rsidR="007B246D">
          <w:t>nevirapine</w:t>
        </w:r>
        <w:proofErr w:type="spellEnd"/>
        <w:r w:rsidR="007B246D">
          <w:t xml:space="preserve"> through PMTCT also indicated that the </w:t>
        </w:r>
      </w:ins>
      <w:ins w:id="511" w:author="Ram Shrestha" w:date="2014-04-06T12:13:00Z">
        <w:r w:rsidR="007B246D">
          <w:t xml:space="preserve">prevalence of the drug </w:t>
        </w:r>
      </w:ins>
      <w:ins w:id="512" w:author="Ram Shrestha" w:date="2014-04-06T12:12:00Z">
        <w:r w:rsidR="007B246D">
          <w:t>related mutation was in de</w:t>
        </w:r>
      </w:ins>
      <w:ins w:id="513" w:author="Ram Shrestha" w:date="2014-04-06T12:14:00Z">
        <w:r w:rsidR="007B246D">
          <w:t>clining phase.</w:t>
        </w:r>
      </w:ins>
    </w:p>
    <w:p w:rsidR="001B1E1D" w:rsidRDefault="001B1E1D">
      <w:pPr>
        <w:numPr>
          <w:ins w:id="514" w:author="Ram Shrestha" w:date="2014-04-06T12:54:00Z"/>
        </w:numPr>
        <w:spacing w:line="480" w:lineRule="auto"/>
        <w:jc w:val="both"/>
        <w:rPr>
          <w:ins w:id="515" w:author="Ram Shrestha" w:date="2014-04-06T12:54:00Z"/>
        </w:rPr>
      </w:pPr>
    </w:p>
    <w:p w:rsidR="001B1E1D" w:rsidRDefault="002771D0" w:rsidP="0082588B">
      <w:pPr>
        <w:pStyle w:val="Heading2"/>
        <w:numPr>
          <w:ins w:id="516" w:author="Ram Shrestha" w:date="2014-04-07T00:44:00Z"/>
        </w:numPr>
        <w:rPr>
          <w:ins w:id="517" w:author="Ram Shrestha" w:date="2014-04-06T14:59:00Z"/>
        </w:rPr>
        <w:pPrChange w:id="518" w:author="Ram Shrestha" w:date="2014-04-07T00:44:00Z">
          <w:pPr>
            <w:spacing w:line="480" w:lineRule="auto"/>
            <w:jc w:val="both"/>
          </w:pPr>
        </w:pPrChange>
      </w:pPr>
      <w:ins w:id="519" w:author="Ram Shrestha" w:date="2014-04-06T14:59:00Z">
        <w:r>
          <w:t>Rebound of</w:t>
        </w:r>
      </w:ins>
      <w:ins w:id="520" w:author="Ram Shrestha" w:date="2014-04-06T18:00:00Z">
        <w:r w:rsidR="00A57C46">
          <w:t xml:space="preserve"> resistant variants </w:t>
        </w:r>
      </w:ins>
      <w:ins w:id="521" w:author="Ram Shrestha" w:date="2014-04-06T14:59:00Z">
        <w:r>
          <w:t xml:space="preserve">in non-ART naïve individuals after first line therapy leads to </w:t>
        </w:r>
        <w:proofErr w:type="spellStart"/>
        <w:r>
          <w:t>virologic</w:t>
        </w:r>
        <w:proofErr w:type="spellEnd"/>
        <w:r>
          <w:t xml:space="preserve"> failure</w:t>
        </w:r>
      </w:ins>
    </w:p>
    <w:p w:rsidR="002771D0" w:rsidRDefault="00B2393C">
      <w:pPr>
        <w:numPr>
          <w:ins w:id="522" w:author="Ram Shrestha" w:date="2014-04-06T15:00:00Z"/>
        </w:numPr>
        <w:spacing w:line="480" w:lineRule="auto"/>
        <w:jc w:val="both"/>
        <w:rPr>
          <w:ins w:id="523" w:author="Ram Shrestha" w:date="2014-04-06T18:06:00Z"/>
        </w:rPr>
      </w:pPr>
      <w:ins w:id="524" w:author="Ram Shrestha" w:date="2014-04-06T15:34:00Z">
        <w:r>
          <w:t xml:space="preserve">51 </w:t>
        </w:r>
      </w:ins>
      <w:ins w:id="525" w:author="Ram Shrestha" w:date="2014-04-06T15:35:00Z">
        <w:r>
          <w:t xml:space="preserve">individuals that exhibited </w:t>
        </w:r>
        <w:proofErr w:type="spellStart"/>
        <w:r>
          <w:t>virologic</w:t>
        </w:r>
        <w:proofErr w:type="spellEnd"/>
        <w:r>
          <w:t xml:space="preserve"> failure were genotyped using FL</w:t>
        </w:r>
        <w:r w:rsidR="004D00AC">
          <w:t xml:space="preserve">X UDPS system. </w:t>
        </w:r>
      </w:ins>
      <w:ins w:id="526" w:author="Ram Shrestha" w:date="2014-04-06T15:37:00Z">
        <w:r w:rsidR="004D00AC">
          <w:t>15 of 51 were exposed to ART through PMTCT and the rest were not.</w:t>
        </w:r>
      </w:ins>
      <w:ins w:id="527" w:author="Ram Shrestha" w:date="2014-04-06T15:41:00Z">
        <w:r w:rsidR="004D00AC">
          <w:t xml:space="preserve"> Resistance prediction using the genotype data of the 15 individuals </w:t>
        </w:r>
      </w:ins>
      <w:ins w:id="528" w:author="Ram Shrestha" w:date="2014-04-06T15:42:00Z">
        <w:r w:rsidR="004D00AC">
          <w:t xml:space="preserve">with Seq2Res showed that 14 </w:t>
        </w:r>
      </w:ins>
      <w:ins w:id="529" w:author="Ram Shrestha" w:date="2014-04-06T15:43:00Z">
        <w:r w:rsidR="004D00AC">
          <w:t xml:space="preserve">(94%) </w:t>
        </w:r>
      </w:ins>
      <w:ins w:id="530" w:author="Ram Shrestha" w:date="2014-04-06T15:42:00Z">
        <w:r w:rsidR="004D00AC">
          <w:t>of them</w:t>
        </w:r>
      </w:ins>
      <w:ins w:id="531" w:author="Ram Shrestha" w:date="2014-04-06T15:44:00Z">
        <w:r w:rsidR="004D00AC">
          <w:t xml:space="preserve"> </w:t>
        </w:r>
      </w:ins>
      <w:ins w:id="532" w:author="Ram Shrestha" w:date="2014-04-06T15:42:00Z">
        <w:r w:rsidR="004D00AC">
          <w:t>were predicted resistance and that was consistent at all prevalen</w:t>
        </w:r>
        <w:r w:rsidR="001B63D1">
          <w:t>ce cutoffs.</w:t>
        </w:r>
      </w:ins>
      <w:ins w:id="533" w:author="Ram Shrestha" w:date="2014-04-06T15:49:00Z">
        <w:r w:rsidR="001B63D1">
          <w:t xml:space="preserve"> Similarly, </w:t>
        </w:r>
      </w:ins>
      <w:ins w:id="534" w:author="Ram Shrestha" w:date="2014-04-06T17:51:00Z">
        <w:r w:rsidR="00A57C46">
          <w:t xml:space="preserve">resistance prediction </w:t>
        </w:r>
      </w:ins>
      <w:ins w:id="535" w:author="Ram Shrestha" w:date="2014-04-06T17:58:00Z">
        <w:r w:rsidR="00A57C46">
          <w:t xml:space="preserve">with genotype data from Junior system </w:t>
        </w:r>
      </w:ins>
      <w:ins w:id="536" w:author="Ram Shrestha" w:date="2014-04-06T17:51:00Z">
        <w:r w:rsidR="00A57C46">
          <w:t>of the</w:t>
        </w:r>
      </w:ins>
      <w:ins w:id="537" w:author="Ram Shrestha" w:date="2014-04-06T17:55:00Z">
        <w:r w:rsidR="00A57C46">
          <w:t xml:space="preserve"> ART exposed individuals through PMTCT and </w:t>
        </w:r>
      </w:ins>
      <w:ins w:id="538" w:author="Ram Shrestha" w:date="2014-04-06T17:56:00Z">
        <w:r w:rsidR="00A57C46">
          <w:t xml:space="preserve">that </w:t>
        </w:r>
      </w:ins>
      <w:ins w:id="539" w:author="Ram Shrestha" w:date="2014-04-06T17:55:00Z">
        <w:r w:rsidR="00A57C46">
          <w:t>exhibited</w:t>
        </w:r>
      </w:ins>
      <w:ins w:id="540" w:author="Ram Shrestha" w:date="2014-04-06T17:51:00Z">
        <w:r w:rsidR="00A57C46">
          <w:t xml:space="preserve"> </w:t>
        </w:r>
      </w:ins>
      <w:ins w:id="541" w:author="Ram Shrestha" w:date="2014-04-06T17:52:00Z">
        <w:r w:rsidR="00A57C46">
          <w:t xml:space="preserve">first line therapy failure </w:t>
        </w:r>
      </w:ins>
      <w:ins w:id="542" w:author="Ram Shrestha" w:date="2014-04-06T17:58:00Z">
        <w:r w:rsidR="00A57C46">
          <w:t>showed that all (</w:t>
        </w:r>
      </w:ins>
      <w:ins w:id="543" w:author="Ram Shrestha" w:date="2014-04-06T17:59:00Z">
        <w:r w:rsidR="00A57C46">
          <w:t>13 of 13</w:t>
        </w:r>
      </w:ins>
      <w:ins w:id="544" w:author="Ram Shrestha" w:date="2014-04-06T17:58:00Z">
        <w:r w:rsidR="00A57C46">
          <w:t>)</w:t>
        </w:r>
      </w:ins>
      <w:ins w:id="545" w:author="Ram Shrestha" w:date="2014-04-06T17:59:00Z">
        <w:r w:rsidR="00A57C46">
          <w:t xml:space="preserve"> were predicted resistance consistently at prevalence cutoff 15% or below.</w:t>
        </w:r>
      </w:ins>
      <w:ins w:id="546" w:author="Ram Shrestha" w:date="2014-04-06T18:00:00Z">
        <w:r w:rsidR="005025A4">
          <w:t xml:space="preserve"> This showed that the resistant HIV variants rebounded in the </w:t>
        </w:r>
      </w:ins>
      <w:ins w:id="547" w:author="Ram Shrestha" w:date="2014-04-06T18:06:00Z">
        <w:r w:rsidR="005025A4">
          <w:t>presence</w:t>
        </w:r>
      </w:ins>
      <w:ins w:id="548" w:author="Ram Shrestha" w:date="2014-04-06T18:00:00Z">
        <w:r w:rsidR="005025A4">
          <w:t xml:space="preserve"> </w:t>
        </w:r>
      </w:ins>
      <w:ins w:id="549" w:author="Ram Shrestha" w:date="2014-04-06T18:06:00Z">
        <w:r w:rsidR="005025A4">
          <w:t>of the drugs</w:t>
        </w:r>
      </w:ins>
      <w:ins w:id="550" w:author="Ram Shrestha" w:date="2014-04-06T18:00:00Z">
        <w:r w:rsidR="005025A4">
          <w:t xml:space="preserve"> leading to the </w:t>
        </w:r>
        <w:proofErr w:type="spellStart"/>
        <w:r w:rsidR="005025A4">
          <w:t>virologic</w:t>
        </w:r>
        <w:proofErr w:type="spellEnd"/>
        <w:r w:rsidR="005025A4">
          <w:t xml:space="preserve"> failure in the antiretroviral exposed individuals through PMTCT.</w:t>
        </w:r>
      </w:ins>
    </w:p>
    <w:p w:rsidR="005025A4" w:rsidRDefault="005025A4">
      <w:pPr>
        <w:numPr>
          <w:ins w:id="551" w:author="Ram Shrestha" w:date="2014-04-06T18:07:00Z"/>
        </w:numPr>
        <w:spacing w:line="480" w:lineRule="auto"/>
        <w:jc w:val="both"/>
        <w:rPr>
          <w:ins w:id="552" w:author="Ram Shrestha" w:date="2014-04-06T18:06:00Z"/>
        </w:rPr>
      </w:pPr>
    </w:p>
    <w:p w:rsidR="005025A4" w:rsidRDefault="0057215A">
      <w:pPr>
        <w:numPr>
          <w:ins w:id="553" w:author="Ram Shrestha" w:date="2014-04-06T18:06:00Z"/>
        </w:numPr>
        <w:spacing w:line="480" w:lineRule="auto"/>
        <w:jc w:val="both"/>
        <w:rPr>
          <w:ins w:id="554" w:author="Ram Shrestha" w:date="2014-04-06T18:50:00Z"/>
        </w:rPr>
      </w:pPr>
      <w:ins w:id="555" w:author="Ram Shrestha" w:date="2014-04-06T18:17:00Z">
        <w:r>
          <w:t>HIV variants with drug associated mutations gets selected and continue replicating in the presence of the singl</w:t>
        </w:r>
      </w:ins>
      <w:ins w:id="556" w:author="Ram Shrestha" w:date="2014-04-06T18:21:00Z">
        <w:r w:rsidR="00A51939">
          <w:t xml:space="preserve">e dose </w:t>
        </w:r>
      </w:ins>
      <w:ins w:id="557" w:author="Ram Shrestha" w:date="2014-04-06T18:17:00Z">
        <w:r>
          <w:t>drug</w:t>
        </w:r>
      </w:ins>
      <w:ins w:id="558" w:author="Ram Shrestha" w:date="2014-04-06T18:21:00Z">
        <w:r w:rsidR="00A51939">
          <w:t xml:space="preserve"> </w:t>
        </w:r>
        <w:proofErr w:type="spellStart"/>
        <w:r w:rsidR="00A51939">
          <w:t>nevirapine</w:t>
        </w:r>
      </w:ins>
      <w:proofErr w:type="spellEnd"/>
      <w:ins w:id="559" w:author="Ram Shrestha" w:date="2014-04-06T18:24:00Z">
        <w:r w:rsidR="00A51939">
          <w:t xml:space="preserve"> </w:t>
        </w:r>
      </w:ins>
      <w:ins w:id="560" w:author="Ram Shrestha" w:date="2014-04-06T21:36:00Z">
        <w:r w:rsidR="008964D2">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ins>
      <w:ins w:id="561" w:author="Ram Shrestha" w:date="2014-04-07T00:25:00Z">
        <w:r w:rsidR="00D21E7C">
          <w:instrText xml:space="preserve"> ADDIN EN.CITE </w:instrText>
        </w:r>
        <w:r w:rsidR="00D21E7C">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r w:rsidR="00D21E7C">
          <w:instrText xml:space="preserve"> ADDIN EN.CITE.DATA </w:instrText>
        </w:r>
        <w:r w:rsidR="00D21E7C">
          <w:fldChar w:fldCharType="end"/>
        </w:r>
      </w:ins>
      <w:r w:rsidR="008964D2">
        <w:fldChar w:fldCharType="separate"/>
      </w:r>
      <w:ins w:id="562" w:author="Ram Shrestha" w:date="2014-04-06T21:36:00Z">
        <w:r w:rsidR="008964D2">
          <w:rPr>
            <w:noProof/>
          </w:rPr>
          <w:t>(Eshleman et al., 2004a; Eshleman et al., 2005a; Martinson et al., 2007)</w:t>
        </w:r>
        <w:r w:rsidR="008964D2">
          <w:fldChar w:fldCharType="end"/>
        </w:r>
      </w:ins>
      <w:ins w:id="563" w:author="Ram Shrestha" w:date="2014-04-06T19:04:00Z">
        <w:r w:rsidR="006A5C69">
          <w:t xml:space="preserve"> generating more mutations</w:t>
        </w:r>
      </w:ins>
      <w:ins w:id="564" w:author="Ram Shrestha" w:date="2014-04-06T18:17:00Z">
        <w:r>
          <w:t>.</w:t>
        </w:r>
      </w:ins>
      <w:ins w:id="565" w:author="Ram Shrestha" w:date="2014-04-06T18:30:00Z">
        <w:r w:rsidR="00A51939">
          <w:t xml:space="preserve"> After drug interruption, </w:t>
        </w:r>
      </w:ins>
      <w:ins w:id="566" w:author="Ram Shrestha" w:date="2014-04-06T18:32:00Z">
        <w:r w:rsidR="007378CC">
          <w:t xml:space="preserve">the prevalence of </w:t>
        </w:r>
      </w:ins>
      <w:ins w:id="567" w:author="Ram Shrestha" w:date="2014-04-06T18:30:00Z">
        <w:r w:rsidR="00A51939">
          <w:t xml:space="preserve">the drug resistant variants </w:t>
        </w:r>
      </w:ins>
      <w:ins w:id="568" w:author="Ram Shrestha" w:date="2014-04-06T18:50:00Z">
        <w:r w:rsidR="00C93B0F">
          <w:t>decreases</w:t>
        </w:r>
      </w:ins>
      <w:ins w:id="569" w:author="Ram Shrestha" w:date="2014-04-06T18:32:00Z">
        <w:r w:rsidR="007378CC">
          <w:t xml:space="preserve"> from </w:t>
        </w:r>
      </w:ins>
      <w:ins w:id="570" w:author="Ram Shrestha" w:date="2014-04-06T18:33:00Z">
        <w:r w:rsidR="007378CC">
          <w:t>high</w:t>
        </w:r>
      </w:ins>
      <w:ins w:id="571" w:author="Ram Shrestha" w:date="2014-04-06T18:32:00Z">
        <w:r w:rsidR="007378CC">
          <w:t xml:space="preserve"> level to </w:t>
        </w:r>
      </w:ins>
      <w:ins w:id="572" w:author="Ram Shrestha" w:date="2014-04-06T18:35:00Z">
        <w:r w:rsidR="007378CC">
          <w:t>near</w:t>
        </w:r>
      </w:ins>
      <w:ins w:id="573" w:author="Ram Shrestha" w:date="2014-04-06T18:33:00Z">
        <w:r w:rsidR="007378CC">
          <w:t xml:space="preserve"> undetectable </w:t>
        </w:r>
      </w:ins>
      <w:ins w:id="574" w:author="Ram Shrestha" w:date="2014-04-06T18:35:00Z">
        <w:r w:rsidR="007378CC">
          <w:t xml:space="preserve">low </w:t>
        </w:r>
      </w:ins>
      <w:ins w:id="575" w:author="Ram Shrestha" w:date="2014-04-06T18:33:00Z">
        <w:r w:rsidR="007378CC">
          <w:t xml:space="preserve">level </w:t>
        </w:r>
      </w:ins>
      <w:ins w:id="576" w:author="Ram Shrestha" w:date="2014-04-06T21:36:00Z">
        <w:r w:rsidR="008964D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ins>
      <w:ins w:id="577" w:author="Ram Shrestha" w:date="2014-04-07T00:25:00Z">
        <w:r w:rsidR="00D21E7C">
          <w:instrText xml:space="preserve"> ADDIN EN.CITE </w:instrText>
        </w:r>
        <w:r w:rsidR="00D21E7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r w:rsidR="00D21E7C">
          <w:instrText xml:space="preserve"> ADDIN EN.CITE.DATA </w:instrText>
        </w:r>
        <w:r w:rsidR="00D21E7C">
          <w:fldChar w:fldCharType="end"/>
        </w:r>
      </w:ins>
      <w:r w:rsidR="008964D2">
        <w:fldChar w:fldCharType="separate"/>
      </w:r>
      <w:ins w:id="578" w:author="Ram Shrestha" w:date="2014-04-06T21:36:00Z">
        <w:r w:rsidR="008964D2">
          <w:rPr>
            <w:noProof/>
          </w:rPr>
          <w:t>(Flys et al., 2005; Loubser et al., 2006; Palmer et al., 2006)</w:t>
        </w:r>
        <w:r w:rsidR="008964D2">
          <w:fldChar w:fldCharType="end"/>
        </w:r>
      </w:ins>
      <w:ins w:id="579" w:author="Ram Shrestha" w:date="2014-04-06T18:33:00Z">
        <w:r w:rsidR="007378CC">
          <w:t>.</w:t>
        </w:r>
      </w:ins>
      <w:ins w:id="580" w:author="Ram Shrestha" w:date="2014-04-06T18:35:00Z">
        <w:r w:rsidR="007378CC">
          <w:t xml:space="preserve"> We have shown this using the </w:t>
        </w:r>
      </w:ins>
      <w:ins w:id="581" w:author="Ram Shrestha" w:date="2014-04-06T18:38:00Z">
        <w:r w:rsidR="007378CC">
          <w:t xml:space="preserve">UDPS </w:t>
        </w:r>
      </w:ins>
      <w:ins w:id="582" w:author="Ram Shrestha" w:date="2014-04-06T18:37:00Z">
        <w:r w:rsidR="007378CC">
          <w:t xml:space="preserve">genotype data from </w:t>
        </w:r>
      </w:ins>
      <w:ins w:id="583" w:author="Ram Shrestha" w:date="2014-04-06T18:35:00Z">
        <w:r w:rsidR="007378CC">
          <w:t xml:space="preserve">baseline samples obtained from individuals exposed to </w:t>
        </w:r>
      </w:ins>
      <w:ins w:id="584" w:author="Ram Shrestha" w:date="2014-04-06T18:36:00Z">
        <w:r w:rsidR="007378CC">
          <w:t>antiretroviral drug</w:t>
        </w:r>
      </w:ins>
      <w:ins w:id="585" w:author="Ram Shrestha" w:date="2014-04-06T18:35:00Z">
        <w:r w:rsidR="007378CC">
          <w:t xml:space="preserve"> using PMTCT</w:t>
        </w:r>
      </w:ins>
      <w:ins w:id="586" w:author="Ram Shrestha" w:date="2014-04-06T18:38:00Z">
        <w:r w:rsidR="007378CC">
          <w:t>.</w:t>
        </w:r>
      </w:ins>
    </w:p>
    <w:p w:rsidR="00C93B0F" w:rsidRDefault="00C93B0F">
      <w:pPr>
        <w:numPr>
          <w:ins w:id="587" w:author="Ram Shrestha" w:date="2014-04-06T18:50:00Z"/>
        </w:numPr>
        <w:spacing w:line="480" w:lineRule="auto"/>
        <w:jc w:val="both"/>
        <w:rPr>
          <w:ins w:id="588" w:author="Ram Shrestha" w:date="2014-04-06T18:50:00Z"/>
        </w:rPr>
      </w:pPr>
    </w:p>
    <w:p w:rsidR="00C93B0F" w:rsidRDefault="000351F6">
      <w:pPr>
        <w:numPr>
          <w:ins w:id="589" w:author="Ram Shrestha" w:date="2014-04-06T18:50:00Z"/>
        </w:numPr>
        <w:spacing w:line="480" w:lineRule="auto"/>
        <w:jc w:val="both"/>
        <w:rPr>
          <w:ins w:id="590" w:author="Ram Shrestha" w:date="2014-04-06T19:21:00Z"/>
        </w:rPr>
      </w:pPr>
      <w:ins w:id="591" w:author="Ram Shrestha" w:date="2014-04-06T19:02:00Z">
        <w:r>
          <w:t xml:space="preserve">When the HIV infected individuals that were exposed to </w:t>
        </w:r>
        <w:proofErr w:type="spellStart"/>
        <w:r>
          <w:t>nevirapine</w:t>
        </w:r>
        <w:proofErr w:type="spellEnd"/>
        <w:r>
          <w:t xml:space="preserve"> through PMTCT underwent </w:t>
        </w:r>
      </w:ins>
      <w:ins w:id="592" w:author="Ram Shrestha" w:date="2014-04-06T19:03:00Z">
        <w:r>
          <w:t>t</w:t>
        </w:r>
      </w:ins>
      <w:ins w:id="593" w:author="Ram Shrestha" w:date="2014-04-06T19:01:00Z">
        <w:r>
          <w:t xml:space="preserve">he first line therapy that includes </w:t>
        </w:r>
        <w:proofErr w:type="spellStart"/>
        <w:r>
          <w:t>nevirapine</w:t>
        </w:r>
      </w:ins>
      <w:proofErr w:type="spellEnd"/>
      <w:ins w:id="594" w:author="Ram Shrestha" w:date="2014-04-06T19:03:00Z">
        <w:r w:rsidR="006A5C69">
          <w:t xml:space="preserve">, </w:t>
        </w:r>
      </w:ins>
      <w:ins w:id="595" w:author="Ram Shrestha" w:date="2014-04-06T19:05:00Z">
        <w:r w:rsidR="006A5C69">
          <w:t xml:space="preserve">the </w:t>
        </w:r>
      </w:ins>
      <w:ins w:id="596" w:author="Ram Shrestha" w:date="2014-04-06T21:43:00Z">
        <w:r w:rsidR="00C27CCE">
          <w:t xml:space="preserve">drug resistant </w:t>
        </w:r>
      </w:ins>
      <w:ins w:id="597" w:author="Ram Shrestha" w:date="2014-04-06T19:05:00Z">
        <w:r w:rsidR="006A5C69">
          <w:t xml:space="preserve">viral variants emerge out in the </w:t>
        </w:r>
      </w:ins>
      <w:ins w:id="598" w:author="Ram Shrestha" w:date="2014-04-06T19:21:00Z">
        <w:r w:rsidR="00640809">
          <w:t xml:space="preserve">viral </w:t>
        </w:r>
      </w:ins>
      <w:ins w:id="599" w:author="Ram Shrestha" w:date="2014-04-06T19:05:00Z">
        <w:r w:rsidR="006A5C69">
          <w:t xml:space="preserve">population as a major variants leading to </w:t>
        </w:r>
        <w:proofErr w:type="spellStart"/>
        <w:r w:rsidR="006A5C69">
          <w:t>virologic</w:t>
        </w:r>
        <w:proofErr w:type="spellEnd"/>
        <w:r w:rsidR="006A5C69">
          <w:t xml:space="preserve"> failure and there </w:t>
        </w:r>
      </w:ins>
      <w:ins w:id="600" w:author="Ram Shrestha" w:date="2014-04-06T19:07:00Z">
        <w:r w:rsidR="006A5C69">
          <w:t>were</w:t>
        </w:r>
      </w:ins>
      <w:ins w:id="601" w:author="Ram Shrestha" w:date="2014-04-06T19:05:00Z">
        <w:r w:rsidR="006A5C69">
          <w:t xml:space="preserve"> numerous researches that show</w:t>
        </w:r>
      </w:ins>
      <w:ins w:id="602" w:author="Ram Shrestha" w:date="2014-04-06T19:07:00Z">
        <w:r w:rsidR="006A5C69">
          <w:t xml:space="preserve">ed this observation </w:t>
        </w:r>
      </w:ins>
      <w:ins w:id="603" w:author="Ram Shrestha" w:date="2014-04-06T21:36:00Z">
        <w:r w:rsidR="008964D2">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ins>
      <w:ins w:id="604" w:author="Ram Shrestha" w:date="2014-04-07T00:25:00Z">
        <w:r w:rsidR="00D21E7C">
          <w:instrText xml:space="preserve"> ADDIN EN.CITE </w:instrText>
        </w:r>
        <w:r w:rsidR="00D21E7C">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r w:rsidR="00D21E7C">
          <w:instrText xml:space="preserve"> ADDIN EN.CITE.DATA </w:instrText>
        </w:r>
        <w:r w:rsidR="00D21E7C">
          <w:fldChar w:fldCharType="end"/>
        </w:r>
      </w:ins>
      <w:r w:rsidR="008964D2">
        <w:fldChar w:fldCharType="separate"/>
      </w:r>
      <w:ins w:id="605" w:author="Ram Shrestha" w:date="2014-04-06T21:44:00Z">
        <w:r w:rsidR="00C27CCE">
          <w:rPr>
            <w:noProof/>
          </w:rPr>
          <w:t>(Boltz et al., 2011; Chi et al., 2007; Ciaranello et al., 2011; Coovadia et al., 2009; Lockman et al., 2007; MacLeod et al., 2010; Orrell et al., 2009)</w:t>
        </w:r>
      </w:ins>
      <w:ins w:id="606" w:author="Ram Shrestha" w:date="2014-04-06T21:36:00Z">
        <w:r w:rsidR="008964D2">
          <w:fldChar w:fldCharType="end"/>
        </w:r>
      </w:ins>
      <w:ins w:id="607" w:author="Ram Shrestha" w:date="2014-04-06T19:21:00Z">
        <w:r w:rsidR="00640809">
          <w:t>.</w:t>
        </w:r>
      </w:ins>
    </w:p>
    <w:p w:rsidR="00640809" w:rsidRDefault="00640809">
      <w:pPr>
        <w:numPr>
          <w:ins w:id="608" w:author="Ram Shrestha" w:date="2014-04-06T19:24:00Z"/>
        </w:numPr>
        <w:spacing w:line="480" w:lineRule="auto"/>
        <w:jc w:val="both"/>
        <w:rPr>
          <w:ins w:id="609" w:author="Ram Shrestha" w:date="2014-04-06T19:24:00Z"/>
        </w:rPr>
      </w:pPr>
    </w:p>
    <w:p w:rsidR="00FA1BB6" w:rsidRDefault="00FA1BB6">
      <w:pPr>
        <w:numPr>
          <w:ins w:id="610" w:author="Ram Shrestha" w:date="2014-04-06T21:06:00Z"/>
        </w:numPr>
        <w:spacing w:line="480" w:lineRule="auto"/>
        <w:jc w:val="both"/>
        <w:rPr>
          <w:ins w:id="611" w:author="Ram Shrestha" w:date="2014-04-06T21:27:00Z"/>
        </w:rPr>
      </w:pPr>
      <w:ins w:id="612" w:author="Ram Shrestha" w:date="2014-04-06T19:24:00Z">
        <w:r>
          <w:t>However, adherence to the therapy is an important</w:t>
        </w:r>
      </w:ins>
      <w:ins w:id="613" w:author="Ram Shrestha" w:date="2014-04-06T20:55:00Z">
        <w:r w:rsidR="00E72605">
          <w:t xml:space="preserve"> independent</w:t>
        </w:r>
      </w:ins>
      <w:ins w:id="614" w:author="Ram Shrestha" w:date="2014-04-06T19:24:00Z">
        <w:r>
          <w:t xml:space="preserve"> factor that needs to be considered as it could also affect the treatment outcome</w:t>
        </w:r>
      </w:ins>
      <w:ins w:id="615" w:author="Ram Shrestha" w:date="2014-04-06T21:17:00Z">
        <w:r w:rsidR="007958B3">
          <w:t xml:space="preserve"> </w:t>
        </w:r>
      </w:ins>
      <w:ins w:id="616" w:author="Ram Shrestha" w:date="2014-04-06T21:36:00Z">
        <w:r w:rsidR="008964D2">
          <w:fldChar w:fldCharType="begin"/>
        </w:r>
      </w:ins>
      <w:ins w:id="617" w:author="Ram Shrestha" w:date="2014-04-07T00:25:00Z">
        <w:r w:rsidR="00D21E7C">
          <w:instrText xml:space="preserve"> ADDIN EN.CITE &lt;EndNote&gt;&lt;Cite&gt;&lt;Author&gt;Nieuwkerk&lt;/Author&gt;&lt;Year&gt;2005&lt;/Year&gt;&lt;RecNum&gt;1730&lt;/RecNum&gt;&lt;record&gt;&lt;rec-number&gt;1730&lt;/rec-number&gt;&lt;foreign-keys&gt;&lt;key app="EN" db-id="fp25zzvrxrd9vke5zxqp9stbssprwstvdddz"&gt;1730&lt;/key&gt;&lt;/foreign-keys&gt;&lt;ref-type name="Journal Article"&gt;17&lt;/ref-type&gt;&lt;contributors&gt;&lt;authors&gt;&lt;author&gt;Nieuwkerk, P. T.&lt;/author&gt;&lt;author&gt;Oort, F. J.&lt;/author&gt;&lt;/authors&gt;&lt;/contributors&gt;&lt;auth-address&gt;Department of Medical Psychology, Academic Medical Center, University of Amsterdam, Amsterdam, The Netherlands. p.t.nieuwkerk@amc.uva.nl&lt;/auth-address&gt;&lt;titles&gt;&lt;title&gt;Self-reported adherence to antiretroviral therapy for HIV-1 infection and virologic treatment response: a meta-analysis&lt;/title&gt;&lt;secondary-title&gt;J Acquir Immune Defic Syndr&lt;/secondary-title&gt;&lt;/titles&gt;&lt;periodical&gt;&lt;full-title&gt;J Acquir Immune Defic Syndr&lt;/full-title&gt;&lt;/periodical&gt;&lt;pages&gt;445-8&lt;/pages&gt;&lt;volume&gt;38&lt;/volume&gt;&lt;number&gt;4&lt;/number&gt;&lt;edition&gt;2005/03/15&lt;/edition&gt;&lt;keywords&gt;&lt;keyword&gt;Anti-HIV Agents/*therapeutic use&lt;/keyword&gt;&lt;keyword&gt;*Antiretroviral Therapy, Highly Active&lt;/keyword&gt;&lt;keyword&gt;HIV Infections/*drug therapy/*psychology&lt;/keyword&gt;&lt;keyword&gt;HIV-1/drug effects&lt;/keyword&gt;&lt;keyword&gt;Humans&lt;/keyword&gt;&lt;keyword&gt;*Patient Compliance&lt;/keyword&gt;&lt;keyword&gt;Reproducibility of Results&lt;/keyword&gt;&lt;keyword&gt;Self Care&lt;/keyword&gt;&lt;/keywords&gt;&lt;dates&gt;&lt;year&gt;2005&lt;/year&gt;&lt;pub-dates&gt;&lt;date&gt;Apr 1&lt;/date&gt;&lt;/pub-dates&gt;&lt;/dates&gt;&lt;isbn&gt;1525-4135 (Print)&amp;#xD;1525-4135 (Linking)&lt;/isbn&gt;&lt;accession-num&gt;15764962&lt;/accession-num&gt;&lt;urls&gt;&lt;related-urls&gt;&lt;url&gt;http://www.ncbi.nlm.nih.gov/entrez/query.fcgi?cmd=Retrieve&amp;amp;db=PubMed&amp;amp;dopt=Citation&amp;amp;list_uids=15764962&lt;/url&gt;&lt;/related-urls&gt;&lt;/urls&gt;&lt;electronic-resource-num&gt;00126334-200504010-00010 [pii]&lt;/electronic-resource-num&gt;&lt;language&gt;eng&lt;/language&gt;&lt;/record&gt;&lt;/Cite&gt;&lt;/EndNote&gt;</w:instrText>
        </w:r>
      </w:ins>
      <w:r w:rsidR="008964D2">
        <w:fldChar w:fldCharType="separate"/>
      </w:r>
      <w:ins w:id="618" w:author="Ram Shrestha" w:date="2014-04-06T21:36:00Z">
        <w:r w:rsidR="008964D2">
          <w:rPr>
            <w:noProof/>
          </w:rPr>
          <w:t>(Nieuwkerk and Oort, 2005)</w:t>
        </w:r>
        <w:r w:rsidR="008964D2">
          <w:fldChar w:fldCharType="end"/>
        </w:r>
      </w:ins>
      <w:ins w:id="619" w:author="Ram Shrestha" w:date="2014-04-06T19:24:00Z">
        <w:r>
          <w:t>.</w:t>
        </w:r>
      </w:ins>
      <w:ins w:id="620" w:author="Ram Shrestha" w:date="2014-04-06T20:55:00Z">
        <w:r w:rsidR="00E72605">
          <w:t xml:space="preserve"> Uninterrupted treatment and timely intake of drugs help</w:t>
        </w:r>
        <w:r w:rsidR="00716D4C">
          <w:t>s to keep suppressing HIV virus and improve quality of life</w:t>
        </w:r>
      </w:ins>
      <w:ins w:id="621" w:author="Ram Shrestha" w:date="2014-04-06T21:07:00Z">
        <w:r w:rsidR="00716D4C">
          <w:t xml:space="preserve"> </w:t>
        </w:r>
      </w:ins>
      <w:ins w:id="622" w:author="Ram Shrestha" w:date="2014-04-06T21:36:00Z">
        <w:r w:rsidR="008964D2">
          <w:fldChar w:fldCharType="begin"/>
        </w:r>
      </w:ins>
      <w:ins w:id="623" w:author="Ram Shrestha" w:date="2014-04-07T00:25:00Z">
        <w:r w:rsidR="00D21E7C">
          <w:instrText xml:space="preserve"> ADDIN EN.CITE &lt;EndNote&gt;&lt;Cite&gt;&lt;Author&gt;Mannheimer&lt;/Author&gt;&lt;Year&gt;2005&lt;/Year&gt;&lt;RecNum&gt;1727&lt;/RecNum&gt;&lt;record&gt;&lt;rec-number&gt;1727&lt;/rec-number&gt;&lt;foreign-keys&gt;&lt;key app="EN" db-id="fp25zzvrxrd9vke5zxqp9stbssprwstvdddz"&gt;1727&lt;/key&gt;&lt;/foreign-keys&gt;&lt;ref-type name="Journal Article"&gt;17&lt;/ref-type&gt;&lt;contributors&gt;&lt;authors&gt;&lt;author&gt;Mannheimer, S. B.&lt;/author&gt;&lt;author&gt;Matts, J.&lt;/author&gt;&lt;author&gt;Telzak, E.&lt;/author&gt;&lt;author&gt;Chesney, M.&lt;/author&gt;&lt;author&gt;Child, C.&lt;/author&gt;&lt;author&gt;Wu, A. W.&lt;/author&gt;&lt;author&gt;Friedland, G.&lt;/author&gt;&lt;/authors&gt;&lt;/contributors&gt;&lt;auth-address&gt;Columbia University College of Physicians &amp;amp; Surgeons, New York, USA. sbm20@columbia.edu&lt;/auth-address&gt;&lt;titles&gt;&lt;title&gt;Quality of life in HIV-infected individuals receiving antiretroviral therapy is related to adherence&lt;/title&gt;&lt;secondary-title&gt;AIDS Care&lt;/secondary-title&gt;&lt;/titles&gt;&lt;periodical&gt;&lt;full-title&gt;AIDS Care&lt;/full-title&gt;&lt;/periodical&gt;&lt;pages&gt;10-22&lt;/pages&gt;&lt;volume&gt;17&lt;/volume&gt;&lt;number&gt;1&lt;/number&gt;&lt;edition&gt;2005/04/19&lt;/edition&gt;&lt;keywords&gt;&lt;keyword&gt;Adult&lt;/keyword&gt;&lt;keyword&gt;*Antiretroviral Therapy, Highly Active&lt;/keyword&gt;&lt;keyword&gt;Female&lt;/keyword&gt;&lt;keyword&gt;HIV Infections/*drug therapy&lt;/keyword&gt;&lt;keyword&gt;Humans&lt;/keyword&gt;&lt;keyword&gt;Longitudinal Studies&lt;/keyword&gt;&lt;keyword&gt;Male&lt;/keyword&gt;&lt;keyword&gt;*Patient Compliance&lt;/keyword&gt;&lt;keyword&gt;Prospective Studies&lt;/keyword&gt;&lt;keyword&gt;*Quality of Life&lt;/keyword&gt;&lt;keyword&gt;Questionnaires&lt;/keyword&gt;&lt;keyword&gt;Time Factors&lt;/keyword&gt;&lt;/keywords&gt;&lt;dates&gt;&lt;year&gt;2005&lt;/year&gt;&lt;pub-dates&gt;&lt;date&gt;Jan&lt;/date&gt;&lt;/pub-dates&gt;&lt;/dates&gt;&lt;isbn&gt;0954-0121 (Print)&amp;#xD;0954-0121 (Linking)&lt;/isbn&gt;&lt;accession-num&gt;15832830&lt;/accession-num&gt;&lt;urls&gt;&lt;related-urls&gt;&lt;url&gt;http://www.ncbi.nlm.nih.gov/entrez/query.fcgi?cmd=Retrieve&amp;amp;db=PubMed&amp;amp;dopt=Citation&amp;amp;list_uids=15832830&lt;/url&gt;&lt;/related-urls&gt;&lt;/urls&gt;&lt;language&gt;eng&lt;/language&gt;&lt;/record&gt;&lt;/Cite&gt;&lt;/EndNote&gt;</w:instrText>
        </w:r>
      </w:ins>
      <w:r w:rsidR="008964D2">
        <w:fldChar w:fldCharType="separate"/>
      </w:r>
      <w:ins w:id="624" w:author="Ram Shrestha" w:date="2014-04-06T21:36:00Z">
        <w:r w:rsidR="008964D2">
          <w:rPr>
            <w:noProof/>
          </w:rPr>
          <w:t>(Mannheimer et al., 2005)</w:t>
        </w:r>
        <w:r w:rsidR="008964D2">
          <w:fldChar w:fldCharType="end"/>
        </w:r>
      </w:ins>
      <w:ins w:id="625" w:author="Ram Shrestha" w:date="2014-04-06T20:55:00Z">
        <w:r w:rsidR="00716D4C">
          <w:t xml:space="preserve">. </w:t>
        </w:r>
      </w:ins>
      <w:proofErr w:type="spellStart"/>
      <w:ins w:id="626" w:author="Ram Shrestha" w:date="2014-04-06T21:12:00Z">
        <w:r w:rsidR="007958B3">
          <w:t>Nieuwkerk</w:t>
        </w:r>
        <w:proofErr w:type="spellEnd"/>
        <w:r w:rsidR="007958B3">
          <w:t xml:space="preserve"> et al </w:t>
        </w:r>
      </w:ins>
      <w:ins w:id="627" w:author="Ram Shrestha" w:date="2014-04-06T21:36:00Z">
        <w:r w:rsidR="008964D2">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ins>
      <w:ins w:id="628" w:author="Ram Shrestha" w:date="2014-04-07T00:25:00Z">
        <w:r w:rsidR="00D21E7C">
          <w:instrText xml:space="preserve"> ADDIN EN.CITE </w:instrText>
        </w:r>
        <w:r w:rsidR="00D21E7C">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r w:rsidR="00D21E7C">
          <w:instrText xml:space="preserve"> ADDIN EN.CITE.DATA </w:instrText>
        </w:r>
        <w:r w:rsidR="00D21E7C">
          <w:fldChar w:fldCharType="end"/>
        </w:r>
      </w:ins>
      <w:r w:rsidR="008964D2">
        <w:fldChar w:fldCharType="separate"/>
      </w:r>
      <w:ins w:id="629" w:author="Ram Shrestha" w:date="2014-04-06T21:36:00Z">
        <w:r w:rsidR="008964D2">
          <w:rPr>
            <w:noProof/>
          </w:rPr>
          <w:t>(Nieuwkerk et al., 2001)</w:t>
        </w:r>
        <w:r w:rsidR="008964D2">
          <w:fldChar w:fldCharType="end"/>
        </w:r>
      </w:ins>
      <w:ins w:id="630" w:author="Ram Shrestha" w:date="2014-04-06T21:12:00Z">
        <w:r w:rsidR="007958B3">
          <w:t xml:space="preserve"> </w:t>
        </w:r>
      </w:ins>
      <w:ins w:id="631" w:author="Ram Shrestha" w:date="2014-04-06T21:22:00Z">
        <w:r w:rsidR="00015B34">
          <w:t xml:space="preserve">and Gifford et al </w:t>
        </w:r>
      </w:ins>
      <w:ins w:id="632" w:author="Ram Shrestha" w:date="2014-04-06T21:36:00Z">
        <w:r w:rsidR="008964D2">
          <w:fldChar w:fldCharType="begin"/>
        </w:r>
      </w:ins>
      <w:ins w:id="633" w:author="Ram Shrestha" w:date="2014-04-07T00:25:00Z">
        <w:r w:rsidR="00D21E7C">
          <w:instrText xml:space="preserve"> ADDIN EN.CITE &lt;EndNote&gt;&lt;Cite&gt;&lt;Author&gt;Gifford&lt;/Author&gt;&lt;Year&gt;2000&lt;/Year&gt;&lt;RecNum&gt;1731&lt;/RecNum&gt;&lt;record&gt;&lt;rec-number&gt;1731&lt;/rec-number&gt;&lt;foreign-keys&gt;&lt;key app="EN" db-id="fp25zzvrxrd9vke5zxqp9stbssprwstvdddz"&gt;1731&lt;/key&gt;&lt;/foreign-keys&gt;&lt;ref-type name="Journal Article"&gt;17&lt;/ref-type&gt;&lt;contributors&gt;&lt;authors&gt;&lt;author&gt;Gifford, A. L.&lt;/author&gt;&lt;author&gt;Bormann, J. E.&lt;/author&gt;&lt;author&gt;Shively, M. J.&lt;/author&gt;&lt;author&gt;Wright, B. C.&lt;/author&gt;&lt;author&gt;Richman, D. D.&lt;/author&gt;&lt;author&gt;Bozzette, S. A.&lt;/author&gt;&lt;/authors&gt;&lt;/contributors&gt;&lt;auth-address&gt;Health Services Research and Development, VA San Diego Healthcare System, California 92161, USA. agifford@ucsd.edu&lt;/auth-address&gt;&lt;titles&gt;&lt;title&gt;Predictors of self-reported adherence and plasma HIV concentrations in patients on multidrug antiretroviral regimens&lt;/title&gt;&lt;secondary-title&gt;J Acquir Immune Defic Syndr&lt;/secondary-title&gt;&lt;/titles&gt;&lt;periodical&gt;&lt;full-title&gt;J Acquir Immune Defic Syndr&lt;/full-title&gt;&lt;/periodical&gt;&lt;pages&gt;386-95&lt;/pages&gt;&lt;volume&gt;23&lt;/volume&gt;&lt;number&gt;5&lt;/number&gt;&lt;edition&gt;2000/06/24&lt;/edition&gt;&lt;keywords&gt;&lt;keyword&gt;Adolescent&lt;/keyword&gt;&lt;keyword&gt;Adult&lt;/keyword&gt;&lt;keyword&gt;Anti-HIV Agents/*therapeutic use&lt;/keyword&gt;&lt;keyword&gt;Drug Therapy, Combination&lt;/keyword&gt;&lt;keyword&gt;Female&lt;/keyword&gt;&lt;keyword&gt;HIV Infections/blood/*drug therapy/*virology&lt;/keyword&gt;&lt;keyword&gt;HIV-1/genetics/isolation &amp;amp; purification&lt;/keyword&gt;&lt;keyword&gt;Humans&lt;/keyword&gt;&lt;keyword&gt;Male&lt;/keyword&gt;&lt;keyword&gt;Middle Aged&lt;/keyword&gt;&lt;keyword&gt;Patient Compliance/*statistics &amp;amp; numerical data&lt;/keyword&gt;&lt;keyword&gt;Predictive Value of Tests&lt;/keyword&gt;&lt;keyword&gt;RNA, Viral/blood&lt;/keyword&gt;&lt;keyword&gt;*Viral Load&lt;/keyword&gt;&lt;/keywords&gt;&lt;dates&gt;&lt;year&gt;2000&lt;/year&gt;&lt;pub-dates&gt;&lt;date&gt;Apr 15&lt;/date&gt;&lt;/pub-dates&gt;&lt;/dates&gt;&lt;isbn&gt;1525-4135 (Print)&amp;#xD;1525-4135 (Linking)&lt;/isbn&gt;&lt;accession-num&gt;10866231&lt;/accession-num&gt;&lt;urls&gt;&lt;related-urls&gt;&lt;url&gt;http://www.ncbi.nlm.nih.gov/entrez/query.fcgi?cmd=Retrieve&amp;amp;db=PubMed&amp;amp;dopt=Citation&amp;amp;list_uids=10866231&lt;/url&gt;&lt;/related-urls&gt;&lt;/urls&gt;&lt;language&gt;eng&lt;/language&gt;&lt;/record&gt;&lt;/Cite&gt;&lt;/EndNote&gt;</w:instrText>
        </w:r>
      </w:ins>
      <w:r w:rsidR="008964D2">
        <w:fldChar w:fldCharType="separate"/>
      </w:r>
      <w:ins w:id="634" w:author="Ram Shrestha" w:date="2014-04-06T21:36:00Z">
        <w:r w:rsidR="008964D2">
          <w:rPr>
            <w:noProof/>
          </w:rPr>
          <w:t>(Gifford et al., 2000)</w:t>
        </w:r>
        <w:r w:rsidR="008964D2">
          <w:fldChar w:fldCharType="end"/>
        </w:r>
      </w:ins>
      <w:ins w:id="635" w:author="Ram Shrestha" w:date="2014-04-06T21:22:00Z">
        <w:r w:rsidR="00015B34">
          <w:t xml:space="preserve"> </w:t>
        </w:r>
      </w:ins>
      <w:ins w:id="636" w:author="Ram Shrestha" w:date="2014-04-06T21:12:00Z">
        <w:r w:rsidR="007958B3">
          <w:t xml:space="preserve">showed that the </w:t>
        </w:r>
      </w:ins>
      <w:ins w:id="637" w:author="Ram Shrestha" w:date="2014-04-06T21:13:00Z">
        <w:r w:rsidR="007958B3">
          <w:t xml:space="preserve">HIV infected </w:t>
        </w:r>
      </w:ins>
      <w:ins w:id="638" w:author="Ram Shrestha" w:date="2014-04-06T21:12:00Z">
        <w:r w:rsidR="007958B3">
          <w:t xml:space="preserve">individuals </w:t>
        </w:r>
      </w:ins>
      <w:ins w:id="639" w:author="Ram Shrestha" w:date="2014-04-06T21:13:00Z">
        <w:r w:rsidR="007958B3">
          <w:t xml:space="preserve">who had low-level adherence to the therapy had </w:t>
        </w:r>
      </w:ins>
      <w:ins w:id="640" w:author="Ram Shrestha" w:date="2014-04-06T21:23:00Z">
        <w:r w:rsidR="00015B34">
          <w:t>increased HIV RNA copies per milliliter</w:t>
        </w:r>
      </w:ins>
      <w:ins w:id="641" w:author="Ram Shrestha" w:date="2014-04-06T21:13:00Z">
        <w:r w:rsidR="007958B3">
          <w:t xml:space="preserve"> compared to high level </w:t>
        </w:r>
      </w:ins>
      <w:ins w:id="642" w:author="Ram Shrestha" w:date="2014-04-06T21:14:00Z">
        <w:r w:rsidR="007958B3">
          <w:t xml:space="preserve">therapy </w:t>
        </w:r>
      </w:ins>
      <w:ins w:id="643" w:author="Ram Shrestha" w:date="2014-04-06T21:13:00Z">
        <w:r w:rsidR="007958B3">
          <w:t xml:space="preserve">adherent </w:t>
        </w:r>
      </w:ins>
      <w:ins w:id="644" w:author="Ram Shrestha" w:date="2014-04-06T21:15:00Z">
        <w:r w:rsidR="007958B3">
          <w:t>HIV patients.</w:t>
        </w:r>
      </w:ins>
      <w:ins w:id="645" w:author="Ram Shrestha" w:date="2014-04-06T21:24:00Z">
        <w:r w:rsidR="00015B34">
          <w:t xml:space="preserve"> </w:t>
        </w:r>
      </w:ins>
      <w:ins w:id="646" w:author="Ram Shrestha" w:date="2014-04-06T20:58:00Z">
        <w:r w:rsidR="00015B34">
          <w:t xml:space="preserve">However, a study by </w:t>
        </w:r>
      </w:ins>
      <w:proofErr w:type="spellStart"/>
      <w:ins w:id="647" w:author="Ram Shrestha" w:date="2014-04-06T21:26:00Z">
        <w:r w:rsidR="00015B34">
          <w:t>Bangsberg</w:t>
        </w:r>
        <w:proofErr w:type="spellEnd"/>
        <w:r w:rsidR="00015B34">
          <w:t xml:space="preserve"> et al </w:t>
        </w:r>
      </w:ins>
      <w:ins w:id="648" w:author="Ram Shrestha" w:date="2014-04-06T21:36:00Z">
        <w:r w:rsidR="008964D2">
          <w:fldChar w:fldCharType="begin"/>
        </w:r>
      </w:ins>
      <w:ins w:id="649" w:author="Ram Shrestha" w:date="2014-04-07T00:25:00Z">
        <w:r w:rsidR="00D21E7C">
          <w:instrText xml:space="preserve"> ADDIN EN.CITE &lt;EndNote&gt;&lt;Cite&gt;&lt;Author&gt;Bangsberg&lt;/Author&gt;&lt;Year&gt;2003&lt;/Year&gt;&lt;RecNum&gt;447&lt;/RecNum&gt;&lt;record&gt;&lt;rec-number&gt;447&lt;/rec-number&gt;&lt;foreign-keys&gt;&lt;key app="EN" db-id="fp25zzvrxrd9vke5zxqp9stbssprwstvdddz"&gt;447&lt;/key&gt;&lt;/foreign-keys&gt;&lt;ref-type name="Journal Article"&gt;17&lt;/ref-type&gt;&lt;contributors&gt;&lt;authors&gt;&lt;author&gt;Bangsberg, David R.&lt;/author&gt;&lt;author&gt;Charlebois, Edwin D.&lt;/author&gt;&lt;author&gt;Grant, Robert M.&lt;/author&gt;&lt;author&gt;Holodniy, Mark&lt;/author&gt;&lt;author&gt;Deeks, Steven G.&lt;/author&gt;&lt;author&gt;Perry, Sharon&lt;/author&gt;&lt;author&gt;Conroy, Kathleen Nugent&lt;/author&gt;&lt;author&gt;Clark, Richard&lt;/author&gt;&lt;author&gt;Guzman, David&lt;/author&gt;&lt;author&gt;Zolopa, Andrew&lt;/author&gt;&lt;/authors&gt;&lt;/contributors&gt;&lt;auth-address&gt;http://journals.lww.com/aidsonline/Abstract/2003/09050/High_levels_of_adherence_do_not_prevent.11.aspx&lt;/auth-address&gt;&lt;titles&gt;&lt;title&gt;High levels of adherence do not prevent accumulation of HIV drug resistance mutations&lt;/title&gt;&lt;secondary-title&gt;Aids&lt;/secondary-title&gt;&lt;/titles&gt;&lt;periodical&gt;&lt;full-title&gt;AIDS&lt;/full-title&gt;&lt;/periodical&gt;&lt;pages&gt;1925&lt;/pages&gt;&lt;volume&gt;17&lt;/volume&gt;&lt;number&gt;13&lt;/number&gt;&lt;dates&gt;&lt;year&gt;2003&lt;/year&gt;&lt;/dates&gt;&lt;label&gt;bangsberg_high_2003&lt;/label&gt;&lt;urls&gt;&lt;/urls&gt;&lt;/record&gt;&lt;/Cite&gt;&lt;/EndNote&gt;</w:instrText>
        </w:r>
      </w:ins>
      <w:r w:rsidR="008964D2">
        <w:fldChar w:fldCharType="separate"/>
      </w:r>
      <w:ins w:id="650" w:author="Ram Shrestha" w:date="2014-04-06T21:36:00Z">
        <w:r w:rsidR="008964D2">
          <w:rPr>
            <w:noProof/>
          </w:rPr>
          <w:t>(Bangsberg et al., 2003)</w:t>
        </w:r>
        <w:r w:rsidR="008964D2">
          <w:fldChar w:fldCharType="end"/>
        </w:r>
      </w:ins>
      <w:ins w:id="651" w:author="Ram Shrestha" w:date="2014-04-06T21:26:00Z">
        <w:r w:rsidR="00015B34">
          <w:t xml:space="preserve"> showed that </w:t>
        </w:r>
      </w:ins>
      <w:ins w:id="652" w:author="Ram Shrestha" w:date="2014-04-06T21:27:00Z">
        <w:r w:rsidR="008964D2">
          <w:t xml:space="preserve">the high-level adherence to the therapy do not prevent drug resistant mutation accumulation in the viral </w:t>
        </w:r>
        <w:proofErr w:type="spellStart"/>
        <w:r w:rsidR="008964D2">
          <w:t>quasispecies</w:t>
        </w:r>
        <w:proofErr w:type="spellEnd"/>
        <w:r w:rsidR="008964D2">
          <w:t>.</w:t>
        </w:r>
      </w:ins>
    </w:p>
    <w:p w:rsidR="008964D2" w:rsidRDefault="008964D2">
      <w:pPr>
        <w:numPr>
          <w:ins w:id="653" w:author="Ram Shrestha" w:date="2014-04-06T21:32:00Z"/>
        </w:numPr>
        <w:spacing w:line="480" w:lineRule="auto"/>
        <w:jc w:val="both"/>
        <w:rPr>
          <w:ins w:id="654" w:author="Ram Shrestha" w:date="2014-04-06T21:32:00Z"/>
        </w:rPr>
      </w:pPr>
    </w:p>
    <w:p w:rsidR="00E30D05" w:rsidRDefault="008964D2">
      <w:pPr>
        <w:numPr>
          <w:ins w:id="655" w:author="Ram Shrestha" w:date="2014-04-04T23:54:00Z"/>
        </w:numPr>
        <w:spacing w:line="480" w:lineRule="auto"/>
        <w:jc w:val="both"/>
        <w:rPr>
          <w:ins w:id="656" w:author="Ram Shrestha" w:date="2014-04-04T23:38:00Z"/>
        </w:rPr>
      </w:pPr>
      <w:ins w:id="657" w:author="Ram Shrestha" w:date="2014-04-06T21:32:00Z">
        <w:r>
          <w:t>In our study, we have not accounted patients</w:t>
        </w:r>
      </w:ins>
      <w:ins w:id="658" w:author="Ram Shrestha" w:date="2014-04-06T21:33:00Z">
        <w:r>
          <w:t>’ deviation from the drug regimen and this could limit the resistance prediction in the samples from those patients.</w:t>
        </w:r>
      </w:ins>
    </w:p>
    <w:p w:rsidR="00802B18" w:rsidRDefault="00802B18" w:rsidP="0082588B">
      <w:pPr>
        <w:pStyle w:val="Heading2"/>
        <w:numPr>
          <w:ins w:id="659" w:author="Ram Shrestha" w:date="2014-04-07T00:44:00Z"/>
        </w:numPr>
        <w:rPr>
          <w:ins w:id="660" w:author="Ram Shrestha" w:date="2014-04-02T23:08:00Z"/>
        </w:rPr>
        <w:pPrChange w:id="661" w:author="Ram Shrestha" w:date="2014-04-07T00:44:00Z">
          <w:pPr>
            <w:spacing w:line="480" w:lineRule="auto"/>
            <w:jc w:val="both"/>
          </w:pPr>
        </w:pPrChange>
      </w:pPr>
      <w:ins w:id="662" w:author="Ram Shrestha" w:date="2014-04-02T23:07:00Z">
        <w:r>
          <w:t xml:space="preserve">Ultra deep </w:t>
        </w:r>
        <w:proofErr w:type="spellStart"/>
        <w:r>
          <w:t>pyrosequencing</w:t>
        </w:r>
        <w:proofErr w:type="spellEnd"/>
        <w:r>
          <w:t xml:space="preserve"> is comparable to Conventional Sanger genotyping method</w:t>
        </w:r>
      </w:ins>
    </w:p>
    <w:p w:rsidR="008164CF" w:rsidRDefault="00D13BC6">
      <w:pPr>
        <w:spacing w:line="480" w:lineRule="auto"/>
        <w:jc w:val="both"/>
        <w:rPr>
          <w:ins w:id="663" w:author="Ram Shrestha" w:date="2014-04-03T01:28:00Z"/>
        </w:rPr>
      </w:pPr>
      <w:ins w:id="664" w:author="Ram Shrestha" w:date="2014-04-03T01:17:00Z">
        <w:r>
          <w:t xml:space="preserve">Conventional Sanger genotyping method has been the </w:t>
        </w:r>
      </w:ins>
      <w:ins w:id="665" w:author="Ram Shrestha" w:date="2014-04-03T01:18:00Z">
        <w:r>
          <w:t>“</w:t>
        </w:r>
      </w:ins>
      <w:ins w:id="666" w:author="Ram Shrestha" w:date="2014-04-03T01:17:00Z">
        <w:r>
          <w:t>gold standard</w:t>
        </w:r>
      </w:ins>
      <w:ins w:id="667" w:author="Ram Shrestha" w:date="2014-04-03T01:18:00Z">
        <w:r>
          <w:t xml:space="preserve">” method for genotypic HIV drug resistance test </w:t>
        </w:r>
      </w:ins>
      <w:ins w:id="668" w:author="Ram Shrestha" w:date="2014-04-06T21:36:00Z">
        <w:r w:rsidR="008964D2">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ins>
      <w:ins w:id="669" w:author="Ram Shrestha" w:date="2014-04-07T00:25:00Z">
        <w:r w:rsidR="00D21E7C">
          <w:instrText xml:space="preserve"> ADDIN EN.CITE </w:instrText>
        </w:r>
        <w:r w:rsidR="00D21E7C">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D21E7C">
          <w:instrText xml:space="preserve"> ADDIN EN.CITE.DATA </w:instrText>
        </w:r>
        <w:r w:rsidR="00D21E7C">
          <w:fldChar w:fldCharType="end"/>
        </w:r>
      </w:ins>
      <w:r w:rsidR="008964D2">
        <w:fldChar w:fldCharType="separate"/>
      </w:r>
      <w:ins w:id="670" w:author="Ram Shrestha" w:date="2014-04-06T21:36:00Z">
        <w:r w:rsidR="008964D2">
          <w:rPr>
            <w:noProof/>
          </w:rPr>
          <w:t>(Izopet et al., 2002; Woods et al., 2012)</w:t>
        </w:r>
        <w:r w:rsidR="008964D2">
          <w:fldChar w:fldCharType="end"/>
        </w:r>
      </w:ins>
      <w:ins w:id="671" w:author="Ram Shrestha" w:date="2014-04-03T01:18:00Z">
        <w:r>
          <w:t>.</w:t>
        </w:r>
      </w:ins>
      <w:ins w:id="672" w:author="Ram Shrestha" w:date="2014-04-03T01:21:00Z">
        <w:r>
          <w:t xml:space="preserve"> </w:t>
        </w:r>
      </w:ins>
      <w:ins w:id="673" w:author="Ram Shrestha" w:date="2014-04-03T22:10:00Z">
        <w:r w:rsidR="00445EAD">
          <w:t xml:space="preserve">The method produces a single consensus sequence for HIV </w:t>
        </w:r>
        <w:proofErr w:type="spellStart"/>
        <w:r w:rsidR="00445EAD">
          <w:t>quasispecies</w:t>
        </w:r>
      </w:ins>
      <w:proofErr w:type="spellEnd"/>
      <w:ins w:id="674" w:author="Ram Shrestha" w:date="2014-04-03T22:12:00Z">
        <w:r w:rsidR="00445EAD">
          <w:t xml:space="preserve"> in a sample</w:t>
        </w:r>
      </w:ins>
      <w:ins w:id="675" w:author="Ram Shrestha" w:date="2014-04-03T22:10:00Z">
        <w:r w:rsidR="00445EAD">
          <w:t>.</w:t>
        </w:r>
      </w:ins>
      <w:ins w:id="676" w:author="Ram Shrestha" w:date="2014-04-03T22:25:00Z">
        <w:r w:rsidR="00A76E28">
          <w:t xml:space="preserve"> In a position with mixture of nucleotides</w:t>
        </w:r>
        <w:r w:rsidR="00F75E07">
          <w:t xml:space="preserve"> in the consensus sequence</w:t>
        </w:r>
        <w:r w:rsidR="00A76E28">
          <w:t>,</w:t>
        </w:r>
      </w:ins>
      <w:ins w:id="677" w:author="Ram Shrestha" w:date="2014-04-03T22:26:00Z">
        <w:r w:rsidR="00F75E07">
          <w:t xml:space="preserve"> an ambiguous base that represents the nucleotides with 20% or greater prevalence in the viral population</w:t>
        </w:r>
      </w:ins>
      <w:ins w:id="678" w:author="Ram Shrestha" w:date="2014-04-06T21:56:00Z">
        <w:r w:rsidR="001937BF">
          <w:t xml:space="preserve"> </w:t>
        </w:r>
        <w:r w:rsidR="001937B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679" w:author="Ram Shrestha" w:date="2014-04-07T00:25:00Z">
        <w:r w:rsidR="00D21E7C">
          <w:instrText xml:space="preserve"> ADDIN EN.CITE </w:instrText>
        </w:r>
        <w:r w:rsidR="00D21E7C">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D21E7C">
          <w:instrText xml:space="preserve"> ADDIN EN.CITE.DATA </w:instrText>
        </w:r>
        <w:r w:rsidR="00D21E7C">
          <w:fldChar w:fldCharType="end"/>
        </w:r>
      </w:ins>
      <w:ins w:id="680" w:author="Ram Shrestha" w:date="2014-04-06T21:56:00Z">
        <w:r w:rsidR="001937BF" w:rsidRPr="00376D76">
          <w:fldChar w:fldCharType="separate"/>
        </w:r>
        <w:r w:rsidR="001937BF" w:rsidRPr="00376D76">
          <w:rPr>
            <w:noProof/>
          </w:rPr>
          <w:t>(Hudelson et al., 2010; Larder et al., 1993; Leitner et al., 1993; Schuurman et al., 1999; Van Laethem et al., 1999)</w:t>
        </w:r>
        <w:r w:rsidR="001937BF" w:rsidRPr="00376D76">
          <w:fldChar w:fldCharType="end"/>
        </w:r>
      </w:ins>
      <w:ins w:id="681" w:author="Ram Shrestha" w:date="2014-04-03T22:26:00Z">
        <w:r w:rsidR="00F75E07">
          <w:t>.</w:t>
        </w:r>
      </w:ins>
      <w:ins w:id="682" w:author="Ram Shrestha" w:date="2014-04-03T22:25:00Z">
        <w:r w:rsidR="00A76E28">
          <w:t xml:space="preserve"> </w:t>
        </w:r>
      </w:ins>
      <w:ins w:id="683" w:author="Ram Shrestha" w:date="2014-04-03T22:10:00Z">
        <w:r w:rsidR="00445EAD">
          <w:t xml:space="preserve"> </w:t>
        </w:r>
      </w:ins>
      <w:ins w:id="684" w:author="Ram Shrestha" w:date="2014-04-03T01:21:00Z">
        <w:r>
          <w:t xml:space="preserve">However, it is </w:t>
        </w:r>
      </w:ins>
      <w:ins w:id="685" w:author="Ram Shrestha" w:date="2014-04-03T01:24:00Z">
        <w:r w:rsidR="008164CF">
          <w:t xml:space="preserve">an expensive and </w:t>
        </w:r>
        <w:proofErr w:type="spellStart"/>
        <w:r w:rsidR="008164CF">
          <w:t>labour</w:t>
        </w:r>
        <w:proofErr w:type="spellEnd"/>
        <w:r w:rsidR="008164CF">
          <w:t xml:space="preserve"> intensive method</w:t>
        </w:r>
      </w:ins>
      <w:ins w:id="686" w:author="Ram Shrestha" w:date="2014-04-03T01:29:00Z">
        <w:r w:rsidR="008164CF">
          <w:t xml:space="preserve"> </w:t>
        </w:r>
      </w:ins>
      <w:ins w:id="687" w:author="Ram Shrestha" w:date="2014-04-06T21:36:00Z">
        <w:r w:rsidR="008964D2">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ins>
      <w:ins w:id="688" w:author="Ram Shrestha" w:date="2014-04-07T00:25:00Z">
        <w:r w:rsidR="00D21E7C">
          <w:instrText xml:space="preserve"> ADDIN EN.CITE </w:instrText>
        </w:r>
        <w:r w:rsidR="00D21E7C">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D21E7C">
          <w:instrText xml:space="preserve"> ADDIN EN.CITE.DATA </w:instrText>
        </w:r>
        <w:r w:rsidR="00D21E7C">
          <w:fldChar w:fldCharType="end"/>
        </w:r>
      </w:ins>
      <w:r w:rsidR="008964D2">
        <w:fldChar w:fldCharType="separate"/>
      </w:r>
      <w:ins w:id="689" w:author="Ram Shrestha" w:date="2014-04-06T21:36:00Z">
        <w:r w:rsidR="008964D2">
          <w:rPr>
            <w:noProof/>
          </w:rPr>
          <w:t>(Ji et al., 2010)</w:t>
        </w:r>
        <w:r w:rsidR="008964D2">
          <w:fldChar w:fldCharType="end"/>
        </w:r>
      </w:ins>
      <w:ins w:id="690" w:author="Ram Shrestha" w:date="2014-04-03T01:24:00Z">
        <w:r w:rsidR="008164CF">
          <w:t xml:space="preserve"> and </w:t>
        </w:r>
      </w:ins>
      <w:ins w:id="691" w:author="Ram Shrestha" w:date="2014-04-03T01:28:00Z">
        <w:r w:rsidR="008164CF">
          <w:t xml:space="preserve">that </w:t>
        </w:r>
        <w:r w:rsidR="00691CD9">
          <w:t xml:space="preserve">would mean it has limited use in </w:t>
        </w:r>
        <w:r w:rsidR="008164CF">
          <w:t xml:space="preserve">resource-limited </w:t>
        </w:r>
      </w:ins>
      <w:ins w:id="692" w:author="Ram Shrestha" w:date="2014-04-03T01:29:00Z">
        <w:r w:rsidR="008164CF">
          <w:t>settings</w:t>
        </w:r>
      </w:ins>
      <w:ins w:id="693" w:author="Ram Shrestha" w:date="2014-04-03T01:28:00Z">
        <w:r w:rsidR="008164CF">
          <w:t>. Thus, an alternative method that overcomes the limitations of conventional method is essential.</w:t>
        </w:r>
      </w:ins>
    </w:p>
    <w:p w:rsidR="00AF53E9" w:rsidRDefault="008164CF">
      <w:pPr>
        <w:numPr>
          <w:ins w:id="694" w:author="Ram Shrestha" w:date="2014-04-03T01:32:00Z"/>
        </w:numPr>
        <w:spacing w:line="480" w:lineRule="auto"/>
        <w:jc w:val="both"/>
        <w:rPr>
          <w:ins w:id="695" w:author="Ram Shrestha" w:date="2014-04-03T01:34:00Z"/>
        </w:rPr>
      </w:pPr>
      <w:ins w:id="696" w:author="Ram Shrestha" w:date="2014-04-03T01:29:00Z">
        <w:r>
          <w:t xml:space="preserve"> </w:t>
        </w:r>
      </w:ins>
    </w:p>
    <w:p w:rsidR="000879B5" w:rsidRDefault="00CA5E43">
      <w:pPr>
        <w:numPr>
          <w:ins w:id="697" w:author="Ram Shrestha" w:date="2014-04-03T01:34:00Z"/>
        </w:numPr>
        <w:spacing w:line="480" w:lineRule="auto"/>
        <w:jc w:val="both"/>
        <w:rPr>
          <w:ins w:id="698" w:author="Ram Shrestha" w:date="2014-04-03T21:23:00Z"/>
        </w:rPr>
      </w:pPr>
      <w:ins w:id="699" w:author="Ram Shrestha" w:date="2014-04-03T01:34:00Z">
        <w:r>
          <w:t xml:space="preserve">Ultra deep </w:t>
        </w:r>
        <w:proofErr w:type="spellStart"/>
        <w:r>
          <w:t>pyrosequencing</w:t>
        </w:r>
        <w:proofErr w:type="spellEnd"/>
        <w:r>
          <w:t xml:space="preserve"> is a cost effective</w:t>
        </w:r>
      </w:ins>
      <w:ins w:id="700" w:author="Ram Shrestha" w:date="2014-04-03T21:09:00Z">
        <w:r>
          <w:t xml:space="preserve"> method</w:t>
        </w:r>
      </w:ins>
      <w:ins w:id="701" w:author="Ram Shrestha" w:date="2014-04-03T01:34:00Z">
        <w:r>
          <w:t xml:space="preserve"> and </w:t>
        </w:r>
      </w:ins>
      <w:ins w:id="702" w:author="Ram Shrestha" w:date="2014-04-03T01:36:00Z">
        <w:r w:rsidR="000879B5">
          <w:t>has massive parallel sequencing ability</w:t>
        </w:r>
      </w:ins>
      <w:ins w:id="703" w:author="Ram Shrestha" w:date="2014-04-03T01:37:00Z">
        <w:r w:rsidR="000879B5">
          <w:t xml:space="preserve"> that generates hundreds of thousands of sequence reads per sample</w:t>
        </w:r>
      </w:ins>
      <w:ins w:id="704" w:author="Ram Shrestha" w:date="2014-04-03T21:04:00Z">
        <w:r>
          <w:t xml:space="preserve"> </w:t>
        </w:r>
      </w:ins>
      <w:ins w:id="705" w:author="Ram Shrestha" w:date="2014-04-06T21:36:00Z">
        <w:r w:rsidR="008964D2">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ins>
      <w:ins w:id="706" w:author="Ram Shrestha" w:date="2014-04-07T00:25:00Z">
        <w:r w:rsidR="00D21E7C">
          <w:instrText xml:space="preserve"> ADDIN EN.CITE </w:instrText>
        </w:r>
        <w:r w:rsidR="00D21E7C">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D21E7C">
          <w:instrText xml:space="preserve"> ADDIN EN.CITE.DATA </w:instrText>
        </w:r>
        <w:r w:rsidR="00D21E7C">
          <w:fldChar w:fldCharType="end"/>
        </w:r>
      </w:ins>
      <w:r w:rsidR="008964D2">
        <w:fldChar w:fldCharType="separate"/>
      </w:r>
      <w:ins w:id="707" w:author="Ram Shrestha" w:date="2014-04-06T21:36:00Z">
        <w:r w:rsidR="008964D2">
          <w:rPr>
            <w:noProof/>
          </w:rPr>
          <w:t>(Dudley et al., 2012; Ji et al., 2010)</w:t>
        </w:r>
        <w:r w:rsidR="008964D2">
          <w:fldChar w:fldCharType="end"/>
        </w:r>
      </w:ins>
      <w:ins w:id="708" w:author="Ram Shrestha" w:date="2014-04-03T01:37:00Z">
        <w:r w:rsidR="000879B5">
          <w:t>.</w:t>
        </w:r>
      </w:ins>
    </w:p>
    <w:p w:rsidR="001542D1" w:rsidRDefault="001542D1">
      <w:pPr>
        <w:numPr>
          <w:ins w:id="709" w:author="Ram Shrestha" w:date="2014-04-03T21:23:00Z"/>
        </w:numPr>
        <w:spacing w:line="480" w:lineRule="auto"/>
        <w:jc w:val="both"/>
        <w:rPr>
          <w:ins w:id="710" w:author="Ram Shrestha" w:date="2014-04-03T21:23:00Z"/>
        </w:rPr>
      </w:pPr>
    </w:p>
    <w:p w:rsidR="001542D1" w:rsidRDefault="00F75E07">
      <w:pPr>
        <w:numPr>
          <w:ins w:id="711" w:author="Ram Shrestha" w:date="2014-04-03T21:23:00Z"/>
        </w:numPr>
        <w:spacing w:line="480" w:lineRule="auto"/>
        <w:jc w:val="both"/>
        <w:rPr>
          <w:ins w:id="712" w:author="Ram Shrestha" w:date="2014-04-03T22:42:00Z"/>
        </w:rPr>
      </w:pPr>
      <w:ins w:id="713" w:author="Ram Shrestha" w:date="2014-04-03T22:35:00Z">
        <w:r>
          <w:t xml:space="preserve">At prevalence cutoff 20% for the </w:t>
        </w:r>
      </w:ins>
      <w:ins w:id="714" w:author="Ram Shrestha" w:date="2014-04-03T22:36:00Z">
        <w:r w:rsidR="00A510FB">
          <w:t>samples</w:t>
        </w:r>
      </w:ins>
      <w:ins w:id="715" w:author="Ram Shrestha" w:date="2014-04-06T21:49:00Z">
        <w:r w:rsidR="00C27CCE">
          <w:t xml:space="preserve"> (baseline and first line </w:t>
        </w:r>
        <w:proofErr w:type="spellStart"/>
        <w:r w:rsidR="00C27CCE">
          <w:t>virologic</w:t>
        </w:r>
        <w:proofErr w:type="spellEnd"/>
        <w:r w:rsidR="00C27CCE">
          <w:t xml:space="preserve"> failure</w:t>
        </w:r>
        <w:r w:rsidR="001937BF">
          <w:t xml:space="preserve"> samples</w:t>
        </w:r>
        <w:r w:rsidR="00C27CCE">
          <w:t>)</w:t>
        </w:r>
      </w:ins>
      <w:ins w:id="716" w:author="Ram Shrestha" w:date="2014-04-03T22:36:00Z">
        <w:r w:rsidR="00A510FB">
          <w:t xml:space="preserve"> geno</w:t>
        </w:r>
      </w:ins>
      <w:ins w:id="717" w:author="Ram Shrestha" w:date="2014-04-03T22:41:00Z">
        <w:r w:rsidR="00A510FB">
          <w:t>t</w:t>
        </w:r>
      </w:ins>
      <w:ins w:id="718" w:author="Ram Shrestha" w:date="2014-04-03T22:36:00Z">
        <w:r w:rsidR="00A510FB">
          <w:t xml:space="preserve">yped using </w:t>
        </w:r>
      </w:ins>
      <w:ins w:id="719" w:author="Ram Shrestha" w:date="2014-04-03T22:35:00Z">
        <w:r w:rsidR="00A510FB">
          <w:t xml:space="preserve">UDPS, </w:t>
        </w:r>
      </w:ins>
      <w:ins w:id="720" w:author="Ram Shrestha" w:date="2014-04-06T21:49:00Z">
        <w:r w:rsidR="00C27CCE">
          <w:t xml:space="preserve">we compared </w:t>
        </w:r>
      </w:ins>
      <w:ins w:id="721" w:author="Ram Shrestha" w:date="2014-04-03T22:35:00Z">
        <w:r w:rsidR="00A510FB">
          <w:t xml:space="preserve">the number of </w:t>
        </w:r>
      </w:ins>
      <w:ins w:id="722" w:author="Ram Shrestha" w:date="2014-04-03T22:38:00Z">
        <w:r w:rsidR="00A510FB">
          <w:t>samples</w:t>
        </w:r>
      </w:ins>
      <w:ins w:id="723" w:author="Ram Shrestha" w:date="2014-04-03T22:35:00Z">
        <w:r w:rsidR="00A510FB">
          <w:t xml:space="preserve"> </w:t>
        </w:r>
      </w:ins>
      <w:ins w:id="724" w:author="Ram Shrestha" w:date="2014-04-03T22:38:00Z">
        <w:r w:rsidR="00A510FB">
          <w:t xml:space="preserve">that were predicted resistant to the number of samples predicted resistant using convention Sanger genotyping method. </w:t>
        </w:r>
      </w:ins>
      <w:ins w:id="725" w:author="Ram Shrestha" w:date="2014-04-06T21:49:00Z">
        <w:r w:rsidR="00C27CCE">
          <w:t>We found that t</w:t>
        </w:r>
      </w:ins>
      <w:ins w:id="726" w:author="Ram Shrestha" w:date="2014-04-03T22:05:00Z">
        <w:r w:rsidR="00445EAD">
          <w:t xml:space="preserve">here were no significance observed in the number of samples that were predicted resistant in </w:t>
        </w:r>
        <w:proofErr w:type="spellStart"/>
        <w:r w:rsidR="00445EAD">
          <w:t>virologic</w:t>
        </w:r>
        <w:proofErr w:type="spellEnd"/>
        <w:r w:rsidR="00445EAD">
          <w:t xml:space="preserve"> failure</w:t>
        </w:r>
      </w:ins>
      <w:ins w:id="727" w:author="Ram Shrestha" w:date="2014-04-03T22:06:00Z">
        <w:r w:rsidR="00445EAD">
          <w:t>s</w:t>
        </w:r>
      </w:ins>
      <w:ins w:id="728" w:author="Ram Shrestha" w:date="2014-04-03T22:05:00Z">
        <w:r w:rsidR="00445EAD">
          <w:t xml:space="preserve"> and </w:t>
        </w:r>
        <w:proofErr w:type="spellStart"/>
        <w:r w:rsidR="00445EAD">
          <w:t>virologic</w:t>
        </w:r>
        <w:proofErr w:type="spellEnd"/>
        <w:r w:rsidR="00445EAD">
          <w:t xml:space="preserve"> success</w:t>
        </w:r>
      </w:ins>
      <w:ins w:id="729" w:author="Ram Shrestha" w:date="2014-04-03T22:06:00Z">
        <w:r w:rsidR="00445EAD">
          <w:t>es</w:t>
        </w:r>
      </w:ins>
      <w:ins w:id="730" w:author="Ram Shrestha" w:date="2014-04-03T22:07:00Z">
        <w:r w:rsidR="00445EAD">
          <w:t xml:space="preserve"> from both PMTCT and no-PMTCT groups.</w:t>
        </w:r>
      </w:ins>
    </w:p>
    <w:p w:rsidR="00A510FB" w:rsidRDefault="00A510FB">
      <w:pPr>
        <w:numPr>
          <w:ins w:id="731" w:author="Ram Shrestha" w:date="2014-04-03T22:42:00Z"/>
        </w:numPr>
        <w:spacing w:line="480" w:lineRule="auto"/>
        <w:jc w:val="both"/>
        <w:rPr>
          <w:ins w:id="732" w:author="Ram Shrestha" w:date="2014-04-03T22:42:00Z"/>
        </w:rPr>
      </w:pPr>
    </w:p>
    <w:p w:rsidR="00A510FB" w:rsidRDefault="00A510FB">
      <w:pPr>
        <w:numPr>
          <w:ins w:id="733" w:author="Ram Shrestha" w:date="2014-04-03T22:42:00Z"/>
        </w:numPr>
        <w:spacing w:line="480" w:lineRule="auto"/>
        <w:jc w:val="both"/>
        <w:rPr>
          <w:ins w:id="734" w:author="Ram Shrestha" w:date="2014-04-03T01:37:00Z"/>
        </w:rPr>
      </w:pPr>
      <w:ins w:id="735" w:author="Ram Shrestha" w:date="2014-04-03T22:42:00Z">
        <w:r>
          <w:t>The comparative analysis of UDPS and conventional Sanger genotype methods</w:t>
        </w:r>
      </w:ins>
      <w:ins w:id="736" w:author="Ram Shrestha" w:date="2014-04-03T23:04:00Z">
        <w:r w:rsidR="001F20F1">
          <w:t xml:space="preserve"> </w:t>
        </w:r>
      </w:ins>
      <w:ins w:id="737" w:author="Ram Shrestha" w:date="2014-04-03T23:10:00Z">
        <w:r w:rsidR="00613923">
          <w:t xml:space="preserve">by </w:t>
        </w:r>
        <w:proofErr w:type="spellStart"/>
        <w:r w:rsidR="00613923">
          <w:t>Hezhao</w:t>
        </w:r>
        <w:proofErr w:type="spellEnd"/>
        <w:r w:rsidR="00613923">
          <w:t xml:space="preserve"> </w:t>
        </w:r>
        <w:proofErr w:type="spellStart"/>
        <w:r w:rsidR="00613923">
          <w:t>Ji</w:t>
        </w:r>
        <w:proofErr w:type="spellEnd"/>
        <w:r w:rsidR="00613923">
          <w:t xml:space="preserve"> et al </w:t>
        </w:r>
      </w:ins>
      <w:ins w:id="738" w:author="Ram Shrestha" w:date="2014-04-06T21:36:00Z">
        <w:r w:rsidR="008964D2">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ins>
      <w:ins w:id="739" w:author="Ram Shrestha" w:date="2014-04-07T00:25:00Z">
        <w:r w:rsidR="00D21E7C">
          <w:instrText xml:space="preserve"> ADDIN EN.CITE </w:instrText>
        </w:r>
        <w:r w:rsidR="00D21E7C">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D21E7C">
          <w:instrText xml:space="preserve"> ADDIN EN.CITE.DATA </w:instrText>
        </w:r>
        <w:r w:rsidR="00D21E7C">
          <w:fldChar w:fldCharType="end"/>
        </w:r>
      </w:ins>
      <w:r w:rsidR="008964D2">
        <w:fldChar w:fldCharType="separate"/>
      </w:r>
      <w:ins w:id="740" w:author="Ram Shrestha" w:date="2014-04-06T21:36:00Z">
        <w:r w:rsidR="008964D2">
          <w:rPr>
            <w:noProof/>
          </w:rPr>
          <w:t>(Ji et al., 2011)</w:t>
        </w:r>
        <w:r w:rsidR="008964D2">
          <w:fldChar w:fldCharType="end"/>
        </w:r>
      </w:ins>
      <w:ins w:id="741" w:author="Ram Shrestha" w:date="2014-04-03T23:11:00Z">
        <w:r w:rsidR="001D3FC9">
          <w:t xml:space="preserve"> </w:t>
        </w:r>
      </w:ins>
      <w:ins w:id="742" w:author="Ram Shrestha" w:date="2014-04-04T01:21:00Z">
        <w:r w:rsidR="003B2F63">
          <w:t xml:space="preserve">have also </w:t>
        </w:r>
      </w:ins>
      <w:ins w:id="743" w:author="Ram Shrestha" w:date="2014-04-03T23:11:00Z">
        <w:r w:rsidR="001D3FC9">
          <w:t xml:space="preserve">showed that UDPS and </w:t>
        </w:r>
      </w:ins>
      <w:ins w:id="744" w:author="Ram Shrestha" w:date="2014-04-03T23:21:00Z">
        <w:r w:rsidR="001D3FC9">
          <w:t xml:space="preserve">Sanger genotyping method </w:t>
        </w:r>
      </w:ins>
      <w:ins w:id="745" w:author="Ram Shrestha" w:date="2014-04-03T23:11:00Z">
        <w:r w:rsidR="00613923">
          <w:t xml:space="preserve">are </w:t>
        </w:r>
      </w:ins>
      <w:ins w:id="746" w:author="Ram Shrestha" w:date="2014-04-03T23:12:00Z">
        <w:r w:rsidR="00613923">
          <w:t xml:space="preserve">highly </w:t>
        </w:r>
      </w:ins>
      <w:ins w:id="747" w:author="Ram Shrestha" w:date="2014-04-03T23:11:00Z">
        <w:r w:rsidR="00613923">
          <w:t xml:space="preserve">concordant at </w:t>
        </w:r>
      </w:ins>
      <w:ins w:id="748" w:author="Ram Shrestha" w:date="2014-04-03T23:12:00Z">
        <w:r w:rsidR="00613923">
          <w:t xml:space="preserve">genotyping the </w:t>
        </w:r>
      </w:ins>
      <w:ins w:id="749" w:author="Ram Shrestha" w:date="2014-04-06T21:52:00Z">
        <w:r w:rsidR="001937BF">
          <w:t xml:space="preserve">high level </w:t>
        </w:r>
      </w:ins>
      <w:ins w:id="750" w:author="Ram Shrestha" w:date="2014-04-03T23:12:00Z">
        <w:r w:rsidR="00613923">
          <w:t xml:space="preserve">HIV drug resistant mutations </w:t>
        </w:r>
      </w:ins>
      <w:ins w:id="751" w:author="Ram Shrestha" w:date="2014-04-03T23:21:00Z">
        <w:r w:rsidR="001D3FC9">
          <w:t>(99.21% and</w:t>
        </w:r>
      </w:ins>
      <w:ins w:id="752" w:author="Ram Shrestha" w:date="2014-04-03T23:23:00Z">
        <w:r w:rsidR="001D3FC9">
          <w:t xml:space="preserve"> 99.51%</w:t>
        </w:r>
      </w:ins>
      <w:ins w:id="753" w:author="Ram Shrestha" w:date="2014-04-06T21:52:00Z">
        <w:r w:rsidR="001937BF">
          <w:t xml:space="preserve"> respectively</w:t>
        </w:r>
      </w:ins>
      <w:ins w:id="754" w:author="Ram Shrestha" w:date="2014-04-03T23:21:00Z">
        <w:r w:rsidR="001D3FC9">
          <w:t>)</w:t>
        </w:r>
      </w:ins>
      <w:ins w:id="755" w:author="Ram Shrestha" w:date="2014-04-03T23:12:00Z">
        <w:r w:rsidR="00DF59B0">
          <w:t>.</w:t>
        </w:r>
      </w:ins>
      <w:ins w:id="756" w:author="Ram Shrestha" w:date="2014-04-06T22:02:00Z">
        <w:r w:rsidR="00110E38">
          <w:t xml:space="preserve"> Le et al </w:t>
        </w:r>
      </w:ins>
      <w:ins w:id="757" w:author="Ram Shrestha" w:date="2014-04-07T00:25:00Z">
        <w:r w:rsidR="00D21E7C">
          <w:fldChar w:fldCharType="begin"/>
        </w:r>
        <w:r w:rsidR="00D21E7C">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ins>
      <w:r w:rsidR="00D21E7C">
        <w:fldChar w:fldCharType="separate"/>
      </w:r>
      <w:ins w:id="758" w:author="Ram Shrestha" w:date="2014-04-07T00:25:00Z">
        <w:r w:rsidR="00D21E7C">
          <w:rPr>
            <w:noProof/>
          </w:rPr>
          <w:t>(Le et al., 2009)</w:t>
        </w:r>
        <w:r w:rsidR="00D21E7C">
          <w:fldChar w:fldCharType="end"/>
        </w:r>
      </w:ins>
      <w:ins w:id="759" w:author="Ram Shrestha" w:date="2014-04-06T22:02:00Z">
        <w:r w:rsidR="00110E38">
          <w:t xml:space="preserve"> observed that </w:t>
        </w:r>
      </w:ins>
      <w:ins w:id="760" w:author="Ram Shrestha" w:date="2014-04-06T22:03:00Z">
        <w:r w:rsidR="00110E38">
          <w:t>UDPS was</w:t>
        </w:r>
      </w:ins>
      <w:ins w:id="761" w:author="Ram Shrestha" w:date="2014-04-06T22:04:00Z">
        <w:r w:rsidR="00110E38">
          <w:t xml:space="preserve"> also</w:t>
        </w:r>
      </w:ins>
      <w:ins w:id="762" w:author="Ram Shrestha" w:date="2014-04-06T22:03:00Z">
        <w:r w:rsidR="00110E38">
          <w:t xml:space="preserve"> able to detect all the drug resistant mutations </w:t>
        </w:r>
      </w:ins>
      <w:ins w:id="763" w:author="Ram Shrestha" w:date="2014-04-06T22:04:00Z">
        <w:r w:rsidR="00110E38">
          <w:t>that were detected by conventional Sanger genotyping method.</w:t>
        </w:r>
      </w:ins>
    </w:p>
    <w:p w:rsidR="00C62AEF" w:rsidDel="001937BF" w:rsidRDefault="0082767A">
      <w:pPr>
        <w:spacing w:line="480" w:lineRule="auto"/>
        <w:jc w:val="both"/>
        <w:rPr>
          <w:del w:id="764" w:author="Ram Shrestha" w:date="2014-04-06T21:56:00Z"/>
        </w:rPr>
      </w:pPr>
      <w:del w:id="765" w:author="Ram Shrestha" w:date="2014-04-06T21:56:00Z">
        <w:r w:rsidDel="001937BF">
          <w:delText>T</w:delText>
        </w:r>
        <w:r w:rsidR="00C62AEF" w:rsidDel="001937BF">
          <w:delText xml:space="preserve">he </w:delText>
        </w:r>
        <w:r w:rsidR="0072332B" w:rsidDel="001937BF">
          <w:delText>conventional population based Sanger genotyping method</w:delText>
        </w:r>
        <w:r w:rsidDel="001937BF">
          <w:delText xml:space="preserve"> produces a single nucleotide sequence </w:delText>
        </w:r>
      </w:del>
      <w:del w:id="766" w:author="Ram Shrestha" w:date="2014-04-03T00:00:00Z">
        <w:r w:rsidDel="005D0383">
          <w:delText xml:space="preserve">for </w:delText>
        </w:r>
      </w:del>
      <w:del w:id="767" w:author="Ram Shrestha" w:date="2014-04-06T21:56:00Z">
        <w:r w:rsidDel="001937BF">
          <w:delText xml:space="preserve">a viral population and </w:delText>
        </w:r>
        <w:r w:rsidR="00632FC5" w:rsidDel="001937BF">
          <w:delText>it can only detect mutations at positions of the sequence if they are present in the viral population at 20% or greater prevalence</w:delText>
        </w:r>
        <w:r w:rsidR="00C62AEF" w:rsidDel="001937BF">
          <w:delText xml:space="preserve"> </w:delText>
        </w:r>
        <w:r w:rsidR="00C23DD3" w:rsidRPr="00376D76" w:rsidDel="001937BF">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del>
      <w:del w:id="768" w:author="Ram Shrestha" w:date="2014-04-01T23:07:00Z">
        <w:r w:rsidR="00002746" w:rsidDel="00387725">
          <w:delInstrText xml:space="preserve"> ADDIN EN.CITE </w:delInstrText>
        </w:r>
        <w:r w:rsidR="00C23DD3" w:rsidDel="0038772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rsidDel="00387725">
          <w:delInstrText xml:space="preserve"> ADDIN EN.CITE.DATA </w:delInstrText>
        </w:r>
      </w:del>
      <w:del w:id="769" w:author="Ram Shrestha" w:date="2014-04-06T21:36:00Z"/>
      <w:del w:id="770" w:author="Ram Shrestha" w:date="2014-04-01T23:07:00Z">
        <w:r w:rsidR="00C23DD3" w:rsidDel="00387725">
          <w:fldChar w:fldCharType="end"/>
        </w:r>
      </w:del>
      <w:del w:id="771" w:author="Ram Shrestha" w:date="2014-04-06T21:36:00Z"/>
      <w:del w:id="772" w:author="Ram Shrestha" w:date="2014-04-06T21:56:00Z">
        <w:r w:rsidR="00C23DD3" w:rsidRPr="00376D76" w:rsidDel="001937BF">
          <w:fldChar w:fldCharType="separate"/>
        </w:r>
        <w:r w:rsidR="00C62AEF" w:rsidRPr="00376D76" w:rsidDel="001937BF">
          <w:rPr>
            <w:noProof/>
          </w:rPr>
          <w:delText>(Hudelson et al., 2010; Larder et al., 1993; Leitner et al., 1993; Schuurman et al., 1999; Van Laethem et al., 1999)</w:delText>
        </w:r>
        <w:r w:rsidR="00C23DD3" w:rsidRPr="00376D76" w:rsidDel="001937BF">
          <w:fldChar w:fldCharType="end"/>
        </w:r>
        <w:r w:rsidR="007271FF" w:rsidDel="001937BF">
          <w:delText xml:space="preserve">. </w:delText>
        </w:r>
        <w:r w:rsidR="00F8522C" w:rsidDel="001937BF">
          <w:delText>In ultra deep method, t</w:delText>
        </w:r>
        <w:r w:rsidR="007271FF" w:rsidDel="001937BF">
          <w:delText xml:space="preserve">he viral population of a blood sample is PCR amplified and </w:delText>
        </w:r>
        <w:r w:rsidR="00F8522C" w:rsidDel="001937BF">
          <w:delText xml:space="preserve">the viral nucleotide sequences are sequenced using </w:delText>
        </w:r>
        <w:commentRangeStart w:id="773"/>
        <w:r w:rsidR="00C62AEF" w:rsidDel="001937BF">
          <w:delText xml:space="preserve">Roche/454 </w:delText>
        </w:r>
      </w:del>
      <w:del w:id="774" w:author="Ram Shrestha" w:date="2014-04-01T00:34:00Z">
        <w:r w:rsidR="007271FF" w:rsidDel="004C52ED">
          <w:delText>HTS</w:delText>
        </w:r>
      </w:del>
      <w:del w:id="775" w:author="Ram Shrestha" w:date="2014-04-06T21:56:00Z">
        <w:r w:rsidR="007271FF" w:rsidDel="001937BF">
          <w:delText xml:space="preserve"> </w:delText>
        </w:r>
        <w:r w:rsidR="00F8522C" w:rsidDel="001937BF">
          <w:delText xml:space="preserve">producing up to 100,000 sequences reads (by Roche/454 Junior) or up to 1000000 sequence reads (by Roche/454 FLX) (www.454.com). The large number of sequence reads in ultra deep pyrosequencing may contain sequence reads from HIV </w:delText>
        </w:r>
        <w:r w:rsidR="00C62AEF" w:rsidDel="001937BF">
          <w:delText xml:space="preserve">that </w:delText>
        </w:r>
        <w:r w:rsidR="00F8522C" w:rsidDel="001937BF">
          <w:delText xml:space="preserve">are </w:delText>
        </w:r>
        <w:commentRangeEnd w:id="773"/>
        <w:r w:rsidR="00F8522C" w:rsidDel="001937BF">
          <w:delText xml:space="preserve">present in the viral population below 1% prevalence </w:delText>
        </w:r>
        <w:r w:rsidR="00677896" w:rsidDel="001937BF">
          <w:rPr>
            <w:rStyle w:val="CommentReference"/>
          </w:rPr>
          <w:commentReference w:id="773"/>
        </w:r>
        <w:r w:rsidR="00C23DD3" w:rsidDel="001937B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PC9yZWMtbnVtYmVyPjxmb3JlaWduLWtleXM+PGtleSBhcHA9J0VOJyBkYi1pZD0nZnAyNXp6dnJ4
cmQ5dmtlNXp4cXA5c3Ric3NwcndzdHZkZGR6Jz4zODY8L2tleT48L2ZvcmVpZ24ta2V5cz48cmVm
LXR5cGUgbmFtZT0nSm91cm5hbCBBcnRpY2xlJz4xNzwvcmVmLXR5cGU+PGNvbnRyaWJ1dG9ycz48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del>
      <w:del w:id="776" w:author="Ram Shrestha" w:date="2014-04-01T23:07:00Z">
        <w:r w:rsidR="00002746" w:rsidDel="00387725">
          <w:delInstrText xml:space="preserve"> ADDIN EN.CITE </w:delInstrText>
        </w:r>
        <w:r w:rsidR="00C23DD3" w:rsidDel="00387725">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PC9yZWMtbnVtYmVyPjxmb3JlaWduLWtleXM+PGtleSBhcHA9J0VOJyBkYi1pZD0nZnAyNXp6dnJ4
cmQ5dmtlNXp4cXA5c3Ric3NwcndzdHZkZGR6Jz4zODY8L2tleT48L2ZvcmVpZ24ta2V5cz48cmVm
LXR5cGUgbmFtZT0nSm91cm5hbCBBcnRpY2xlJz4xNzwvcmVmLXR5cGU+PGNvbnRyaWJ1dG9ycz48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r w:rsidR="00002746" w:rsidDel="00387725">
          <w:delInstrText xml:space="preserve"> ADDIN EN.CITE.DATA </w:delInstrText>
        </w:r>
      </w:del>
      <w:del w:id="777" w:author="Ram Shrestha" w:date="2014-04-06T21:36:00Z"/>
      <w:del w:id="778" w:author="Ram Shrestha" w:date="2014-04-01T23:07:00Z">
        <w:r w:rsidR="00C23DD3" w:rsidDel="00387725">
          <w:fldChar w:fldCharType="end"/>
        </w:r>
      </w:del>
      <w:del w:id="779" w:author="Ram Shrestha" w:date="2014-04-06T21:36:00Z"/>
      <w:del w:id="780" w:author="Ram Shrestha" w:date="2014-04-06T21:56:00Z">
        <w:r w:rsidR="00C23DD3" w:rsidDel="001937BF">
          <w:fldChar w:fldCharType="separate"/>
        </w:r>
        <w:r w:rsidR="00E171F4" w:rsidDel="001937BF">
          <w:rPr>
            <w:noProof/>
          </w:rPr>
          <w:delText>(Avidor et al., 2013; Dudley et al., 2012; Garcia-Diaz et al., 2013; Hedskog et al., 2010; Hoffmann et al., 2007; Lataillade et al., 2010; Le et al., 2009; Li et al., 2011; Loman et al., 2012; Paredes et al., 2010; Simen et al., 2009a)</w:delText>
        </w:r>
        <w:r w:rsidR="00C23DD3" w:rsidDel="001937BF">
          <w:fldChar w:fldCharType="end"/>
        </w:r>
        <w:r w:rsidR="00F8522C" w:rsidDel="001937BF">
          <w:delText xml:space="preserve">. Due to this higher sensitivity </w:delText>
        </w:r>
        <w:r w:rsidR="00BD764B" w:rsidDel="001937BF">
          <w:delText xml:space="preserve">of </w:delText>
        </w:r>
      </w:del>
      <w:del w:id="781" w:author="Ram Shrestha" w:date="2014-04-01T00:35:00Z">
        <w:r w:rsidR="00BD764B" w:rsidDel="004C52ED">
          <w:delText xml:space="preserve">ultra deep HTS </w:delText>
        </w:r>
      </w:del>
      <w:del w:id="782" w:author="Ram Shrestha" w:date="2014-04-06T21:56:00Z">
        <w:r w:rsidR="00BD764B" w:rsidDel="001937BF">
          <w:delText xml:space="preserve">method than conventional Sanger method, we expect </w:delText>
        </w:r>
        <w:r w:rsidR="00AD6F2C" w:rsidDel="001937BF">
          <w:rPr>
            <w:rStyle w:val="CommentReference"/>
          </w:rPr>
          <w:commentReference w:id="783"/>
        </w:r>
      </w:del>
      <w:del w:id="784" w:author="Ram Shrestha" w:date="2014-04-01T00:35:00Z">
        <w:r w:rsidR="00BD764B" w:rsidDel="004C52ED">
          <w:delText>HTS</w:delText>
        </w:r>
      </w:del>
      <w:del w:id="785" w:author="Ram Shrestha" w:date="2014-04-06T21:56:00Z">
        <w:r w:rsidR="00BD764B" w:rsidDel="001937BF">
          <w:delText xml:space="preserve"> technology will be used</w:delText>
        </w:r>
        <w:r w:rsidR="00C62AEF" w:rsidDel="001937BF">
          <w:delText xml:space="preserve"> as an alternative method</w:delText>
        </w:r>
        <w:r w:rsidR="00BD764B" w:rsidDel="001937BF">
          <w:delText xml:space="preserve"> for therapeutic HIV genotyping</w:delText>
        </w:r>
        <w:r w:rsidR="00C62AEF" w:rsidDel="001937BF">
          <w:delText>.</w:delText>
        </w:r>
        <w:r w:rsidR="00BD764B" w:rsidDel="001937BF">
          <w:delText xml:space="preserve"> Thus i</w:delText>
        </w:r>
        <w:r w:rsidR="00EC30DC" w:rsidDel="001937BF">
          <w:delText xml:space="preserve">n our initial </w:delText>
        </w:r>
        <w:r w:rsidR="005014DE" w:rsidDel="001937BF">
          <w:delText xml:space="preserve">analysis, we compared </w:delText>
        </w:r>
        <w:r w:rsidR="00BD764B" w:rsidDel="001937BF">
          <w:delText xml:space="preserve">Roche/454 systems - </w:delText>
        </w:r>
        <w:r w:rsidR="005014DE" w:rsidDel="001937BF">
          <w:delText>FLX and Junior for their sensitivity at genotyping at predicting drug resistance.</w:delText>
        </w:r>
      </w:del>
    </w:p>
    <w:p w:rsidR="00C62AEF" w:rsidDel="001937BF" w:rsidRDefault="00C62AEF">
      <w:pPr>
        <w:spacing w:line="480" w:lineRule="auto"/>
        <w:jc w:val="both"/>
        <w:rPr>
          <w:del w:id="786" w:author="Ram Shrestha" w:date="2014-04-06T21:56:00Z"/>
        </w:rPr>
      </w:pPr>
    </w:p>
    <w:p w:rsidR="0031647F" w:rsidDel="001937BF" w:rsidRDefault="00EC30DC" w:rsidP="00EC30DC">
      <w:pPr>
        <w:spacing w:line="480" w:lineRule="auto"/>
        <w:jc w:val="both"/>
        <w:rPr>
          <w:del w:id="787" w:author="Ram Shrestha" w:date="2014-04-06T21:53:00Z"/>
        </w:rPr>
      </w:pPr>
      <w:del w:id="788" w:author="Ram Shrestha" w:date="2014-04-06T21:53:00Z">
        <w:r w:rsidDel="001937BF">
          <w:delText>The Junior and FLX platforms do not differ in their chemistry but differ on the b</w:delText>
        </w:r>
        <w:r w:rsidR="005014DE" w:rsidDel="001937BF">
          <w:delText>asis of number of reads output.</w:delText>
        </w:r>
        <w:r w:rsidDel="001937BF">
          <w:delText xml:space="preserve"> </w:delText>
        </w:r>
        <w:r w:rsidR="005014DE" w:rsidDel="001937BF">
          <w:delText xml:space="preserve">This correlated </w:delText>
        </w:r>
        <w:r w:rsidR="00943EB1" w:rsidDel="001937BF">
          <w:delText>with</w:delText>
        </w:r>
        <w:r w:rsidR="005014DE" w:rsidDel="001937BF">
          <w:delText xml:space="preserve"> our observation that the FLX platform generated significantly higher number of sequence reads than the Junior platform. </w:delText>
        </w:r>
        <w:r w:rsidDel="001937BF">
          <w:delText xml:space="preserve">Thus, it is plausible to suggest that the generation of more sequence reads for a sample may sequence the amplified viral population to a ‘deeper’ level, thereby detecting low-abundance resistant variants.  Our initial analysis, therefore, involved comparison of the resistance </w:delText>
        </w:r>
        <w:r w:rsidR="0019695D" w:rsidDel="001937BF">
          <w:delText>genotyping</w:delText>
        </w:r>
        <w:r w:rsidDel="001937BF">
          <w:delText xml:space="preserve"> of individuals </w:delText>
        </w:r>
        <w:r w:rsidR="0019695D" w:rsidDel="001937BF">
          <w:delText xml:space="preserve">from </w:delText>
        </w:r>
        <w:r w:rsidDel="001937BF">
          <w:delText>both the Junior and FLX platforms</w:delText>
        </w:r>
        <w:r w:rsidR="005014DE" w:rsidDel="001937BF">
          <w:delText>.</w:delText>
        </w:r>
      </w:del>
    </w:p>
    <w:p w:rsidR="005014DE" w:rsidDel="001937BF" w:rsidRDefault="005014DE" w:rsidP="00EC30DC">
      <w:pPr>
        <w:spacing w:line="480" w:lineRule="auto"/>
        <w:jc w:val="both"/>
        <w:rPr>
          <w:del w:id="789" w:author="Ram Shrestha" w:date="2014-04-06T21:57:00Z"/>
        </w:rPr>
      </w:pPr>
    </w:p>
    <w:p w:rsidR="00487916" w:rsidDel="001937BF" w:rsidRDefault="005014DE" w:rsidP="00EC30DC">
      <w:pPr>
        <w:spacing w:line="480" w:lineRule="auto"/>
        <w:jc w:val="both"/>
        <w:rPr>
          <w:del w:id="790" w:author="Ram Shrestha" w:date="2014-04-06T21:57:00Z"/>
        </w:rPr>
      </w:pPr>
      <w:del w:id="791" w:author="Ram Shrestha" w:date="2014-04-06T21:57:00Z">
        <w:r w:rsidDel="001937BF">
          <w:delText xml:space="preserve">The result of the comparison of the resistance </w:delText>
        </w:r>
        <w:r w:rsidR="007225B6" w:rsidDel="001937BF">
          <w:delText>genotyping</w:delText>
        </w:r>
        <w:r w:rsidDel="001937BF">
          <w:delText xml:space="preserve"> of individuals by both Junior and FLX platforms</w:delText>
        </w:r>
        <w:r w:rsidR="00CC40ED" w:rsidDel="001937BF">
          <w:delText xml:space="preserve"> showed that there was no significant difference  between the </w:delText>
        </w:r>
      </w:del>
      <w:del w:id="792" w:author="Ram Shrestha" w:date="2014-04-01T00:35:00Z">
        <w:r w:rsidR="00CC40ED" w:rsidDel="004C52ED">
          <w:delText>HTS</w:delText>
        </w:r>
      </w:del>
      <w:del w:id="793" w:author="Ram Shrestha" w:date="2014-04-06T21:57:00Z">
        <w:r w:rsidR="00CC40ED" w:rsidDel="001937BF">
          <w:delText xml:space="preserve"> platforms at all prevalence levels</w:delText>
        </w:r>
        <w:r w:rsidR="00C17ACF" w:rsidDel="001937BF">
          <w:delText>.</w:delText>
        </w:r>
        <w:r w:rsidR="00487916" w:rsidDel="001937BF">
          <w:delText xml:space="preserve">  A similar observation was made in the comparison of resistance genotyping of first-line failure samples using both the FLX and Junior platforms.  Thus it appears that, despite the lower number of reads generated by the Junior platform, it is sufficiently accurate for HIV resistance genotyping (above 1%) even when as many as 48 samples are pooled together on a single plate.  The cost savings generated by employing such an approach means that resistance genotyping using the Junior platform is a viable option for large-scale genotyping in resource poor settings</w:delText>
        </w:r>
        <w:r w:rsidR="007225B6" w:rsidDel="001937BF">
          <w:delText xml:space="preserve"> </w:delText>
        </w:r>
      </w:del>
      <w:del w:id="794" w:author="Ram Shrestha" w:date="2014-04-01T23:07:00Z">
        <w:r w:rsidR="007225B6" w:rsidDel="00387725">
          <w:delText>[Dudley, 2012 #1209]</w:delText>
        </w:r>
      </w:del>
      <w:del w:id="795" w:author="Ram Shrestha" w:date="2014-04-06T21:57:00Z">
        <w:r w:rsidR="00487916" w:rsidDel="001937BF">
          <w:delText xml:space="preserve">.  However, such an approach is not   </w:delText>
        </w:r>
        <w:r w:rsidR="00CC40ED" w:rsidDel="001937BF">
          <w:delText xml:space="preserve"> </w:delText>
        </w:r>
        <w:r w:rsidR="00C17ACF" w:rsidDel="001937BF">
          <w:delText xml:space="preserve"> </w:delText>
        </w:r>
      </w:del>
    </w:p>
    <w:p w:rsidR="00487916" w:rsidDel="001937BF" w:rsidRDefault="00487916" w:rsidP="00EC30DC">
      <w:pPr>
        <w:spacing w:line="480" w:lineRule="auto"/>
        <w:jc w:val="both"/>
        <w:rPr>
          <w:del w:id="796" w:author="Ram Shrestha" w:date="2014-04-06T21:57:00Z"/>
        </w:rPr>
      </w:pPr>
    </w:p>
    <w:p w:rsidR="00C62AEF" w:rsidDel="001937BF" w:rsidRDefault="002511BF" w:rsidP="00EC30DC">
      <w:pPr>
        <w:spacing w:line="480" w:lineRule="auto"/>
        <w:jc w:val="both"/>
        <w:rPr>
          <w:del w:id="797" w:author="Ram Shrestha" w:date="2014-04-06T21:57:00Z"/>
        </w:rPr>
      </w:pPr>
      <w:del w:id="798" w:author="Ram Shrestha" w:date="2014-04-06T21:57:00Z">
        <w:r w:rsidDel="001937BF">
          <w:delText xml:space="preserve">Although the </w:delText>
        </w:r>
      </w:del>
      <w:del w:id="799" w:author="Ram Shrestha" w:date="2014-04-01T00:35:00Z">
        <w:r w:rsidDel="004C52ED">
          <w:delText>HTS</w:delText>
        </w:r>
      </w:del>
      <w:del w:id="800" w:author="Ram Shrestha" w:date="2014-04-06T21:57:00Z">
        <w:r w:rsidDel="001937BF">
          <w:delText xml:space="preserve"> method can sequence to ‘de</w:delText>
        </w:r>
        <w:r w:rsidR="002A1654" w:rsidDel="001937BF">
          <w:delText>eper’ level, its sensitivity had</w:delText>
        </w:r>
        <w:r w:rsidDel="001937BF">
          <w:delText xml:space="preserve"> to be comparable to the </w:delText>
        </w:r>
        <w:r w:rsidR="0072332B" w:rsidDel="001937BF">
          <w:delText>conventional population based Sanger genotyping method</w:delText>
        </w:r>
        <w:r w:rsidDel="001937BF">
          <w:delText xml:space="preserve">. Therefore we also compared the </w:delText>
        </w:r>
      </w:del>
      <w:del w:id="801" w:author="Ram Shrestha" w:date="2014-04-01T00:35:00Z">
        <w:r w:rsidDel="004C52ED">
          <w:delText>HTS</w:delText>
        </w:r>
      </w:del>
      <w:del w:id="802" w:author="Ram Shrestha" w:date="2014-04-06T21:57:00Z">
        <w:r w:rsidDel="001937BF">
          <w:delText xml:space="preserve"> and </w:delText>
        </w:r>
        <w:r w:rsidR="006D5BEF" w:rsidDel="001937BF">
          <w:delText>population based Sanger method</w:delText>
        </w:r>
        <w:r w:rsidDel="001937BF">
          <w:delText xml:space="preserve">s </w:delText>
        </w:r>
        <w:r w:rsidR="00322389" w:rsidDel="001937BF">
          <w:delText xml:space="preserve">at HIV genotyping at resistance prediction </w:delText>
        </w:r>
        <w:r w:rsidDel="001937BF">
          <w:delText xml:space="preserve">using the samples (baseline and VF separately) sequenced using both the methods. For fairness, the comparison was done at the 20% prevalence cutoff. The result using both the baseline and VF samples showed that </w:delText>
        </w:r>
      </w:del>
      <w:del w:id="803" w:author="Ram Shrestha" w:date="2014-04-01T00:35:00Z">
        <w:r w:rsidDel="004C52ED">
          <w:delText>HTS</w:delText>
        </w:r>
      </w:del>
      <w:del w:id="804" w:author="Ram Shrestha" w:date="2014-04-06T21:57:00Z">
        <w:r w:rsidDel="001937BF">
          <w:delText xml:space="preserve"> was comparable to the </w:delText>
        </w:r>
        <w:r w:rsidR="0072332B" w:rsidDel="001937BF">
          <w:delText>conventional population based Sanger genotyping method</w:delText>
        </w:r>
        <w:r w:rsidDel="001937BF">
          <w:delText xml:space="preserve"> method.</w:delText>
        </w:r>
      </w:del>
    </w:p>
    <w:p w:rsidR="002511BF" w:rsidRDefault="002511BF" w:rsidP="00EC30DC">
      <w:pPr>
        <w:spacing w:line="480" w:lineRule="auto"/>
        <w:jc w:val="both"/>
      </w:pPr>
    </w:p>
    <w:p w:rsidR="00815193" w:rsidRDefault="00815193" w:rsidP="0082588B">
      <w:pPr>
        <w:pStyle w:val="Heading2"/>
        <w:numPr>
          <w:ins w:id="805" w:author="Ram Shrestha" w:date="2014-04-07T00:45:00Z"/>
        </w:numPr>
        <w:rPr>
          <w:ins w:id="806" w:author="Ram Shrestha" w:date="2014-04-06T22:16:00Z"/>
        </w:rPr>
        <w:pPrChange w:id="807" w:author="Ram Shrestha" w:date="2014-04-07T00:45:00Z">
          <w:pPr>
            <w:spacing w:line="480" w:lineRule="auto"/>
            <w:jc w:val="both"/>
          </w:pPr>
        </w:pPrChange>
      </w:pPr>
      <w:ins w:id="808" w:author="Ram Shrestha" w:date="2014-04-06T22:16:00Z">
        <w:r>
          <w:t>Resistance prediction correlates with the time of antiretroviral exposure</w:t>
        </w:r>
      </w:ins>
    </w:p>
    <w:p w:rsidR="00D96839" w:rsidRPr="00D96839" w:rsidDel="00815193" w:rsidRDefault="00EA2772" w:rsidP="00EC30DC">
      <w:pPr>
        <w:spacing w:line="480" w:lineRule="auto"/>
        <w:jc w:val="both"/>
        <w:rPr>
          <w:del w:id="809" w:author="Ram Shrestha" w:date="2014-04-06T22:15:00Z"/>
          <w:b/>
          <w:u w:val="single"/>
        </w:rPr>
      </w:pPr>
      <w:del w:id="810" w:author="Ram Shrestha" w:date="2014-04-06T22:15:00Z">
        <w:r w:rsidRPr="00EA2772" w:rsidDel="00815193">
          <w:rPr>
            <w:b/>
            <w:u w:val="single"/>
          </w:rPr>
          <w:delText>HEADING</w:delText>
        </w:r>
      </w:del>
    </w:p>
    <w:p w:rsidR="005014DE" w:rsidRDefault="00322389" w:rsidP="00EC30DC">
      <w:pPr>
        <w:spacing w:line="480" w:lineRule="auto"/>
        <w:jc w:val="both"/>
      </w:pPr>
      <w:commentRangeStart w:id="811"/>
      <w:del w:id="812" w:author="Ram Shrestha" w:date="2014-04-06T22:17:00Z">
        <w:r w:rsidDel="00815193">
          <w:delText>Besides</w:delText>
        </w:r>
        <w:commentRangeEnd w:id="811"/>
        <w:r w:rsidR="00D82179" w:rsidDel="00815193">
          <w:rPr>
            <w:rStyle w:val="CommentReference"/>
          </w:rPr>
          <w:commentReference w:id="811"/>
        </w:r>
        <w:r w:rsidDel="00815193">
          <w:delText xml:space="preserve"> comparing </w:delText>
        </w:r>
      </w:del>
      <w:del w:id="813" w:author="Ram Shrestha" w:date="2014-04-01T00:35:00Z">
        <w:r w:rsidDel="004C52ED">
          <w:delText>HTS</w:delText>
        </w:r>
      </w:del>
      <w:del w:id="814" w:author="Ram Shrestha" w:date="2014-04-06T22:17:00Z">
        <w:r w:rsidDel="00815193">
          <w:delText xml:space="preserve"> and </w:delText>
        </w:r>
        <w:r w:rsidR="0072332B" w:rsidDel="00815193">
          <w:delText>conventional population based Sanger genotyping method</w:delText>
        </w:r>
        <w:r w:rsidDel="00815193">
          <w:delText xml:space="preserve"> methods, we also analyzed the prevalence of NVP resistance. NVP is a NNRTI drug given to pregnant women </w:delText>
        </w:r>
        <w:r w:rsidR="00CA0F1A" w:rsidDel="00815193">
          <w:delText xml:space="preserve">as a prophylaxis for prevention from mother to child transmission (PMTCT) of HIV virus </w:delText>
        </w:r>
        <w:r w:rsidR="00C23DD3" w:rsidDel="00815193">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del>
      <w:del w:id="815" w:author="Ram Shrestha" w:date="2014-04-01T23:07:00Z">
        <w:r w:rsidR="00002746" w:rsidDel="00387725">
          <w:delInstrText xml:space="preserve"> ADDIN EN.CITE </w:delInstrText>
        </w:r>
        <w:r w:rsidR="00C23DD3" w:rsidDel="00387725">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r w:rsidR="00002746" w:rsidDel="00387725">
          <w:delInstrText xml:space="preserve"> ADDIN EN.CITE.DATA </w:delInstrText>
        </w:r>
      </w:del>
      <w:del w:id="816" w:author="Ram Shrestha" w:date="2014-04-06T21:36:00Z"/>
      <w:del w:id="817" w:author="Ram Shrestha" w:date="2014-04-01T23:07:00Z">
        <w:r w:rsidR="00C23DD3" w:rsidDel="00387725">
          <w:fldChar w:fldCharType="end"/>
        </w:r>
      </w:del>
      <w:del w:id="818" w:author="Ram Shrestha" w:date="2014-04-06T21:36:00Z"/>
      <w:del w:id="819" w:author="Ram Shrestha" w:date="2014-04-06T22:17:00Z">
        <w:r w:rsidR="00C23DD3" w:rsidDel="00815193">
          <w:fldChar w:fldCharType="separate"/>
        </w:r>
        <w:r w:rsidR="00E171F4" w:rsidDel="00815193">
          <w:rPr>
            <w:noProof/>
          </w:rPr>
          <w:delText>(Eshleman et al., 2005a; Eshleman et al., 2005b; Guay et al., 1999; Jackson et al., 2000; Marseille et al., 1999; Musoke et al., 1999)</w:delText>
        </w:r>
        <w:r w:rsidR="00C23DD3" w:rsidDel="00815193">
          <w:fldChar w:fldCharType="end"/>
        </w:r>
        <w:r w:rsidR="00CA0F1A" w:rsidDel="00815193">
          <w:delText xml:space="preserve">. </w:delText>
        </w:r>
      </w:del>
      <w:r w:rsidR="00CA0F1A">
        <w:t xml:space="preserve">The </w:t>
      </w:r>
      <w:del w:id="820" w:author="Ram Shrestha" w:date="2014-04-06T22:17:00Z">
        <w:r w:rsidR="00CA0F1A" w:rsidDel="00815193">
          <w:delText>PMTCT exposed individuals</w:delText>
        </w:r>
      </w:del>
      <w:ins w:id="821" w:author="Ram Shrestha" w:date="2014-04-06T22:17:00Z">
        <w:r w:rsidR="00815193">
          <w:t>HIV infected individuals</w:t>
        </w:r>
      </w:ins>
      <w:r w:rsidR="00CA0F1A">
        <w:t xml:space="preserve"> </w:t>
      </w:r>
      <w:ins w:id="822" w:author="Ram Shrestha" w:date="2014-04-06T22:19:00Z">
        <w:r w:rsidR="00815193">
          <w:t xml:space="preserve">that were exposed to </w:t>
        </w:r>
      </w:ins>
      <w:del w:id="823" w:author="Ram Shrestha" w:date="2014-04-06T22:19:00Z">
        <w:r w:rsidR="00CA0F1A" w:rsidDel="00815193">
          <w:delText xml:space="preserve">had obtained </w:delText>
        </w:r>
      </w:del>
      <w:proofErr w:type="spellStart"/>
      <w:ins w:id="824" w:author="Ram Shrestha" w:date="2014-04-06T22:59:00Z">
        <w:r w:rsidR="001F6FA2">
          <w:t>nevirapine</w:t>
        </w:r>
        <w:proofErr w:type="spellEnd"/>
        <w:r w:rsidR="001F6FA2">
          <w:t xml:space="preserve"> (NVP) </w:t>
        </w:r>
      </w:ins>
      <w:del w:id="825" w:author="Ram Shrestha" w:date="2014-04-06T22:59:00Z">
        <w:r w:rsidR="00CA0F1A" w:rsidDel="001F6FA2">
          <w:delText xml:space="preserve">NVP </w:delText>
        </w:r>
      </w:del>
      <w:ins w:id="826" w:author="Ram Shrestha" w:date="2014-04-06T22:17:00Z">
        <w:r w:rsidR="00815193">
          <w:t>thr</w:t>
        </w:r>
      </w:ins>
      <w:ins w:id="827" w:author="Ram Shrestha" w:date="2014-04-06T22:18:00Z">
        <w:r w:rsidR="00815193">
          <w:t>o</w:t>
        </w:r>
      </w:ins>
      <w:ins w:id="828" w:author="Ram Shrestha" w:date="2014-04-06T22:17:00Z">
        <w:r w:rsidR="00815193">
          <w:t xml:space="preserve">ugh PMTCT </w:t>
        </w:r>
      </w:ins>
      <w:ins w:id="829" w:author="Ram Shrestha" w:date="2014-04-06T22:19:00Z">
        <w:r w:rsidR="00815193">
          <w:t xml:space="preserve">had obtained the drug </w:t>
        </w:r>
      </w:ins>
      <w:del w:id="830" w:author="Ram Shrestha" w:date="2014-04-06T22:17:00Z">
        <w:r w:rsidR="00CA0F1A" w:rsidDel="00815193">
          <w:delText xml:space="preserve">treatment </w:delText>
        </w:r>
      </w:del>
      <w:r w:rsidR="00CA0F1A">
        <w:t>at different time points in between 1999 to 2006 whereas the antiretroviral drugs were roll</w:t>
      </w:r>
      <w:r w:rsidR="00EC5BB0">
        <w:t xml:space="preserve">ed </w:t>
      </w:r>
      <w:r w:rsidR="00CA0F1A">
        <w:t xml:space="preserve">out in South Africa in 2004. </w:t>
      </w:r>
      <w:r w:rsidR="007C4935">
        <w:t>This would mean that among the PMTCT exposed individuals, most of them had time gap of over a year before they underwent antiretroviral therapy.</w:t>
      </w:r>
    </w:p>
    <w:p w:rsidR="007C4935" w:rsidRDefault="007C4935" w:rsidP="00EC30DC">
      <w:pPr>
        <w:spacing w:line="480" w:lineRule="auto"/>
        <w:jc w:val="both"/>
      </w:pPr>
    </w:p>
    <w:p w:rsidR="00545896" w:rsidRDefault="007C4935" w:rsidP="00EC30DC">
      <w:pPr>
        <w:spacing w:line="480" w:lineRule="auto"/>
        <w:jc w:val="both"/>
        <w:rPr>
          <w:ins w:id="831" w:author="Ram Shrestha" w:date="2014-04-06T23:35:00Z"/>
        </w:rPr>
      </w:pPr>
      <w:r>
        <w:t>A number of research publications have shown that the PMTCT treatment with NVP rapidly develops HIV variants with NVP resistant mutations</w:t>
      </w:r>
      <w:r w:rsidR="00137FBE">
        <w:t xml:space="preserve"> </w:t>
      </w:r>
      <w:r w:rsidR="00C23DD3">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d="832" w:author="Ram Shrestha" w:date="2014-04-07T00:25:00Z">
        <w:r w:rsidR="00D21E7C">
          <w:instrText xml:space="preserve"> ADDIN EN.CITE </w:instrText>
        </w:r>
      </w:ins>
      <w:del w:id="833" w:author="Ram Shrestha" w:date="2014-04-01T23:07:00Z">
        <w:r w:rsidR="00002746" w:rsidDel="00387725">
          <w:delInstrText xml:space="preserve"> ADDIN EN.CITE </w:delInstrText>
        </w:r>
        <w:r w:rsidR="00C23DD3" w:rsidDel="00387725">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002746" w:rsidDel="00387725">
          <w:delInstrText xml:space="preserve"> ADDIN EN.CITE.DATA </w:delInstrText>
        </w:r>
      </w:del>
      <w:del w:id="834" w:author="Ram Shrestha" w:date="2014-04-06T21:36:00Z"/>
      <w:del w:id="835" w:author="Ram Shrestha" w:date="2014-04-01T23:07:00Z">
        <w:r w:rsidR="00C23DD3" w:rsidDel="00387725">
          <w:fldChar w:fldCharType="end"/>
        </w:r>
      </w:del>
      <w:del w:id="836" w:author="Ram Shrestha" w:date="2014-04-06T21:36:00Z"/>
      <w:ins w:id="837" w:author="Ram Shrestha" w:date="2014-04-07T00:25:00Z">
        <w:r w:rsidR="00D21E7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D21E7C">
          <w:instrText xml:space="preserve"> ADDIN EN.CITE.DATA </w:instrText>
        </w:r>
        <w:r w:rsidR="00D21E7C">
          <w:fldChar w:fldCharType="end"/>
        </w:r>
      </w:ins>
      <w:r w:rsidR="00C23DD3">
        <w:fldChar w:fldCharType="separate"/>
      </w:r>
      <w:r w:rsidR="00E171F4">
        <w:rPr>
          <w:noProof/>
        </w:rPr>
        <w:t>(Eshleman et al., 2001; Hudelson et al., 2010; Jackson et al., 2000; Palmer et al., 2006)</w:t>
      </w:r>
      <w:r w:rsidR="00C23DD3">
        <w:fldChar w:fldCharType="end"/>
      </w:r>
      <w:r>
        <w:t>.</w:t>
      </w:r>
      <w:r w:rsidR="00137FBE">
        <w:t xml:space="preserve"> </w:t>
      </w:r>
      <w:ins w:id="838" w:author="Ram Shrestha" w:date="2014-04-06T23:00:00Z">
        <w:r w:rsidR="001F6FA2">
          <w:t xml:space="preserve">On </w:t>
        </w:r>
      </w:ins>
      <w:del w:id="839" w:author="Ram Shrestha" w:date="2014-04-06T22:07:00Z">
        <w:r w:rsidR="00137FBE" w:rsidDel="00110E38">
          <w:delText xml:space="preserve">The first </w:delText>
        </w:r>
        <w:r w:rsidR="00594BED" w:rsidDel="00110E38">
          <w:delText>NVP resistant</w:delText>
        </w:r>
        <w:r w:rsidR="000116CD" w:rsidDel="00110E38">
          <w:delText xml:space="preserve"> </w:delText>
        </w:r>
        <w:r w:rsidR="00137FBE" w:rsidDel="00110E38">
          <w:delText xml:space="preserve">mutation </w:delText>
        </w:r>
        <w:r w:rsidR="000116CD" w:rsidDel="00110E38">
          <w:delText xml:space="preserve">to develop was Y181C, which slowly faded out, and another mutation K103N emerged out as the dominant mutation within 6-8 weeks </w:delText>
        </w:r>
        <w:r w:rsidR="00C23DD3" w:rsidDel="00110E38">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del>
      <w:del w:id="840" w:author="Ram Shrestha" w:date="2014-04-01T23:07:00Z">
        <w:r w:rsidR="00002746" w:rsidDel="00387725">
          <w:delInstrText xml:space="preserve"> ADDIN EN.CITE </w:delInstrText>
        </w:r>
        <w:r w:rsidR="00C23DD3" w:rsidDel="00387725">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002746" w:rsidDel="00387725">
          <w:delInstrText xml:space="preserve"> ADDIN EN.CITE.DATA </w:delInstrText>
        </w:r>
      </w:del>
      <w:del w:id="841" w:author="Ram Shrestha" w:date="2014-04-06T21:36:00Z"/>
      <w:del w:id="842" w:author="Ram Shrestha" w:date="2014-04-01T23:07:00Z">
        <w:r w:rsidR="00C23DD3" w:rsidDel="00387725">
          <w:fldChar w:fldCharType="end"/>
        </w:r>
      </w:del>
      <w:del w:id="843" w:author="Ram Shrestha" w:date="2014-04-06T21:36:00Z"/>
      <w:del w:id="844" w:author="Ram Shrestha" w:date="2014-04-06T22:07:00Z">
        <w:r w:rsidR="00C23DD3" w:rsidDel="00110E38">
          <w:fldChar w:fldCharType="separate"/>
        </w:r>
      </w:del>
      <w:del w:id="845" w:author="Ram Shrestha" w:date="2014-04-06T21:36:00Z">
        <w:r w:rsidR="00E171F4" w:rsidDel="008964D2">
          <w:rPr>
            <w:noProof/>
          </w:rPr>
          <w:delText>(Eshleman et al., 2004)</w:delText>
        </w:r>
      </w:del>
      <w:del w:id="846" w:author="Ram Shrestha" w:date="2014-04-06T22:07:00Z">
        <w:r w:rsidR="00C23DD3" w:rsidDel="00110E38">
          <w:fldChar w:fldCharType="end"/>
        </w:r>
        <w:r w:rsidR="000116CD" w:rsidDel="00110E38">
          <w:delText xml:space="preserve">. </w:delText>
        </w:r>
      </w:del>
      <w:ins w:id="847" w:author="Ram Shrestha" w:date="2014-04-06T22:59:00Z">
        <w:r w:rsidR="001F6FA2">
          <w:t>interruption of NVP</w:t>
        </w:r>
      </w:ins>
      <w:ins w:id="848" w:author="Ram Shrestha" w:date="2014-04-06T23:00:00Z">
        <w:r w:rsidR="001F6FA2">
          <w:t>, the drug related resistant mutations</w:t>
        </w:r>
      </w:ins>
      <w:ins w:id="849" w:author="Ram Shrestha" w:date="2014-04-06T23:01:00Z">
        <w:r w:rsidR="001F6FA2">
          <w:t xml:space="preserve"> </w:t>
        </w:r>
      </w:ins>
      <w:ins w:id="850" w:author="Ram Shrestha" w:date="2014-04-06T23:11:00Z">
        <w:r w:rsidR="00840C21">
          <w:t xml:space="preserve">decreases persistently to below 1% after one year </w:t>
        </w:r>
      </w:ins>
      <w:ins w:id="851" w:author="Ram Shrestha" w:date="2014-04-06T23:23:00Z">
        <w:r w:rsidR="001F1859">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ins>
      <w:ins w:id="852" w:author="Ram Shrestha" w:date="2014-04-07T00:25:00Z">
        <w:r w:rsidR="00D21E7C">
          <w:instrText xml:space="preserve"> ADDIN EN.CITE </w:instrText>
        </w:r>
        <w:r w:rsidR="00D21E7C">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r w:rsidR="00D21E7C">
          <w:instrText xml:space="preserve"> ADDIN EN.CITE.DATA </w:instrText>
        </w:r>
        <w:r w:rsidR="00D21E7C">
          <w:fldChar w:fldCharType="end"/>
        </w:r>
      </w:ins>
      <w:ins w:id="853" w:author="Ram Shrestha" w:date="2014-04-06T23:23:00Z">
        <w:r w:rsidR="001F1859">
          <w:fldChar w:fldCharType="separate"/>
        </w:r>
      </w:ins>
      <w:ins w:id="854" w:author="Ram Shrestha" w:date="2014-04-07T00:25:00Z">
        <w:r w:rsidR="00D21E7C">
          <w:rPr>
            <w:noProof/>
          </w:rPr>
          <w:t>(Arrive et al., 2007; Eshleman et al., 2001; Hauser et al., 2011; Loubser et al., 2006; Palmer et al., 2006)</w:t>
        </w:r>
      </w:ins>
      <w:ins w:id="855" w:author="Ram Shrestha" w:date="2014-04-06T23:23:00Z">
        <w:r w:rsidR="001F1859">
          <w:fldChar w:fldCharType="end"/>
        </w:r>
      </w:ins>
      <w:ins w:id="856" w:author="Ram Shrestha" w:date="2014-04-06T23:01:00Z">
        <w:r w:rsidR="001F6FA2">
          <w:t>.</w:t>
        </w:r>
      </w:ins>
      <w:ins w:id="857" w:author="Ram Shrestha" w:date="2014-04-06T23:26:00Z">
        <w:r w:rsidR="00545896">
          <w:t xml:space="preserve"> This correlated well with our observation that </w:t>
        </w:r>
      </w:ins>
      <w:ins w:id="858" w:author="Ram Shrestha" w:date="2014-04-06T23:29:00Z">
        <w:r w:rsidR="00545896">
          <w:t>PMTCT treated individuals were predicted susceptible after 674 median days of treatment</w:t>
        </w:r>
      </w:ins>
      <w:ins w:id="859" w:author="Ram Shrestha" w:date="2014-04-06T23:31:00Z">
        <w:r w:rsidR="00545896">
          <w:t xml:space="preserve"> and were predicted resistant after 172 median days of treatment.</w:t>
        </w:r>
      </w:ins>
    </w:p>
    <w:p w:rsidR="008A24F6" w:rsidRDefault="008A24F6" w:rsidP="00EC30DC">
      <w:pPr>
        <w:numPr>
          <w:ins w:id="860" w:author="Ram Shrestha" w:date="2014-04-06T23:36:00Z"/>
        </w:numPr>
        <w:spacing w:line="480" w:lineRule="auto"/>
        <w:jc w:val="both"/>
        <w:rPr>
          <w:ins w:id="861" w:author="Ram Shrestha" w:date="2014-04-06T23:36:00Z"/>
        </w:rPr>
      </w:pPr>
    </w:p>
    <w:p w:rsidR="00B10189" w:rsidRDefault="008A24F6" w:rsidP="0082588B">
      <w:pPr>
        <w:pStyle w:val="Heading2"/>
        <w:numPr>
          <w:ins w:id="862" w:author="Ram Shrestha" w:date="2014-04-07T00:45:00Z"/>
        </w:numPr>
        <w:rPr>
          <w:ins w:id="863" w:author="Ram Shrestha" w:date="2014-04-07T00:13:00Z"/>
        </w:rPr>
        <w:pPrChange w:id="864" w:author="Ram Shrestha" w:date="2014-04-07T00:45:00Z">
          <w:pPr>
            <w:spacing w:line="480" w:lineRule="auto"/>
            <w:jc w:val="both"/>
          </w:pPr>
        </w:pPrChange>
      </w:pPr>
      <w:ins w:id="865" w:author="Ram Shrestha" w:date="2014-04-06T23:36:00Z">
        <w:r>
          <w:t xml:space="preserve">Low-cost </w:t>
        </w:r>
      </w:ins>
      <w:ins w:id="866" w:author="Ram Shrestha" w:date="2014-04-06T23:40:00Z">
        <w:r>
          <w:t xml:space="preserve">HIV </w:t>
        </w:r>
      </w:ins>
      <w:ins w:id="867" w:author="Ram Shrestha" w:date="2014-04-06T23:36:00Z">
        <w:r>
          <w:t>drug resistant te</w:t>
        </w:r>
      </w:ins>
      <w:ins w:id="868" w:author="Ram Shrestha" w:date="2014-04-06T23:40:00Z">
        <w:r>
          <w:t xml:space="preserve">st using </w:t>
        </w:r>
      </w:ins>
      <w:ins w:id="869" w:author="Ram Shrestha" w:date="2014-04-06T23:41:00Z">
        <w:r>
          <w:t>Roche/454 Junior system</w:t>
        </w:r>
      </w:ins>
      <w:ins w:id="870" w:author="Ram Shrestha" w:date="2014-04-06T23:40:00Z">
        <w:r>
          <w:t xml:space="preserve"> in resource limited settings</w:t>
        </w:r>
      </w:ins>
    </w:p>
    <w:p w:rsidR="008A24F6" w:rsidRDefault="00B10189" w:rsidP="00EC30DC">
      <w:pPr>
        <w:numPr>
          <w:ins w:id="871" w:author="Ram Shrestha" w:date="2014-04-07T00:13:00Z"/>
        </w:numPr>
        <w:spacing w:line="480" w:lineRule="auto"/>
        <w:jc w:val="both"/>
        <w:rPr>
          <w:ins w:id="872" w:author="Ram Shrestha" w:date="2014-04-06T23:40:00Z"/>
        </w:rPr>
      </w:pPr>
      <w:ins w:id="873" w:author="Ram Shrestha" w:date="2014-04-07T00:13:00Z">
        <w:r>
          <w:t xml:space="preserve">We showed that </w:t>
        </w:r>
      </w:ins>
      <w:ins w:id="874" w:author="Ram Shrestha" w:date="2014-04-07T00:12:00Z">
        <w:r>
          <w:t xml:space="preserve">genotypic </w:t>
        </w:r>
      </w:ins>
      <w:ins w:id="875" w:author="Ram Shrestha" w:date="2014-04-07T00:11:00Z">
        <w:r>
          <w:t xml:space="preserve">HIV drug resistance </w:t>
        </w:r>
      </w:ins>
      <w:ins w:id="876" w:author="Ram Shrestha" w:date="2014-04-07T00:12:00Z">
        <w:r>
          <w:t xml:space="preserve">test </w:t>
        </w:r>
      </w:ins>
      <w:ins w:id="877" w:author="Ram Shrestha" w:date="2014-04-07T00:14:00Z">
        <w:r>
          <w:t xml:space="preserve">using conventional Sanger genotyping method is comparable to </w:t>
        </w:r>
      </w:ins>
      <w:ins w:id="878" w:author="Ram Shrestha" w:date="2014-04-07T00:16:00Z">
        <w:r w:rsidR="00946729">
          <w:t xml:space="preserve">using </w:t>
        </w:r>
      </w:ins>
      <w:ins w:id="879" w:author="Ram Shrestha" w:date="2014-04-07T00:14:00Z">
        <w:r>
          <w:t xml:space="preserve">ultra deep </w:t>
        </w:r>
        <w:proofErr w:type="spellStart"/>
        <w:r>
          <w:t>pyrosequencing</w:t>
        </w:r>
      </w:ins>
      <w:proofErr w:type="spellEnd"/>
      <w:ins w:id="880" w:author="Ram Shrestha" w:date="2014-04-07T00:16:00Z">
        <w:r w:rsidR="00946729">
          <w:t xml:space="preserve">. </w:t>
        </w:r>
      </w:ins>
      <w:ins w:id="881" w:author="Ram Shrestha" w:date="2014-04-07T00:18:00Z">
        <w:r w:rsidR="00946729">
          <w:t xml:space="preserve">Roche/454 FLX and Junior are two widely used UDPS systems. We have also showed that genotypic HIV drug resistance test using FLX and Junior systems are comparable. However, since genotyping cost per sample is </w:t>
        </w:r>
      </w:ins>
      <w:ins w:id="882" w:author="Ram Shrestha" w:date="2014-04-07T00:21:00Z">
        <w:r w:rsidR="00946729">
          <w:t xml:space="preserve">much </w:t>
        </w:r>
      </w:ins>
      <w:ins w:id="883" w:author="Ram Shrestha" w:date="2014-04-07T00:18:00Z">
        <w:r w:rsidR="00946729">
          <w:t xml:space="preserve">cheaper in Junior than </w:t>
        </w:r>
      </w:ins>
      <w:ins w:id="884" w:author="Ram Shrestha" w:date="2014-04-07T00:20:00Z">
        <w:r w:rsidR="00946729">
          <w:t xml:space="preserve">in </w:t>
        </w:r>
      </w:ins>
      <w:ins w:id="885" w:author="Ram Shrestha" w:date="2014-04-07T00:18:00Z">
        <w:r w:rsidR="00946729">
          <w:t>FLX system.</w:t>
        </w:r>
      </w:ins>
      <w:ins w:id="886" w:author="Ram Shrestha" w:date="2014-04-07T00:22:00Z">
        <w:r w:rsidR="00946729">
          <w:t xml:space="preserve"> This would mean that Roche/454 Junior system is an alternative method for low-cost HIV drug resistant test in high </w:t>
        </w:r>
      </w:ins>
      <w:ins w:id="887" w:author="Ram Shrestha" w:date="2014-04-07T00:23:00Z">
        <w:r w:rsidR="00946729">
          <w:t xml:space="preserve">HIV </w:t>
        </w:r>
      </w:ins>
      <w:ins w:id="888" w:author="Ram Shrestha" w:date="2014-04-07T00:22:00Z">
        <w:r w:rsidR="00946729">
          <w:t>prevalent resource limited settings.</w:t>
        </w:r>
      </w:ins>
    </w:p>
    <w:p w:rsidR="007C4935" w:rsidDel="00946729" w:rsidRDefault="00FA6375" w:rsidP="00EC30DC">
      <w:pPr>
        <w:numPr>
          <w:ins w:id="889" w:author="Ram Shrestha" w:date="2014-04-06T23:26:00Z"/>
        </w:numPr>
        <w:spacing w:line="480" w:lineRule="auto"/>
        <w:jc w:val="both"/>
        <w:rPr>
          <w:del w:id="890" w:author="Ram Shrestha" w:date="2014-04-07T00:24:00Z"/>
        </w:rPr>
      </w:pPr>
      <w:del w:id="891" w:author="Ram Shrestha" w:date="2014-04-06T22:59:00Z">
        <w:r w:rsidDel="001F6FA2">
          <w:delText xml:space="preserve">These data correlated well with our analysis using </w:delText>
        </w:r>
        <w:r w:rsidR="00B354F6" w:rsidDel="001F6FA2">
          <w:delText xml:space="preserve">conventional consensus method and </w:delText>
        </w:r>
      </w:del>
      <w:del w:id="892" w:author="Ram Shrestha" w:date="2014-04-01T00:35:00Z">
        <w:r w:rsidDel="004C52ED">
          <w:delText>HTS</w:delText>
        </w:r>
      </w:del>
      <w:del w:id="893" w:author="Ram Shrestha" w:date="2014-04-06T22:59:00Z">
        <w:r w:rsidDel="001F6FA2">
          <w:delText xml:space="preserve"> method </w:delText>
        </w:r>
        <w:r w:rsidR="00B354F6" w:rsidDel="001F6FA2">
          <w:delText xml:space="preserve">at prevalence cutoff 20% </w:delText>
        </w:r>
        <w:r w:rsidR="00594BED" w:rsidDel="001F6FA2">
          <w:delText xml:space="preserve">that showed </w:delText>
        </w:r>
        <w:r w:rsidR="00090253" w:rsidDel="001F6FA2">
          <w:delText xml:space="preserve">the number of previous PMTCT experienced individuals with resistance call to NVP was significantly higher than the number of individuals without previous PMTCT experience. This also indicated that the likelihood of developing resistance to NVP was higher in PMTCT experienced individuals than the </w:delText>
        </w:r>
        <w:r w:rsidR="00CB026F" w:rsidDel="001F6FA2">
          <w:delText>individuals without PMTCT experience</w:delText>
        </w:r>
        <w:r w:rsidR="00090253" w:rsidDel="001F6FA2">
          <w:delText>.</w:delText>
        </w:r>
        <w:r w:rsidDel="001F6FA2">
          <w:delText xml:space="preserve"> </w:delText>
        </w:r>
      </w:del>
    </w:p>
    <w:p w:rsidR="003208FE" w:rsidRPr="0031647F" w:rsidDel="00946729" w:rsidRDefault="003208FE" w:rsidP="00EC30DC">
      <w:pPr>
        <w:spacing w:line="480" w:lineRule="auto"/>
        <w:jc w:val="both"/>
        <w:rPr>
          <w:del w:id="894" w:author="Ram Shrestha" w:date="2014-04-07T00:24:00Z"/>
        </w:rPr>
      </w:pPr>
    </w:p>
    <w:p w:rsidR="00AB3514" w:rsidDel="001F1859" w:rsidRDefault="00BD7116" w:rsidP="00EC30DC">
      <w:pPr>
        <w:spacing w:line="480" w:lineRule="auto"/>
        <w:jc w:val="both"/>
        <w:rPr>
          <w:del w:id="895" w:author="Ram Shrestha" w:date="2014-04-06T23:22:00Z"/>
        </w:rPr>
      </w:pPr>
      <w:del w:id="896" w:author="Ram Shrestha" w:date="2014-04-06T23:22:00Z">
        <w:r w:rsidRPr="00376D76" w:rsidDel="001F1859">
          <w:delText>In the presence of an antiretroviral drugs, the virus that has drug resistant mutations to the drug</w:delText>
        </w:r>
        <w:r w:rsidR="00E171F4" w:rsidDel="001F1859">
          <w:delText xml:space="preserve">s has high viral fitness </w:delText>
        </w:r>
        <w:r w:rsidRPr="00376D76" w:rsidDel="001F1859">
          <w:delText xml:space="preserve">while the wild type virus </w:delText>
        </w:r>
        <w:r w:rsidR="00F23714" w:rsidDel="001F1859">
          <w:delText xml:space="preserve">has low viral fitness </w:delText>
        </w:r>
        <w:r w:rsidR="00C23DD3" w:rsidDel="001F1859">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del>
      <w:del w:id="897" w:author="Ram Shrestha" w:date="2014-04-01T23:07:00Z">
        <w:r w:rsidR="00002746" w:rsidDel="00387725">
          <w:delInstrText xml:space="preserve"> ADDIN EN.CITE </w:delInstrText>
        </w:r>
        <w:r w:rsidR="00C23DD3" w:rsidDel="00387725">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r w:rsidR="00002746" w:rsidDel="00387725">
          <w:delInstrText xml:space="preserve"> ADDIN EN.CITE.DATA </w:delInstrText>
        </w:r>
      </w:del>
      <w:del w:id="898" w:author="Ram Shrestha" w:date="2014-04-06T21:36:00Z"/>
      <w:del w:id="899" w:author="Ram Shrestha" w:date="2014-04-01T23:07:00Z">
        <w:r w:rsidR="00C23DD3" w:rsidDel="00387725">
          <w:fldChar w:fldCharType="end"/>
        </w:r>
      </w:del>
      <w:del w:id="900" w:author="Ram Shrestha" w:date="2014-04-06T21:36:00Z"/>
      <w:del w:id="901" w:author="Ram Shrestha" w:date="2014-04-06T23:22:00Z">
        <w:r w:rsidR="00C23DD3" w:rsidDel="001F1859">
          <w:fldChar w:fldCharType="separate"/>
        </w:r>
        <w:r w:rsidR="00E171F4" w:rsidDel="001F1859">
          <w:rPr>
            <w:noProof/>
          </w:rPr>
          <w:delText>(Clavel et al., 2000; Collins et al., 2004)</w:delText>
        </w:r>
        <w:r w:rsidR="00C23DD3" w:rsidDel="001F1859">
          <w:fldChar w:fldCharType="end"/>
        </w:r>
        <w:r w:rsidRPr="00376D76" w:rsidDel="001F1859">
          <w:delText>.</w:delText>
        </w:r>
        <w:r w:rsidR="000116CD" w:rsidDel="001F1859">
          <w:delText xml:space="preserve"> </w:delText>
        </w:r>
        <w:r w:rsidR="003208FE" w:rsidDel="001F1859">
          <w:delText xml:space="preserve">In the absence of the drugs, the viral fitness of the resistant variants decreases while viral fitness of the wild type variants increases </w:delText>
        </w:r>
        <w:r w:rsidR="00C23DD3" w:rsidRPr="00376D76" w:rsidDel="001F1859">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del>
      <w:del w:id="902" w:author="Ram Shrestha" w:date="2014-04-01T23:07:00Z">
        <w:r w:rsidR="00002746" w:rsidDel="00387725">
          <w:delInstrText xml:space="preserve"> ADDIN EN.CITE </w:delInstrText>
        </w:r>
        <w:r w:rsidR="00C23DD3" w:rsidDel="00387725">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r w:rsidR="00002746" w:rsidDel="00387725">
          <w:delInstrText xml:space="preserve"> ADDIN EN.CITE.DATA </w:delInstrText>
        </w:r>
      </w:del>
      <w:del w:id="903" w:author="Ram Shrestha" w:date="2014-04-06T21:36:00Z"/>
      <w:del w:id="904" w:author="Ram Shrestha" w:date="2014-04-01T23:07:00Z">
        <w:r w:rsidR="00C23DD3" w:rsidDel="00387725">
          <w:fldChar w:fldCharType="end"/>
        </w:r>
      </w:del>
      <w:del w:id="905" w:author="Ram Shrestha" w:date="2014-04-06T21:36:00Z"/>
      <w:del w:id="906" w:author="Ram Shrestha" w:date="2014-04-06T23:22:00Z">
        <w:r w:rsidR="00C23DD3" w:rsidRPr="00376D76" w:rsidDel="001F1859">
          <w:fldChar w:fldCharType="separate"/>
        </w:r>
        <w:r w:rsidR="00E171F4" w:rsidDel="001F1859">
          <w:rPr>
            <w:noProof/>
          </w:rPr>
          <w:delText>(Clavel et al., 2000; Deeks et al., 2005; Paquet et al., 2011; Rosenbloom et al., 2012)</w:delText>
        </w:r>
        <w:r w:rsidR="00C23DD3" w:rsidRPr="00376D76" w:rsidDel="001F1859">
          <w:fldChar w:fldCharType="end"/>
        </w:r>
        <w:r w:rsidR="003208FE" w:rsidDel="001F1859">
          <w:delText>. Thus the wild type HIV virus replicates and their prevalence increases while prevalence of resistant variants decreases.</w:delText>
        </w:r>
        <w:r w:rsidRPr="00376D76" w:rsidDel="001F1859">
          <w:delText xml:space="preserve"> </w:delText>
        </w:r>
        <w:r w:rsidR="003208FE" w:rsidDel="001F1859">
          <w:delText>When the antiretroviral drugs are reintroduced,</w:delText>
        </w:r>
        <w:r w:rsidRPr="00376D76" w:rsidDel="001F1859">
          <w:delText xml:space="preserve"> the resistant virus explodes in the viral population leading to virologic failure </w:delText>
        </w:r>
        <w:r w:rsidR="00F23714" w:rsidDel="001F1859">
          <w:delText>while</w:delText>
        </w:r>
        <w:r w:rsidR="00F23714" w:rsidRPr="00376D76" w:rsidDel="001F1859">
          <w:delText xml:space="preserve"> </w:delText>
        </w:r>
        <w:r w:rsidRPr="00376D76" w:rsidDel="001F1859">
          <w:delText xml:space="preserve">the wild type virus exists in low abundance </w:delText>
        </w:r>
        <w:r w:rsidR="00C23DD3" w:rsidRPr="00376D76" w:rsidDel="001F1859">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del>
      <w:del w:id="907" w:author="Ram Shrestha" w:date="2014-04-01T23:07:00Z">
        <w:r w:rsidR="00002746" w:rsidDel="00387725">
          <w:delInstrText xml:space="preserve"> ADDIN EN.CITE </w:delInstrText>
        </w:r>
        <w:r w:rsidR="00C23DD3" w:rsidDel="00387725">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002746" w:rsidDel="00387725">
          <w:delInstrText xml:space="preserve"> ADDIN EN.CITE.DATA </w:delInstrText>
        </w:r>
      </w:del>
      <w:del w:id="908" w:author="Ram Shrestha" w:date="2014-04-06T21:36:00Z"/>
      <w:del w:id="909" w:author="Ram Shrestha" w:date="2014-04-01T23:07:00Z">
        <w:r w:rsidR="00C23DD3" w:rsidDel="00387725">
          <w:fldChar w:fldCharType="end"/>
        </w:r>
      </w:del>
      <w:del w:id="910" w:author="Ram Shrestha" w:date="2014-04-06T21:36:00Z"/>
      <w:del w:id="911" w:author="Ram Shrestha" w:date="2014-04-06T23:22:00Z">
        <w:r w:rsidR="00C23DD3" w:rsidRPr="00376D76" w:rsidDel="001F1859">
          <w:fldChar w:fldCharType="separate"/>
        </w:r>
        <w:r w:rsidR="00C62AEF" w:rsidDel="001F1859">
          <w:rPr>
            <w:noProof/>
          </w:rPr>
          <w:delText>(Delobel et al., 2011; Le et al., 2009; Li et al., 2011; Paredes et al., 2010; Simen et al., 2009b)</w:delText>
        </w:r>
        <w:r w:rsidR="00C23DD3" w:rsidRPr="00376D76" w:rsidDel="001F1859">
          <w:fldChar w:fldCharType="end"/>
        </w:r>
        <w:r w:rsidRPr="00376D76" w:rsidDel="001F1859">
          <w:delText xml:space="preserve">. </w:delText>
        </w:r>
      </w:del>
    </w:p>
    <w:p w:rsidR="00E66AB5" w:rsidDel="00545896" w:rsidRDefault="00E66AB5" w:rsidP="00EC30DC">
      <w:pPr>
        <w:spacing w:line="480" w:lineRule="auto"/>
        <w:jc w:val="both"/>
        <w:rPr>
          <w:del w:id="912" w:author="Ram Shrestha" w:date="2014-04-06T23:23:00Z"/>
        </w:rPr>
      </w:pPr>
    </w:p>
    <w:p w:rsidR="00E067A6" w:rsidDel="00545896" w:rsidRDefault="00E66AB5" w:rsidP="00EC30DC">
      <w:pPr>
        <w:spacing w:line="480" w:lineRule="auto"/>
        <w:jc w:val="both"/>
        <w:rPr>
          <w:del w:id="913" w:author="Ram Shrestha" w:date="2014-04-06T23:23:00Z"/>
        </w:rPr>
      </w:pPr>
      <w:del w:id="914" w:author="Ram Shrestha" w:date="2014-04-06T23:23:00Z">
        <w:r w:rsidDel="00545896">
          <w:delText>HIV variants with NVP resistance, though increased rapidly during single dose NVP treatment</w:delText>
        </w:r>
        <w:r w:rsidR="00E067A6" w:rsidDel="00545896">
          <w:delText xml:space="preserve"> for PMTCT, at post treatment (a condition like drug interrupt</w:delText>
        </w:r>
        <w:r w:rsidR="00594BED" w:rsidDel="00545896">
          <w:delText>ion), the HIV variants with NVP resistant</w:delText>
        </w:r>
        <w:r w:rsidR="00E067A6" w:rsidDel="00545896">
          <w:delText xml:space="preserve"> mutations slowly decays out and in one year their prevalence decreased to less than 5% </w:delText>
        </w:r>
        <w:r w:rsidR="00C23DD3" w:rsidDel="00545896">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del>
      <w:del w:id="915" w:author="Ram Shrestha" w:date="2014-04-01T23:07:00Z">
        <w:r w:rsidR="00002746" w:rsidDel="00387725">
          <w:delInstrText xml:space="preserve"> ADDIN EN.CITE </w:delInstrText>
        </w:r>
        <w:r w:rsidR="00C23DD3" w:rsidDel="0038772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r w:rsidR="00002746" w:rsidDel="00387725">
          <w:delInstrText xml:space="preserve"> ADDIN EN.CITE.DATA </w:delInstrText>
        </w:r>
      </w:del>
      <w:del w:id="916" w:author="Ram Shrestha" w:date="2014-04-06T21:36:00Z"/>
      <w:del w:id="917" w:author="Ram Shrestha" w:date="2014-04-01T23:07:00Z">
        <w:r w:rsidR="00C23DD3" w:rsidDel="00387725">
          <w:fldChar w:fldCharType="end"/>
        </w:r>
      </w:del>
      <w:del w:id="918" w:author="Ram Shrestha" w:date="2014-04-06T21:36:00Z"/>
      <w:del w:id="919" w:author="Ram Shrestha" w:date="2014-04-06T23:23:00Z">
        <w:r w:rsidR="00C23DD3" w:rsidDel="00545896">
          <w:fldChar w:fldCharType="separate"/>
        </w:r>
        <w:r w:rsidR="00851AA2" w:rsidDel="00545896">
          <w:rPr>
            <w:noProof/>
          </w:rPr>
          <w:delText>(Arrive et al., 2007; Eshleman et al., 2001; Hauser et al., 2011; Loubser et al., 2006)</w:delText>
        </w:r>
        <w:r w:rsidR="00C23DD3" w:rsidDel="00545896">
          <w:fldChar w:fldCharType="end"/>
        </w:r>
        <w:r w:rsidR="00E067A6" w:rsidDel="00545896">
          <w:delText xml:space="preserve">. </w:delText>
        </w:r>
        <w:r w:rsidR="00175F7B" w:rsidDel="00545896">
          <w:delText xml:space="preserve">Our observation also showed that the number of individuals with resistance call to NVP increased as we analyzed at decreasing prevalence cutoff using </w:delText>
        </w:r>
      </w:del>
      <w:del w:id="920" w:author="Ram Shrestha" w:date="2014-04-01T00:35:00Z">
        <w:r w:rsidR="00175F7B" w:rsidDel="004C52ED">
          <w:delText>HTS</w:delText>
        </w:r>
      </w:del>
      <w:del w:id="921" w:author="Ram Shrestha" w:date="2014-04-06T23:23:00Z">
        <w:r w:rsidR="00175F7B" w:rsidDel="00545896">
          <w:delText>, indicating the low abundance HIV variants harboring NVP resistant mutations existed in the baseline samples.</w:delText>
        </w:r>
      </w:del>
    </w:p>
    <w:p w:rsidR="00175F7B" w:rsidDel="00946729" w:rsidRDefault="00175F7B" w:rsidP="00EC30DC">
      <w:pPr>
        <w:spacing w:line="480" w:lineRule="auto"/>
        <w:jc w:val="both"/>
        <w:rPr>
          <w:del w:id="922" w:author="Ram Shrestha" w:date="2014-04-07T00:24:00Z"/>
        </w:rPr>
      </w:pPr>
    </w:p>
    <w:p w:rsidR="00971981" w:rsidDel="00946729" w:rsidRDefault="00175F7B" w:rsidP="00EC30DC">
      <w:pPr>
        <w:spacing w:line="480" w:lineRule="auto"/>
        <w:jc w:val="both"/>
        <w:rPr>
          <w:del w:id="923" w:author="Ram Shrestha" w:date="2014-04-07T00:24:00Z"/>
        </w:rPr>
      </w:pPr>
      <w:del w:id="924" w:author="Ram Shrestha" w:date="2014-04-07T00:24:00Z">
        <w:r w:rsidDel="00946729">
          <w:delText xml:space="preserve">We observed that </w:delText>
        </w:r>
        <w:r w:rsidR="00B85B99" w:rsidDel="00946729">
          <w:delText xml:space="preserve">at prevalence cutoff of 1%, </w:delText>
        </w:r>
        <w:r w:rsidDel="00946729">
          <w:delText xml:space="preserve">there were </w:delText>
        </w:r>
        <w:r w:rsidR="00B85B99" w:rsidDel="00946729">
          <w:delText>18</w:delText>
        </w:r>
        <w:r w:rsidDel="00946729">
          <w:delText xml:space="preserve"> </w:delText>
        </w:r>
        <w:r w:rsidR="00C476DE" w:rsidDel="00946729">
          <w:delText xml:space="preserve">of 21 </w:delText>
        </w:r>
        <w:r w:rsidDel="00946729">
          <w:delText xml:space="preserve">baseline </w:delText>
        </w:r>
        <w:r w:rsidR="00B85B99" w:rsidDel="00946729">
          <w:delText xml:space="preserve">PMTCT experienced </w:delText>
        </w:r>
        <w:r w:rsidDel="00946729">
          <w:delText>samples that had clinical virologic failure</w:delText>
        </w:r>
        <w:r w:rsidR="00B85B99" w:rsidDel="00946729">
          <w:delText xml:space="preserve"> outcome</w:delText>
        </w:r>
        <w:r w:rsidDel="00946729">
          <w:delText xml:space="preserve"> </w:delText>
        </w:r>
        <w:r w:rsidR="00B85B99" w:rsidDel="00946729">
          <w:delText>but had no resistance call to NVP</w:delText>
        </w:r>
        <w:r w:rsidR="00C476DE" w:rsidDel="00946729">
          <w:delText xml:space="preserve"> (sensitive to NVP)</w:delText>
        </w:r>
        <w:r w:rsidR="00B85B99" w:rsidDel="00946729">
          <w:delText xml:space="preserve"> and 120</w:delText>
        </w:r>
        <w:r w:rsidR="00C476DE" w:rsidDel="00946729">
          <w:delText xml:space="preserve"> of 136</w:delText>
        </w:r>
        <w:r w:rsidR="00B85B99" w:rsidDel="00946729">
          <w:delText xml:space="preserve"> baseline PMTCT experienced samples that had clinical virologic success outcome but had no resistance call to NVP</w:delText>
        </w:r>
        <w:r w:rsidR="00C476DE" w:rsidDel="00946729">
          <w:delText xml:space="preserve"> (sensitive to NVP)</w:delText>
        </w:r>
        <w:r w:rsidR="00B85B99" w:rsidDel="00946729">
          <w:delText xml:space="preserve"> when analyzed using Junior </w:delText>
        </w:r>
      </w:del>
      <w:del w:id="925" w:author="Ram Shrestha" w:date="2014-04-01T00:35:00Z">
        <w:r w:rsidR="00B85B99" w:rsidDel="004C52ED">
          <w:delText>HTS</w:delText>
        </w:r>
      </w:del>
      <w:del w:id="926" w:author="Ram Shrestha" w:date="2014-04-07T00:24:00Z">
        <w:r w:rsidR="00B85B99" w:rsidDel="00946729">
          <w:delText xml:space="preserve"> platform. We investigated </w:delText>
        </w:r>
        <w:r w:rsidR="00C476DE" w:rsidDel="00946729">
          <w:delText>if the time since PMTCT exposure corresponded to resistance or sensitive call to NVP for those individuals. We observed that the median number of days since PMTCT exposure was observed to be 674 days for those individuals predicted as susceptible to NVP and 172 days for those predicted as resistant.</w:delText>
        </w:r>
      </w:del>
    </w:p>
    <w:p w:rsidR="00971981" w:rsidDel="00946729" w:rsidRDefault="00971981" w:rsidP="00EC30DC">
      <w:pPr>
        <w:spacing w:line="480" w:lineRule="auto"/>
        <w:jc w:val="both"/>
        <w:rPr>
          <w:del w:id="927" w:author="Ram Shrestha" w:date="2014-04-07T00:24:00Z"/>
        </w:rPr>
      </w:pPr>
    </w:p>
    <w:p w:rsidR="00C476DE" w:rsidDel="00946729" w:rsidRDefault="00275AA2" w:rsidP="00EC30DC">
      <w:pPr>
        <w:spacing w:line="480" w:lineRule="auto"/>
        <w:jc w:val="both"/>
        <w:rPr>
          <w:del w:id="928" w:author="Ram Shrestha" w:date="2014-04-07T00:24:00Z"/>
        </w:rPr>
      </w:pPr>
      <w:del w:id="929" w:author="Ram Shrestha" w:date="2014-04-07T00:24:00Z">
        <w:r w:rsidDel="00946729">
          <w:delText xml:space="preserve">Our observation on sensitive call to individuals with 674 median days since PMTCT exposure </w:delText>
        </w:r>
        <w:r w:rsidR="00D645CD" w:rsidDel="00946729">
          <w:delText>correlated</w:delText>
        </w:r>
        <w:r w:rsidDel="00946729">
          <w:delText xml:space="preserve"> well with the result obtained by Palmer et al </w:delText>
        </w:r>
        <w:r w:rsidR="00C23DD3" w:rsidDel="00946729">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del>
      <w:del w:id="930" w:author="Ram Shrestha" w:date="2014-04-01T23:07:00Z">
        <w:r w:rsidR="00002746" w:rsidDel="00387725">
          <w:delInstrText xml:space="preserve"> ADDIN EN.CITE </w:delInstrText>
        </w:r>
        <w:r w:rsidR="00C23DD3" w:rsidDel="00387725">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02746" w:rsidDel="00387725">
          <w:delInstrText xml:space="preserve"> ADDIN EN.CITE.DATA </w:delInstrText>
        </w:r>
      </w:del>
      <w:del w:id="931" w:author="Ram Shrestha" w:date="2014-04-06T21:36:00Z"/>
      <w:del w:id="932" w:author="Ram Shrestha" w:date="2014-04-01T23:07:00Z">
        <w:r w:rsidR="00C23DD3" w:rsidDel="00387725">
          <w:fldChar w:fldCharType="end"/>
        </w:r>
      </w:del>
      <w:del w:id="933" w:author="Ram Shrestha" w:date="2014-04-06T21:36:00Z"/>
      <w:del w:id="934" w:author="Ram Shrestha" w:date="2014-04-07T00:24:00Z">
        <w:r w:rsidR="00C23DD3" w:rsidDel="00946729">
          <w:fldChar w:fldCharType="separate"/>
        </w:r>
        <w:r w:rsidR="00851AA2" w:rsidDel="00946729">
          <w:rPr>
            <w:noProof/>
          </w:rPr>
          <w:delText>(Palmer et al., 2006)</w:delText>
        </w:r>
        <w:r w:rsidR="00C23DD3" w:rsidDel="00946729">
          <w:fldChar w:fldCharType="end"/>
        </w:r>
        <w:r w:rsidDel="00946729">
          <w:delText>. The authors found that after one year since the PMTCT exposure, the prevalence of K103N and Y181C mutations were observed to be less than 0.7% and 0.4% respectively.</w:delText>
        </w:r>
        <w:r w:rsidR="00971981" w:rsidDel="00946729">
          <w:delText xml:space="preserve"> Since we made resistance call if the prevalence of resistance sequence reads was greater or equal to 1%, the </w:delText>
        </w:r>
        <w:r w:rsidR="00886828" w:rsidDel="00946729">
          <w:delText xml:space="preserve">samples from the </w:delText>
        </w:r>
        <w:r w:rsidR="00971981" w:rsidDel="00946729">
          <w:delText xml:space="preserve">individuals </w:delText>
        </w:r>
        <w:r w:rsidR="00886828" w:rsidDel="00946729">
          <w:delText xml:space="preserve">obtained </w:delText>
        </w:r>
        <w:r w:rsidR="00971981" w:rsidDel="00946729">
          <w:delText>more than a year after PMTCT exposure had the prevalence of resistant sequence reads below 1% prevalence cutoff and they had sensitive call.</w:delText>
        </w:r>
      </w:del>
    </w:p>
    <w:p w:rsidR="00971981" w:rsidDel="00946729" w:rsidRDefault="00971981" w:rsidP="00EC30DC">
      <w:pPr>
        <w:spacing w:line="480" w:lineRule="auto"/>
        <w:jc w:val="both"/>
        <w:rPr>
          <w:del w:id="935" w:author="Ram Shrestha" w:date="2014-04-07T00:24:00Z"/>
        </w:rPr>
      </w:pPr>
    </w:p>
    <w:p w:rsidR="00971981" w:rsidDel="00946729" w:rsidRDefault="00971981" w:rsidP="00EC30DC">
      <w:pPr>
        <w:spacing w:line="480" w:lineRule="auto"/>
        <w:jc w:val="both"/>
        <w:rPr>
          <w:del w:id="936" w:author="Ram Shrestha" w:date="2014-04-07T00:24:00Z"/>
        </w:rPr>
      </w:pPr>
      <w:del w:id="937" w:author="Ram Shrestha" w:date="2014-04-07T00:24:00Z">
        <w:r w:rsidDel="00946729">
          <w:delText xml:space="preserve">On the other hand, </w:delText>
        </w:r>
        <w:r w:rsidR="003257FA" w:rsidDel="00946729">
          <w:delText xml:space="preserve">for the individuals that had resistance call for NVP had median day of 172 (approximately 6 months) since PMTCT exposure. A number of publications </w:delText>
        </w:r>
        <w:r w:rsidR="00C23DD3" w:rsidDel="00946729">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del>
      <w:del w:id="938" w:author="Ram Shrestha" w:date="2014-04-01T23:07:00Z">
        <w:r w:rsidR="00002746" w:rsidDel="00387725">
          <w:delInstrText xml:space="preserve"> ADDIN EN.CITE </w:delInstrText>
        </w:r>
        <w:r w:rsidR="00C23DD3" w:rsidDel="00387725">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002746" w:rsidDel="00387725">
          <w:delInstrText xml:space="preserve"> ADDIN EN.CITE.DATA </w:delInstrText>
        </w:r>
      </w:del>
      <w:del w:id="939" w:author="Ram Shrestha" w:date="2014-04-06T21:36:00Z"/>
      <w:del w:id="940" w:author="Ram Shrestha" w:date="2014-04-01T23:07:00Z">
        <w:r w:rsidR="00C23DD3" w:rsidDel="00387725">
          <w:fldChar w:fldCharType="end"/>
        </w:r>
      </w:del>
      <w:del w:id="941" w:author="Ram Shrestha" w:date="2014-04-06T21:36:00Z"/>
      <w:del w:id="942" w:author="Ram Shrestha" w:date="2014-04-07T00:24:00Z">
        <w:r w:rsidR="00C23DD3" w:rsidDel="00946729">
          <w:fldChar w:fldCharType="separate"/>
        </w:r>
        <w:r w:rsidR="00851AA2" w:rsidDel="00946729">
          <w:rPr>
            <w:noProof/>
          </w:rPr>
          <w:delText>(Hauser et al., 2011; Lockman et al., 2007; Loubser et al., 2006; Palmer et al., 2006; Rowley et al., 2010)</w:delText>
        </w:r>
        <w:r w:rsidR="00C23DD3" w:rsidDel="00946729">
          <w:fldChar w:fldCharType="end"/>
        </w:r>
        <w:r w:rsidR="00AF2714" w:rsidDel="00946729">
          <w:delText xml:space="preserve"> had shown that the prevalence of HIV variants that are resistant to NVP at six months of PMTCT exposure was higher than 20%. Therefore, the call </w:delText>
        </w:r>
        <w:r w:rsidR="00851AA2" w:rsidDel="00946729">
          <w:delText>of</w:delText>
        </w:r>
        <w:r w:rsidR="00AF2714" w:rsidDel="00946729">
          <w:delText xml:space="preserve"> resistance</w:delText>
        </w:r>
        <w:r w:rsidR="00851AA2" w:rsidDel="00946729">
          <w:delText xml:space="preserve"> to NVP</w:delText>
        </w:r>
        <w:r w:rsidR="00AF2714" w:rsidDel="00946729">
          <w:delText xml:space="preserve"> in the individuals with 172 median days since PMTCT exposure correlated well wi</w:delText>
        </w:r>
        <w:r w:rsidR="00851AA2" w:rsidDel="00946729">
          <w:delText>th the results obtained by the</w:delText>
        </w:r>
        <w:r w:rsidR="00AF2714" w:rsidDel="00946729">
          <w:delText xml:space="preserve"> authors.</w:delText>
        </w:r>
      </w:del>
    </w:p>
    <w:p w:rsidR="00C44D88" w:rsidDel="00946729" w:rsidRDefault="00C44D88" w:rsidP="00EC30DC">
      <w:pPr>
        <w:spacing w:line="480" w:lineRule="auto"/>
        <w:jc w:val="both"/>
        <w:rPr>
          <w:del w:id="943" w:author="Ram Shrestha" w:date="2014-04-07T00:24:00Z"/>
        </w:rPr>
      </w:pPr>
    </w:p>
    <w:p w:rsidR="00257547" w:rsidDel="00946729" w:rsidRDefault="00851AA2" w:rsidP="00EC30DC">
      <w:pPr>
        <w:spacing w:line="480" w:lineRule="auto"/>
        <w:jc w:val="both"/>
        <w:rPr>
          <w:del w:id="944" w:author="Ram Shrestha" w:date="2014-04-07T00:24:00Z"/>
        </w:rPr>
      </w:pPr>
      <w:del w:id="945" w:author="Ram Shrestha" w:date="2014-04-07T00:24:00Z">
        <w:r w:rsidDel="00946729">
          <w:delText xml:space="preserve">Since the PMTCT exposed individuals were harboring NVP resistant HIV variants, </w:delText>
        </w:r>
        <w:r w:rsidR="00257547" w:rsidDel="00946729">
          <w:delText xml:space="preserve">we analyzed </w:delText>
        </w:r>
        <w:r w:rsidDel="00946729">
          <w:delText xml:space="preserve">the </w:delText>
        </w:r>
        <w:r w:rsidR="00257547" w:rsidDel="00946729">
          <w:delText xml:space="preserve">virologic failure </w:delText>
        </w:r>
        <w:r w:rsidDel="00946729">
          <w:delText xml:space="preserve">individuals that underwent the NNRTI containing </w:delText>
        </w:r>
        <w:r w:rsidR="00EC5BB0" w:rsidDel="00946729">
          <w:delText>first line antiretroviral after the ART program was rolled out.</w:delText>
        </w:r>
      </w:del>
    </w:p>
    <w:p w:rsidR="00257547" w:rsidDel="00946729" w:rsidRDefault="00257547" w:rsidP="00EC30DC">
      <w:pPr>
        <w:spacing w:line="480" w:lineRule="auto"/>
        <w:jc w:val="both"/>
        <w:rPr>
          <w:del w:id="946" w:author="Ram Shrestha" w:date="2014-04-07T00:24:00Z"/>
        </w:rPr>
      </w:pPr>
    </w:p>
    <w:p w:rsidR="00ED4E83" w:rsidDel="00946729" w:rsidRDefault="00257547" w:rsidP="00EC30DC">
      <w:pPr>
        <w:spacing w:line="480" w:lineRule="auto"/>
        <w:jc w:val="both"/>
        <w:rPr>
          <w:del w:id="947" w:author="Ram Shrestha" w:date="2014-04-07T00:24:00Z"/>
        </w:rPr>
      </w:pPr>
      <w:del w:id="948" w:author="Ram Shrestha" w:date="2014-04-07T00:24:00Z">
        <w:r w:rsidDel="00946729">
          <w:delText xml:space="preserve">A total of 91% of 562 individuals had undergone the first line antiretroviral therapy containing a NNRTI drug (NVP or EFV), of which the 79 individuals had clinical virologic failure. </w:delText>
        </w:r>
        <w:r w:rsidR="00ED4E83" w:rsidDel="00946729">
          <w:delText xml:space="preserve">As FLX and Junior platforms were comparable to each other, we discussed the analysis and resistance prediction on virologic failure sequenced using Junior platform. </w:delText>
        </w:r>
      </w:del>
    </w:p>
    <w:p w:rsidR="00ED4E83" w:rsidDel="00946729" w:rsidRDefault="00ED4E83" w:rsidP="00EC30DC">
      <w:pPr>
        <w:spacing w:line="480" w:lineRule="auto"/>
        <w:jc w:val="both"/>
        <w:rPr>
          <w:del w:id="949" w:author="Ram Shrestha" w:date="2014-04-07T00:24:00Z"/>
        </w:rPr>
      </w:pPr>
    </w:p>
    <w:p w:rsidR="00257547" w:rsidDel="00946729" w:rsidRDefault="00ED4E83" w:rsidP="00EC30DC">
      <w:pPr>
        <w:spacing w:line="480" w:lineRule="auto"/>
        <w:jc w:val="both"/>
        <w:rPr>
          <w:del w:id="950" w:author="Ram Shrestha" w:date="2014-04-07T00:24:00Z"/>
        </w:rPr>
      </w:pPr>
      <w:del w:id="951" w:author="Ram Shrestha" w:date="2014-04-07T00:24:00Z">
        <w:r w:rsidDel="00946729">
          <w:delText>3</w:delText>
        </w:r>
        <w:r w:rsidR="00B508CC" w:rsidDel="00946729">
          <w:delText xml:space="preserve">6 of the 79 </w:delText>
        </w:r>
        <w:r w:rsidR="00D645CD" w:rsidDel="00946729">
          <w:delText xml:space="preserve">first line </w:delText>
        </w:r>
        <w:r w:rsidR="00B508CC" w:rsidDel="00946729">
          <w:delText>virologic failure individuals sequence data was avai</w:delText>
        </w:r>
        <w:r w:rsidR="00DB1E49" w:rsidDel="00946729">
          <w:delText>lable using HTS Junior platform of which 13 individuals</w:delText>
        </w:r>
        <w:r w:rsidR="00D645CD" w:rsidDel="00946729">
          <w:delText xml:space="preserve"> had previous PMTCT exposed. All those 13 </w:delText>
        </w:r>
        <w:r w:rsidR="00886828" w:rsidDel="00946729">
          <w:delText>individuals who had previous PMTCT experience</w:delText>
        </w:r>
        <w:r w:rsidR="00D645CD" w:rsidDel="00946729">
          <w:delText xml:space="preserve"> and </w:delText>
        </w:r>
        <w:r w:rsidR="00886828" w:rsidDel="00946729">
          <w:delText xml:space="preserve">subsequent </w:delText>
        </w:r>
        <w:r w:rsidR="00D645CD" w:rsidDel="00946729">
          <w:delText>first line virologic failure had NVP resistance call at 15% and below prevalence cutoffs whereas 12 of them had NVP resistance call at 20% prevalence cutoff.</w:delText>
        </w:r>
        <w:r w:rsidDel="00946729">
          <w:delText xml:space="preserve"> This indicated that the prediction of NVP resistance in PMTCT exposed individuals and subsequent virologic failure was more likely than in non-PMTCT exposed individuals.</w:delText>
        </w:r>
      </w:del>
    </w:p>
    <w:p w:rsidR="00ED4E83" w:rsidDel="00946729" w:rsidRDefault="00ED4E83" w:rsidP="00EC30DC">
      <w:pPr>
        <w:spacing w:line="480" w:lineRule="auto"/>
        <w:jc w:val="both"/>
        <w:rPr>
          <w:del w:id="952" w:author="Ram Shrestha" w:date="2014-04-07T00:24:00Z"/>
        </w:rPr>
      </w:pPr>
    </w:p>
    <w:p w:rsidR="00ED4E83" w:rsidDel="00946729" w:rsidRDefault="0025227D" w:rsidP="00711138">
      <w:pPr>
        <w:spacing w:line="480" w:lineRule="auto"/>
        <w:jc w:val="both"/>
        <w:rPr>
          <w:del w:id="953" w:author="Ram Shrestha" w:date="2014-04-07T00:24:00Z"/>
        </w:rPr>
      </w:pPr>
      <w:del w:id="954" w:author="Ram Shrestha" w:date="2014-04-07T00:24:00Z">
        <w:r w:rsidDel="00946729">
          <w:delText xml:space="preserve">Our observation that individuals exposed to PMTCT had greater chance of NVP resistance call correlated with the finding by </w:delText>
        </w:r>
        <w:r w:rsidR="002611C7" w:rsidDel="00946729">
          <w:delText xml:space="preserve">Boltz et al </w:delText>
        </w:r>
        <w:r w:rsidR="00C23DD3" w:rsidDel="00946729">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del>
      <w:del w:id="955" w:author="Ram Shrestha" w:date="2014-04-01T23:07:00Z">
        <w:r w:rsidR="00002746" w:rsidDel="00387725">
          <w:delInstrText xml:space="preserve"> ADDIN EN.CITE </w:delInstrText>
        </w:r>
        <w:r w:rsidR="00C23DD3" w:rsidDel="00387725">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r w:rsidR="00002746" w:rsidDel="00387725">
          <w:delInstrText xml:space="preserve"> ADDIN EN.CITE.DATA </w:delInstrText>
        </w:r>
      </w:del>
      <w:del w:id="956" w:author="Ram Shrestha" w:date="2014-04-06T21:36:00Z"/>
      <w:del w:id="957" w:author="Ram Shrestha" w:date="2014-04-01T23:07:00Z">
        <w:r w:rsidR="00C23DD3" w:rsidDel="00387725">
          <w:fldChar w:fldCharType="end"/>
        </w:r>
      </w:del>
      <w:del w:id="958" w:author="Ram Shrestha" w:date="2014-04-06T21:36:00Z"/>
      <w:del w:id="959" w:author="Ram Shrestha" w:date="2014-04-07T00:24:00Z">
        <w:r w:rsidR="00C23DD3" w:rsidDel="00946729">
          <w:fldChar w:fldCharType="separate"/>
        </w:r>
        <w:r w:rsidR="007A6B3D" w:rsidDel="00946729">
          <w:rPr>
            <w:noProof/>
          </w:rPr>
          <w:delText>(Boltz et al., 2011)</w:delText>
        </w:r>
        <w:r w:rsidR="00C23DD3" w:rsidDel="00946729">
          <w:fldChar w:fldCharType="end"/>
        </w:r>
        <w:r w:rsidR="002611C7" w:rsidDel="00946729">
          <w:delText xml:space="preserve"> and Lehman et al </w:delText>
        </w:r>
        <w:r w:rsidR="00C23DD3" w:rsidDel="00946729">
          <w:fldChar w:fldCharType="begin">
            <w:fldData xml:space="preserve">PEVuZE5vdGU+PENpdGU+PEF1dGhvcj5MZWhtYW48L0F1dGhvcj48WWVhcj4yMDEyPC9ZZWFyPjxS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</w:fldData>
          </w:fldChar>
        </w:r>
      </w:del>
      <w:del w:id="960" w:author="Ram Shrestha" w:date="2014-04-01T23:07:00Z">
        <w:r w:rsidR="00002746" w:rsidDel="00387725">
          <w:delInstrText xml:space="preserve"> ADDIN EN.CITE </w:delInstrText>
        </w:r>
        <w:r w:rsidR="00C23DD3" w:rsidDel="00387725">
          <w:fldChar w:fldCharType="begin">
            <w:fldData xml:space="preserve">PEVuZE5vdGU+PENpdGU+PEF1dGhvcj5MZWhtYW48L0F1dGhvcj48WWVhcj4yMDEyPC9ZZWFyPjxS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</w:fldData>
          </w:fldChar>
        </w:r>
        <w:r w:rsidR="00002746" w:rsidDel="00387725">
          <w:delInstrText xml:space="preserve"> ADDIN EN.CITE.DATA </w:delInstrText>
        </w:r>
      </w:del>
      <w:del w:id="961" w:author="Ram Shrestha" w:date="2014-04-06T21:36:00Z"/>
      <w:del w:id="962" w:author="Ram Shrestha" w:date="2014-04-01T23:07:00Z">
        <w:r w:rsidR="00C23DD3" w:rsidDel="00387725">
          <w:fldChar w:fldCharType="end"/>
        </w:r>
      </w:del>
      <w:del w:id="963" w:author="Ram Shrestha" w:date="2014-04-06T21:36:00Z"/>
      <w:del w:id="964" w:author="Ram Shrestha" w:date="2014-04-07T00:24:00Z">
        <w:r w:rsidR="00C23DD3" w:rsidDel="00946729">
          <w:fldChar w:fldCharType="separate"/>
        </w:r>
        <w:r w:rsidR="007A6B3D" w:rsidDel="00946729">
          <w:rPr>
            <w:noProof/>
          </w:rPr>
          <w:delText>(Lehman et al., 2012)</w:delText>
        </w:r>
        <w:r w:rsidR="00C23DD3" w:rsidDel="00946729">
          <w:fldChar w:fldCharType="end"/>
        </w:r>
        <w:r w:rsidDel="00946729">
          <w:delText xml:space="preserve"> </w:delText>
        </w:r>
        <w:r w:rsidR="00EF5D56" w:rsidDel="00946729">
          <w:delText>The authors found that the presence of low abundance HIV variants with NVP resistance was associated with greater risk of virologic failure in subsequent standard care of first line antiretroviral therapy containing NVP.</w:delText>
        </w:r>
        <w:r w:rsidR="00235B4D" w:rsidDel="00946729">
          <w:delText xml:space="preserve"> Although, initially the initiation of the NNRTI based first line ART before one year of PMTCT exposure was shown to be associated with greater risk of first line ART virologic failure</w:delText>
        </w:r>
        <w:r w:rsidR="00CB136C" w:rsidDel="00946729">
          <w:delText xml:space="preserve"> </w:delText>
        </w:r>
        <w:r w:rsidR="00C23DD3" w:rsidDel="00946729">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del>
      <w:del w:id="965" w:author="Ram Shrestha" w:date="2014-04-01T23:07:00Z">
        <w:r w:rsidR="00002746" w:rsidDel="00387725">
          <w:delInstrText xml:space="preserve"> ADDIN EN.CITE </w:delInstrText>
        </w:r>
        <w:r w:rsidR="00C23DD3" w:rsidDel="00387725">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002746" w:rsidDel="00387725">
          <w:delInstrText xml:space="preserve"> ADDIN EN.CITE.DATA </w:delInstrText>
        </w:r>
      </w:del>
      <w:del w:id="966" w:author="Ram Shrestha" w:date="2014-04-06T21:36:00Z"/>
      <w:del w:id="967" w:author="Ram Shrestha" w:date="2014-04-01T23:07:00Z">
        <w:r w:rsidR="00C23DD3" w:rsidDel="00387725">
          <w:fldChar w:fldCharType="end"/>
        </w:r>
      </w:del>
      <w:del w:id="968" w:author="Ram Shrestha" w:date="2014-04-06T21:36:00Z"/>
      <w:del w:id="969" w:author="Ram Shrestha" w:date="2014-04-07T00:24:00Z">
        <w:r w:rsidR="00C23DD3" w:rsidDel="00946729">
          <w:fldChar w:fldCharType="separate"/>
        </w:r>
        <w:r w:rsidR="007A6B3D" w:rsidDel="00946729">
          <w:rPr>
            <w:noProof/>
          </w:rPr>
          <w:delText>(Chi et al., 2007)</w:delText>
        </w:r>
        <w:r w:rsidR="00C23DD3" w:rsidDel="00946729">
          <w:fldChar w:fldCharType="end"/>
        </w:r>
        <w:r w:rsidR="00CB136C" w:rsidDel="00946729">
          <w:delText xml:space="preserve"> and recommended to undergo first line ART </w:delText>
        </w:r>
        <w:r w:rsidR="002611C7" w:rsidDel="00946729">
          <w:delText>after not less than</w:delText>
        </w:r>
        <w:r w:rsidR="00CB136C" w:rsidDel="00946729">
          <w:delText xml:space="preserve"> 12 months from PMTCT exposure,</w:delText>
        </w:r>
        <w:r w:rsidR="00235B4D" w:rsidDel="00946729">
          <w:delText xml:space="preserve"> Boltz et al </w:delText>
        </w:r>
        <w:r w:rsidR="00C23DD3" w:rsidDel="00946729">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del>
      <w:del w:id="970" w:author="Ram Shrestha" w:date="2014-04-01T23:07:00Z">
        <w:r w:rsidR="00002746" w:rsidDel="00387725">
          <w:delInstrText xml:space="preserve"> ADDIN EN.CITE </w:delInstrText>
        </w:r>
        <w:r w:rsidR="00C23DD3" w:rsidDel="00387725">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r w:rsidR="00002746" w:rsidDel="00387725">
          <w:delInstrText xml:space="preserve"> ADDIN EN.CITE.DATA </w:delInstrText>
        </w:r>
      </w:del>
      <w:del w:id="971" w:author="Ram Shrestha" w:date="2014-04-06T21:36:00Z"/>
      <w:del w:id="972" w:author="Ram Shrestha" w:date="2014-04-01T23:07:00Z">
        <w:r w:rsidR="00C23DD3" w:rsidDel="00387725">
          <w:fldChar w:fldCharType="end"/>
        </w:r>
      </w:del>
      <w:del w:id="973" w:author="Ram Shrestha" w:date="2014-04-06T21:36:00Z"/>
      <w:del w:id="974" w:author="Ram Shrestha" w:date="2014-04-07T00:24:00Z">
        <w:r w:rsidR="00C23DD3" w:rsidDel="00946729">
          <w:fldChar w:fldCharType="separate"/>
        </w:r>
        <w:r w:rsidR="007A6B3D" w:rsidDel="00946729">
          <w:rPr>
            <w:noProof/>
          </w:rPr>
          <w:delText>(Boltz et al., 2011)</w:delText>
        </w:r>
        <w:r w:rsidR="00C23DD3" w:rsidDel="00946729">
          <w:fldChar w:fldCharType="end"/>
        </w:r>
        <w:r w:rsidR="00CB136C" w:rsidDel="00946729">
          <w:delText xml:space="preserve"> </w:delText>
        </w:r>
        <w:r w:rsidR="00235B4D" w:rsidDel="00946729">
          <w:delText xml:space="preserve">showed that </w:delText>
        </w:r>
        <w:r w:rsidR="00CB136C" w:rsidDel="00946729">
          <w:delText xml:space="preserve">there was no decrease in risk </w:delText>
        </w:r>
        <w:r w:rsidR="002A1654" w:rsidDel="00946729">
          <w:delText>of ART virologic failure or AIDS related deaths.</w:delText>
        </w:r>
      </w:del>
    </w:p>
    <w:p w:rsidR="00834CB8" w:rsidDel="00946729" w:rsidRDefault="00834CB8" w:rsidP="00711138">
      <w:pPr>
        <w:spacing w:line="480" w:lineRule="auto"/>
        <w:jc w:val="both"/>
        <w:rPr>
          <w:del w:id="975" w:author="Ram Shrestha" w:date="2014-04-07T00:24:00Z"/>
        </w:rPr>
      </w:pPr>
    </w:p>
    <w:p w:rsidR="00CB697B" w:rsidDel="00946729" w:rsidRDefault="002611C7">
      <w:pPr>
        <w:spacing w:line="480" w:lineRule="auto"/>
        <w:jc w:val="both"/>
        <w:rPr>
          <w:del w:id="976" w:author="Ram Shrestha" w:date="2014-04-07T00:24:00Z"/>
        </w:rPr>
      </w:pPr>
      <w:del w:id="977" w:author="Ram Shrestha" w:date="2014-04-07T00:24:00Z">
        <w:r w:rsidDel="00946729">
          <w:delText>As we analyzed the samples using the computational tool Seq2Res and the</w:delText>
        </w:r>
        <w:r w:rsidR="00711138" w:rsidDel="00946729">
          <w:delText xml:space="preserve"> observed data on the</w:delText>
        </w:r>
        <w:r w:rsidDel="00946729">
          <w:delText xml:space="preserve"> prediction of</w:delText>
        </w:r>
        <w:r w:rsidR="00711138" w:rsidDel="00946729">
          <w:delText xml:space="preserve"> resistance to viral sequence reads </w:delText>
        </w:r>
        <w:r w:rsidDel="00946729">
          <w:delText xml:space="preserve">and </w:delText>
        </w:r>
        <w:r w:rsidR="00711138" w:rsidDel="00946729">
          <w:delText xml:space="preserve">drug </w:delText>
        </w:r>
        <w:r w:rsidDel="00946729">
          <w:delText>resistance call</w:delText>
        </w:r>
        <w:r w:rsidR="00711138" w:rsidDel="00946729">
          <w:delText xml:space="preserve"> for the viral samples</w:delText>
        </w:r>
        <w:r w:rsidDel="00946729">
          <w:delText xml:space="preserve"> correlated with the previous findings, we conclude t</w:delText>
        </w:r>
        <w:r w:rsidR="00711138" w:rsidDel="00946729">
          <w:delText>hat the computational tool was able to be used for HIV drug resistance test.</w:delText>
        </w:r>
      </w:del>
    </w:p>
    <w:p w:rsidR="00CB697B" w:rsidRDefault="00AB3514">
      <w:pPr>
        <w:spacing w:line="480" w:lineRule="auto"/>
        <w:jc w:val="both"/>
      </w:pPr>
      <w:r>
        <w:br w:type="page"/>
      </w:r>
    </w:p>
    <w:p w:rsidR="00904068" w:rsidRDefault="00904068">
      <w:pPr>
        <w:spacing w:line="480" w:lineRule="auto"/>
      </w:pPr>
    </w:p>
    <w:p w:rsidR="00D21E7C" w:rsidRPr="00D21E7C" w:rsidRDefault="00C23DD3" w:rsidP="00D21E7C">
      <w:pPr>
        <w:rPr>
          <w:ins w:id="978" w:author="Ram Shrestha" w:date="2014-04-07T00:25:00Z"/>
          <w:rFonts w:ascii="Cambria" w:hAnsi="Cambria"/>
          <w:noProof/>
          <w:rPrChange w:id="979" w:author="Ram Shrestha" w:date="2014-04-07T00:25:00Z">
            <w:rPr>
              <w:ins w:id="980" w:author="Ram Shrestha" w:date="2014-04-07T00:25:00Z"/>
            </w:rPr>
          </w:rPrChange>
        </w:rPr>
        <w:pPrChange w:id="981" w:author="Ram Shrestha" w:date="2014-04-07T00:25:00Z">
          <w:pPr>
            <w:ind w:left="720" w:hanging="720"/>
          </w:pPr>
        </w:pPrChange>
      </w:pPr>
      <w:r>
        <w:fldChar w:fldCharType="begin"/>
      </w:r>
      <w:r w:rsidR="00904068">
        <w:instrText xml:space="preserve"> ADDIN EN.REFLIST </w:instrText>
      </w:r>
      <w:r>
        <w:fldChar w:fldCharType="separate"/>
      </w:r>
      <w:ins w:id="982" w:author="Ram Shrestha" w:date="2014-04-07T00:25:00Z">
        <w:r w:rsidR="00D21E7C" w:rsidRPr="00D21E7C">
          <w:rPr>
            <w:rFonts w:ascii="Cambria" w:hAnsi="Cambria"/>
            <w:noProof/>
            <w:rPrChange w:id="983" w:author="Ram Shrestha" w:date="2014-04-07T00:25:00Z">
              <w:rPr/>
            </w:rPrChange>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D21E7C" w:rsidRPr="00D21E7C">
          <w:rPr>
            <w:rFonts w:ascii="Cambria" w:hAnsi="Cambria"/>
            <w:i/>
            <w:noProof/>
            <w:rPrChange w:id="984" w:author="Ram Shrestha" w:date="2014-04-07T00:25:00Z">
              <w:rPr/>
            </w:rPrChange>
          </w:rPr>
          <w:t>J Acquir Immune Defic Syndr</w:t>
        </w:r>
        <w:r w:rsidR="00D21E7C" w:rsidRPr="00D21E7C">
          <w:rPr>
            <w:rFonts w:ascii="Cambria" w:hAnsi="Cambria"/>
            <w:noProof/>
            <w:rPrChange w:id="985" w:author="Ram Shrestha" w:date="2014-04-07T00:25:00Z">
              <w:rPr/>
            </w:rPrChange>
          </w:rPr>
          <w:t xml:space="preserve"> </w:t>
        </w:r>
        <w:r w:rsidR="00D21E7C" w:rsidRPr="00D21E7C">
          <w:rPr>
            <w:rFonts w:ascii="Cambria" w:hAnsi="Cambria"/>
            <w:b/>
            <w:noProof/>
            <w:rPrChange w:id="986" w:author="Ram Shrestha" w:date="2014-04-07T00:25:00Z">
              <w:rPr/>
            </w:rPrChange>
          </w:rPr>
          <w:t>26</w:t>
        </w:r>
        <w:r w:rsidR="00D21E7C" w:rsidRPr="00D21E7C">
          <w:rPr>
            <w:rFonts w:ascii="Cambria" w:hAnsi="Cambria"/>
            <w:noProof/>
            <w:rPrChange w:id="987" w:author="Ram Shrestha" w:date="2014-04-07T00:25:00Z">
              <w:rPr/>
            </w:rPrChange>
          </w:rPr>
          <w:t>: 501-506.</w:t>
        </w:r>
      </w:ins>
    </w:p>
    <w:p w:rsidR="00D21E7C" w:rsidRPr="00D21E7C" w:rsidRDefault="00D21E7C" w:rsidP="00D21E7C">
      <w:pPr>
        <w:rPr>
          <w:ins w:id="988" w:author="Ram Shrestha" w:date="2014-04-07T00:25:00Z"/>
          <w:rFonts w:ascii="Cambria" w:hAnsi="Cambria"/>
          <w:noProof/>
          <w:rPrChange w:id="989" w:author="Ram Shrestha" w:date="2014-04-07T00:25:00Z">
            <w:rPr>
              <w:ins w:id="990" w:author="Ram Shrestha" w:date="2014-04-07T00:25:00Z"/>
            </w:rPr>
          </w:rPrChange>
        </w:rPr>
        <w:pPrChange w:id="991" w:author="Ram Shrestha" w:date="2014-04-07T00:25:00Z">
          <w:pPr>
            <w:ind w:left="720" w:hanging="720"/>
          </w:pPr>
        </w:pPrChange>
      </w:pPr>
      <w:ins w:id="992" w:author="Ram Shrestha" w:date="2014-04-07T00:25:00Z">
        <w:r w:rsidRPr="00D21E7C">
          <w:rPr>
            <w:rFonts w:ascii="Cambria" w:hAnsi="Cambria"/>
            <w:noProof/>
            <w:rPrChange w:id="993" w:author="Ram Shrestha" w:date="2014-04-07T00:25:00Z">
              <w:rPr/>
            </w:rPrChange>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D21E7C">
          <w:rPr>
            <w:rFonts w:ascii="Cambria" w:hAnsi="Cambria"/>
            <w:i/>
            <w:noProof/>
            <w:rPrChange w:id="994" w:author="Ram Shrestha" w:date="2014-04-07T00:25:00Z">
              <w:rPr/>
            </w:rPrChange>
          </w:rPr>
          <w:t>AIDS</w:t>
        </w:r>
        <w:r w:rsidRPr="00D21E7C">
          <w:rPr>
            <w:rFonts w:ascii="Cambria" w:hAnsi="Cambria"/>
            <w:noProof/>
            <w:rPrChange w:id="995" w:author="Ram Shrestha" w:date="2014-04-07T00:25:00Z">
              <w:rPr/>
            </w:rPrChange>
          </w:rPr>
          <w:t xml:space="preserve"> </w:t>
        </w:r>
        <w:r w:rsidRPr="00D21E7C">
          <w:rPr>
            <w:rFonts w:ascii="Cambria" w:hAnsi="Cambria"/>
            <w:b/>
            <w:noProof/>
            <w:rPrChange w:id="996" w:author="Ram Shrestha" w:date="2014-04-07T00:25:00Z">
              <w:rPr/>
            </w:rPrChange>
          </w:rPr>
          <w:t>17 Suppl 3</w:t>
        </w:r>
        <w:r w:rsidRPr="00D21E7C">
          <w:rPr>
            <w:rFonts w:ascii="Cambria" w:hAnsi="Cambria"/>
            <w:noProof/>
            <w:rPrChange w:id="997" w:author="Ram Shrestha" w:date="2014-04-07T00:25:00Z">
              <w:rPr/>
            </w:rPrChange>
          </w:rPr>
          <w:t>: S23-29.</w:t>
        </w:r>
      </w:ins>
    </w:p>
    <w:p w:rsidR="00D21E7C" w:rsidRPr="00D21E7C" w:rsidRDefault="00D21E7C" w:rsidP="00D21E7C">
      <w:pPr>
        <w:rPr>
          <w:ins w:id="998" w:author="Ram Shrestha" w:date="2014-04-07T00:25:00Z"/>
          <w:rFonts w:ascii="Cambria" w:hAnsi="Cambria"/>
          <w:noProof/>
          <w:rPrChange w:id="999" w:author="Ram Shrestha" w:date="2014-04-07T00:25:00Z">
            <w:rPr>
              <w:ins w:id="1000" w:author="Ram Shrestha" w:date="2014-04-07T00:25:00Z"/>
            </w:rPr>
          </w:rPrChange>
        </w:rPr>
        <w:pPrChange w:id="1001" w:author="Ram Shrestha" w:date="2014-04-07T00:25:00Z">
          <w:pPr>
            <w:ind w:left="720" w:hanging="720"/>
          </w:pPr>
        </w:pPrChange>
      </w:pPr>
      <w:ins w:id="1002" w:author="Ram Shrestha" w:date="2014-04-07T00:25:00Z">
        <w:r w:rsidRPr="00D21E7C">
          <w:rPr>
            <w:rFonts w:ascii="Cambria" w:hAnsi="Cambria"/>
            <w:noProof/>
            <w:rPrChange w:id="1003" w:author="Ram Shrestha" w:date="2014-04-07T00:25: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D21E7C">
          <w:rPr>
            <w:rFonts w:ascii="Cambria" w:hAnsi="Cambria"/>
            <w:i/>
            <w:noProof/>
            <w:rPrChange w:id="1004" w:author="Ram Shrestha" w:date="2014-04-07T00:25:00Z">
              <w:rPr/>
            </w:rPrChange>
          </w:rPr>
          <w:t>AIDS</w:t>
        </w:r>
        <w:r w:rsidRPr="00D21E7C">
          <w:rPr>
            <w:rFonts w:ascii="Cambria" w:hAnsi="Cambria"/>
            <w:noProof/>
            <w:rPrChange w:id="1005" w:author="Ram Shrestha" w:date="2014-04-07T00:25:00Z">
              <w:rPr/>
            </w:rPrChange>
          </w:rPr>
          <w:t xml:space="preserve"> </w:t>
        </w:r>
        <w:r w:rsidRPr="00D21E7C">
          <w:rPr>
            <w:rFonts w:ascii="Cambria" w:hAnsi="Cambria"/>
            <w:b/>
            <w:noProof/>
            <w:rPrChange w:id="1006" w:author="Ram Shrestha" w:date="2014-04-07T00:25:00Z">
              <w:rPr/>
            </w:rPrChange>
          </w:rPr>
          <w:t>25</w:t>
        </w:r>
        <w:r w:rsidRPr="00D21E7C">
          <w:rPr>
            <w:rFonts w:ascii="Cambria" w:hAnsi="Cambria"/>
            <w:noProof/>
            <w:rPrChange w:id="1007" w:author="Ram Shrestha" w:date="2014-04-07T00:25:00Z">
              <w:rPr/>
            </w:rPrChange>
          </w:rPr>
          <w:t>: 2183-2188.</w:t>
        </w:r>
      </w:ins>
    </w:p>
    <w:p w:rsidR="00D21E7C" w:rsidRPr="00D21E7C" w:rsidRDefault="00D21E7C" w:rsidP="00D21E7C">
      <w:pPr>
        <w:rPr>
          <w:ins w:id="1008" w:author="Ram Shrestha" w:date="2014-04-07T00:25:00Z"/>
          <w:rFonts w:ascii="Cambria" w:hAnsi="Cambria"/>
          <w:noProof/>
          <w:rPrChange w:id="1009" w:author="Ram Shrestha" w:date="2014-04-07T00:25:00Z">
            <w:rPr>
              <w:ins w:id="1010" w:author="Ram Shrestha" w:date="2014-04-07T00:25:00Z"/>
            </w:rPr>
          </w:rPrChange>
        </w:rPr>
        <w:pPrChange w:id="1011" w:author="Ram Shrestha" w:date="2014-04-07T00:25:00Z">
          <w:pPr>
            <w:ind w:left="720" w:hanging="720"/>
          </w:pPr>
        </w:pPrChange>
      </w:pPr>
      <w:ins w:id="1012" w:author="Ram Shrestha" w:date="2014-04-07T00:25:00Z">
        <w:r w:rsidRPr="00D21E7C">
          <w:rPr>
            <w:rFonts w:ascii="Cambria" w:hAnsi="Cambria"/>
            <w:noProof/>
            <w:rPrChange w:id="1013" w:author="Ram Shrestha" w:date="2014-04-07T00:25:00Z">
              <w:rPr/>
            </w:rPrChange>
          </w:rPr>
          <w:t xml:space="preserve">Archer, J, Braverman, MS, Taillon, BE, Desany, B, James, I, Harrigan, PR, Lewis, M, Robertson, DL (2009) Detection of low-frequency pretherapy chemokine (CXC motif) receptor 4 (CXCR4)-using HIV-1 with ultra-deep pyrosequencing. </w:t>
        </w:r>
        <w:r w:rsidRPr="00D21E7C">
          <w:rPr>
            <w:rFonts w:ascii="Cambria" w:hAnsi="Cambria"/>
            <w:i/>
            <w:noProof/>
            <w:rPrChange w:id="1014" w:author="Ram Shrestha" w:date="2014-04-07T00:25:00Z">
              <w:rPr/>
            </w:rPrChange>
          </w:rPr>
          <w:t>AIDS</w:t>
        </w:r>
        <w:r w:rsidRPr="00D21E7C">
          <w:rPr>
            <w:rFonts w:ascii="Cambria" w:hAnsi="Cambria"/>
            <w:noProof/>
            <w:rPrChange w:id="1015" w:author="Ram Shrestha" w:date="2014-04-07T00:25:00Z">
              <w:rPr/>
            </w:rPrChange>
          </w:rPr>
          <w:t xml:space="preserve"> </w:t>
        </w:r>
        <w:r w:rsidRPr="00D21E7C">
          <w:rPr>
            <w:rFonts w:ascii="Cambria" w:hAnsi="Cambria"/>
            <w:b/>
            <w:noProof/>
            <w:rPrChange w:id="1016" w:author="Ram Shrestha" w:date="2014-04-07T00:25:00Z">
              <w:rPr/>
            </w:rPrChange>
          </w:rPr>
          <w:t>23</w:t>
        </w:r>
        <w:r w:rsidRPr="00D21E7C">
          <w:rPr>
            <w:rFonts w:ascii="Cambria" w:hAnsi="Cambria"/>
            <w:noProof/>
            <w:rPrChange w:id="1017" w:author="Ram Shrestha" w:date="2014-04-07T00:25:00Z">
              <w:rPr/>
            </w:rPrChange>
          </w:rPr>
          <w:t>: 1209-1218.</w:t>
        </w:r>
      </w:ins>
    </w:p>
    <w:p w:rsidR="00D21E7C" w:rsidRPr="00D21E7C" w:rsidRDefault="00D21E7C" w:rsidP="00D21E7C">
      <w:pPr>
        <w:rPr>
          <w:ins w:id="1018" w:author="Ram Shrestha" w:date="2014-04-07T00:25:00Z"/>
          <w:rFonts w:ascii="Cambria" w:hAnsi="Cambria"/>
          <w:noProof/>
          <w:rPrChange w:id="1019" w:author="Ram Shrestha" w:date="2014-04-07T00:25:00Z">
            <w:rPr>
              <w:ins w:id="1020" w:author="Ram Shrestha" w:date="2014-04-07T00:25:00Z"/>
            </w:rPr>
          </w:rPrChange>
        </w:rPr>
        <w:pPrChange w:id="1021" w:author="Ram Shrestha" w:date="2014-04-07T00:25:00Z">
          <w:pPr>
            <w:ind w:left="720" w:hanging="720"/>
          </w:pPr>
        </w:pPrChange>
      </w:pPr>
      <w:ins w:id="1022" w:author="Ram Shrestha" w:date="2014-04-07T00:25:00Z">
        <w:r w:rsidRPr="00D21E7C">
          <w:rPr>
            <w:rFonts w:ascii="Cambria" w:hAnsi="Cambria"/>
            <w:noProof/>
            <w:rPrChange w:id="1023" w:author="Ram Shrestha" w:date="2014-04-07T00:25: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D21E7C">
          <w:rPr>
            <w:rFonts w:ascii="Cambria" w:hAnsi="Cambria"/>
            <w:i/>
            <w:noProof/>
            <w:rPrChange w:id="1024" w:author="Ram Shrestha" w:date="2014-04-07T00:25:00Z">
              <w:rPr/>
            </w:rPrChange>
          </w:rPr>
          <w:t>Int J Epidemiol</w:t>
        </w:r>
        <w:r w:rsidRPr="00D21E7C">
          <w:rPr>
            <w:rFonts w:ascii="Cambria" w:hAnsi="Cambria"/>
            <w:noProof/>
            <w:rPrChange w:id="1025" w:author="Ram Shrestha" w:date="2014-04-07T00:25:00Z">
              <w:rPr/>
            </w:rPrChange>
          </w:rPr>
          <w:t xml:space="preserve"> </w:t>
        </w:r>
        <w:r w:rsidRPr="00D21E7C">
          <w:rPr>
            <w:rFonts w:ascii="Cambria" w:hAnsi="Cambria"/>
            <w:b/>
            <w:noProof/>
            <w:rPrChange w:id="1026" w:author="Ram Shrestha" w:date="2014-04-07T00:25:00Z">
              <w:rPr/>
            </w:rPrChange>
          </w:rPr>
          <w:t>36</w:t>
        </w:r>
        <w:r w:rsidRPr="00D21E7C">
          <w:rPr>
            <w:rFonts w:ascii="Cambria" w:hAnsi="Cambria"/>
            <w:noProof/>
            <w:rPrChange w:id="1027" w:author="Ram Shrestha" w:date="2014-04-07T00:25:00Z">
              <w:rPr/>
            </w:rPrChange>
          </w:rPr>
          <w:t>: 1009-1021.</w:t>
        </w:r>
      </w:ins>
    </w:p>
    <w:p w:rsidR="00D21E7C" w:rsidRPr="00D21E7C" w:rsidRDefault="00D21E7C" w:rsidP="00D21E7C">
      <w:pPr>
        <w:rPr>
          <w:ins w:id="1028" w:author="Ram Shrestha" w:date="2014-04-07T00:25:00Z"/>
          <w:rFonts w:ascii="Cambria" w:hAnsi="Cambria"/>
          <w:noProof/>
          <w:rPrChange w:id="1029" w:author="Ram Shrestha" w:date="2014-04-07T00:25:00Z">
            <w:rPr>
              <w:ins w:id="1030" w:author="Ram Shrestha" w:date="2014-04-07T00:25:00Z"/>
            </w:rPr>
          </w:rPrChange>
        </w:rPr>
        <w:pPrChange w:id="1031" w:author="Ram Shrestha" w:date="2014-04-07T00:25:00Z">
          <w:pPr>
            <w:ind w:left="720" w:hanging="720"/>
          </w:pPr>
        </w:pPrChange>
      </w:pPr>
      <w:ins w:id="1032" w:author="Ram Shrestha" w:date="2014-04-07T00:25:00Z">
        <w:r w:rsidRPr="00D21E7C">
          <w:rPr>
            <w:rFonts w:ascii="Cambria" w:hAnsi="Cambria"/>
            <w:noProof/>
            <w:rPrChange w:id="1033" w:author="Ram Shrestha" w:date="2014-04-07T00:25: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D21E7C">
          <w:rPr>
            <w:rFonts w:ascii="Cambria" w:hAnsi="Cambria"/>
            <w:i/>
            <w:noProof/>
            <w:rPrChange w:id="1034" w:author="Ram Shrestha" w:date="2014-04-07T00:25:00Z">
              <w:rPr/>
            </w:rPrChange>
          </w:rPr>
          <w:t>BMC Public Health</w:t>
        </w:r>
        <w:r w:rsidRPr="00D21E7C">
          <w:rPr>
            <w:rFonts w:ascii="Cambria" w:hAnsi="Cambria"/>
            <w:noProof/>
            <w:rPrChange w:id="1035" w:author="Ram Shrestha" w:date="2014-04-07T00:25:00Z">
              <w:rPr/>
            </w:rPrChange>
          </w:rPr>
          <w:t xml:space="preserve"> </w:t>
        </w:r>
        <w:r w:rsidRPr="00D21E7C">
          <w:rPr>
            <w:rFonts w:ascii="Cambria" w:hAnsi="Cambria"/>
            <w:b/>
            <w:noProof/>
            <w:rPrChange w:id="1036" w:author="Ram Shrestha" w:date="2014-04-07T00:25:00Z">
              <w:rPr/>
            </w:rPrChange>
          </w:rPr>
          <w:t>13</w:t>
        </w:r>
        <w:r w:rsidRPr="00D21E7C">
          <w:rPr>
            <w:rFonts w:ascii="Cambria" w:hAnsi="Cambria"/>
            <w:noProof/>
            <w:rPrChange w:id="1037" w:author="Ram Shrestha" w:date="2014-04-07T00:25:00Z">
              <w:rPr/>
            </w:rPrChange>
          </w:rPr>
          <w:t>: 286.</w:t>
        </w:r>
      </w:ins>
    </w:p>
    <w:p w:rsidR="00D21E7C" w:rsidRPr="00D21E7C" w:rsidRDefault="00D21E7C" w:rsidP="00D21E7C">
      <w:pPr>
        <w:rPr>
          <w:ins w:id="1038" w:author="Ram Shrestha" w:date="2014-04-07T00:25:00Z"/>
          <w:rFonts w:ascii="Cambria" w:hAnsi="Cambria"/>
          <w:noProof/>
          <w:rPrChange w:id="1039" w:author="Ram Shrestha" w:date="2014-04-07T00:25:00Z">
            <w:rPr>
              <w:ins w:id="1040" w:author="Ram Shrestha" w:date="2014-04-07T00:25:00Z"/>
            </w:rPr>
          </w:rPrChange>
        </w:rPr>
        <w:pPrChange w:id="1041" w:author="Ram Shrestha" w:date="2014-04-07T00:25:00Z">
          <w:pPr>
            <w:ind w:left="720" w:hanging="720"/>
          </w:pPr>
        </w:pPrChange>
      </w:pPr>
      <w:ins w:id="1042" w:author="Ram Shrestha" w:date="2014-04-07T00:25:00Z">
        <w:r w:rsidRPr="00D21E7C">
          <w:rPr>
            <w:rFonts w:ascii="Cambria" w:hAnsi="Cambria"/>
            <w:noProof/>
            <w:rPrChange w:id="1043" w:author="Ram Shrestha" w:date="2014-04-07T00:25:00Z">
              <w:rPr/>
            </w:rPrChange>
          </w:rPr>
          <w:t xml:space="preserve">Balduin M, KD (2011) Low-frequency hiv-1 drug resistance mutations and risk of nnrti-based antiretroviral treatment failure: A systematic review and pooled analysis. </w:t>
        </w:r>
        <w:r w:rsidRPr="00D21E7C">
          <w:rPr>
            <w:rFonts w:ascii="Cambria" w:hAnsi="Cambria"/>
            <w:i/>
            <w:noProof/>
            <w:rPrChange w:id="1044" w:author="Ram Shrestha" w:date="2014-04-07T00:25:00Z">
              <w:rPr/>
            </w:rPrChange>
          </w:rPr>
          <w:t>JAMA</w:t>
        </w:r>
        <w:r w:rsidRPr="00D21E7C">
          <w:rPr>
            <w:rFonts w:ascii="Cambria" w:hAnsi="Cambria"/>
            <w:noProof/>
            <w:rPrChange w:id="1045" w:author="Ram Shrestha" w:date="2014-04-07T00:25:00Z">
              <w:rPr/>
            </w:rPrChange>
          </w:rPr>
          <w:t xml:space="preserve"> </w:t>
        </w:r>
        <w:r w:rsidRPr="00D21E7C">
          <w:rPr>
            <w:rFonts w:ascii="Cambria" w:hAnsi="Cambria"/>
            <w:b/>
            <w:noProof/>
            <w:rPrChange w:id="1046" w:author="Ram Shrestha" w:date="2014-04-07T00:25:00Z">
              <w:rPr/>
            </w:rPrChange>
          </w:rPr>
          <w:t>305</w:t>
        </w:r>
        <w:r w:rsidRPr="00D21E7C">
          <w:rPr>
            <w:rFonts w:ascii="Cambria" w:hAnsi="Cambria"/>
            <w:noProof/>
            <w:rPrChange w:id="1047" w:author="Ram Shrestha" w:date="2014-04-07T00:25:00Z">
              <w:rPr/>
            </w:rPrChange>
          </w:rPr>
          <w:t>: 1327-1335.</w:t>
        </w:r>
      </w:ins>
    </w:p>
    <w:p w:rsidR="00D21E7C" w:rsidRPr="00D21E7C" w:rsidRDefault="00D21E7C" w:rsidP="00D21E7C">
      <w:pPr>
        <w:rPr>
          <w:ins w:id="1048" w:author="Ram Shrestha" w:date="2014-04-07T00:25:00Z"/>
          <w:rFonts w:ascii="Cambria" w:hAnsi="Cambria"/>
          <w:noProof/>
          <w:rPrChange w:id="1049" w:author="Ram Shrestha" w:date="2014-04-07T00:25:00Z">
            <w:rPr>
              <w:ins w:id="1050" w:author="Ram Shrestha" w:date="2014-04-07T00:25:00Z"/>
            </w:rPr>
          </w:rPrChange>
        </w:rPr>
        <w:pPrChange w:id="1051" w:author="Ram Shrestha" w:date="2014-04-07T00:25:00Z">
          <w:pPr>
            <w:ind w:left="720" w:hanging="720"/>
          </w:pPr>
        </w:pPrChange>
      </w:pPr>
      <w:ins w:id="1052" w:author="Ram Shrestha" w:date="2014-04-07T00:25:00Z">
        <w:r w:rsidRPr="00D21E7C">
          <w:rPr>
            <w:rFonts w:ascii="Cambria" w:hAnsi="Cambria"/>
            <w:noProof/>
            <w:rPrChange w:id="1053" w:author="Ram Shrestha" w:date="2014-04-07T00:25:00Z">
              <w:rPr/>
            </w:rPrChange>
          </w:rPr>
          <w:t xml:space="preserve">Bangsberg, DR, Charlebois, ED, Grant, RM, Holodniy, M, Deeks, SG, Perry, S, Conroy, KN, Clark, R, Guzman, D, Zolopa, A (2003) High levels of adherence do not prevent accumulation of HIV drug resistance mutations. </w:t>
        </w:r>
        <w:r w:rsidRPr="00D21E7C">
          <w:rPr>
            <w:rFonts w:ascii="Cambria" w:hAnsi="Cambria"/>
            <w:i/>
            <w:noProof/>
            <w:rPrChange w:id="1054" w:author="Ram Shrestha" w:date="2014-04-07T00:25:00Z">
              <w:rPr/>
            </w:rPrChange>
          </w:rPr>
          <w:t>Aids</w:t>
        </w:r>
        <w:r w:rsidRPr="00D21E7C">
          <w:rPr>
            <w:rFonts w:ascii="Cambria" w:hAnsi="Cambria"/>
            <w:noProof/>
            <w:rPrChange w:id="1055" w:author="Ram Shrestha" w:date="2014-04-07T00:25:00Z">
              <w:rPr/>
            </w:rPrChange>
          </w:rPr>
          <w:t xml:space="preserve"> </w:t>
        </w:r>
        <w:r w:rsidRPr="00D21E7C">
          <w:rPr>
            <w:rFonts w:ascii="Cambria" w:hAnsi="Cambria"/>
            <w:b/>
            <w:noProof/>
            <w:rPrChange w:id="1056" w:author="Ram Shrestha" w:date="2014-04-07T00:25:00Z">
              <w:rPr/>
            </w:rPrChange>
          </w:rPr>
          <w:t>17</w:t>
        </w:r>
        <w:r w:rsidRPr="00D21E7C">
          <w:rPr>
            <w:rFonts w:ascii="Cambria" w:hAnsi="Cambria"/>
            <w:noProof/>
            <w:rPrChange w:id="1057" w:author="Ram Shrestha" w:date="2014-04-07T00:25:00Z">
              <w:rPr/>
            </w:rPrChange>
          </w:rPr>
          <w:t>: 1925.</w:t>
        </w:r>
      </w:ins>
    </w:p>
    <w:p w:rsidR="00D21E7C" w:rsidRPr="00D21E7C" w:rsidRDefault="00D21E7C" w:rsidP="00D21E7C">
      <w:pPr>
        <w:rPr>
          <w:ins w:id="1058" w:author="Ram Shrestha" w:date="2014-04-07T00:25:00Z"/>
          <w:rFonts w:ascii="Cambria" w:hAnsi="Cambria"/>
          <w:noProof/>
          <w:rPrChange w:id="1059" w:author="Ram Shrestha" w:date="2014-04-07T00:25:00Z">
            <w:rPr>
              <w:ins w:id="1060" w:author="Ram Shrestha" w:date="2014-04-07T00:25:00Z"/>
            </w:rPr>
          </w:rPrChange>
        </w:rPr>
        <w:pPrChange w:id="1061" w:author="Ram Shrestha" w:date="2014-04-07T00:25:00Z">
          <w:pPr>
            <w:ind w:left="720" w:hanging="720"/>
          </w:pPr>
        </w:pPrChange>
      </w:pPr>
      <w:ins w:id="1062" w:author="Ram Shrestha" w:date="2014-04-07T00:25:00Z">
        <w:r w:rsidRPr="00D21E7C">
          <w:rPr>
            <w:rFonts w:ascii="Cambria" w:hAnsi="Cambria"/>
            <w:noProof/>
            <w:rPrChange w:id="1063" w:author="Ram Shrestha" w:date="2014-04-07T00:25: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D21E7C">
          <w:rPr>
            <w:rFonts w:ascii="Cambria" w:hAnsi="Cambria"/>
            <w:i/>
            <w:noProof/>
            <w:rPrChange w:id="1064" w:author="Ram Shrestha" w:date="2014-04-07T00:25:00Z">
              <w:rPr/>
            </w:rPrChange>
          </w:rPr>
          <w:t>BMC Infect Dis</w:t>
        </w:r>
        <w:r w:rsidRPr="00D21E7C">
          <w:rPr>
            <w:rFonts w:ascii="Cambria" w:hAnsi="Cambria"/>
            <w:noProof/>
            <w:rPrChange w:id="1065" w:author="Ram Shrestha" w:date="2014-04-07T00:25:00Z">
              <w:rPr/>
            </w:rPrChange>
          </w:rPr>
          <w:t xml:space="preserve"> </w:t>
        </w:r>
        <w:r w:rsidRPr="00D21E7C">
          <w:rPr>
            <w:rFonts w:ascii="Cambria" w:hAnsi="Cambria"/>
            <w:b/>
            <w:noProof/>
            <w:rPrChange w:id="1066" w:author="Ram Shrestha" w:date="2014-04-07T00:25:00Z">
              <w:rPr/>
            </w:rPrChange>
          </w:rPr>
          <w:t>13</w:t>
        </w:r>
        <w:r w:rsidRPr="00D21E7C">
          <w:rPr>
            <w:rFonts w:ascii="Cambria" w:hAnsi="Cambria"/>
            <w:noProof/>
            <w:rPrChange w:id="1067" w:author="Ram Shrestha" w:date="2014-04-07T00:25:00Z">
              <w:rPr/>
            </w:rPrChange>
          </w:rPr>
          <w:t>: 52.</w:t>
        </w:r>
      </w:ins>
    </w:p>
    <w:p w:rsidR="00D21E7C" w:rsidRPr="00D21E7C" w:rsidRDefault="00D21E7C" w:rsidP="00D21E7C">
      <w:pPr>
        <w:rPr>
          <w:ins w:id="1068" w:author="Ram Shrestha" w:date="2014-04-07T00:25:00Z"/>
          <w:rFonts w:ascii="Cambria" w:hAnsi="Cambria"/>
          <w:noProof/>
          <w:rPrChange w:id="1069" w:author="Ram Shrestha" w:date="2014-04-07T00:25:00Z">
            <w:rPr>
              <w:ins w:id="1070" w:author="Ram Shrestha" w:date="2014-04-07T00:25:00Z"/>
            </w:rPr>
          </w:rPrChange>
        </w:rPr>
        <w:pPrChange w:id="1071" w:author="Ram Shrestha" w:date="2014-04-07T00:25:00Z">
          <w:pPr>
            <w:ind w:left="720" w:hanging="720"/>
          </w:pPr>
        </w:pPrChange>
      </w:pPr>
      <w:ins w:id="1072" w:author="Ram Shrestha" w:date="2014-04-07T00:25:00Z">
        <w:r w:rsidRPr="00D21E7C">
          <w:rPr>
            <w:rFonts w:ascii="Cambria" w:hAnsi="Cambria"/>
            <w:noProof/>
            <w:rPrChange w:id="1073" w:author="Ram Shrestha" w:date="2014-04-07T00:25:00Z">
              <w:rPr/>
            </w:rPrChange>
          </w:rPr>
          <w:t xml:space="preserve">Bebenek, K, Abbotts, J, Roberts, JD, Wilson, SH, Kunkel, TA (1989) Specificity and mechanism of error-prone replication by human immunodeficiency virus-1 reverse transcriptase. </w:t>
        </w:r>
        <w:r w:rsidRPr="00D21E7C">
          <w:rPr>
            <w:rFonts w:ascii="Cambria" w:hAnsi="Cambria"/>
            <w:i/>
            <w:noProof/>
            <w:rPrChange w:id="1074" w:author="Ram Shrestha" w:date="2014-04-07T00:25:00Z">
              <w:rPr/>
            </w:rPrChange>
          </w:rPr>
          <w:t>J Biol Chem</w:t>
        </w:r>
        <w:r w:rsidRPr="00D21E7C">
          <w:rPr>
            <w:rFonts w:ascii="Cambria" w:hAnsi="Cambria"/>
            <w:noProof/>
            <w:rPrChange w:id="1075" w:author="Ram Shrestha" w:date="2014-04-07T00:25:00Z">
              <w:rPr/>
            </w:rPrChange>
          </w:rPr>
          <w:t xml:space="preserve"> </w:t>
        </w:r>
        <w:r w:rsidRPr="00D21E7C">
          <w:rPr>
            <w:rFonts w:ascii="Cambria" w:hAnsi="Cambria"/>
            <w:b/>
            <w:noProof/>
            <w:rPrChange w:id="1076" w:author="Ram Shrestha" w:date="2014-04-07T00:25:00Z">
              <w:rPr/>
            </w:rPrChange>
          </w:rPr>
          <w:t>264</w:t>
        </w:r>
        <w:r w:rsidRPr="00D21E7C">
          <w:rPr>
            <w:rFonts w:ascii="Cambria" w:hAnsi="Cambria"/>
            <w:noProof/>
            <w:rPrChange w:id="1077" w:author="Ram Shrestha" w:date="2014-04-07T00:25:00Z">
              <w:rPr/>
            </w:rPrChange>
          </w:rPr>
          <w:t>: 16948-16956.</w:t>
        </w:r>
      </w:ins>
    </w:p>
    <w:p w:rsidR="00D21E7C" w:rsidRPr="00D21E7C" w:rsidRDefault="00D21E7C" w:rsidP="00D21E7C">
      <w:pPr>
        <w:rPr>
          <w:ins w:id="1078" w:author="Ram Shrestha" w:date="2014-04-07T00:25:00Z"/>
          <w:rFonts w:ascii="Cambria" w:hAnsi="Cambria"/>
          <w:noProof/>
          <w:rPrChange w:id="1079" w:author="Ram Shrestha" w:date="2014-04-07T00:25:00Z">
            <w:rPr>
              <w:ins w:id="1080" w:author="Ram Shrestha" w:date="2014-04-07T00:25:00Z"/>
            </w:rPr>
          </w:rPrChange>
        </w:rPr>
        <w:pPrChange w:id="1081" w:author="Ram Shrestha" w:date="2014-04-07T00:25:00Z">
          <w:pPr>
            <w:ind w:left="720" w:hanging="720"/>
          </w:pPr>
        </w:pPrChange>
      </w:pPr>
      <w:ins w:id="1082" w:author="Ram Shrestha" w:date="2014-04-07T00:25:00Z">
        <w:r w:rsidRPr="00D21E7C">
          <w:rPr>
            <w:rFonts w:ascii="Cambria" w:hAnsi="Cambria"/>
            <w:noProof/>
            <w:rPrChange w:id="1083" w:author="Ram Shrestha" w:date="2014-04-07T00:25:00Z">
              <w:rPr/>
            </w:rPrChange>
          </w:rPr>
          <w:t xml:space="preserve">Bebenek, K, Abbotts, J, Wilson, SH, Kunkel, TA (1993) Error-prone polymerization by HIV-1 reverse transcriptase. Contribution of template-primer misalignment, miscoding, and termination probability to mutational hot spots. </w:t>
        </w:r>
        <w:r w:rsidRPr="00D21E7C">
          <w:rPr>
            <w:rFonts w:ascii="Cambria" w:hAnsi="Cambria"/>
            <w:i/>
            <w:noProof/>
            <w:rPrChange w:id="1084" w:author="Ram Shrestha" w:date="2014-04-07T00:25:00Z">
              <w:rPr/>
            </w:rPrChange>
          </w:rPr>
          <w:t>J Biol Chem</w:t>
        </w:r>
        <w:r w:rsidRPr="00D21E7C">
          <w:rPr>
            <w:rFonts w:ascii="Cambria" w:hAnsi="Cambria"/>
            <w:noProof/>
            <w:rPrChange w:id="1085" w:author="Ram Shrestha" w:date="2014-04-07T00:25:00Z">
              <w:rPr/>
            </w:rPrChange>
          </w:rPr>
          <w:t xml:space="preserve"> </w:t>
        </w:r>
        <w:r w:rsidRPr="00D21E7C">
          <w:rPr>
            <w:rFonts w:ascii="Cambria" w:hAnsi="Cambria"/>
            <w:b/>
            <w:noProof/>
            <w:rPrChange w:id="1086" w:author="Ram Shrestha" w:date="2014-04-07T00:25:00Z">
              <w:rPr/>
            </w:rPrChange>
          </w:rPr>
          <w:t>268</w:t>
        </w:r>
        <w:r w:rsidRPr="00D21E7C">
          <w:rPr>
            <w:rFonts w:ascii="Cambria" w:hAnsi="Cambria"/>
            <w:noProof/>
            <w:rPrChange w:id="1087" w:author="Ram Shrestha" w:date="2014-04-07T00:25:00Z">
              <w:rPr/>
            </w:rPrChange>
          </w:rPr>
          <w:t>: 10324-10334.</w:t>
        </w:r>
      </w:ins>
    </w:p>
    <w:p w:rsidR="00D21E7C" w:rsidRPr="00D21E7C" w:rsidRDefault="00D21E7C" w:rsidP="00D21E7C">
      <w:pPr>
        <w:rPr>
          <w:ins w:id="1088" w:author="Ram Shrestha" w:date="2014-04-07T00:25:00Z"/>
          <w:rFonts w:ascii="Cambria" w:hAnsi="Cambria"/>
          <w:noProof/>
          <w:rPrChange w:id="1089" w:author="Ram Shrestha" w:date="2014-04-07T00:25:00Z">
            <w:rPr>
              <w:ins w:id="1090" w:author="Ram Shrestha" w:date="2014-04-07T00:25:00Z"/>
            </w:rPr>
          </w:rPrChange>
        </w:rPr>
        <w:pPrChange w:id="1091" w:author="Ram Shrestha" w:date="2014-04-07T00:25:00Z">
          <w:pPr>
            <w:ind w:left="720" w:hanging="720"/>
          </w:pPr>
        </w:pPrChange>
      </w:pPr>
      <w:ins w:id="1092" w:author="Ram Shrestha" w:date="2014-04-07T00:25:00Z">
        <w:r w:rsidRPr="00D21E7C">
          <w:rPr>
            <w:rFonts w:ascii="Cambria" w:hAnsi="Cambria"/>
            <w:noProof/>
            <w:rPrChange w:id="1093" w:author="Ram Shrestha" w:date="2014-04-07T00:25:00Z">
              <w:rPr/>
            </w:rPrChange>
          </w:rPr>
          <w:t xml:space="preserve">Beck, EJ, Vitoria, M, Mandalia, S, Crowley, S, Gilks, CF, Souteyrand, Y (2006) National adult antiretroviral therapy guidelines in resource-limited countries: concordance with 2003 WHO guidelines? </w:t>
        </w:r>
        <w:r w:rsidRPr="00D21E7C">
          <w:rPr>
            <w:rFonts w:ascii="Cambria" w:hAnsi="Cambria"/>
            <w:i/>
            <w:noProof/>
            <w:rPrChange w:id="1094" w:author="Ram Shrestha" w:date="2014-04-07T00:25:00Z">
              <w:rPr/>
            </w:rPrChange>
          </w:rPr>
          <w:t>AIDS</w:t>
        </w:r>
        <w:r w:rsidRPr="00D21E7C">
          <w:rPr>
            <w:rFonts w:ascii="Cambria" w:hAnsi="Cambria"/>
            <w:noProof/>
            <w:rPrChange w:id="1095" w:author="Ram Shrestha" w:date="2014-04-07T00:25:00Z">
              <w:rPr/>
            </w:rPrChange>
          </w:rPr>
          <w:t xml:space="preserve"> </w:t>
        </w:r>
        <w:r w:rsidRPr="00D21E7C">
          <w:rPr>
            <w:rFonts w:ascii="Cambria" w:hAnsi="Cambria"/>
            <w:b/>
            <w:noProof/>
            <w:rPrChange w:id="1096" w:author="Ram Shrestha" w:date="2014-04-07T00:25:00Z">
              <w:rPr/>
            </w:rPrChange>
          </w:rPr>
          <w:t>20</w:t>
        </w:r>
        <w:r w:rsidRPr="00D21E7C">
          <w:rPr>
            <w:rFonts w:ascii="Cambria" w:hAnsi="Cambria"/>
            <w:noProof/>
            <w:rPrChange w:id="1097" w:author="Ram Shrestha" w:date="2014-04-07T00:25:00Z">
              <w:rPr/>
            </w:rPrChange>
          </w:rPr>
          <w:t>: 1497-1502.</w:t>
        </w:r>
      </w:ins>
    </w:p>
    <w:p w:rsidR="00D21E7C" w:rsidRPr="00D21E7C" w:rsidRDefault="00D21E7C" w:rsidP="00D21E7C">
      <w:pPr>
        <w:rPr>
          <w:ins w:id="1098" w:author="Ram Shrestha" w:date="2014-04-07T00:25:00Z"/>
          <w:rFonts w:ascii="Cambria" w:hAnsi="Cambria"/>
          <w:noProof/>
          <w:rPrChange w:id="1099" w:author="Ram Shrestha" w:date="2014-04-07T00:25:00Z">
            <w:rPr>
              <w:ins w:id="1100" w:author="Ram Shrestha" w:date="2014-04-07T00:25:00Z"/>
            </w:rPr>
          </w:rPrChange>
        </w:rPr>
        <w:pPrChange w:id="1101" w:author="Ram Shrestha" w:date="2014-04-07T00:25:00Z">
          <w:pPr>
            <w:ind w:left="720" w:hanging="720"/>
          </w:pPr>
        </w:pPrChange>
      </w:pPr>
      <w:ins w:id="1102" w:author="Ram Shrestha" w:date="2014-04-07T00:25:00Z">
        <w:r w:rsidRPr="00D21E7C">
          <w:rPr>
            <w:rFonts w:ascii="Cambria" w:hAnsi="Cambria"/>
            <w:noProof/>
            <w:rPrChange w:id="1103" w:author="Ram Shrestha" w:date="2014-04-07T00:25:00Z">
              <w:rPr/>
            </w:rPrChange>
          </w:rPr>
          <w:t xml:space="preserve">Berkhout, B, Das, AT, Beerens, N (2001) HIV-1 RNA editing, hypermutation, and error-prone reverse transcription. </w:t>
        </w:r>
        <w:r w:rsidRPr="00D21E7C">
          <w:rPr>
            <w:rFonts w:ascii="Cambria" w:hAnsi="Cambria"/>
            <w:i/>
            <w:noProof/>
            <w:rPrChange w:id="1104" w:author="Ram Shrestha" w:date="2014-04-07T00:25:00Z">
              <w:rPr/>
            </w:rPrChange>
          </w:rPr>
          <w:t>Science</w:t>
        </w:r>
        <w:r w:rsidRPr="00D21E7C">
          <w:rPr>
            <w:rFonts w:ascii="Cambria" w:hAnsi="Cambria"/>
            <w:noProof/>
            <w:rPrChange w:id="1105" w:author="Ram Shrestha" w:date="2014-04-07T00:25:00Z">
              <w:rPr/>
            </w:rPrChange>
          </w:rPr>
          <w:t xml:space="preserve"> </w:t>
        </w:r>
        <w:r w:rsidRPr="00D21E7C">
          <w:rPr>
            <w:rFonts w:ascii="Cambria" w:hAnsi="Cambria"/>
            <w:b/>
            <w:noProof/>
            <w:rPrChange w:id="1106" w:author="Ram Shrestha" w:date="2014-04-07T00:25:00Z">
              <w:rPr/>
            </w:rPrChange>
          </w:rPr>
          <w:t>292</w:t>
        </w:r>
        <w:r w:rsidRPr="00D21E7C">
          <w:rPr>
            <w:rFonts w:ascii="Cambria" w:hAnsi="Cambria"/>
            <w:noProof/>
            <w:rPrChange w:id="1107" w:author="Ram Shrestha" w:date="2014-04-07T00:25:00Z">
              <w:rPr/>
            </w:rPrChange>
          </w:rPr>
          <w:t>: 7.</w:t>
        </w:r>
      </w:ins>
    </w:p>
    <w:p w:rsidR="00D21E7C" w:rsidRPr="00D21E7C" w:rsidRDefault="00D21E7C" w:rsidP="00D21E7C">
      <w:pPr>
        <w:rPr>
          <w:ins w:id="1108" w:author="Ram Shrestha" w:date="2014-04-07T00:25:00Z"/>
          <w:rFonts w:ascii="Cambria" w:hAnsi="Cambria"/>
          <w:noProof/>
          <w:rPrChange w:id="1109" w:author="Ram Shrestha" w:date="2014-04-07T00:25:00Z">
            <w:rPr>
              <w:ins w:id="1110" w:author="Ram Shrestha" w:date="2014-04-07T00:25:00Z"/>
            </w:rPr>
          </w:rPrChange>
        </w:rPr>
        <w:pPrChange w:id="1111" w:author="Ram Shrestha" w:date="2014-04-07T00:25:00Z">
          <w:pPr>
            <w:ind w:left="720" w:hanging="720"/>
          </w:pPr>
        </w:pPrChange>
      </w:pPr>
      <w:ins w:id="1112" w:author="Ram Shrestha" w:date="2014-04-07T00:25:00Z">
        <w:r w:rsidRPr="00D21E7C">
          <w:rPr>
            <w:rFonts w:ascii="Cambria" w:hAnsi="Cambria"/>
            <w:noProof/>
            <w:rPrChange w:id="1113" w:author="Ram Shrestha" w:date="2014-04-07T00:25: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D21E7C">
          <w:rPr>
            <w:rFonts w:ascii="Cambria" w:hAnsi="Cambria"/>
            <w:i/>
            <w:noProof/>
            <w:rPrChange w:id="1114" w:author="Ram Shrestha" w:date="2014-04-07T00:25:00Z">
              <w:rPr/>
            </w:rPrChange>
          </w:rPr>
          <w:t>Proc Natl Acad Sci U S A</w:t>
        </w:r>
        <w:r w:rsidRPr="00D21E7C">
          <w:rPr>
            <w:rFonts w:ascii="Cambria" w:hAnsi="Cambria"/>
            <w:noProof/>
            <w:rPrChange w:id="1115" w:author="Ram Shrestha" w:date="2014-04-07T00:25:00Z">
              <w:rPr/>
            </w:rPrChange>
          </w:rPr>
          <w:t xml:space="preserve"> </w:t>
        </w:r>
        <w:r w:rsidRPr="00D21E7C">
          <w:rPr>
            <w:rFonts w:ascii="Cambria" w:hAnsi="Cambria"/>
            <w:b/>
            <w:noProof/>
            <w:rPrChange w:id="1116" w:author="Ram Shrestha" w:date="2014-04-07T00:25:00Z">
              <w:rPr/>
            </w:rPrChange>
          </w:rPr>
          <w:t>108</w:t>
        </w:r>
        <w:r w:rsidRPr="00D21E7C">
          <w:rPr>
            <w:rFonts w:ascii="Cambria" w:hAnsi="Cambria"/>
            <w:noProof/>
            <w:rPrChange w:id="1117" w:author="Ram Shrestha" w:date="2014-04-07T00:25:00Z">
              <w:rPr/>
            </w:rPrChange>
          </w:rPr>
          <w:t>: 9202-9207.</w:t>
        </w:r>
      </w:ins>
    </w:p>
    <w:p w:rsidR="00D21E7C" w:rsidRPr="00D21E7C" w:rsidRDefault="00D21E7C" w:rsidP="00D21E7C">
      <w:pPr>
        <w:rPr>
          <w:ins w:id="1118" w:author="Ram Shrestha" w:date="2014-04-07T00:25:00Z"/>
          <w:rFonts w:ascii="Cambria" w:hAnsi="Cambria"/>
          <w:noProof/>
          <w:rPrChange w:id="1119" w:author="Ram Shrestha" w:date="2014-04-07T00:25:00Z">
            <w:rPr>
              <w:ins w:id="1120" w:author="Ram Shrestha" w:date="2014-04-07T00:25:00Z"/>
            </w:rPr>
          </w:rPrChange>
        </w:rPr>
        <w:pPrChange w:id="1121" w:author="Ram Shrestha" w:date="2014-04-07T00:25:00Z">
          <w:pPr>
            <w:ind w:left="720" w:hanging="720"/>
          </w:pPr>
        </w:pPrChange>
      </w:pPr>
      <w:ins w:id="1122" w:author="Ram Shrestha" w:date="2014-04-07T00:25:00Z">
        <w:r w:rsidRPr="00D21E7C">
          <w:rPr>
            <w:rFonts w:ascii="Cambria" w:hAnsi="Cambria"/>
            <w:noProof/>
            <w:rPrChange w:id="1123" w:author="Ram Shrestha" w:date="2014-04-07T00:25:00Z">
              <w:rPr/>
            </w:rPrChange>
          </w:rPr>
          <w:t xml:space="preserve">Booth, CL, Geretti, AM (2007) Prevalence and determinants of transmitted antiretroviral drug resistance in HIV-1 infection. </w:t>
        </w:r>
        <w:r w:rsidRPr="00D21E7C">
          <w:rPr>
            <w:rFonts w:ascii="Cambria" w:hAnsi="Cambria"/>
            <w:i/>
            <w:noProof/>
            <w:rPrChange w:id="1124" w:author="Ram Shrestha" w:date="2014-04-07T00:25:00Z">
              <w:rPr/>
            </w:rPrChange>
          </w:rPr>
          <w:t>J Antimicrob Chemother</w:t>
        </w:r>
        <w:r w:rsidRPr="00D21E7C">
          <w:rPr>
            <w:rFonts w:ascii="Cambria" w:hAnsi="Cambria"/>
            <w:noProof/>
            <w:rPrChange w:id="1125" w:author="Ram Shrestha" w:date="2014-04-07T00:25:00Z">
              <w:rPr/>
            </w:rPrChange>
          </w:rPr>
          <w:t xml:space="preserve"> </w:t>
        </w:r>
        <w:r w:rsidRPr="00D21E7C">
          <w:rPr>
            <w:rFonts w:ascii="Cambria" w:hAnsi="Cambria"/>
            <w:b/>
            <w:noProof/>
            <w:rPrChange w:id="1126" w:author="Ram Shrestha" w:date="2014-04-07T00:25:00Z">
              <w:rPr/>
            </w:rPrChange>
          </w:rPr>
          <w:t>59</w:t>
        </w:r>
        <w:r w:rsidRPr="00D21E7C">
          <w:rPr>
            <w:rFonts w:ascii="Cambria" w:hAnsi="Cambria"/>
            <w:noProof/>
            <w:rPrChange w:id="1127" w:author="Ram Shrestha" w:date="2014-04-07T00:25:00Z">
              <w:rPr/>
            </w:rPrChange>
          </w:rPr>
          <w:t>: 1047-1056.</w:t>
        </w:r>
      </w:ins>
    </w:p>
    <w:p w:rsidR="00D21E7C" w:rsidRPr="00D21E7C" w:rsidRDefault="00D21E7C" w:rsidP="00D21E7C">
      <w:pPr>
        <w:rPr>
          <w:ins w:id="1128" w:author="Ram Shrestha" w:date="2014-04-07T00:25:00Z"/>
          <w:rFonts w:ascii="Cambria" w:hAnsi="Cambria"/>
          <w:noProof/>
          <w:rPrChange w:id="1129" w:author="Ram Shrestha" w:date="2014-04-07T00:25:00Z">
            <w:rPr>
              <w:ins w:id="1130" w:author="Ram Shrestha" w:date="2014-04-07T00:25:00Z"/>
            </w:rPr>
          </w:rPrChange>
        </w:rPr>
        <w:pPrChange w:id="1131" w:author="Ram Shrestha" w:date="2014-04-07T00:25:00Z">
          <w:pPr>
            <w:ind w:left="720" w:hanging="720"/>
          </w:pPr>
        </w:pPrChange>
      </w:pPr>
      <w:ins w:id="1132" w:author="Ram Shrestha" w:date="2014-04-07T00:25:00Z">
        <w:r w:rsidRPr="00D21E7C">
          <w:rPr>
            <w:rFonts w:ascii="Cambria" w:hAnsi="Cambria"/>
            <w:noProof/>
            <w:rPrChange w:id="1133" w:author="Ram Shrestha" w:date="2014-04-07T00:25: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D21E7C">
          <w:rPr>
            <w:rFonts w:ascii="Cambria" w:hAnsi="Cambria"/>
            <w:i/>
            <w:noProof/>
            <w:rPrChange w:id="1134" w:author="Ram Shrestha" w:date="2014-04-07T00:25:00Z">
              <w:rPr/>
            </w:rPrChange>
          </w:rPr>
          <w:t>AIDS</w:t>
        </w:r>
        <w:r w:rsidRPr="00D21E7C">
          <w:rPr>
            <w:rFonts w:ascii="Cambria" w:hAnsi="Cambria"/>
            <w:noProof/>
            <w:rPrChange w:id="1135" w:author="Ram Shrestha" w:date="2014-04-07T00:25:00Z">
              <w:rPr/>
            </w:rPrChange>
          </w:rPr>
          <w:t xml:space="preserve"> </w:t>
        </w:r>
        <w:r w:rsidRPr="00D21E7C">
          <w:rPr>
            <w:rFonts w:ascii="Cambria" w:hAnsi="Cambria"/>
            <w:b/>
            <w:noProof/>
            <w:rPrChange w:id="1136" w:author="Ram Shrestha" w:date="2014-04-07T00:25:00Z">
              <w:rPr/>
            </w:rPrChange>
          </w:rPr>
          <w:t>21</w:t>
        </w:r>
        <w:r w:rsidRPr="00D21E7C">
          <w:rPr>
            <w:rFonts w:ascii="Cambria" w:hAnsi="Cambria"/>
            <w:noProof/>
            <w:rPrChange w:id="1137" w:author="Ram Shrestha" w:date="2014-04-07T00:25:00Z">
              <w:rPr/>
            </w:rPrChange>
          </w:rPr>
          <w:t>: 957-964.</w:t>
        </w:r>
      </w:ins>
    </w:p>
    <w:p w:rsidR="00D21E7C" w:rsidRPr="00D21E7C" w:rsidRDefault="00D21E7C" w:rsidP="00D21E7C">
      <w:pPr>
        <w:rPr>
          <w:ins w:id="1138" w:author="Ram Shrestha" w:date="2014-04-07T00:25:00Z"/>
          <w:rFonts w:ascii="Cambria" w:hAnsi="Cambria"/>
          <w:noProof/>
          <w:rPrChange w:id="1139" w:author="Ram Shrestha" w:date="2014-04-07T00:25:00Z">
            <w:rPr>
              <w:ins w:id="1140" w:author="Ram Shrestha" w:date="2014-04-07T00:25:00Z"/>
            </w:rPr>
          </w:rPrChange>
        </w:rPr>
        <w:pPrChange w:id="1141" w:author="Ram Shrestha" w:date="2014-04-07T00:25:00Z">
          <w:pPr>
            <w:ind w:left="720" w:hanging="720"/>
          </w:pPr>
        </w:pPrChange>
      </w:pPr>
      <w:ins w:id="1142" w:author="Ram Shrestha" w:date="2014-04-07T00:25:00Z">
        <w:r w:rsidRPr="00D21E7C">
          <w:rPr>
            <w:rFonts w:ascii="Cambria" w:hAnsi="Cambria"/>
            <w:noProof/>
            <w:rPrChange w:id="1143" w:author="Ram Shrestha" w:date="2014-04-07T00:25:00Z">
              <w:rPr/>
            </w:rPrChange>
          </w:rPr>
          <w:t xml:space="preserve">Chi, BH, Stringer, JS, Moodley, D (2013) Antiretroviral drug regimens to prevent mother-to-child transmission of HIV: a review of scientific, program, and policy advances for sub-Saharan Africa. </w:t>
        </w:r>
        <w:r w:rsidRPr="00D21E7C">
          <w:rPr>
            <w:rFonts w:ascii="Cambria" w:hAnsi="Cambria"/>
            <w:i/>
            <w:noProof/>
            <w:rPrChange w:id="1144" w:author="Ram Shrestha" w:date="2014-04-07T00:25:00Z">
              <w:rPr/>
            </w:rPrChange>
          </w:rPr>
          <w:t>Curr HIV/AIDS Rep</w:t>
        </w:r>
        <w:r w:rsidRPr="00D21E7C">
          <w:rPr>
            <w:rFonts w:ascii="Cambria" w:hAnsi="Cambria"/>
            <w:noProof/>
            <w:rPrChange w:id="1145" w:author="Ram Shrestha" w:date="2014-04-07T00:25:00Z">
              <w:rPr/>
            </w:rPrChange>
          </w:rPr>
          <w:t xml:space="preserve"> </w:t>
        </w:r>
        <w:r w:rsidRPr="00D21E7C">
          <w:rPr>
            <w:rFonts w:ascii="Cambria" w:hAnsi="Cambria"/>
            <w:b/>
            <w:noProof/>
            <w:rPrChange w:id="1146" w:author="Ram Shrestha" w:date="2014-04-07T00:25:00Z">
              <w:rPr/>
            </w:rPrChange>
          </w:rPr>
          <w:t>10</w:t>
        </w:r>
        <w:r w:rsidRPr="00D21E7C">
          <w:rPr>
            <w:rFonts w:ascii="Cambria" w:hAnsi="Cambria"/>
            <w:noProof/>
            <w:rPrChange w:id="1147" w:author="Ram Shrestha" w:date="2014-04-07T00:25:00Z">
              <w:rPr/>
            </w:rPrChange>
          </w:rPr>
          <w:t>: 124-133.</w:t>
        </w:r>
      </w:ins>
    </w:p>
    <w:p w:rsidR="00D21E7C" w:rsidRPr="00D21E7C" w:rsidRDefault="00D21E7C" w:rsidP="00D21E7C">
      <w:pPr>
        <w:rPr>
          <w:ins w:id="1148" w:author="Ram Shrestha" w:date="2014-04-07T00:25:00Z"/>
          <w:rFonts w:ascii="Cambria" w:hAnsi="Cambria"/>
          <w:noProof/>
          <w:rPrChange w:id="1149" w:author="Ram Shrestha" w:date="2014-04-07T00:25:00Z">
            <w:rPr>
              <w:ins w:id="1150" w:author="Ram Shrestha" w:date="2014-04-07T00:25:00Z"/>
            </w:rPr>
          </w:rPrChange>
        </w:rPr>
        <w:pPrChange w:id="1151" w:author="Ram Shrestha" w:date="2014-04-07T00:25:00Z">
          <w:pPr>
            <w:ind w:left="720" w:hanging="720"/>
          </w:pPr>
        </w:pPrChange>
      </w:pPr>
      <w:ins w:id="1152" w:author="Ram Shrestha" w:date="2014-04-07T00:25:00Z">
        <w:r w:rsidRPr="00D21E7C">
          <w:rPr>
            <w:rFonts w:ascii="Cambria" w:hAnsi="Cambria"/>
            <w:noProof/>
            <w:rPrChange w:id="1153" w:author="Ram Shrestha" w:date="2014-04-07T00:25:00Z">
              <w:rPr/>
            </w:rPrChange>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D21E7C">
          <w:rPr>
            <w:rFonts w:ascii="Cambria" w:hAnsi="Cambria"/>
            <w:i/>
            <w:noProof/>
            <w:rPrChange w:id="1154" w:author="Ram Shrestha" w:date="2014-04-07T00:25:00Z">
              <w:rPr/>
            </w:rPrChange>
          </w:rPr>
          <w:t>AIDS</w:t>
        </w:r>
        <w:r w:rsidRPr="00D21E7C">
          <w:rPr>
            <w:rFonts w:ascii="Cambria" w:hAnsi="Cambria"/>
            <w:noProof/>
            <w:rPrChange w:id="1155" w:author="Ram Shrestha" w:date="2014-04-07T00:25:00Z">
              <w:rPr/>
            </w:rPrChange>
          </w:rPr>
          <w:t xml:space="preserve"> </w:t>
        </w:r>
        <w:r w:rsidRPr="00D21E7C">
          <w:rPr>
            <w:rFonts w:ascii="Cambria" w:hAnsi="Cambria"/>
            <w:b/>
            <w:noProof/>
            <w:rPrChange w:id="1156" w:author="Ram Shrestha" w:date="2014-04-07T00:25:00Z">
              <w:rPr/>
            </w:rPrChange>
          </w:rPr>
          <w:t>25</w:t>
        </w:r>
        <w:r w:rsidRPr="00D21E7C">
          <w:rPr>
            <w:rFonts w:ascii="Cambria" w:hAnsi="Cambria"/>
            <w:noProof/>
            <w:rPrChange w:id="1157" w:author="Ram Shrestha" w:date="2014-04-07T00:25:00Z">
              <w:rPr/>
            </w:rPrChange>
          </w:rPr>
          <w:t>: 479-492.</w:t>
        </w:r>
      </w:ins>
    </w:p>
    <w:p w:rsidR="00D21E7C" w:rsidRPr="00D21E7C" w:rsidRDefault="00D21E7C" w:rsidP="00D21E7C">
      <w:pPr>
        <w:rPr>
          <w:ins w:id="1158" w:author="Ram Shrestha" w:date="2014-04-07T00:25:00Z"/>
          <w:rFonts w:ascii="Cambria" w:hAnsi="Cambria"/>
          <w:noProof/>
          <w:rPrChange w:id="1159" w:author="Ram Shrestha" w:date="2014-04-07T00:25:00Z">
            <w:rPr>
              <w:ins w:id="1160" w:author="Ram Shrestha" w:date="2014-04-07T00:25:00Z"/>
            </w:rPr>
          </w:rPrChange>
        </w:rPr>
        <w:pPrChange w:id="1161" w:author="Ram Shrestha" w:date="2014-04-07T00:25:00Z">
          <w:pPr>
            <w:ind w:left="720" w:hanging="720"/>
          </w:pPr>
        </w:pPrChange>
      </w:pPr>
      <w:ins w:id="1162" w:author="Ram Shrestha" w:date="2014-04-07T00:25:00Z">
        <w:r w:rsidRPr="00D21E7C">
          <w:rPr>
            <w:rFonts w:ascii="Cambria" w:hAnsi="Cambria"/>
            <w:noProof/>
            <w:rPrChange w:id="1163" w:author="Ram Shrestha" w:date="2014-04-07T00:25:00Z">
              <w:rPr/>
            </w:rPrChange>
          </w:rPr>
          <w:t xml:space="preserve">Clavel, F, Hance, AJ (2004) HIV Drug Resistance. </w:t>
        </w:r>
        <w:r w:rsidRPr="00D21E7C">
          <w:rPr>
            <w:rFonts w:ascii="Cambria" w:hAnsi="Cambria"/>
            <w:i/>
            <w:noProof/>
            <w:rPrChange w:id="1164" w:author="Ram Shrestha" w:date="2014-04-07T00:25:00Z">
              <w:rPr/>
            </w:rPrChange>
          </w:rPr>
          <w:t>New England Journal of Medicine</w:t>
        </w:r>
        <w:r w:rsidRPr="00D21E7C">
          <w:rPr>
            <w:rFonts w:ascii="Cambria" w:hAnsi="Cambria"/>
            <w:noProof/>
            <w:rPrChange w:id="1165" w:author="Ram Shrestha" w:date="2014-04-07T00:25:00Z">
              <w:rPr/>
            </w:rPrChange>
          </w:rPr>
          <w:t xml:space="preserve"> </w:t>
        </w:r>
        <w:r w:rsidRPr="00D21E7C">
          <w:rPr>
            <w:rFonts w:ascii="Cambria" w:hAnsi="Cambria"/>
            <w:b/>
            <w:noProof/>
            <w:rPrChange w:id="1166" w:author="Ram Shrestha" w:date="2014-04-07T00:25:00Z">
              <w:rPr/>
            </w:rPrChange>
          </w:rPr>
          <w:t>350</w:t>
        </w:r>
        <w:r w:rsidRPr="00D21E7C">
          <w:rPr>
            <w:rFonts w:ascii="Cambria" w:hAnsi="Cambria"/>
            <w:noProof/>
            <w:rPrChange w:id="1167" w:author="Ram Shrestha" w:date="2014-04-07T00:25:00Z">
              <w:rPr/>
            </w:rPrChange>
          </w:rPr>
          <w:t>: 1023-1035.</w:t>
        </w:r>
      </w:ins>
    </w:p>
    <w:p w:rsidR="00D21E7C" w:rsidRPr="00D21E7C" w:rsidRDefault="00D21E7C" w:rsidP="00D21E7C">
      <w:pPr>
        <w:rPr>
          <w:ins w:id="1168" w:author="Ram Shrestha" w:date="2014-04-07T00:25:00Z"/>
          <w:rFonts w:ascii="Cambria" w:hAnsi="Cambria"/>
          <w:noProof/>
          <w:rPrChange w:id="1169" w:author="Ram Shrestha" w:date="2014-04-07T00:25:00Z">
            <w:rPr>
              <w:ins w:id="1170" w:author="Ram Shrestha" w:date="2014-04-07T00:25:00Z"/>
            </w:rPr>
          </w:rPrChange>
        </w:rPr>
        <w:pPrChange w:id="1171" w:author="Ram Shrestha" w:date="2014-04-07T00:25:00Z">
          <w:pPr>
            <w:ind w:left="720" w:hanging="720"/>
          </w:pPr>
        </w:pPrChange>
      </w:pPr>
      <w:ins w:id="1172" w:author="Ram Shrestha" w:date="2014-04-07T00:25:00Z">
        <w:r w:rsidRPr="00D21E7C">
          <w:rPr>
            <w:rFonts w:ascii="Cambria" w:hAnsi="Cambria"/>
            <w:noProof/>
            <w:rPrChange w:id="1173" w:author="Ram Shrestha" w:date="2014-04-07T00:25:00Z">
              <w:rPr/>
            </w:rPrChange>
          </w:rPr>
          <w:t xml:space="preserve">Connor, EM, Sperling, RS, Gelber, R, Kiselev, P, Scott, G, O'Sullivan, MJ, VanDyke, R, Bey, M, Shearer, W, Jacobson, RL (1994a) Reduction of maternal-infant transmission of human immunodeficiency virus type 1 with zidovudine treatment. </w:t>
        </w:r>
        <w:r w:rsidRPr="00D21E7C">
          <w:rPr>
            <w:rFonts w:ascii="Cambria" w:hAnsi="Cambria"/>
            <w:i/>
            <w:noProof/>
            <w:rPrChange w:id="1174" w:author="Ram Shrestha" w:date="2014-04-07T00:25:00Z">
              <w:rPr/>
            </w:rPrChange>
          </w:rPr>
          <w:t>New England Journal of Medicine</w:t>
        </w:r>
        <w:r w:rsidRPr="00D21E7C">
          <w:rPr>
            <w:rFonts w:ascii="Cambria" w:hAnsi="Cambria"/>
            <w:noProof/>
            <w:rPrChange w:id="1175" w:author="Ram Shrestha" w:date="2014-04-07T00:25:00Z">
              <w:rPr/>
            </w:rPrChange>
          </w:rPr>
          <w:t xml:space="preserve"> </w:t>
        </w:r>
        <w:r w:rsidRPr="00D21E7C">
          <w:rPr>
            <w:rFonts w:ascii="Cambria" w:hAnsi="Cambria"/>
            <w:b/>
            <w:noProof/>
            <w:rPrChange w:id="1176" w:author="Ram Shrestha" w:date="2014-04-07T00:25:00Z">
              <w:rPr/>
            </w:rPrChange>
          </w:rPr>
          <w:t>331</w:t>
        </w:r>
        <w:r w:rsidRPr="00D21E7C">
          <w:rPr>
            <w:rFonts w:ascii="Cambria" w:hAnsi="Cambria"/>
            <w:noProof/>
            <w:rPrChange w:id="1177" w:author="Ram Shrestha" w:date="2014-04-07T00:25:00Z">
              <w:rPr/>
            </w:rPrChange>
          </w:rPr>
          <w:t>: 1173-1180.</w:t>
        </w:r>
      </w:ins>
    </w:p>
    <w:p w:rsidR="00D21E7C" w:rsidRPr="00D21E7C" w:rsidRDefault="00D21E7C" w:rsidP="00D21E7C">
      <w:pPr>
        <w:rPr>
          <w:ins w:id="1178" w:author="Ram Shrestha" w:date="2014-04-07T00:25:00Z"/>
          <w:rFonts w:ascii="Cambria" w:hAnsi="Cambria"/>
          <w:noProof/>
          <w:rPrChange w:id="1179" w:author="Ram Shrestha" w:date="2014-04-07T00:25:00Z">
            <w:rPr>
              <w:ins w:id="1180" w:author="Ram Shrestha" w:date="2014-04-07T00:25:00Z"/>
            </w:rPr>
          </w:rPrChange>
        </w:rPr>
        <w:pPrChange w:id="1181" w:author="Ram Shrestha" w:date="2014-04-07T00:25:00Z">
          <w:pPr>
            <w:ind w:left="720" w:hanging="720"/>
          </w:pPr>
        </w:pPrChange>
      </w:pPr>
      <w:ins w:id="1182" w:author="Ram Shrestha" w:date="2014-04-07T00:25:00Z">
        <w:r w:rsidRPr="00D21E7C">
          <w:rPr>
            <w:rFonts w:ascii="Cambria" w:hAnsi="Cambria"/>
            <w:noProof/>
            <w:rPrChange w:id="1183" w:author="Ram Shrestha" w:date="2014-04-07T00:25: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D21E7C">
          <w:rPr>
            <w:rFonts w:ascii="Cambria" w:hAnsi="Cambria"/>
            <w:i/>
            <w:noProof/>
            <w:rPrChange w:id="1184" w:author="Ram Shrestha" w:date="2014-04-07T00:25:00Z">
              <w:rPr/>
            </w:rPrChange>
          </w:rPr>
          <w:t>N Engl J Med</w:t>
        </w:r>
        <w:r w:rsidRPr="00D21E7C">
          <w:rPr>
            <w:rFonts w:ascii="Cambria" w:hAnsi="Cambria"/>
            <w:noProof/>
            <w:rPrChange w:id="1185" w:author="Ram Shrestha" w:date="2014-04-07T00:25:00Z">
              <w:rPr/>
            </w:rPrChange>
          </w:rPr>
          <w:t xml:space="preserve"> </w:t>
        </w:r>
        <w:r w:rsidRPr="00D21E7C">
          <w:rPr>
            <w:rFonts w:ascii="Cambria" w:hAnsi="Cambria"/>
            <w:b/>
            <w:noProof/>
            <w:rPrChange w:id="1186" w:author="Ram Shrestha" w:date="2014-04-07T00:25:00Z">
              <w:rPr/>
            </w:rPrChange>
          </w:rPr>
          <w:t>331</w:t>
        </w:r>
        <w:r w:rsidRPr="00D21E7C">
          <w:rPr>
            <w:rFonts w:ascii="Cambria" w:hAnsi="Cambria"/>
            <w:noProof/>
            <w:rPrChange w:id="1187" w:author="Ram Shrestha" w:date="2014-04-07T00:25:00Z">
              <w:rPr/>
            </w:rPrChange>
          </w:rPr>
          <w:t>: 1173-1180.</w:t>
        </w:r>
      </w:ins>
    </w:p>
    <w:p w:rsidR="00D21E7C" w:rsidRPr="00D21E7C" w:rsidRDefault="00D21E7C" w:rsidP="00D21E7C">
      <w:pPr>
        <w:rPr>
          <w:ins w:id="1188" w:author="Ram Shrestha" w:date="2014-04-07T00:25:00Z"/>
          <w:rFonts w:ascii="Cambria" w:hAnsi="Cambria"/>
          <w:noProof/>
          <w:rPrChange w:id="1189" w:author="Ram Shrestha" w:date="2014-04-07T00:25:00Z">
            <w:rPr>
              <w:ins w:id="1190" w:author="Ram Shrestha" w:date="2014-04-07T00:25:00Z"/>
            </w:rPr>
          </w:rPrChange>
        </w:rPr>
        <w:pPrChange w:id="1191" w:author="Ram Shrestha" w:date="2014-04-07T00:25:00Z">
          <w:pPr>
            <w:ind w:left="720" w:hanging="720"/>
          </w:pPr>
        </w:pPrChange>
      </w:pPr>
      <w:ins w:id="1192" w:author="Ram Shrestha" w:date="2014-04-07T00:25:00Z">
        <w:r w:rsidRPr="00D21E7C">
          <w:rPr>
            <w:rFonts w:ascii="Cambria" w:hAnsi="Cambria"/>
            <w:noProof/>
            <w:rPrChange w:id="1193" w:author="Ram Shrestha" w:date="2014-04-07T00:25: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D21E7C">
          <w:rPr>
            <w:rFonts w:ascii="Cambria" w:hAnsi="Cambria"/>
            <w:i/>
            <w:noProof/>
            <w:rPrChange w:id="1194" w:author="Ram Shrestha" w:date="2014-04-07T00:25:00Z">
              <w:rPr/>
            </w:rPrChange>
          </w:rPr>
          <w:t>Clin Infect Dis</w:t>
        </w:r>
        <w:r w:rsidRPr="00D21E7C">
          <w:rPr>
            <w:rFonts w:ascii="Cambria" w:hAnsi="Cambria"/>
            <w:noProof/>
            <w:rPrChange w:id="1195" w:author="Ram Shrestha" w:date="2014-04-07T00:25:00Z">
              <w:rPr/>
            </w:rPrChange>
          </w:rPr>
          <w:t xml:space="preserve"> </w:t>
        </w:r>
        <w:r w:rsidRPr="00D21E7C">
          <w:rPr>
            <w:rFonts w:ascii="Cambria" w:hAnsi="Cambria"/>
            <w:b/>
            <w:noProof/>
            <w:rPrChange w:id="1196" w:author="Ram Shrestha" w:date="2014-04-07T00:25:00Z">
              <w:rPr/>
            </w:rPrChange>
          </w:rPr>
          <w:t>48</w:t>
        </w:r>
        <w:r w:rsidRPr="00D21E7C">
          <w:rPr>
            <w:rFonts w:ascii="Cambria" w:hAnsi="Cambria"/>
            <w:noProof/>
            <w:rPrChange w:id="1197" w:author="Ram Shrestha" w:date="2014-04-07T00:25:00Z">
              <w:rPr/>
            </w:rPrChange>
          </w:rPr>
          <w:t>: 462-472.</w:t>
        </w:r>
      </w:ins>
    </w:p>
    <w:p w:rsidR="00D21E7C" w:rsidRPr="00D21E7C" w:rsidRDefault="00D21E7C" w:rsidP="00D21E7C">
      <w:pPr>
        <w:rPr>
          <w:ins w:id="1198" w:author="Ram Shrestha" w:date="2014-04-07T00:25:00Z"/>
          <w:rFonts w:ascii="Cambria" w:hAnsi="Cambria"/>
          <w:noProof/>
          <w:rPrChange w:id="1199" w:author="Ram Shrestha" w:date="2014-04-07T00:25:00Z">
            <w:rPr>
              <w:ins w:id="1200" w:author="Ram Shrestha" w:date="2014-04-07T00:25:00Z"/>
            </w:rPr>
          </w:rPrChange>
        </w:rPr>
        <w:pPrChange w:id="1201" w:author="Ram Shrestha" w:date="2014-04-07T00:25:00Z">
          <w:pPr>
            <w:ind w:left="720" w:hanging="720"/>
          </w:pPr>
        </w:pPrChange>
      </w:pPr>
      <w:ins w:id="1202" w:author="Ram Shrestha" w:date="2014-04-07T00:25:00Z">
        <w:r w:rsidRPr="00D21E7C">
          <w:rPr>
            <w:rFonts w:ascii="Cambria" w:hAnsi="Cambria"/>
            <w:noProof/>
            <w:rPrChange w:id="1203" w:author="Ram Shrestha" w:date="2014-04-07T00:25:00Z">
              <w:rPr/>
            </w:rPrChange>
          </w:rPr>
          <w:t xml:space="preserve">D’Aquila, RT, Schapiro, JM, Brun-Vézinet, Ft, Clotet, B, Conway, B, Demeter, LM, Grant, RM, Johnson, VA, Kuritzkes, DR, Loveday, C (2003) Drug resistance mutations in HIV-1. </w:t>
        </w:r>
        <w:r w:rsidRPr="00D21E7C">
          <w:rPr>
            <w:rFonts w:ascii="Cambria" w:hAnsi="Cambria"/>
            <w:i/>
            <w:noProof/>
            <w:rPrChange w:id="1204" w:author="Ram Shrestha" w:date="2014-04-07T00:25:00Z">
              <w:rPr/>
            </w:rPrChange>
          </w:rPr>
          <w:t>Top HIV Med</w:t>
        </w:r>
        <w:r w:rsidRPr="00D21E7C">
          <w:rPr>
            <w:rFonts w:ascii="Cambria" w:hAnsi="Cambria"/>
            <w:noProof/>
            <w:rPrChange w:id="1205" w:author="Ram Shrestha" w:date="2014-04-07T00:25:00Z">
              <w:rPr/>
            </w:rPrChange>
          </w:rPr>
          <w:t xml:space="preserve"> </w:t>
        </w:r>
        <w:r w:rsidRPr="00D21E7C">
          <w:rPr>
            <w:rFonts w:ascii="Cambria" w:hAnsi="Cambria"/>
            <w:b/>
            <w:noProof/>
            <w:rPrChange w:id="1206" w:author="Ram Shrestha" w:date="2014-04-07T00:25:00Z">
              <w:rPr/>
            </w:rPrChange>
          </w:rPr>
          <w:t>11</w:t>
        </w:r>
        <w:r w:rsidRPr="00D21E7C">
          <w:rPr>
            <w:rFonts w:ascii="Cambria" w:hAnsi="Cambria"/>
            <w:noProof/>
            <w:rPrChange w:id="1207" w:author="Ram Shrestha" w:date="2014-04-07T00:25:00Z">
              <w:rPr/>
            </w:rPrChange>
          </w:rPr>
          <w:t>: 92–96.</w:t>
        </w:r>
      </w:ins>
    </w:p>
    <w:p w:rsidR="00D21E7C" w:rsidRPr="00D21E7C" w:rsidRDefault="00D21E7C" w:rsidP="00D21E7C">
      <w:pPr>
        <w:rPr>
          <w:ins w:id="1208" w:author="Ram Shrestha" w:date="2014-04-07T00:25:00Z"/>
          <w:rFonts w:ascii="Cambria" w:hAnsi="Cambria"/>
          <w:noProof/>
          <w:rPrChange w:id="1209" w:author="Ram Shrestha" w:date="2014-04-07T00:25:00Z">
            <w:rPr>
              <w:ins w:id="1210" w:author="Ram Shrestha" w:date="2014-04-07T00:25:00Z"/>
            </w:rPr>
          </w:rPrChange>
        </w:rPr>
        <w:pPrChange w:id="1211" w:author="Ram Shrestha" w:date="2014-04-07T00:25:00Z">
          <w:pPr>
            <w:ind w:left="720" w:hanging="720"/>
          </w:pPr>
        </w:pPrChange>
      </w:pPr>
      <w:ins w:id="1212" w:author="Ram Shrestha" w:date="2014-04-07T00:25:00Z">
        <w:r w:rsidRPr="00D21E7C">
          <w:rPr>
            <w:rFonts w:ascii="Cambria" w:hAnsi="Cambria"/>
            <w:noProof/>
            <w:rPrChange w:id="1213" w:author="Ram Shrestha" w:date="2014-04-07T00:25:00Z">
              <w:rPr/>
            </w:rPrChange>
          </w:rPr>
          <w:t xml:space="preserve">Devereux, HL, Youle, M, Johnson, MA, Loveday, C (1999) Rapid decline in detectability of HIV-1 drug resistance mutations after stopping therapy. </w:t>
        </w:r>
        <w:r w:rsidRPr="00D21E7C">
          <w:rPr>
            <w:rFonts w:ascii="Cambria" w:hAnsi="Cambria"/>
            <w:i/>
            <w:noProof/>
            <w:rPrChange w:id="1214" w:author="Ram Shrestha" w:date="2014-04-07T00:25:00Z">
              <w:rPr/>
            </w:rPrChange>
          </w:rPr>
          <w:t>AIDS</w:t>
        </w:r>
        <w:r w:rsidRPr="00D21E7C">
          <w:rPr>
            <w:rFonts w:ascii="Cambria" w:hAnsi="Cambria"/>
            <w:noProof/>
            <w:rPrChange w:id="1215" w:author="Ram Shrestha" w:date="2014-04-07T00:25:00Z">
              <w:rPr/>
            </w:rPrChange>
          </w:rPr>
          <w:t xml:space="preserve"> </w:t>
        </w:r>
        <w:r w:rsidRPr="00D21E7C">
          <w:rPr>
            <w:rFonts w:ascii="Cambria" w:hAnsi="Cambria"/>
            <w:b/>
            <w:noProof/>
            <w:rPrChange w:id="1216" w:author="Ram Shrestha" w:date="2014-04-07T00:25:00Z">
              <w:rPr/>
            </w:rPrChange>
          </w:rPr>
          <w:t>13</w:t>
        </w:r>
        <w:r w:rsidRPr="00D21E7C">
          <w:rPr>
            <w:rFonts w:ascii="Cambria" w:hAnsi="Cambria"/>
            <w:noProof/>
            <w:rPrChange w:id="1217" w:author="Ram Shrestha" w:date="2014-04-07T00:25:00Z">
              <w:rPr/>
            </w:rPrChange>
          </w:rPr>
          <w:t>: F123-127.</w:t>
        </w:r>
      </w:ins>
    </w:p>
    <w:p w:rsidR="00D21E7C" w:rsidRPr="00D21E7C" w:rsidRDefault="00D21E7C" w:rsidP="00D21E7C">
      <w:pPr>
        <w:rPr>
          <w:ins w:id="1218" w:author="Ram Shrestha" w:date="2014-04-07T00:25:00Z"/>
          <w:rFonts w:ascii="Cambria" w:hAnsi="Cambria"/>
          <w:noProof/>
          <w:rPrChange w:id="1219" w:author="Ram Shrestha" w:date="2014-04-07T00:25:00Z">
            <w:rPr>
              <w:ins w:id="1220" w:author="Ram Shrestha" w:date="2014-04-07T00:25:00Z"/>
            </w:rPr>
          </w:rPrChange>
        </w:rPr>
        <w:pPrChange w:id="1221" w:author="Ram Shrestha" w:date="2014-04-07T00:25:00Z">
          <w:pPr>
            <w:ind w:left="720" w:hanging="720"/>
          </w:pPr>
        </w:pPrChange>
      </w:pPr>
      <w:ins w:id="1222" w:author="Ram Shrestha" w:date="2014-04-07T00:25:00Z">
        <w:r w:rsidRPr="00D21E7C">
          <w:rPr>
            <w:rFonts w:ascii="Cambria" w:hAnsi="Cambria"/>
            <w:noProof/>
            <w:rPrChange w:id="1223" w:author="Ram Shrestha" w:date="2014-04-07T00:25:00Z">
              <w:rPr/>
            </w:rPrChange>
          </w:rPr>
          <w:t xml:space="preserve">Dudley, DM, Chin, EN, Bimber, BN, Sanabani, SS, Tarosso, LF, Costa, PR, Sauer, MM, Kallas, EG, O'Connor, DH (2012) Low-cost ultra-wide genotyping using Roche/454 pyrosequencing for surveillance of HIV drug resistance. </w:t>
        </w:r>
        <w:r w:rsidRPr="00D21E7C">
          <w:rPr>
            <w:rFonts w:ascii="Cambria" w:hAnsi="Cambria"/>
            <w:i/>
            <w:noProof/>
            <w:rPrChange w:id="1224" w:author="Ram Shrestha" w:date="2014-04-07T00:25:00Z">
              <w:rPr/>
            </w:rPrChange>
          </w:rPr>
          <w:t>PLoS One</w:t>
        </w:r>
        <w:r w:rsidRPr="00D21E7C">
          <w:rPr>
            <w:rFonts w:ascii="Cambria" w:hAnsi="Cambria"/>
            <w:noProof/>
            <w:rPrChange w:id="1225" w:author="Ram Shrestha" w:date="2014-04-07T00:25:00Z">
              <w:rPr/>
            </w:rPrChange>
          </w:rPr>
          <w:t xml:space="preserve"> </w:t>
        </w:r>
        <w:r w:rsidRPr="00D21E7C">
          <w:rPr>
            <w:rFonts w:ascii="Cambria" w:hAnsi="Cambria"/>
            <w:b/>
            <w:noProof/>
            <w:rPrChange w:id="1226" w:author="Ram Shrestha" w:date="2014-04-07T00:25:00Z">
              <w:rPr/>
            </w:rPrChange>
          </w:rPr>
          <w:t>7</w:t>
        </w:r>
        <w:r w:rsidRPr="00D21E7C">
          <w:rPr>
            <w:rFonts w:ascii="Cambria" w:hAnsi="Cambria"/>
            <w:noProof/>
            <w:rPrChange w:id="1227" w:author="Ram Shrestha" w:date="2014-04-07T00:25:00Z">
              <w:rPr/>
            </w:rPrChange>
          </w:rPr>
          <w:t>: e36494.</w:t>
        </w:r>
      </w:ins>
    </w:p>
    <w:p w:rsidR="00D21E7C" w:rsidRPr="00D21E7C" w:rsidRDefault="00D21E7C" w:rsidP="00D21E7C">
      <w:pPr>
        <w:rPr>
          <w:ins w:id="1228" w:author="Ram Shrestha" w:date="2014-04-07T00:25:00Z"/>
          <w:rFonts w:ascii="Cambria" w:hAnsi="Cambria"/>
          <w:noProof/>
          <w:rPrChange w:id="1229" w:author="Ram Shrestha" w:date="2014-04-07T00:25:00Z">
            <w:rPr>
              <w:ins w:id="1230" w:author="Ram Shrestha" w:date="2014-04-07T00:25:00Z"/>
            </w:rPr>
          </w:rPrChange>
        </w:rPr>
        <w:pPrChange w:id="1231" w:author="Ram Shrestha" w:date="2014-04-07T00:25:00Z">
          <w:pPr>
            <w:ind w:left="720" w:hanging="720"/>
          </w:pPr>
        </w:pPrChange>
      </w:pPr>
      <w:ins w:id="1232" w:author="Ram Shrestha" w:date="2014-04-07T00:25:00Z">
        <w:r w:rsidRPr="00D21E7C">
          <w:rPr>
            <w:rFonts w:ascii="Cambria" w:hAnsi="Cambria"/>
            <w:noProof/>
            <w:rPrChange w:id="1233" w:author="Ram Shrestha" w:date="2014-04-07T00:25:00Z">
              <w:rPr/>
            </w:rPrChange>
          </w:rPr>
          <w:t xml:space="preserve">Eshleman, SH, Guay, LA, Mwatha, A, Brown, ER, Cunningham, SP, Musoke, P, Mmiro, F, Jackson, JB (2004a) Characterization of nevirapine resistance mutations in women with subtype A vs. D HIV-1 6-8 weeks after single-dose nevirapine (HIVNET 012). </w:t>
        </w:r>
        <w:r w:rsidRPr="00D21E7C">
          <w:rPr>
            <w:rFonts w:ascii="Cambria" w:hAnsi="Cambria"/>
            <w:i/>
            <w:noProof/>
            <w:rPrChange w:id="1234" w:author="Ram Shrestha" w:date="2014-04-07T00:25:00Z">
              <w:rPr/>
            </w:rPrChange>
          </w:rPr>
          <w:t>J Acquir Immune Defic Syndr</w:t>
        </w:r>
        <w:r w:rsidRPr="00D21E7C">
          <w:rPr>
            <w:rFonts w:ascii="Cambria" w:hAnsi="Cambria"/>
            <w:noProof/>
            <w:rPrChange w:id="1235" w:author="Ram Shrestha" w:date="2014-04-07T00:25:00Z">
              <w:rPr/>
            </w:rPrChange>
          </w:rPr>
          <w:t xml:space="preserve"> </w:t>
        </w:r>
        <w:r w:rsidRPr="00D21E7C">
          <w:rPr>
            <w:rFonts w:ascii="Cambria" w:hAnsi="Cambria"/>
            <w:b/>
            <w:noProof/>
            <w:rPrChange w:id="1236" w:author="Ram Shrestha" w:date="2014-04-07T00:25:00Z">
              <w:rPr/>
            </w:rPrChange>
          </w:rPr>
          <w:t>35</w:t>
        </w:r>
        <w:r w:rsidRPr="00D21E7C">
          <w:rPr>
            <w:rFonts w:ascii="Cambria" w:hAnsi="Cambria"/>
            <w:noProof/>
            <w:rPrChange w:id="1237" w:author="Ram Shrestha" w:date="2014-04-07T00:25:00Z">
              <w:rPr/>
            </w:rPrChange>
          </w:rPr>
          <w:t>: 126-130.</w:t>
        </w:r>
      </w:ins>
    </w:p>
    <w:p w:rsidR="00D21E7C" w:rsidRPr="00D21E7C" w:rsidRDefault="00D21E7C" w:rsidP="00D21E7C">
      <w:pPr>
        <w:rPr>
          <w:ins w:id="1238" w:author="Ram Shrestha" w:date="2014-04-07T00:25:00Z"/>
          <w:rFonts w:ascii="Cambria" w:hAnsi="Cambria"/>
          <w:noProof/>
          <w:rPrChange w:id="1239" w:author="Ram Shrestha" w:date="2014-04-07T00:25:00Z">
            <w:rPr>
              <w:ins w:id="1240" w:author="Ram Shrestha" w:date="2014-04-07T00:25:00Z"/>
            </w:rPr>
          </w:rPrChange>
        </w:rPr>
        <w:pPrChange w:id="1241" w:author="Ram Shrestha" w:date="2014-04-07T00:25:00Z">
          <w:pPr>
            <w:ind w:left="720" w:hanging="720"/>
          </w:pPr>
        </w:pPrChange>
      </w:pPr>
      <w:ins w:id="1242" w:author="Ram Shrestha" w:date="2014-04-07T00:25:00Z">
        <w:r w:rsidRPr="00D21E7C">
          <w:rPr>
            <w:rFonts w:ascii="Cambria" w:hAnsi="Cambria"/>
            <w:noProof/>
            <w:rPrChange w:id="1243" w:author="Ram Shrestha" w:date="2014-04-07T00:25:00Z">
              <w:rPr/>
            </w:rPrChange>
          </w:rPr>
          <w:t xml:space="preserve">Eshleman, SH, Guay, LA, Mwatha, A, Cunningham, SP, Brown, ER, Musoke, P, Mmiro, F, Jackson, JB (2004b) Comparison of nevirapine (NVP) resistance in Ugandan women 7 days vs. 6-8 weeks after single-dose nvp prophylaxis: HIVNET 012. </w:t>
        </w:r>
        <w:r w:rsidRPr="00D21E7C">
          <w:rPr>
            <w:rFonts w:ascii="Cambria" w:hAnsi="Cambria"/>
            <w:i/>
            <w:noProof/>
            <w:rPrChange w:id="1244" w:author="Ram Shrestha" w:date="2014-04-07T00:25:00Z">
              <w:rPr/>
            </w:rPrChange>
          </w:rPr>
          <w:t>AIDS Res Hum Retroviruses</w:t>
        </w:r>
        <w:r w:rsidRPr="00D21E7C">
          <w:rPr>
            <w:rFonts w:ascii="Cambria" w:hAnsi="Cambria"/>
            <w:noProof/>
            <w:rPrChange w:id="1245" w:author="Ram Shrestha" w:date="2014-04-07T00:25:00Z">
              <w:rPr/>
            </w:rPrChange>
          </w:rPr>
          <w:t xml:space="preserve"> </w:t>
        </w:r>
        <w:r w:rsidRPr="00D21E7C">
          <w:rPr>
            <w:rFonts w:ascii="Cambria" w:hAnsi="Cambria"/>
            <w:b/>
            <w:noProof/>
            <w:rPrChange w:id="1246" w:author="Ram Shrestha" w:date="2014-04-07T00:25:00Z">
              <w:rPr/>
            </w:rPrChange>
          </w:rPr>
          <w:t>20</w:t>
        </w:r>
        <w:r w:rsidRPr="00D21E7C">
          <w:rPr>
            <w:rFonts w:ascii="Cambria" w:hAnsi="Cambria"/>
            <w:noProof/>
            <w:rPrChange w:id="1247" w:author="Ram Shrestha" w:date="2014-04-07T00:25:00Z">
              <w:rPr/>
            </w:rPrChange>
          </w:rPr>
          <w:t>: 595-599.</w:t>
        </w:r>
      </w:ins>
    </w:p>
    <w:p w:rsidR="00D21E7C" w:rsidRPr="00D21E7C" w:rsidRDefault="00D21E7C" w:rsidP="00D21E7C">
      <w:pPr>
        <w:rPr>
          <w:ins w:id="1248" w:author="Ram Shrestha" w:date="2014-04-07T00:25:00Z"/>
          <w:rFonts w:ascii="Cambria" w:hAnsi="Cambria"/>
          <w:noProof/>
          <w:rPrChange w:id="1249" w:author="Ram Shrestha" w:date="2014-04-07T00:25:00Z">
            <w:rPr>
              <w:ins w:id="1250" w:author="Ram Shrestha" w:date="2014-04-07T00:25:00Z"/>
            </w:rPr>
          </w:rPrChange>
        </w:rPr>
        <w:pPrChange w:id="1251" w:author="Ram Shrestha" w:date="2014-04-07T00:25:00Z">
          <w:pPr>
            <w:ind w:left="720" w:hanging="720"/>
          </w:pPr>
        </w:pPrChange>
      </w:pPr>
      <w:ins w:id="1252" w:author="Ram Shrestha" w:date="2014-04-07T00:25:00Z">
        <w:r w:rsidRPr="00D21E7C">
          <w:rPr>
            <w:rFonts w:ascii="Cambria" w:hAnsi="Cambria"/>
            <w:noProof/>
            <w:rPrChange w:id="1253" w:author="Ram Shrestha" w:date="2014-04-07T00:25:00Z">
              <w:rPr/>
            </w:rPrChange>
          </w:rPr>
          <w:t xml:space="preserve">Eshleman, SH, Hoover, DR, Chen, S, Hudelson, SE, Guay, LA, Mwatha, A, Fiscus, SA, Mmiro, F, Musoke, P, Jackson, JB (2005a) Resistance after single-dose nevirapine prophylaxis emerges in a high proportion of Malawian newborns. </w:t>
        </w:r>
        <w:r w:rsidRPr="00D21E7C">
          <w:rPr>
            <w:rFonts w:ascii="Cambria" w:hAnsi="Cambria"/>
            <w:i/>
            <w:noProof/>
            <w:rPrChange w:id="1254" w:author="Ram Shrestha" w:date="2014-04-07T00:25:00Z">
              <w:rPr/>
            </w:rPrChange>
          </w:rPr>
          <w:t>AIDS</w:t>
        </w:r>
        <w:r w:rsidRPr="00D21E7C">
          <w:rPr>
            <w:rFonts w:ascii="Cambria" w:hAnsi="Cambria"/>
            <w:noProof/>
            <w:rPrChange w:id="1255" w:author="Ram Shrestha" w:date="2014-04-07T00:25:00Z">
              <w:rPr/>
            </w:rPrChange>
          </w:rPr>
          <w:t xml:space="preserve"> </w:t>
        </w:r>
        <w:r w:rsidRPr="00D21E7C">
          <w:rPr>
            <w:rFonts w:ascii="Cambria" w:hAnsi="Cambria"/>
            <w:b/>
            <w:noProof/>
            <w:rPrChange w:id="1256" w:author="Ram Shrestha" w:date="2014-04-07T00:25:00Z">
              <w:rPr/>
            </w:rPrChange>
          </w:rPr>
          <w:t>19</w:t>
        </w:r>
        <w:r w:rsidRPr="00D21E7C">
          <w:rPr>
            <w:rFonts w:ascii="Cambria" w:hAnsi="Cambria"/>
            <w:noProof/>
            <w:rPrChange w:id="1257" w:author="Ram Shrestha" w:date="2014-04-07T00:25:00Z">
              <w:rPr/>
            </w:rPrChange>
          </w:rPr>
          <w:t>: 2167-2169.</w:t>
        </w:r>
      </w:ins>
    </w:p>
    <w:p w:rsidR="00D21E7C" w:rsidRPr="00D21E7C" w:rsidRDefault="00D21E7C" w:rsidP="00D21E7C">
      <w:pPr>
        <w:rPr>
          <w:ins w:id="1258" w:author="Ram Shrestha" w:date="2014-04-07T00:25:00Z"/>
          <w:rFonts w:ascii="Cambria" w:hAnsi="Cambria"/>
          <w:noProof/>
          <w:rPrChange w:id="1259" w:author="Ram Shrestha" w:date="2014-04-07T00:25:00Z">
            <w:rPr>
              <w:ins w:id="1260" w:author="Ram Shrestha" w:date="2014-04-07T00:25:00Z"/>
            </w:rPr>
          </w:rPrChange>
        </w:rPr>
        <w:pPrChange w:id="1261" w:author="Ram Shrestha" w:date="2014-04-07T00:25:00Z">
          <w:pPr>
            <w:ind w:left="720" w:hanging="720"/>
          </w:pPr>
        </w:pPrChange>
      </w:pPr>
      <w:ins w:id="1262" w:author="Ram Shrestha" w:date="2014-04-07T00:25:00Z">
        <w:r w:rsidRPr="00D21E7C">
          <w:rPr>
            <w:rFonts w:ascii="Cambria" w:hAnsi="Cambria"/>
            <w:noProof/>
            <w:rPrChange w:id="1263" w:author="Ram Shrestha" w:date="2014-04-07T00:25:00Z">
              <w:rPr/>
            </w:rPrChange>
          </w:rPr>
          <w:t xml:space="preserve">Eshleman, SH, Hoover, DR, Chen, S, Hudelson, SE, Guay, LA, Mwatha, A, Fiscus, SA, Mmiro, F, Musoke, P, Jackson, JB, Kumwenda, N, Taha, T (2005b) Nevirapine (NVP) resistance in women with HIV-1 subtype C, compared with subtypes A and D, after the administration of single-dose NVP. </w:t>
        </w:r>
        <w:r w:rsidRPr="00D21E7C">
          <w:rPr>
            <w:rFonts w:ascii="Cambria" w:hAnsi="Cambria"/>
            <w:i/>
            <w:noProof/>
            <w:rPrChange w:id="1264" w:author="Ram Shrestha" w:date="2014-04-07T00:25:00Z">
              <w:rPr/>
            </w:rPrChange>
          </w:rPr>
          <w:t>J Infect Dis</w:t>
        </w:r>
        <w:r w:rsidRPr="00D21E7C">
          <w:rPr>
            <w:rFonts w:ascii="Cambria" w:hAnsi="Cambria"/>
            <w:noProof/>
            <w:rPrChange w:id="1265" w:author="Ram Shrestha" w:date="2014-04-07T00:25:00Z">
              <w:rPr/>
            </w:rPrChange>
          </w:rPr>
          <w:t xml:space="preserve"> </w:t>
        </w:r>
        <w:r w:rsidRPr="00D21E7C">
          <w:rPr>
            <w:rFonts w:ascii="Cambria" w:hAnsi="Cambria"/>
            <w:b/>
            <w:noProof/>
            <w:rPrChange w:id="1266" w:author="Ram Shrestha" w:date="2014-04-07T00:25:00Z">
              <w:rPr/>
            </w:rPrChange>
          </w:rPr>
          <w:t>192</w:t>
        </w:r>
        <w:r w:rsidRPr="00D21E7C">
          <w:rPr>
            <w:rFonts w:ascii="Cambria" w:hAnsi="Cambria"/>
            <w:noProof/>
            <w:rPrChange w:id="1267" w:author="Ram Shrestha" w:date="2014-04-07T00:25:00Z">
              <w:rPr/>
            </w:rPrChange>
          </w:rPr>
          <w:t>: 30-36.</w:t>
        </w:r>
      </w:ins>
    </w:p>
    <w:p w:rsidR="00D21E7C" w:rsidRPr="00D21E7C" w:rsidRDefault="00D21E7C" w:rsidP="00D21E7C">
      <w:pPr>
        <w:rPr>
          <w:ins w:id="1268" w:author="Ram Shrestha" w:date="2014-04-07T00:25:00Z"/>
          <w:rFonts w:ascii="Cambria" w:hAnsi="Cambria"/>
          <w:noProof/>
          <w:rPrChange w:id="1269" w:author="Ram Shrestha" w:date="2014-04-07T00:25:00Z">
            <w:rPr>
              <w:ins w:id="1270" w:author="Ram Shrestha" w:date="2014-04-07T00:25:00Z"/>
            </w:rPr>
          </w:rPrChange>
        </w:rPr>
        <w:pPrChange w:id="1271" w:author="Ram Shrestha" w:date="2014-04-07T00:25:00Z">
          <w:pPr>
            <w:ind w:left="720" w:hanging="720"/>
          </w:pPr>
        </w:pPrChange>
      </w:pPr>
      <w:ins w:id="1272" w:author="Ram Shrestha" w:date="2014-04-07T00:25:00Z">
        <w:r w:rsidRPr="00D21E7C">
          <w:rPr>
            <w:rFonts w:ascii="Cambria" w:hAnsi="Cambria"/>
            <w:noProof/>
            <w:rPrChange w:id="1273" w:author="Ram Shrestha" w:date="2014-04-07T00:25: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D21E7C">
          <w:rPr>
            <w:rFonts w:ascii="Cambria" w:hAnsi="Cambria"/>
            <w:i/>
            <w:noProof/>
            <w:rPrChange w:id="1274" w:author="Ram Shrestha" w:date="2014-04-07T00:25:00Z">
              <w:rPr/>
            </w:rPrChange>
          </w:rPr>
          <w:t>AIDS</w:t>
        </w:r>
        <w:r w:rsidRPr="00D21E7C">
          <w:rPr>
            <w:rFonts w:ascii="Cambria" w:hAnsi="Cambria"/>
            <w:noProof/>
            <w:rPrChange w:id="1275" w:author="Ram Shrestha" w:date="2014-04-07T00:25:00Z">
              <w:rPr/>
            </w:rPrChange>
          </w:rPr>
          <w:t xml:space="preserve"> </w:t>
        </w:r>
        <w:r w:rsidRPr="00D21E7C">
          <w:rPr>
            <w:rFonts w:ascii="Cambria" w:hAnsi="Cambria"/>
            <w:b/>
            <w:noProof/>
            <w:rPrChange w:id="1276" w:author="Ram Shrestha" w:date="2014-04-07T00:25:00Z">
              <w:rPr/>
            </w:rPrChange>
          </w:rPr>
          <w:t>15</w:t>
        </w:r>
        <w:r w:rsidRPr="00D21E7C">
          <w:rPr>
            <w:rFonts w:ascii="Cambria" w:hAnsi="Cambria"/>
            <w:noProof/>
            <w:rPrChange w:id="1277" w:author="Ram Shrestha" w:date="2014-04-07T00:25:00Z">
              <w:rPr/>
            </w:rPrChange>
          </w:rPr>
          <w:t>: 1951-1957.</w:t>
        </w:r>
      </w:ins>
    </w:p>
    <w:p w:rsidR="00D21E7C" w:rsidRPr="00D21E7C" w:rsidRDefault="00D21E7C" w:rsidP="00D21E7C">
      <w:pPr>
        <w:rPr>
          <w:ins w:id="1278" w:author="Ram Shrestha" w:date="2014-04-07T00:25:00Z"/>
          <w:rFonts w:ascii="Cambria" w:hAnsi="Cambria"/>
          <w:noProof/>
          <w:rPrChange w:id="1279" w:author="Ram Shrestha" w:date="2014-04-07T00:25:00Z">
            <w:rPr>
              <w:ins w:id="1280" w:author="Ram Shrestha" w:date="2014-04-07T00:25:00Z"/>
            </w:rPr>
          </w:rPrChange>
        </w:rPr>
        <w:pPrChange w:id="1281" w:author="Ram Shrestha" w:date="2014-04-07T00:25:00Z">
          <w:pPr>
            <w:ind w:left="720" w:hanging="720"/>
          </w:pPr>
        </w:pPrChange>
      </w:pPr>
      <w:ins w:id="1282" w:author="Ram Shrestha" w:date="2014-04-07T00:25:00Z">
        <w:r w:rsidRPr="00D21E7C">
          <w:rPr>
            <w:rFonts w:ascii="Cambria" w:hAnsi="Cambria"/>
            <w:noProof/>
            <w:rPrChange w:id="1283" w:author="Ram Shrestha" w:date="2014-04-07T00:25: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D21E7C">
          <w:rPr>
            <w:rFonts w:ascii="Cambria" w:hAnsi="Cambria"/>
            <w:i/>
            <w:noProof/>
            <w:rPrChange w:id="1284" w:author="Ram Shrestha" w:date="2014-04-07T00:25:00Z">
              <w:rPr/>
            </w:rPrChange>
          </w:rPr>
          <w:t>Lancet</w:t>
        </w:r>
        <w:r w:rsidRPr="00D21E7C">
          <w:rPr>
            <w:rFonts w:ascii="Cambria" w:hAnsi="Cambria"/>
            <w:noProof/>
            <w:rPrChange w:id="1285" w:author="Ram Shrestha" w:date="2014-04-07T00:25:00Z">
              <w:rPr/>
            </w:rPrChange>
          </w:rPr>
          <w:t xml:space="preserve"> </w:t>
        </w:r>
        <w:r w:rsidRPr="00D21E7C">
          <w:rPr>
            <w:rFonts w:ascii="Cambria" w:hAnsi="Cambria"/>
            <w:b/>
            <w:noProof/>
            <w:rPrChange w:id="1286" w:author="Ram Shrestha" w:date="2014-04-07T00:25:00Z">
              <w:rPr/>
            </w:rPrChange>
          </w:rPr>
          <w:t>367</w:t>
        </w:r>
        <w:r w:rsidRPr="00D21E7C">
          <w:rPr>
            <w:rFonts w:ascii="Cambria" w:hAnsi="Cambria"/>
            <w:noProof/>
            <w:rPrChange w:id="1287" w:author="Ram Shrestha" w:date="2014-04-07T00:25:00Z">
              <w:rPr/>
            </w:rPrChange>
          </w:rPr>
          <w:t>: 1335-1342.</w:t>
        </w:r>
      </w:ins>
    </w:p>
    <w:p w:rsidR="00D21E7C" w:rsidRPr="00D21E7C" w:rsidRDefault="00D21E7C" w:rsidP="00D21E7C">
      <w:pPr>
        <w:rPr>
          <w:ins w:id="1288" w:author="Ram Shrestha" w:date="2014-04-07T00:25:00Z"/>
          <w:rFonts w:ascii="Cambria" w:hAnsi="Cambria"/>
          <w:noProof/>
          <w:rPrChange w:id="1289" w:author="Ram Shrestha" w:date="2014-04-07T00:25:00Z">
            <w:rPr>
              <w:ins w:id="1290" w:author="Ram Shrestha" w:date="2014-04-07T00:25:00Z"/>
            </w:rPr>
          </w:rPrChange>
        </w:rPr>
        <w:pPrChange w:id="1291" w:author="Ram Shrestha" w:date="2014-04-07T00:25:00Z">
          <w:pPr>
            <w:ind w:left="720" w:hanging="720"/>
          </w:pPr>
        </w:pPrChange>
      </w:pPr>
      <w:ins w:id="1292" w:author="Ram Shrestha" w:date="2014-04-07T00:25:00Z">
        <w:r w:rsidRPr="00D21E7C">
          <w:rPr>
            <w:rFonts w:ascii="Cambria" w:hAnsi="Cambria"/>
            <w:noProof/>
            <w:rPrChange w:id="1293" w:author="Ram Shrestha" w:date="2014-04-07T00:25: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D21E7C">
          <w:rPr>
            <w:rFonts w:ascii="Cambria" w:hAnsi="Cambria"/>
            <w:i/>
            <w:noProof/>
            <w:rPrChange w:id="1294" w:author="Ram Shrestha" w:date="2014-04-07T00:25:00Z">
              <w:rPr/>
            </w:rPrChange>
          </w:rPr>
          <w:t>J Infect Dis</w:t>
        </w:r>
        <w:r w:rsidRPr="00D21E7C">
          <w:rPr>
            <w:rFonts w:ascii="Cambria" w:hAnsi="Cambria"/>
            <w:noProof/>
            <w:rPrChange w:id="1295" w:author="Ram Shrestha" w:date="2014-04-07T00:25:00Z">
              <w:rPr/>
            </w:rPrChange>
          </w:rPr>
          <w:t xml:space="preserve"> </w:t>
        </w:r>
        <w:r w:rsidRPr="00D21E7C">
          <w:rPr>
            <w:rFonts w:ascii="Cambria" w:hAnsi="Cambria"/>
            <w:b/>
            <w:noProof/>
            <w:rPrChange w:id="1296" w:author="Ram Shrestha" w:date="2014-04-07T00:25:00Z">
              <w:rPr/>
            </w:rPrChange>
          </w:rPr>
          <w:t>192</w:t>
        </w:r>
        <w:r w:rsidRPr="00D21E7C">
          <w:rPr>
            <w:rFonts w:ascii="Cambria" w:hAnsi="Cambria"/>
            <w:noProof/>
            <w:rPrChange w:id="1297" w:author="Ram Shrestha" w:date="2014-04-07T00:25:00Z">
              <w:rPr/>
            </w:rPrChange>
          </w:rPr>
          <w:t>: 24-29.</w:t>
        </w:r>
      </w:ins>
    </w:p>
    <w:p w:rsidR="00D21E7C" w:rsidRPr="00D21E7C" w:rsidRDefault="00D21E7C" w:rsidP="00D21E7C">
      <w:pPr>
        <w:rPr>
          <w:ins w:id="1298" w:author="Ram Shrestha" w:date="2014-04-07T00:25:00Z"/>
          <w:rFonts w:ascii="Cambria" w:hAnsi="Cambria"/>
          <w:noProof/>
          <w:rPrChange w:id="1299" w:author="Ram Shrestha" w:date="2014-04-07T00:25:00Z">
            <w:rPr>
              <w:ins w:id="1300" w:author="Ram Shrestha" w:date="2014-04-07T00:25:00Z"/>
            </w:rPr>
          </w:rPrChange>
        </w:rPr>
        <w:pPrChange w:id="1301" w:author="Ram Shrestha" w:date="2014-04-07T00:25:00Z">
          <w:pPr>
            <w:ind w:left="720" w:hanging="720"/>
          </w:pPr>
        </w:pPrChange>
      </w:pPr>
      <w:ins w:id="1302" w:author="Ram Shrestha" w:date="2014-04-07T00:25:00Z">
        <w:r w:rsidRPr="00D21E7C">
          <w:rPr>
            <w:rFonts w:ascii="Cambria" w:hAnsi="Cambria"/>
            <w:noProof/>
            <w:rPrChange w:id="1303" w:author="Ram Shrestha" w:date="2014-04-07T00:25:00Z">
              <w:rPr/>
            </w:rPrChange>
          </w:rPr>
          <w:t xml:space="preserve">Gifford, AL, Bormann, JE, Shively, MJ, Wright, BC, Richman, DD, Bozzette, SA (2000) Predictors of self-reported adherence and plasma HIV concentrations in patients on multidrug antiretroviral regimens. </w:t>
        </w:r>
        <w:r w:rsidRPr="00D21E7C">
          <w:rPr>
            <w:rFonts w:ascii="Cambria" w:hAnsi="Cambria"/>
            <w:i/>
            <w:noProof/>
            <w:rPrChange w:id="1304" w:author="Ram Shrestha" w:date="2014-04-07T00:25:00Z">
              <w:rPr/>
            </w:rPrChange>
          </w:rPr>
          <w:t>J Acquir Immune Defic Syndr</w:t>
        </w:r>
        <w:r w:rsidRPr="00D21E7C">
          <w:rPr>
            <w:rFonts w:ascii="Cambria" w:hAnsi="Cambria"/>
            <w:noProof/>
            <w:rPrChange w:id="1305" w:author="Ram Shrestha" w:date="2014-04-07T00:25:00Z">
              <w:rPr/>
            </w:rPrChange>
          </w:rPr>
          <w:t xml:space="preserve"> </w:t>
        </w:r>
        <w:r w:rsidRPr="00D21E7C">
          <w:rPr>
            <w:rFonts w:ascii="Cambria" w:hAnsi="Cambria"/>
            <w:b/>
            <w:noProof/>
            <w:rPrChange w:id="1306" w:author="Ram Shrestha" w:date="2014-04-07T00:25:00Z">
              <w:rPr/>
            </w:rPrChange>
          </w:rPr>
          <w:t>23</w:t>
        </w:r>
        <w:r w:rsidRPr="00D21E7C">
          <w:rPr>
            <w:rFonts w:ascii="Cambria" w:hAnsi="Cambria"/>
            <w:noProof/>
            <w:rPrChange w:id="1307" w:author="Ram Shrestha" w:date="2014-04-07T00:25:00Z">
              <w:rPr/>
            </w:rPrChange>
          </w:rPr>
          <w:t>: 386-395.</w:t>
        </w:r>
      </w:ins>
    </w:p>
    <w:p w:rsidR="00D21E7C" w:rsidRPr="00D21E7C" w:rsidRDefault="00D21E7C" w:rsidP="00D21E7C">
      <w:pPr>
        <w:rPr>
          <w:ins w:id="1308" w:author="Ram Shrestha" w:date="2014-04-07T00:25:00Z"/>
          <w:rFonts w:ascii="Cambria" w:hAnsi="Cambria"/>
          <w:noProof/>
          <w:rPrChange w:id="1309" w:author="Ram Shrestha" w:date="2014-04-07T00:25:00Z">
            <w:rPr>
              <w:ins w:id="1310" w:author="Ram Shrestha" w:date="2014-04-07T00:25:00Z"/>
            </w:rPr>
          </w:rPrChange>
        </w:rPr>
        <w:pPrChange w:id="1311" w:author="Ram Shrestha" w:date="2014-04-07T00:25:00Z">
          <w:pPr>
            <w:ind w:left="720" w:hanging="720"/>
          </w:pPr>
        </w:pPrChange>
      </w:pPr>
      <w:ins w:id="1312" w:author="Ram Shrestha" w:date="2014-04-07T00:25:00Z">
        <w:r w:rsidRPr="00D21E7C">
          <w:rPr>
            <w:rFonts w:ascii="Cambria" w:hAnsi="Cambria"/>
            <w:noProof/>
            <w:rPrChange w:id="1313" w:author="Ram Shrestha" w:date="2014-04-07T00:25:00Z">
              <w:rPr/>
            </w:rPrChange>
          </w:rPr>
          <w:t xml:space="preserve">Gilks, CF, Crowley, S, Ekpini, R, Gove, S, Perriens, J, Souteyrand, Y, Sutherland, D, Vitoria, M, Guerma, T, De Cock, K (2006) The WHO public-health approach to antiretroviral treatment against HIV in resource-limited settings. </w:t>
        </w:r>
        <w:r w:rsidRPr="00D21E7C">
          <w:rPr>
            <w:rFonts w:ascii="Cambria" w:hAnsi="Cambria"/>
            <w:i/>
            <w:noProof/>
            <w:rPrChange w:id="1314" w:author="Ram Shrestha" w:date="2014-04-07T00:25:00Z">
              <w:rPr/>
            </w:rPrChange>
          </w:rPr>
          <w:t>Lancet</w:t>
        </w:r>
        <w:r w:rsidRPr="00D21E7C">
          <w:rPr>
            <w:rFonts w:ascii="Cambria" w:hAnsi="Cambria"/>
            <w:noProof/>
            <w:rPrChange w:id="1315" w:author="Ram Shrestha" w:date="2014-04-07T00:25:00Z">
              <w:rPr/>
            </w:rPrChange>
          </w:rPr>
          <w:t xml:space="preserve"> </w:t>
        </w:r>
        <w:r w:rsidRPr="00D21E7C">
          <w:rPr>
            <w:rFonts w:ascii="Cambria" w:hAnsi="Cambria"/>
            <w:b/>
            <w:noProof/>
            <w:rPrChange w:id="1316" w:author="Ram Shrestha" w:date="2014-04-07T00:25:00Z">
              <w:rPr/>
            </w:rPrChange>
          </w:rPr>
          <w:t>368</w:t>
        </w:r>
        <w:r w:rsidRPr="00D21E7C">
          <w:rPr>
            <w:rFonts w:ascii="Cambria" w:hAnsi="Cambria"/>
            <w:noProof/>
            <w:rPrChange w:id="1317" w:author="Ram Shrestha" w:date="2014-04-07T00:25:00Z">
              <w:rPr/>
            </w:rPrChange>
          </w:rPr>
          <w:t>: 505-510.</w:t>
        </w:r>
      </w:ins>
    </w:p>
    <w:p w:rsidR="00D21E7C" w:rsidRPr="00D21E7C" w:rsidRDefault="00D21E7C" w:rsidP="00D21E7C">
      <w:pPr>
        <w:rPr>
          <w:ins w:id="1318" w:author="Ram Shrestha" w:date="2014-04-07T00:25:00Z"/>
          <w:rFonts w:ascii="Cambria" w:hAnsi="Cambria"/>
          <w:noProof/>
          <w:rPrChange w:id="1319" w:author="Ram Shrestha" w:date="2014-04-07T00:25:00Z">
            <w:rPr>
              <w:ins w:id="1320" w:author="Ram Shrestha" w:date="2014-04-07T00:25:00Z"/>
            </w:rPr>
          </w:rPrChange>
        </w:rPr>
        <w:pPrChange w:id="1321" w:author="Ram Shrestha" w:date="2014-04-07T00:25:00Z">
          <w:pPr>
            <w:ind w:left="720" w:hanging="720"/>
          </w:pPr>
        </w:pPrChange>
      </w:pPr>
      <w:ins w:id="1322" w:author="Ram Shrestha" w:date="2014-04-07T00:25:00Z">
        <w:r w:rsidRPr="00D21E7C">
          <w:rPr>
            <w:rFonts w:ascii="Cambria" w:hAnsi="Cambria"/>
            <w:noProof/>
            <w:rPrChange w:id="1323" w:author="Ram Shrestha" w:date="2014-04-07T00:25:00Z">
              <w:rPr/>
            </w:rPrChange>
          </w:rPr>
          <w:t xml:space="preserve">Gilles, A, Meglecz, E, Pech, N, Ferreira, S, Malausa, T, Martin, JF (2011) Accuracy and quality assessment of 454 GS-FLX Titanium pyrosequencing. </w:t>
        </w:r>
        <w:r w:rsidRPr="00D21E7C">
          <w:rPr>
            <w:rFonts w:ascii="Cambria" w:hAnsi="Cambria"/>
            <w:i/>
            <w:noProof/>
            <w:rPrChange w:id="1324" w:author="Ram Shrestha" w:date="2014-04-07T00:25:00Z">
              <w:rPr/>
            </w:rPrChange>
          </w:rPr>
          <w:t>BMC Genomics</w:t>
        </w:r>
        <w:r w:rsidRPr="00D21E7C">
          <w:rPr>
            <w:rFonts w:ascii="Cambria" w:hAnsi="Cambria"/>
            <w:noProof/>
            <w:rPrChange w:id="1325" w:author="Ram Shrestha" w:date="2014-04-07T00:25:00Z">
              <w:rPr/>
            </w:rPrChange>
          </w:rPr>
          <w:t xml:space="preserve"> </w:t>
        </w:r>
        <w:r w:rsidRPr="00D21E7C">
          <w:rPr>
            <w:rFonts w:ascii="Cambria" w:hAnsi="Cambria"/>
            <w:b/>
            <w:noProof/>
            <w:rPrChange w:id="1326" w:author="Ram Shrestha" w:date="2014-04-07T00:25:00Z">
              <w:rPr/>
            </w:rPrChange>
          </w:rPr>
          <w:t>12</w:t>
        </w:r>
        <w:r w:rsidRPr="00D21E7C">
          <w:rPr>
            <w:rFonts w:ascii="Cambria" w:hAnsi="Cambria"/>
            <w:noProof/>
            <w:rPrChange w:id="1327" w:author="Ram Shrestha" w:date="2014-04-07T00:25:00Z">
              <w:rPr/>
            </w:rPrChange>
          </w:rPr>
          <w:t>: 245.</w:t>
        </w:r>
      </w:ins>
    </w:p>
    <w:p w:rsidR="00D21E7C" w:rsidRPr="00D21E7C" w:rsidRDefault="00D21E7C" w:rsidP="00D21E7C">
      <w:pPr>
        <w:rPr>
          <w:ins w:id="1328" w:author="Ram Shrestha" w:date="2014-04-07T00:25:00Z"/>
          <w:rFonts w:ascii="Cambria" w:hAnsi="Cambria"/>
          <w:noProof/>
          <w:rPrChange w:id="1329" w:author="Ram Shrestha" w:date="2014-04-07T00:25:00Z">
            <w:rPr>
              <w:ins w:id="1330" w:author="Ram Shrestha" w:date="2014-04-07T00:25:00Z"/>
            </w:rPr>
          </w:rPrChange>
        </w:rPr>
        <w:pPrChange w:id="1331" w:author="Ram Shrestha" w:date="2014-04-07T00:25:00Z">
          <w:pPr>
            <w:ind w:left="720" w:hanging="720"/>
          </w:pPr>
        </w:pPrChange>
      </w:pPr>
      <w:ins w:id="1332" w:author="Ram Shrestha" w:date="2014-04-07T00:25:00Z">
        <w:r w:rsidRPr="00D21E7C">
          <w:rPr>
            <w:rFonts w:ascii="Cambria" w:hAnsi="Cambria"/>
            <w:noProof/>
            <w:rPrChange w:id="1333" w:author="Ram Shrestha" w:date="2014-04-07T00:25: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D21E7C">
          <w:rPr>
            <w:rFonts w:ascii="Cambria" w:hAnsi="Cambria"/>
            <w:i/>
            <w:noProof/>
            <w:rPrChange w:id="1334" w:author="Ram Shrestha" w:date="2014-04-07T00:25:00Z">
              <w:rPr/>
            </w:rPrChange>
          </w:rPr>
          <w:t>Lancet</w:t>
        </w:r>
        <w:r w:rsidRPr="00D21E7C">
          <w:rPr>
            <w:rFonts w:ascii="Cambria" w:hAnsi="Cambria"/>
            <w:noProof/>
            <w:rPrChange w:id="1335" w:author="Ram Shrestha" w:date="2014-04-07T00:25:00Z">
              <w:rPr/>
            </w:rPrChange>
          </w:rPr>
          <w:t xml:space="preserve"> </w:t>
        </w:r>
        <w:r w:rsidRPr="00D21E7C">
          <w:rPr>
            <w:rFonts w:ascii="Cambria" w:hAnsi="Cambria"/>
            <w:b/>
            <w:noProof/>
            <w:rPrChange w:id="1336" w:author="Ram Shrestha" w:date="2014-04-07T00:25:00Z">
              <w:rPr/>
            </w:rPrChange>
          </w:rPr>
          <w:t>354</w:t>
        </w:r>
        <w:r w:rsidRPr="00D21E7C">
          <w:rPr>
            <w:rFonts w:ascii="Cambria" w:hAnsi="Cambria"/>
            <w:noProof/>
            <w:rPrChange w:id="1337" w:author="Ram Shrestha" w:date="2014-04-07T00:25:00Z">
              <w:rPr/>
            </w:rPrChange>
          </w:rPr>
          <w:t>: 795-802.</w:t>
        </w:r>
      </w:ins>
    </w:p>
    <w:p w:rsidR="00D21E7C" w:rsidRPr="00D21E7C" w:rsidRDefault="00D21E7C" w:rsidP="00D21E7C">
      <w:pPr>
        <w:rPr>
          <w:ins w:id="1338" w:author="Ram Shrestha" w:date="2014-04-07T00:25:00Z"/>
          <w:rFonts w:ascii="Cambria" w:hAnsi="Cambria"/>
          <w:noProof/>
          <w:rPrChange w:id="1339" w:author="Ram Shrestha" w:date="2014-04-07T00:25:00Z">
            <w:rPr>
              <w:ins w:id="1340" w:author="Ram Shrestha" w:date="2014-04-07T00:25:00Z"/>
            </w:rPr>
          </w:rPrChange>
        </w:rPr>
        <w:pPrChange w:id="1341" w:author="Ram Shrestha" w:date="2014-04-07T00:25:00Z">
          <w:pPr>
            <w:ind w:left="720" w:hanging="720"/>
          </w:pPr>
        </w:pPrChange>
      </w:pPr>
      <w:ins w:id="1342" w:author="Ram Shrestha" w:date="2014-04-07T00:25:00Z">
        <w:r w:rsidRPr="00D21E7C">
          <w:rPr>
            <w:rFonts w:ascii="Cambria" w:hAnsi="Cambria"/>
            <w:noProof/>
            <w:rPrChange w:id="1343" w:author="Ram Shrestha" w:date="2014-04-07T00:25:00Z">
              <w:rPr/>
            </w:rPrChange>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D21E7C">
          <w:rPr>
            <w:rFonts w:ascii="Cambria" w:hAnsi="Cambria"/>
            <w:i/>
            <w:noProof/>
            <w:rPrChange w:id="1344" w:author="Ram Shrestha" w:date="2014-04-07T00:25:00Z">
              <w:rPr/>
            </w:rPrChange>
          </w:rPr>
          <w:t>Lancet Infect Dis</w:t>
        </w:r>
        <w:r w:rsidRPr="00D21E7C">
          <w:rPr>
            <w:rFonts w:ascii="Cambria" w:hAnsi="Cambria"/>
            <w:noProof/>
            <w:rPrChange w:id="1345" w:author="Ram Shrestha" w:date="2014-04-07T00:25:00Z">
              <w:rPr/>
            </w:rPrChange>
          </w:rPr>
          <w:t xml:space="preserve"> </w:t>
        </w:r>
        <w:r w:rsidRPr="00D21E7C">
          <w:rPr>
            <w:rFonts w:ascii="Cambria" w:hAnsi="Cambria"/>
            <w:b/>
            <w:noProof/>
            <w:rPrChange w:id="1346" w:author="Ram Shrestha" w:date="2014-04-07T00:25:00Z">
              <w:rPr/>
            </w:rPrChange>
          </w:rPr>
          <w:t>9</w:t>
        </w:r>
        <w:r w:rsidRPr="00D21E7C">
          <w:rPr>
            <w:rFonts w:ascii="Cambria" w:hAnsi="Cambria"/>
            <w:noProof/>
            <w:rPrChange w:id="1347" w:author="Ram Shrestha" w:date="2014-04-07T00:25:00Z">
              <w:rPr/>
            </w:rPrChange>
          </w:rPr>
          <w:t>: 409-417.</w:t>
        </w:r>
      </w:ins>
    </w:p>
    <w:p w:rsidR="00D21E7C" w:rsidRPr="00D21E7C" w:rsidRDefault="00D21E7C" w:rsidP="00D21E7C">
      <w:pPr>
        <w:rPr>
          <w:ins w:id="1348" w:author="Ram Shrestha" w:date="2014-04-07T00:25:00Z"/>
          <w:rFonts w:ascii="Cambria" w:hAnsi="Cambria"/>
          <w:noProof/>
          <w:rPrChange w:id="1349" w:author="Ram Shrestha" w:date="2014-04-07T00:25:00Z">
            <w:rPr>
              <w:ins w:id="1350" w:author="Ram Shrestha" w:date="2014-04-07T00:25:00Z"/>
            </w:rPr>
          </w:rPrChange>
        </w:rPr>
        <w:pPrChange w:id="1351" w:author="Ram Shrestha" w:date="2014-04-07T00:25:00Z">
          <w:pPr>
            <w:ind w:left="720" w:hanging="720"/>
          </w:pPr>
        </w:pPrChange>
      </w:pPr>
      <w:ins w:id="1352" w:author="Ram Shrestha" w:date="2014-04-07T00:25:00Z">
        <w:r w:rsidRPr="00D21E7C">
          <w:rPr>
            <w:rFonts w:ascii="Cambria" w:hAnsi="Cambria"/>
            <w:noProof/>
            <w:rPrChange w:id="1353" w:author="Ram Shrestha" w:date="2014-04-07T00:25: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D21E7C">
          <w:rPr>
            <w:rFonts w:ascii="Cambria" w:hAnsi="Cambria"/>
            <w:i/>
            <w:noProof/>
            <w:rPrChange w:id="1354" w:author="Ram Shrestha" w:date="2014-04-07T00:25:00Z">
              <w:rPr/>
            </w:rPrChange>
          </w:rPr>
          <w:t>Lancet Infect Dis</w:t>
        </w:r>
        <w:r w:rsidRPr="00D21E7C">
          <w:rPr>
            <w:rFonts w:ascii="Cambria" w:hAnsi="Cambria"/>
            <w:noProof/>
            <w:rPrChange w:id="1355" w:author="Ram Shrestha" w:date="2014-04-07T00:25:00Z">
              <w:rPr/>
            </w:rPrChange>
          </w:rPr>
          <w:t xml:space="preserve"> </w:t>
        </w:r>
        <w:r w:rsidRPr="00D21E7C">
          <w:rPr>
            <w:rFonts w:ascii="Cambria" w:hAnsi="Cambria"/>
            <w:b/>
            <w:noProof/>
            <w:rPrChange w:id="1356" w:author="Ram Shrestha" w:date="2014-04-07T00:25:00Z">
              <w:rPr/>
            </w:rPrChange>
          </w:rPr>
          <w:t>12</w:t>
        </w:r>
        <w:r w:rsidRPr="00D21E7C">
          <w:rPr>
            <w:rFonts w:ascii="Cambria" w:hAnsi="Cambria"/>
            <w:noProof/>
            <w:rPrChange w:id="1357" w:author="Ram Shrestha" w:date="2014-04-07T00:25:00Z">
              <w:rPr/>
            </w:rPrChange>
          </w:rPr>
          <w:t>: 307-317.</w:t>
        </w:r>
      </w:ins>
    </w:p>
    <w:p w:rsidR="00D21E7C" w:rsidRPr="00D21E7C" w:rsidRDefault="00D21E7C" w:rsidP="00D21E7C">
      <w:pPr>
        <w:rPr>
          <w:ins w:id="1358" w:author="Ram Shrestha" w:date="2014-04-07T00:25:00Z"/>
          <w:rFonts w:ascii="Cambria" w:hAnsi="Cambria"/>
          <w:noProof/>
          <w:rPrChange w:id="1359" w:author="Ram Shrestha" w:date="2014-04-07T00:25:00Z">
            <w:rPr>
              <w:ins w:id="1360" w:author="Ram Shrestha" w:date="2014-04-07T00:25:00Z"/>
            </w:rPr>
          </w:rPrChange>
        </w:rPr>
        <w:pPrChange w:id="1361" w:author="Ram Shrestha" w:date="2014-04-07T00:25:00Z">
          <w:pPr>
            <w:ind w:left="720" w:hanging="720"/>
          </w:pPr>
        </w:pPrChange>
      </w:pPr>
      <w:ins w:id="1362" w:author="Ram Shrestha" w:date="2014-04-07T00:25:00Z">
        <w:r w:rsidRPr="00D21E7C">
          <w:rPr>
            <w:rFonts w:ascii="Cambria" w:hAnsi="Cambria"/>
            <w:noProof/>
            <w:rPrChange w:id="1363" w:author="Ram Shrestha" w:date="2014-04-07T00:25:00Z">
              <w:rPr/>
            </w:rPrChange>
          </w:rPr>
          <w:t xml:space="preserve">Hauser, A, Mugenyi, K, Kabasinguzi, R, Kuecherer, C, Harms, G, Kunz, A (2011) Emergence and persistence of minor drug-resistant HIV-1 variants in Ugandan women after nevirapine single-dose prophylaxis. </w:t>
        </w:r>
        <w:r w:rsidRPr="00D21E7C">
          <w:rPr>
            <w:rFonts w:ascii="Cambria" w:hAnsi="Cambria"/>
            <w:i/>
            <w:noProof/>
            <w:rPrChange w:id="1364" w:author="Ram Shrestha" w:date="2014-04-07T00:25:00Z">
              <w:rPr/>
            </w:rPrChange>
          </w:rPr>
          <w:t>PLoS One</w:t>
        </w:r>
        <w:r w:rsidRPr="00D21E7C">
          <w:rPr>
            <w:rFonts w:ascii="Cambria" w:hAnsi="Cambria"/>
            <w:noProof/>
            <w:rPrChange w:id="1365" w:author="Ram Shrestha" w:date="2014-04-07T00:25:00Z">
              <w:rPr/>
            </w:rPrChange>
          </w:rPr>
          <w:t xml:space="preserve"> </w:t>
        </w:r>
        <w:r w:rsidRPr="00D21E7C">
          <w:rPr>
            <w:rFonts w:ascii="Cambria" w:hAnsi="Cambria"/>
            <w:b/>
            <w:noProof/>
            <w:rPrChange w:id="1366" w:author="Ram Shrestha" w:date="2014-04-07T00:25:00Z">
              <w:rPr/>
            </w:rPrChange>
          </w:rPr>
          <w:t>6</w:t>
        </w:r>
        <w:r w:rsidRPr="00D21E7C">
          <w:rPr>
            <w:rFonts w:ascii="Cambria" w:hAnsi="Cambria"/>
            <w:noProof/>
            <w:rPrChange w:id="1367" w:author="Ram Shrestha" w:date="2014-04-07T00:25:00Z">
              <w:rPr/>
            </w:rPrChange>
          </w:rPr>
          <w:t>: e20357.</w:t>
        </w:r>
      </w:ins>
    </w:p>
    <w:p w:rsidR="00D21E7C" w:rsidRPr="00D21E7C" w:rsidRDefault="00D21E7C" w:rsidP="00D21E7C">
      <w:pPr>
        <w:rPr>
          <w:ins w:id="1368" w:author="Ram Shrestha" w:date="2014-04-07T00:25:00Z"/>
          <w:rFonts w:ascii="Cambria" w:hAnsi="Cambria"/>
          <w:noProof/>
          <w:rPrChange w:id="1369" w:author="Ram Shrestha" w:date="2014-04-07T00:25:00Z">
            <w:rPr>
              <w:ins w:id="1370" w:author="Ram Shrestha" w:date="2014-04-07T00:25:00Z"/>
            </w:rPr>
          </w:rPrChange>
        </w:rPr>
        <w:pPrChange w:id="1371" w:author="Ram Shrestha" w:date="2014-04-07T00:25:00Z">
          <w:pPr>
            <w:ind w:left="720" w:hanging="720"/>
          </w:pPr>
        </w:pPrChange>
      </w:pPr>
      <w:ins w:id="1372" w:author="Ram Shrestha" w:date="2014-04-07T00:25:00Z">
        <w:r w:rsidRPr="00D21E7C">
          <w:rPr>
            <w:rFonts w:ascii="Cambria" w:hAnsi="Cambria"/>
            <w:noProof/>
            <w:rPrChange w:id="1373" w:author="Ram Shrestha" w:date="2014-04-07T00:25:00Z">
              <w:rPr/>
            </w:rPrChange>
          </w:rPr>
          <w:t xml:space="preserve">Havlir, DV, Eastman, S, Gamst, A, Richman, DD (1996) Nevirapine-resistant human immunodeficiency virus: kinetics of replication and estimated prevalence in untreated patients. </w:t>
        </w:r>
        <w:r w:rsidRPr="00D21E7C">
          <w:rPr>
            <w:rFonts w:ascii="Cambria" w:hAnsi="Cambria"/>
            <w:i/>
            <w:noProof/>
            <w:rPrChange w:id="1374" w:author="Ram Shrestha" w:date="2014-04-07T00:25:00Z">
              <w:rPr/>
            </w:rPrChange>
          </w:rPr>
          <w:t>J Virol</w:t>
        </w:r>
        <w:r w:rsidRPr="00D21E7C">
          <w:rPr>
            <w:rFonts w:ascii="Cambria" w:hAnsi="Cambria"/>
            <w:noProof/>
            <w:rPrChange w:id="1375" w:author="Ram Shrestha" w:date="2014-04-07T00:25:00Z">
              <w:rPr/>
            </w:rPrChange>
          </w:rPr>
          <w:t xml:space="preserve"> </w:t>
        </w:r>
        <w:r w:rsidRPr="00D21E7C">
          <w:rPr>
            <w:rFonts w:ascii="Cambria" w:hAnsi="Cambria"/>
            <w:b/>
            <w:noProof/>
            <w:rPrChange w:id="1376" w:author="Ram Shrestha" w:date="2014-04-07T00:25:00Z">
              <w:rPr/>
            </w:rPrChange>
          </w:rPr>
          <w:t>70</w:t>
        </w:r>
        <w:r w:rsidRPr="00D21E7C">
          <w:rPr>
            <w:rFonts w:ascii="Cambria" w:hAnsi="Cambria"/>
            <w:noProof/>
            <w:rPrChange w:id="1377" w:author="Ram Shrestha" w:date="2014-04-07T00:25:00Z">
              <w:rPr/>
            </w:rPrChange>
          </w:rPr>
          <w:t>: 7894-7899.</w:t>
        </w:r>
      </w:ins>
    </w:p>
    <w:p w:rsidR="00D21E7C" w:rsidRPr="00D21E7C" w:rsidRDefault="00D21E7C" w:rsidP="00D21E7C">
      <w:pPr>
        <w:rPr>
          <w:ins w:id="1378" w:author="Ram Shrestha" w:date="2014-04-07T00:25:00Z"/>
          <w:rFonts w:ascii="Cambria" w:hAnsi="Cambria"/>
          <w:noProof/>
          <w:rPrChange w:id="1379" w:author="Ram Shrestha" w:date="2014-04-07T00:25:00Z">
            <w:rPr>
              <w:ins w:id="1380" w:author="Ram Shrestha" w:date="2014-04-07T00:25:00Z"/>
            </w:rPr>
          </w:rPrChange>
        </w:rPr>
        <w:pPrChange w:id="1381" w:author="Ram Shrestha" w:date="2014-04-07T00:25:00Z">
          <w:pPr>
            <w:ind w:left="720" w:hanging="720"/>
          </w:pPr>
        </w:pPrChange>
      </w:pPr>
      <w:ins w:id="1382" w:author="Ram Shrestha" w:date="2014-04-07T00:25:00Z">
        <w:r w:rsidRPr="00D21E7C">
          <w:rPr>
            <w:rFonts w:ascii="Cambria" w:hAnsi="Cambria"/>
            <w:noProof/>
            <w:rPrChange w:id="1383" w:author="Ram Shrestha" w:date="2014-04-07T00:25:00Z">
              <w:rPr/>
            </w:rPrChange>
          </w:rPr>
          <w:t xml:space="preserve">Hedskog, C, Mild, M, Jernberg, J, Sherwood, E, Bratt, G, Leitner, T, Lundeberg, J, Andersson, B, Albert, J (2010) Dynamics of HIV-1 quasispecies during antiviral treatment dissected using ultra-deep pyrosequencing. </w:t>
        </w:r>
        <w:r w:rsidRPr="00D21E7C">
          <w:rPr>
            <w:rFonts w:ascii="Cambria" w:hAnsi="Cambria"/>
            <w:i/>
            <w:noProof/>
            <w:rPrChange w:id="1384" w:author="Ram Shrestha" w:date="2014-04-07T00:25:00Z">
              <w:rPr/>
            </w:rPrChange>
          </w:rPr>
          <w:t>PLoS One</w:t>
        </w:r>
        <w:r w:rsidRPr="00D21E7C">
          <w:rPr>
            <w:rFonts w:ascii="Cambria" w:hAnsi="Cambria"/>
            <w:noProof/>
            <w:rPrChange w:id="1385" w:author="Ram Shrestha" w:date="2014-04-07T00:25:00Z">
              <w:rPr/>
            </w:rPrChange>
          </w:rPr>
          <w:t xml:space="preserve"> </w:t>
        </w:r>
        <w:r w:rsidRPr="00D21E7C">
          <w:rPr>
            <w:rFonts w:ascii="Cambria" w:hAnsi="Cambria"/>
            <w:b/>
            <w:noProof/>
            <w:rPrChange w:id="1386" w:author="Ram Shrestha" w:date="2014-04-07T00:25:00Z">
              <w:rPr/>
            </w:rPrChange>
          </w:rPr>
          <w:t>5</w:t>
        </w:r>
        <w:r w:rsidRPr="00D21E7C">
          <w:rPr>
            <w:rFonts w:ascii="Cambria" w:hAnsi="Cambria"/>
            <w:noProof/>
            <w:rPrChange w:id="1387" w:author="Ram Shrestha" w:date="2014-04-07T00:25:00Z">
              <w:rPr/>
            </w:rPrChange>
          </w:rPr>
          <w:t>: e11345.</w:t>
        </w:r>
      </w:ins>
    </w:p>
    <w:p w:rsidR="00D21E7C" w:rsidRPr="00D21E7C" w:rsidRDefault="00D21E7C" w:rsidP="00D21E7C">
      <w:pPr>
        <w:rPr>
          <w:ins w:id="1388" w:author="Ram Shrestha" w:date="2014-04-07T00:25:00Z"/>
          <w:rFonts w:ascii="Cambria" w:hAnsi="Cambria"/>
          <w:noProof/>
          <w:rPrChange w:id="1389" w:author="Ram Shrestha" w:date="2014-04-07T00:25:00Z">
            <w:rPr>
              <w:ins w:id="1390" w:author="Ram Shrestha" w:date="2014-04-07T00:25:00Z"/>
            </w:rPr>
          </w:rPrChange>
        </w:rPr>
        <w:pPrChange w:id="1391" w:author="Ram Shrestha" w:date="2014-04-07T00:25:00Z">
          <w:pPr>
            <w:ind w:left="720" w:hanging="720"/>
          </w:pPr>
        </w:pPrChange>
      </w:pPr>
      <w:ins w:id="1392" w:author="Ram Shrestha" w:date="2014-04-07T00:25:00Z">
        <w:r w:rsidRPr="00D21E7C">
          <w:rPr>
            <w:rFonts w:ascii="Cambria" w:hAnsi="Cambria"/>
            <w:noProof/>
            <w:rPrChange w:id="1393" w:author="Ram Shrestha" w:date="2014-04-07T00:25:00Z">
              <w:rPr/>
            </w:rPrChange>
          </w:rPr>
          <w:t xml:space="preserve">Hoffmann, C, Minkah, N, Leipzig, J, Wang, G, Arens, MQ, Tebas, P, Bushman, FD (2007) DNA bar coding and pyrosequencing to identify rare HIV drug resistance mutations. </w:t>
        </w:r>
        <w:r w:rsidRPr="00D21E7C">
          <w:rPr>
            <w:rFonts w:ascii="Cambria" w:hAnsi="Cambria"/>
            <w:i/>
            <w:noProof/>
            <w:rPrChange w:id="1394" w:author="Ram Shrestha" w:date="2014-04-07T00:25:00Z">
              <w:rPr/>
            </w:rPrChange>
          </w:rPr>
          <w:t>Nucleic Acids Res</w:t>
        </w:r>
        <w:r w:rsidRPr="00D21E7C">
          <w:rPr>
            <w:rFonts w:ascii="Cambria" w:hAnsi="Cambria"/>
            <w:noProof/>
            <w:rPrChange w:id="1395" w:author="Ram Shrestha" w:date="2014-04-07T00:25:00Z">
              <w:rPr/>
            </w:rPrChange>
          </w:rPr>
          <w:t xml:space="preserve"> </w:t>
        </w:r>
        <w:r w:rsidRPr="00D21E7C">
          <w:rPr>
            <w:rFonts w:ascii="Cambria" w:hAnsi="Cambria"/>
            <w:b/>
            <w:noProof/>
            <w:rPrChange w:id="1396" w:author="Ram Shrestha" w:date="2014-04-07T00:25:00Z">
              <w:rPr/>
            </w:rPrChange>
          </w:rPr>
          <w:t>35</w:t>
        </w:r>
        <w:r w:rsidRPr="00D21E7C">
          <w:rPr>
            <w:rFonts w:ascii="Cambria" w:hAnsi="Cambria"/>
            <w:noProof/>
            <w:rPrChange w:id="1397" w:author="Ram Shrestha" w:date="2014-04-07T00:25:00Z">
              <w:rPr/>
            </w:rPrChange>
          </w:rPr>
          <w:t>: e91.</w:t>
        </w:r>
      </w:ins>
    </w:p>
    <w:p w:rsidR="00D21E7C" w:rsidRPr="00D21E7C" w:rsidRDefault="00D21E7C" w:rsidP="00D21E7C">
      <w:pPr>
        <w:rPr>
          <w:ins w:id="1398" w:author="Ram Shrestha" w:date="2014-04-07T00:25:00Z"/>
          <w:rFonts w:ascii="Cambria" w:hAnsi="Cambria"/>
          <w:noProof/>
          <w:rPrChange w:id="1399" w:author="Ram Shrestha" w:date="2014-04-07T00:25:00Z">
            <w:rPr>
              <w:ins w:id="1400" w:author="Ram Shrestha" w:date="2014-04-07T00:25:00Z"/>
            </w:rPr>
          </w:rPrChange>
        </w:rPr>
        <w:pPrChange w:id="1401" w:author="Ram Shrestha" w:date="2014-04-07T00:25:00Z">
          <w:pPr>
            <w:ind w:left="720" w:hanging="720"/>
          </w:pPr>
        </w:pPrChange>
      </w:pPr>
      <w:ins w:id="1402" w:author="Ram Shrestha" w:date="2014-04-07T00:25:00Z">
        <w:r w:rsidRPr="00D21E7C">
          <w:rPr>
            <w:rFonts w:ascii="Cambria" w:hAnsi="Cambria"/>
            <w:noProof/>
            <w:rPrChange w:id="1403" w:author="Ram Shrestha" w:date="2014-04-07T00:25: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D21E7C">
          <w:rPr>
            <w:rFonts w:ascii="Cambria" w:hAnsi="Cambria"/>
            <w:i/>
            <w:noProof/>
            <w:rPrChange w:id="1404" w:author="Ram Shrestha" w:date="2014-04-07T00:25:00Z">
              <w:rPr/>
            </w:rPrChange>
          </w:rPr>
          <w:t>AIDS</w:t>
        </w:r>
        <w:r w:rsidRPr="00D21E7C">
          <w:rPr>
            <w:rFonts w:ascii="Cambria" w:hAnsi="Cambria"/>
            <w:noProof/>
            <w:rPrChange w:id="1405" w:author="Ram Shrestha" w:date="2014-04-07T00:25:00Z">
              <w:rPr/>
            </w:rPrChange>
          </w:rPr>
          <w:t xml:space="preserve"> </w:t>
        </w:r>
        <w:r w:rsidRPr="00D21E7C">
          <w:rPr>
            <w:rFonts w:ascii="Cambria" w:hAnsi="Cambria"/>
            <w:b/>
            <w:noProof/>
            <w:rPrChange w:id="1406" w:author="Ram Shrestha" w:date="2014-04-07T00:25:00Z">
              <w:rPr/>
            </w:rPrChange>
          </w:rPr>
          <w:t>24</w:t>
        </w:r>
        <w:r w:rsidRPr="00D21E7C">
          <w:rPr>
            <w:rFonts w:ascii="Cambria" w:hAnsi="Cambria"/>
            <w:noProof/>
            <w:rPrChange w:id="1407" w:author="Ram Shrestha" w:date="2014-04-07T00:25:00Z">
              <w:rPr/>
            </w:rPrChange>
          </w:rPr>
          <w:t>: 557-561.</w:t>
        </w:r>
      </w:ins>
    </w:p>
    <w:p w:rsidR="00D21E7C" w:rsidRPr="00D21E7C" w:rsidRDefault="00D21E7C" w:rsidP="00D21E7C">
      <w:pPr>
        <w:rPr>
          <w:ins w:id="1408" w:author="Ram Shrestha" w:date="2014-04-07T00:25:00Z"/>
          <w:rFonts w:ascii="Cambria" w:hAnsi="Cambria"/>
          <w:noProof/>
          <w:rPrChange w:id="1409" w:author="Ram Shrestha" w:date="2014-04-07T00:25:00Z">
            <w:rPr>
              <w:ins w:id="1410" w:author="Ram Shrestha" w:date="2014-04-07T00:25:00Z"/>
            </w:rPr>
          </w:rPrChange>
        </w:rPr>
        <w:pPrChange w:id="1411" w:author="Ram Shrestha" w:date="2014-04-07T00:25:00Z">
          <w:pPr>
            <w:ind w:left="720" w:hanging="720"/>
          </w:pPr>
        </w:pPrChange>
      </w:pPr>
      <w:ins w:id="1412" w:author="Ram Shrestha" w:date="2014-04-07T00:25:00Z">
        <w:r w:rsidRPr="00D21E7C">
          <w:rPr>
            <w:rFonts w:ascii="Cambria" w:hAnsi="Cambria"/>
            <w:noProof/>
            <w:rPrChange w:id="1413" w:author="Ram Shrestha" w:date="2014-04-07T00:25:00Z">
              <w:rPr/>
            </w:rPrChange>
          </w:rPr>
          <w:t xml:space="preserve">Huse, SM, Huber, JA, Morrison, HG, Sogin, ML, Welch, DM (2007) Accuracy and quality of massively parallel DNA pyrosequencing. </w:t>
        </w:r>
        <w:r w:rsidRPr="00D21E7C">
          <w:rPr>
            <w:rFonts w:ascii="Cambria" w:hAnsi="Cambria"/>
            <w:i/>
            <w:noProof/>
            <w:rPrChange w:id="1414" w:author="Ram Shrestha" w:date="2014-04-07T00:25:00Z">
              <w:rPr/>
            </w:rPrChange>
          </w:rPr>
          <w:t>Genome biol</w:t>
        </w:r>
        <w:r w:rsidRPr="00D21E7C">
          <w:rPr>
            <w:rFonts w:ascii="Cambria" w:hAnsi="Cambria"/>
            <w:noProof/>
            <w:rPrChange w:id="1415" w:author="Ram Shrestha" w:date="2014-04-07T00:25:00Z">
              <w:rPr/>
            </w:rPrChange>
          </w:rPr>
          <w:t xml:space="preserve"> </w:t>
        </w:r>
        <w:r w:rsidRPr="00D21E7C">
          <w:rPr>
            <w:rFonts w:ascii="Cambria" w:hAnsi="Cambria"/>
            <w:b/>
            <w:noProof/>
            <w:rPrChange w:id="1416" w:author="Ram Shrestha" w:date="2014-04-07T00:25:00Z">
              <w:rPr/>
            </w:rPrChange>
          </w:rPr>
          <w:t>8</w:t>
        </w:r>
        <w:r w:rsidRPr="00D21E7C">
          <w:rPr>
            <w:rFonts w:ascii="Cambria" w:hAnsi="Cambria"/>
            <w:noProof/>
            <w:rPrChange w:id="1417" w:author="Ram Shrestha" w:date="2014-04-07T00:25:00Z">
              <w:rPr/>
            </w:rPrChange>
          </w:rPr>
          <w:t>: R143.</w:t>
        </w:r>
      </w:ins>
    </w:p>
    <w:p w:rsidR="00D21E7C" w:rsidRPr="00D21E7C" w:rsidRDefault="00D21E7C" w:rsidP="00D21E7C">
      <w:pPr>
        <w:rPr>
          <w:ins w:id="1418" w:author="Ram Shrestha" w:date="2014-04-07T00:25:00Z"/>
          <w:rFonts w:ascii="Cambria" w:hAnsi="Cambria"/>
          <w:noProof/>
          <w:rPrChange w:id="1419" w:author="Ram Shrestha" w:date="2014-04-07T00:25:00Z">
            <w:rPr>
              <w:ins w:id="1420" w:author="Ram Shrestha" w:date="2014-04-07T00:25:00Z"/>
            </w:rPr>
          </w:rPrChange>
        </w:rPr>
        <w:pPrChange w:id="1421" w:author="Ram Shrestha" w:date="2014-04-07T00:25:00Z">
          <w:pPr>
            <w:ind w:left="720" w:hanging="720"/>
          </w:pPr>
        </w:pPrChange>
      </w:pPr>
      <w:ins w:id="1422" w:author="Ram Shrestha" w:date="2014-04-07T00:25:00Z">
        <w:r w:rsidRPr="00D21E7C">
          <w:rPr>
            <w:rFonts w:ascii="Cambria" w:hAnsi="Cambria"/>
            <w:noProof/>
            <w:rPrChange w:id="1423" w:author="Ram Shrestha" w:date="2014-04-07T00:25:00Z">
              <w:rPr/>
            </w:rPrChange>
          </w:rPr>
          <w:t xml:space="preserve">Izopet, J, Souyris, C, Hance, A, Sandres-Saune, K, Alvarez, M, Pasquier, C, Clavel, F, Puel, J, Massip, P (2002) Evolution of human immunodeficiency virus type 1 populations after resumption of therapy following treatment interruption and shift in resistance genotype. </w:t>
        </w:r>
        <w:r w:rsidRPr="00D21E7C">
          <w:rPr>
            <w:rFonts w:ascii="Cambria" w:hAnsi="Cambria"/>
            <w:i/>
            <w:noProof/>
            <w:rPrChange w:id="1424" w:author="Ram Shrestha" w:date="2014-04-07T00:25:00Z">
              <w:rPr/>
            </w:rPrChange>
          </w:rPr>
          <w:t>J Infect Dis</w:t>
        </w:r>
        <w:r w:rsidRPr="00D21E7C">
          <w:rPr>
            <w:rFonts w:ascii="Cambria" w:hAnsi="Cambria"/>
            <w:noProof/>
            <w:rPrChange w:id="1425" w:author="Ram Shrestha" w:date="2014-04-07T00:25:00Z">
              <w:rPr/>
            </w:rPrChange>
          </w:rPr>
          <w:t xml:space="preserve"> </w:t>
        </w:r>
        <w:r w:rsidRPr="00D21E7C">
          <w:rPr>
            <w:rFonts w:ascii="Cambria" w:hAnsi="Cambria"/>
            <w:b/>
            <w:noProof/>
            <w:rPrChange w:id="1426" w:author="Ram Shrestha" w:date="2014-04-07T00:25:00Z">
              <w:rPr/>
            </w:rPrChange>
          </w:rPr>
          <w:t>185</w:t>
        </w:r>
        <w:r w:rsidRPr="00D21E7C">
          <w:rPr>
            <w:rFonts w:ascii="Cambria" w:hAnsi="Cambria"/>
            <w:noProof/>
            <w:rPrChange w:id="1427" w:author="Ram Shrestha" w:date="2014-04-07T00:25:00Z">
              <w:rPr/>
            </w:rPrChange>
          </w:rPr>
          <w:t>: 1506-1510.</w:t>
        </w:r>
      </w:ins>
    </w:p>
    <w:p w:rsidR="00D21E7C" w:rsidRPr="00D21E7C" w:rsidRDefault="00D21E7C" w:rsidP="00D21E7C">
      <w:pPr>
        <w:rPr>
          <w:ins w:id="1428" w:author="Ram Shrestha" w:date="2014-04-07T00:25:00Z"/>
          <w:rFonts w:ascii="Cambria" w:hAnsi="Cambria"/>
          <w:noProof/>
          <w:rPrChange w:id="1429" w:author="Ram Shrestha" w:date="2014-04-07T00:25:00Z">
            <w:rPr>
              <w:ins w:id="1430" w:author="Ram Shrestha" w:date="2014-04-07T00:25:00Z"/>
            </w:rPr>
          </w:rPrChange>
        </w:rPr>
        <w:pPrChange w:id="1431" w:author="Ram Shrestha" w:date="2014-04-07T00:25:00Z">
          <w:pPr>
            <w:ind w:left="720" w:hanging="720"/>
          </w:pPr>
        </w:pPrChange>
      </w:pPr>
      <w:ins w:id="1432" w:author="Ram Shrestha" w:date="2014-04-07T00:25:00Z">
        <w:r w:rsidRPr="00D21E7C">
          <w:rPr>
            <w:rFonts w:ascii="Cambria" w:hAnsi="Cambria"/>
            <w:noProof/>
            <w:rPrChange w:id="1433" w:author="Ram Shrestha" w:date="2014-04-07T00:25: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D21E7C">
          <w:rPr>
            <w:rFonts w:ascii="Cambria" w:hAnsi="Cambria"/>
            <w:i/>
            <w:noProof/>
            <w:rPrChange w:id="1434" w:author="Ram Shrestha" w:date="2014-04-07T00:25:00Z">
              <w:rPr/>
            </w:rPrChange>
          </w:rPr>
          <w:t>AIDS</w:t>
        </w:r>
        <w:r w:rsidRPr="00D21E7C">
          <w:rPr>
            <w:rFonts w:ascii="Cambria" w:hAnsi="Cambria"/>
            <w:noProof/>
            <w:rPrChange w:id="1435" w:author="Ram Shrestha" w:date="2014-04-07T00:25:00Z">
              <w:rPr/>
            </w:rPrChange>
          </w:rPr>
          <w:t xml:space="preserve"> </w:t>
        </w:r>
        <w:r w:rsidRPr="00D21E7C">
          <w:rPr>
            <w:rFonts w:ascii="Cambria" w:hAnsi="Cambria"/>
            <w:b/>
            <w:noProof/>
            <w:rPrChange w:id="1436" w:author="Ram Shrestha" w:date="2014-04-07T00:25:00Z">
              <w:rPr/>
            </w:rPrChange>
          </w:rPr>
          <w:t>14</w:t>
        </w:r>
        <w:r w:rsidRPr="00D21E7C">
          <w:rPr>
            <w:rFonts w:ascii="Cambria" w:hAnsi="Cambria"/>
            <w:noProof/>
            <w:rPrChange w:id="1437" w:author="Ram Shrestha" w:date="2014-04-07T00:25:00Z">
              <w:rPr/>
            </w:rPrChange>
          </w:rPr>
          <w:t>: F111-115.</w:t>
        </w:r>
      </w:ins>
    </w:p>
    <w:p w:rsidR="00D21E7C" w:rsidRPr="00D21E7C" w:rsidRDefault="00D21E7C" w:rsidP="00D21E7C">
      <w:pPr>
        <w:rPr>
          <w:ins w:id="1438" w:author="Ram Shrestha" w:date="2014-04-07T00:25:00Z"/>
          <w:rFonts w:ascii="Cambria" w:hAnsi="Cambria"/>
          <w:noProof/>
          <w:rPrChange w:id="1439" w:author="Ram Shrestha" w:date="2014-04-07T00:25:00Z">
            <w:rPr>
              <w:ins w:id="1440" w:author="Ram Shrestha" w:date="2014-04-07T00:25:00Z"/>
            </w:rPr>
          </w:rPrChange>
        </w:rPr>
        <w:pPrChange w:id="1441" w:author="Ram Shrestha" w:date="2014-04-07T00:25:00Z">
          <w:pPr>
            <w:ind w:left="720" w:hanging="720"/>
          </w:pPr>
        </w:pPrChange>
      </w:pPr>
      <w:ins w:id="1442" w:author="Ram Shrestha" w:date="2014-04-07T00:25:00Z">
        <w:r w:rsidRPr="00D21E7C">
          <w:rPr>
            <w:rFonts w:ascii="Cambria" w:hAnsi="Cambria"/>
            <w:noProof/>
            <w:rPrChange w:id="1443" w:author="Ram Shrestha" w:date="2014-04-07T00:25: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D21E7C">
          <w:rPr>
            <w:rFonts w:ascii="Cambria" w:hAnsi="Cambria"/>
            <w:i/>
            <w:noProof/>
            <w:rPrChange w:id="1444" w:author="Ram Shrestha" w:date="2014-04-07T00:25:00Z">
              <w:rPr/>
            </w:rPrChange>
          </w:rPr>
          <w:t>Lancet</w:t>
        </w:r>
        <w:r w:rsidRPr="00D21E7C">
          <w:rPr>
            <w:rFonts w:ascii="Cambria" w:hAnsi="Cambria"/>
            <w:noProof/>
            <w:rPrChange w:id="1445" w:author="Ram Shrestha" w:date="2014-04-07T00:25:00Z">
              <w:rPr/>
            </w:rPrChange>
          </w:rPr>
          <w:t xml:space="preserve"> </w:t>
        </w:r>
        <w:r w:rsidRPr="00D21E7C">
          <w:rPr>
            <w:rFonts w:ascii="Cambria" w:hAnsi="Cambria"/>
            <w:b/>
            <w:noProof/>
            <w:rPrChange w:id="1446" w:author="Ram Shrestha" w:date="2014-04-07T00:25:00Z">
              <w:rPr/>
            </w:rPrChange>
          </w:rPr>
          <w:t>362</w:t>
        </w:r>
        <w:r w:rsidRPr="00D21E7C">
          <w:rPr>
            <w:rFonts w:ascii="Cambria" w:hAnsi="Cambria"/>
            <w:noProof/>
            <w:rPrChange w:id="1447" w:author="Ram Shrestha" w:date="2014-04-07T00:25:00Z">
              <w:rPr/>
            </w:rPrChange>
          </w:rPr>
          <w:t>: 859-868.</w:t>
        </w:r>
      </w:ins>
    </w:p>
    <w:p w:rsidR="00D21E7C" w:rsidRPr="00D21E7C" w:rsidRDefault="00D21E7C" w:rsidP="00D21E7C">
      <w:pPr>
        <w:rPr>
          <w:ins w:id="1448" w:author="Ram Shrestha" w:date="2014-04-07T00:25:00Z"/>
          <w:rFonts w:ascii="Cambria" w:hAnsi="Cambria"/>
          <w:noProof/>
          <w:rPrChange w:id="1449" w:author="Ram Shrestha" w:date="2014-04-07T00:25:00Z">
            <w:rPr>
              <w:ins w:id="1450" w:author="Ram Shrestha" w:date="2014-04-07T00:25:00Z"/>
            </w:rPr>
          </w:rPrChange>
        </w:rPr>
        <w:pPrChange w:id="1451" w:author="Ram Shrestha" w:date="2014-04-07T00:25:00Z">
          <w:pPr>
            <w:ind w:left="720" w:hanging="720"/>
          </w:pPr>
        </w:pPrChange>
      </w:pPr>
      <w:ins w:id="1452" w:author="Ram Shrestha" w:date="2014-04-07T00:25:00Z">
        <w:r w:rsidRPr="00D21E7C">
          <w:rPr>
            <w:rFonts w:ascii="Cambria" w:hAnsi="Cambria"/>
            <w:noProof/>
            <w:rPrChange w:id="1453" w:author="Ram Shrestha" w:date="2014-04-07T00:25: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D21E7C">
          <w:rPr>
            <w:rFonts w:ascii="Cambria" w:hAnsi="Cambria"/>
            <w:i/>
            <w:noProof/>
            <w:rPrChange w:id="1454" w:author="Ram Shrestha" w:date="2014-04-07T00:25:00Z">
              <w:rPr/>
            </w:rPrChange>
          </w:rPr>
          <w:t>Antivir Ther</w:t>
        </w:r>
        <w:r w:rsidRPr="00D21E7C">
          <w:rPr>
            <w:rFonts w:ascii="Cambria" w:hAnsi="Cambria"/>
            <w:noProof/>
            <w:rPrChange w:id="1455" w:author="Ram Shrestha" w:date="2014-04-07T00:25:00Z">
              <w:rPr/>
            </w:rPrChange>
          </w:rPr>
          <w:t xml:space="preserve"> </w:t>
        </w:r>
        <w:r w:rsidRPr="00D21E7C">
          <w:rPr>
            <w:rFonts w:ascii="Cambria" w:hAnsi="Cambria"/>
            <w:b/>
            <w:noProof/>
            <w:rPrChange w:id="1456" w:author="Ram Shrestha" w:date="2014-04-07T00:25:00Z">
              <w:rPr/>
            </w:rPrChange>
          </w:rPr>
          <w:t>16</w:t>
        </w:r>
        <w:r w:rsidRPr="00D21E7C">
          <w:rPr>
            <w:rFonts w:ascii="Cambria" w:hAnsi="Cambria"/>
            <w:noProof/>
            <w:rPrChange w:id="1457" w:author="Ram Shrestha" w:date="2014-04-07T00:25:00Z">
              <w:rPr/>
            </w:rPrChange>
          </w:rPr>
          <w:t>: 871-878.</w:t>
        </w:r>
      </w:ins>
    </w:p>
    <w:p w:rsidR="00D21E7C" w:rsidRPr="00D21E7C" w:rsidRDefault="00D21E7C" w:rsidP="00D21E7C">
      <w:pPr>
        <w:rPr>
          <w:ins w:id="1458" w:author="Ram Shrestha" w:date="2014-04-07T00:25:00Z"/>
          <w:rFonts w:ascii="Cambria" w:hAnsi="Cambria"/>
          <w:noProof/>
          <w:rPrChange w:id="1459" w:author="Ram Shrestha" w:date="2014-04-07T00:25:00Z">
            <w:rPr>
              <w:ins w:id="1460" w:author="Ram Shrestha" w:date="2014-04-07T00:25:00Z"/>
            </w:rPr>
          </w:rPrChange>
        </w:rPr>
        <w:pPrChange w:id="1461" w:author="Ram Shrestha" w:date="2014-04-07T00:25:00Z">
          <w:pPr>
            <w:ind w:left="720" w:hanging="720"/>
          </w:pPr>
        </w:pPrChange>
      </w:pPr>
      <w:ins w:id="1462" w:author="Ram Shrestha" w:date="2014-04-07T00:25:00Z">
        <w:r w:rsidRPr="00D21E7C">
          <w:rPr>
            <w:rFonts w:ascii="Cambria" w:hAnsi="Cambria"/>
            <w:noProof/>
            <w:rPrChange w:id="1463" w:author="Ram Shrestha" w:date="2014-04-07T00:25: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D21E7C">
          <w:rPr>
            <w:rFonts w:ascii="Cambria" w:hAnsi="Cambria"/>
            <w:i/>
            <w:noProof/>
            <w:rPrChange w:id="1464" w:author="Ram Shrestha" w:date="2014-04-07T00:25:00Z">
              <w:rPr/>
            </w:rPrChange>
          </w:rPr>
          <w:t>J Virol Methods</w:t>
        </w:r>
        <w:r w:rsidRPr="00D21E7C">
          <w:rPr>
            <w:rFonts w:ascii="Cambria" w:hAnsi="Cambria"/>
            <w:noProof/>
            <w:rPrChange w:id="1465" w:author="Ram Shrestha" w:date="2014-04-07T00:25:00Z">
              <w:rPr/>
            </w:rPrChange>
          </w:rPr>
          <w:t xml:space="preserve"> </w:t>
        </w:r>
        <w:r w:rsidRPr="00D21E7C">
          <w:rPr>
            <w:rFonts w:ascii="Cambria" w:hAnsi="Cambria"/>
            <w:b/>
            <w:noProof/>
            <w:rPrChange w:id="1466" w:author="Ram Shrestha" w:date="2014-04-07T00:25:00Z">
              <w:rPr/>
            </w:rPrChange>
          </w:rPr>
          <w:t>187</w:t>
        </w:r>
        <w:r w:rsidRPr="00D21E7C">
          <w:rPr>
            <w:rFonts w:ascii="Cambria" w:hAnsi="Cambria"/>
            <w:noProof/>
            <w:rPrChange w:id="1467" w:author="Ram Shrestha" w:date="2014-04-07T00:25:00Z">
              <w:rPr/>
            </w:rPrChange>
          </w:rPr>
          <w:t>: 314-320.</w:t>
        </w:r>
      </w:ins>
    </w:p>
    <w:p w:rsidR="00D21E7C" w:rsidRPr="00D21E7C" w:rsidRDefault="00D21E7C" w:rsidP="00D21E7C">
      <w:pPr>
        <w:rPr>
          <w:ins w:id="1468" w:author="Ram Shrestha" w:date="2014-04-07T00:25:00Z"/>
          <w:rFonts w:ascii="Cambria" w:hAnsi="Cambria"/>
          <w:noProof/>
          <w:rPrChange w:id="1469" w:author="Ram Shrestha" w:date="2014-04-07T00:25:00Z">
            <w:rPr>
              <w:ins w:id="1470" w:author="Ram Shrestha" w:date="2014-04-07T00:25:00Z"/>
            </w:rPr>
          </w:rPrChange>
        </w:rPr>
        <w:pPrChange w:id="1471" w:author="Ram Shrestha" w:date="2014-04-07T00:25:00Z">
          <w:pPr>
            <w:ind w:left="720" w:hanging="720"/>
          </w:pPr>
        </w:pPrChange>
      </w:pPr>
      <w:ins w:id="1472" w:author="Ram Shrestha" w:date="2014-04-07T00:25:00Z">
        <w:r w:rsidRPr="00D21E7C">
          <w:rPr>
            <w:rFonts w:ascii="Cambria" w:hAnsi="Cambria"/>
            <w:noProof/>
            <w:rPrChange w:id="1473" w:author="Ram Shrestha" w:date="2014-04-07T00:25:00Z">
              <w:rPr/>
            </w:rPrChange>
          </w:rPr>
          <w:t xml:space="preserve">Ji, H, Masse, N, Tyler, S, Liang, B, Li, Y, Merks, H, Graham, M, Sandstrom, P, Brooks, J (2010) HIV drug resistance surveillance using pooled pyrosequencing. </w:t>
        </w:r>
        <w:r w:rsidRPr="00D21E7C">
          <w:rPr>
            <w:rFonts w:ascii="Cambria" w:hAnsi="Cambria"/>
            <w:i/>
            <w:noProof/>
            <w:rPrChange w:id="1474" w:author="Ram Shrestha" w:date="2014-04-07T00:25:00Z">
              <w:rPr/>
            </w:rPrChange>
          </w:rPr>
          <w:t>PLoS One</w:t>
        </w:r>
        <w:r w:rsidRPr="00D21E7C">
          <w:rPr>
            <w:rFonts w:ascii="Cambria" w:hAnsi="Cambria"/>
            <w:noProof/>
            <w:rPrChange w:id="1475" w:author="Ram Shrestha" w:date="2014-04-07T00:25:00Z">
              <w:rPr/>
            </w:rPrChange>
          </w:rPr>
          <w:t xml:space="preserve"> </w:t>
        </w:r>
        <w:r w:rsidRPr="00D21E7C">
          <w:rPr>
            <w:rFonts w:ascii="Cambria" w:hAnsi="Cambria"/>
            <w:b/>
            <w:noProof/>
            <w:rPrChange w:id="1476" w:author="Ram Shrestha" w:date="2014-04-07T00:25:00Z">
              <w:rPr/>
            </w:rPrChange>
          </w:rPr>
          <w:t>5</w:t>
        </w:r>
        <w:r w:rsidRPr="00D21E7C">
          <w:rPr>
            <w:rFonts w:ascii="Cambria" w:hAnsi="Cambria"/>
            <w:noProof/>
            <w:rPrChange w:id="1477" w:author="Ram Shrestha" w:date="2014-04-07T00:25:00Z">
              <w:rPr/>
            </w:rPrChange>
          </w:rPr>
          <w:t>: e9263.</w:t>
        </w:r>
      </w:ins>
    </w:p>
    <w:p w:rsidR="00D21E7C" w:rsidRPr="00D21E7C" w:rsidRDefault="00D21E7C" w:rsidP="00D21E7C">
      <w:pPr>
        <w:rPr>
          <w:ins w:id="1478" w:author="Ram Shrestha" w:date="2014-04-07T00:25:00Z"/>
          <w:rFonts w:ascii="Cambria" w:hAnsi="Cambria"/>
          <w:noProof/>
          <w:rPrChange w:id="1479" w:author="Ram Shrestha" w:date="2014-04-07T00:25:00Z">
            <w:rPr>
              <w:ins w:id="1480" w:author="Ram Shrestha" w:date="2014-04-07T00:25:00Z"/>
            </w:rPr>
          </w:rPrChange>
        </w:rPr>
        <w:pPrChange w:id="1481" w:author="Ram Shrestha" w:date="2014-04-07T00:25:00Z">
          <w:pPr>
            <w:ind w:left="720" w:hanging="720"/>
          </w:pPr>
        </w:pPrChange>
      </w:pPr>
      <w:ins w:id="1482" w:author="Ram Shrestha" w:date="2014-04-07T00:25:00Z">
        <w:r w:rsidRPr="00D21E7C">
          <w:rPr>
            <w:rFonts w:ascii="Cambria" w:hAnsi="Cambria"/>
            <w:noProof/>
            <w:rPrChange w:id="1483" w:author="Ram Shrestha" w:date="2014-04-07T00:25:00Z">
              <w:rPr/>
            </w:rPrChange>
          </w:rPr>
          <w:t xml:space="preserve">Ji, JP, Loeb, LA (1992) Fidelity of HIV-1 reverse transcriptase copying RNA in vitro. </w:t>
        </w:r>
        <w:r w:rsidRPr="00D21E7C">
          <w:rPr>
            <w:rFonts w:ascii="Cambria" w:hAnsi="Cambria"/>
            <w:i/>
            <w:noProof/>
            <w:rPrChange w:id="1484" w:author="Ram Shrestha" w:date="2014-04-07T00:25:00Z">
              <w:rPr/>
            </w:rPrChange>
          </w:rPr>
          <w:t>Biochemistry</w:t>
        </w:r>
        <w:r w:rsidRPr="00D21E7C">
          <w:rPr>
            <w:rFonts w:ascii="Cambria" w:hAnsi="Cambria"/>
            <w:noProof/>
            <w:rPrChange w:id="1485" w:author="Ram Shrestha" w:date="2014-04-07T00:25:00Z">
              <w:rPr/>
            </w:rPrChange>
          </w:rPr>
          <w:t xml:space="preserve"> </w:t>
        </w:r>
        <w:r w:rsidRPr="00D21E7C">
          <w:rPr>
            <w:rFonts w:ascii="Cambria" w:hAnsi="Cambria"/>
            <w:b/>
            <w:noProof/>
            <w:rPrChange w:id="1486" w:author="Ram Shrestha" w:date="2014-04-07T00:25:00Z">
              <w:rPr/>
            </w:rPrChange>
          </w:rPr>
          <w:t>31</w:t>
        </w:r>
        <w:r w:rsidRPr="00D21E7C">
          <w:rPr>
            <w:rFonts w:ascii="Cambria" w:hAnsi="Cambria"/>
            <w:noProof/>
            <w:rPrChange w:id="1487" w:author="Ram Shrestha" w:date="2014-04-07T00:25:00Z">
              <w:rPr/>
            </w:rPrChange>
          </w:rPr>
          <w:t>: 954-958.</w:t>
        </w:r>
      </w:ins>
    </w:p>
    <w:p w:rsidR="00D21E7C" w:rsidRPr="00D21E7C" w:rsidRDefault="00D21E7C" w:rsidP="00D21E7C">
      <w:pPr>
        <w:rPr>
          <w:ins w:id="1488" w:author="Ram Shrestha" w:date="2014-04-07T00:25:00Z"/>
          <w:rFonts w:ascii="Cambria" w:hAnsi="Cambria"/>
          <w:noProof/>
          <w:rPrChange w:id="1489" w:author="Ram Shrestha" w:date="2014-04-07T00:25:00Z">
            <w:rPr>
              <w:ins w:id="1490" w:author="Ram Shrestha" w:date="2014-04-07T00:25:00Z"/>
            </w:rPr>
          </w:rPrChange>
        </w:rPr>
        <w:pPrChange w:id="1491" w:author="Ram Shrestha" w:date="2014-04-07T00:25:00Z">
          <w:pPr>
            <w:ind w:left="720" w:hanging="720"/>
          </w:pPr>
        </w:pPrChange>
      </w:pPr>
      <w:ins w:id="1492" w:author="Ram Shrestha" w:date="2014-04-07T00:25:00Z">
        <w:r w:rsidRPr="00D21E7C">
          <w:rPr>
            <w:rFonts w:ascii="Cambria" w:hAnsi="Cambria"/>
            <w:noProof/>
            <w:rPrChange w:id="1493" w:author="Ram Shrestha" w:date="2014-04-07T00:25: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D21E7C">
          <w:rPr>
            <w:rFonts w:ascii="Cambria" w:hAnsi="Cambria"/>
            <w:i/>
            <w:noProof/>
            <w:rPrChange w:id="1494" w:author="Ram Shrestha" w:date="2014-04-07T00:25:00Z">
              <w:rPr/>
            </w:rPrChange>
          </w:rPr>
          <w:t>PLoS Med</w:t>
        </w:r>
        <w:r w:rsidRPr="00D21E7C">
          <w:rPr>
            <w:rFonts w:ascii="Cambria" w:hAnsi="Cambria"/>
            <w:noProof/>
            <w:rPrChange w:id="1495" w:author="Ram Shrestha" w:date="2014-04-07T00:25:00Z">
              <w:rPr/>
            </w:rPrChange>
          </w:rPr>
          <w:t xml:space="preserve"> </w:t>
        </w:r>
        <w:r w:rsidRPr="00D21E7C">
          <w:rPr>
            <w:rFonts w:ascii="Cambria" w:hAnsi="Cambria"/>
            <w:b/>
            <w:noProof/>
            <w:rPrChange w:id="1496" w:author="Ram Shrestha" w:date="2014-04-07T00:25:00Z">
              <w:rPr/>
            </w:rPrChange>
          </w:rPr>
          <w:t>5</w:t>
        </w:r>
        <w:r w:rsidRPr="00D21E7C">
          <w:rPr>
            <w:rFonts w:ascii="Cambria" w:hAnsi="Cambria"/>
            <w:noProof/>
            <w:rPrChange w:id="1497" w:author="Ram Shrestha" w:date="2014-04-07T00:25:00Z">
              <w:rPr/>
            </w:rPrChange>
          </w:rPr>
          <w:t>: e158.</w:t>
        </w:r>
      </w:ins>
    </w:p>
    <w:p w:rsidR="00D21E7C" w:rsidRPr="00D21E7C" w:rsidRDefault="00D21E7C" w:rsidP="00D21E7C">
      <w:pPr>
        <w:rPr>
          <w:ins w:id="1498" w:author="Ram Shrestha" w:date="2014-04-07T00:25:00Z"/>
          <w:rFonts w:ascii="Cambria" w:hAnsi="Cambria"/>
          <w:noProof/>
          <w:rPrChange w:id="1499" w:author="Ram Shrestha" w:date="2014-04-07T00:25:00Z">
            <w:rPr>
              <w:ins w:id="1500" w:author="Ram Shrestha" w:date="2014-04-07T00:25:00Z"/>
            </w:rPr>
          </w:rPrChange>
        </w:rPr>
        <w:pPrChange w:id="1501" w:author="Ram Shrestha" w:date="2014-04-07T00:25:00Z">
          <w:pPr>
            <w:ind w:left="720" w:hanging="720"/>
          </w:pPr>
        </w:pPrChange>
      </w:pPr>
      <w:ins w:id="1502" w:author="Ram Shrestha" w:date="2014-04-07T00:25:00Z">
        <w:r w:rsidRPr="00D21E7C">
          <w:rPr>
            <w:rFonts w:ascii="Cambria" w:hAnsi="Cambria"/>
            <w:noProof/>
            <w:rPrChange w:id="1503" w:author="Ram Shrestha" w:date="2014-04-07T00:25:00Z">
              <w:rPr/>
            </w:rPrChange>
          </w:rPr>
          <w:t xml:space="preserve">Kantor, R, Katzenstein, D (2004) Drug resistance in non-subtype B HIV-1. </w:t>
        </w:r>
        <w:r w:rsidRPr="00D21E7C">
          <w:rPr>
            <w:rFonts w:ascii="Cambria" w:hAnsi="Cambria"/>
            <w:i/>
            <w:noProof/>
            <w:rPrChange w:id="1504" w:author="Ram Shrestha" w:date="2014-04-07T00:25:00Z">
              <w:rPr/>
            </w:rPrChange>
          </w:rPr>
          <w:t>Journal of Clinical Virology</w:t>
        </w:r>
        <w:r w:rsidRPr="00D21E7C">
          <w:rPr>
            <w:rFonts w:ascii="Cambria" w:hAnsi="Cambria"/>
            <w:noProof/>
            <w:rPrChange w:id="1505" w:author="Ram Shrestha" w:date="2014-04-07T00:25:00Z">
              <w:rPr/>
            </w:rPrChange>
          </w:rPr>
          <w:t xml:space="preserve"> </w:t>
        </w:r>
        <w:r w:rsidRPr="00D21E7C">
          <w:rPr>
            <w:rFonts w:ascii="Cambria" w:hAnsi="Cambria"/>
            <w:b/>
            <w:noProof/>
            <w:rPrChange w:id="1506" w:author="Ram Shrestha" w:date="2014-04-07T00:25:00Z">
              <w:rPr/>
            </w:rPrChange>
          </w:rPr>
          <w:t>29</w:t>
        </w:r>
        <w:r w:rsidRPr="00D21E7C">
          <w:rPr>
            <w:rFonts w:ascii="Cambria" w:hAnsi="Cambria"/>
            <w:noProof/>
            <w:rPrChange w:id="1507" w:author="Ram Shrestha" w:date="2014-04-07T00:25:00Z">
              <w:rPr/>
            </w:rPrChange>
          </w:rPr>
          <w:t>: 152-159.</w:t>
        </w:r>
      </w:ins>
    </w:p>
    <w:p w:rsidR="00D21E7C" w:rsidRPr="00D21E7C" w:rsidRDefault="00D21E7C" w:rsidP="00D21E7C">
      <w:pPr>
        <w:rPr>
          <w:ins w:id="1508" w:author="Ram Shrestha" w:date="2014-04-07T00:25:00Z"/>
          <w:rFonts w:ascii="Cambria" w:hAnsi="Cambria"/>
          <w:noProof/>
          <w:rPrChange w:id="1509" w:author="Ram Shrestha" w:date="2014-04-07T00:25:00Z">
            <w:rPr>
              <w:ins w:id="1510" w:author="Ram Shrestha" w:date="2014-04-07T00:25:00Z"/>
            </w:rPr>
          </w:rPrChange>
        </w:rPr>
        <w:pPrChange w:id="1511" w:author="Ram Shrestha" w:date="2014-04-07T00:25:00Z">
          <w:pPr>
            <w:ind w:left="720" w:hanging="720"/>
          </w:pPr>
        </w:pPrChange>
      </w:pPr>
      <w:ins w:id="1512" w:author="Ram Shrestha" w:date="2014-04-07T00:25:00Z">
        <w:r w:rsidRPr="00D21E7C">
          <w:rPr>
            <w:rFonts w:ascii="Cambria" w:hAnsi="Cambria"/>
            <w:noProof/>
            <w:rPrChange w:id="1513" w:author="Ram Shrestha" w:date="2014-04-07T00:25:00Z">
              <w:rPr/>
            </w:rPrChange>
          </w:rPr>
          <w:t xml:space="preserve">Kellam, P, Boucher, CA, Tijnagel, JM, Larder, BA (1994) Zidovudine treatment results in the selection of human immunodeficiency virus type 1 variants whose genotypes confer increasing levels of drug resistance. </w:t>
        </w:r>
        <w:r w:rsidRPr="00D21E7C">
          <w:rPr>
            <w:rFonts w:ascii="Cambria" w:hAnsi="Cambria"/>
            <w:i/>
            <w:noProof/>
            <w:rPrChange w:id="1514" w:author="Ram Shrestha" w:date="2014-04-07T00:25:00Z">
              <w:rPr/>
            </w:rPrChange>
          </w:rPr>
          <w:t>J Gen Virol</w:t>
        </w:r>
        <w:r w:rsidRPr="00D21E7C">
          <w:rPr>
            <w:rFonts w:ascii="Cambria" w:hAnsi="Cambria"/>
            <w:noProof/>
            <w:rPrChange w:id="1515" w:author="Ram Shrestha" w:date="2014-04-07T00:25:00Z">
              <w:rPr/>
            </w:rPrChange>
          </w:rPr>
          <w:t xml:space="preserve"> </w:t>
        </w:r>
        <w:r w:rsidRPr="00D21E7C">
          <w:rPr>
            <w:rFonts w:ascii="Cambria" w:hAnsi="Cambria"/>
            <w:b/>
            <w:noProof/>
            <w:rPrChange w:id="1516" w:author="Ram Shrestha" w:date="2014-04-07T00:25:00Z">
              <w:rPr/>
            </w:rPrChange>
          </w:rPr>
          <w:t>75 ( Pt 2)</w:t>
        </w:r>
        <w:r w:rsidRPr="00D21E7C">
          <w:rPr>
            <w:rFonts w:ascii="Cambria" w:hAnsi="Cambria"/>
            <w:noProof/>
            <w:rPrChange w:id="1517" w:author="Ram Shrestha" w:date="2014-04-07T00:25:00Z">
              <w:rPr/>
            </w:rPrChange>
          </w:rPr>
          <w:t>: 341-351.</w:t>
        </w:r>
      </w:ins>
    </w:p>
    <w:p w:rsidR="00D21E7C" w:rsidRPr="00D21E7C" w:rsidRDefault="00D21E7C" w:rsidP="00D21E7C">
      <w:pPr>
        <w:rPr>
          <w:ins w:id="1518" w:author="Ram Shrestha" w:date="2014-04-07T00:25:00Z"/>
          <w:rFonts w:ascii="Cambria" w:hAnsi="Cambria"/>
          <w:noProof/>
          <w:rPrChange w:id="1519" w:author="Ram Shrestha" w:date="2014-04-07T00:25:00Z">
            <w:rPr>
              <w:ins w:id="1520" w:author="Ram Shrestha" w:date="2014-04-07T00:25:00Z"/>
            </w:rPr>
          </w:rPrChange>
        </w:rPr>
        <w:pPrChange w:id="1521" w:author="Ram Shrestha" w:date="2014-04-07T00:25:00Z">
          <w:pPr>
            <w:ind w:left="720" w:hanging="720"/>
          </w:pPr>
        </w:pPrChange>
      </w:pPr>
      <w:ins w:id="1522" w:author="Ram Shrestha" w:date="2014-04-07T00:25:00Z">
        <w:r w:rsidRPr="00D21E7C">
          <w:rPr>
            <w:rFonts w:ascii="Cambria" w:hAnsi="Cambria"/>
            <w:noProof/>
            <w:rPrChange w:id="1523" w:author="Ram Shrestha" w:date="2014-04-07T00:25: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D21E7C">
          <w:rPr>
            <w:rFonts w:ascii="Cambria" w:hAnsi="Cambria"/>
            <w:i/>
            <w:noProof/>
            <w:rPrChange w:id="1524" w:author="Ram Shrestha" w:date="2014-04-07T00:25:00Z">
              <w:rPr/>
            </w:rPrChange>
          </w:rPr>
          <w:t>N Engl J Med</w:t>
        </w:r>
        <w:r w:rsidRPr="00D21E7C">
          <w:rPr>
            <w:rFonts w:ascii="Cambria" w:hAnsi="Cambria"/>
            <w:noProof/>
            <w:rPrChange w:id="1525" w:author="Ram Shrestha" w:date="2014-04-07T00:25:00Z">
              <w:rPr/>
            </w:rPrChange>
          </w:rPr>
          <w:t xml:space="preserve"> </w:t>
        </w:r>
        <w:r w:rsidRPr="00D21E7C">
          <w:rPr>
            <w:rFonts w:ascii="Cambria" w:hAnsi="Cambria"/>
            <w:b/>
            <w:noProof/>
            <w:rPrChange w:id="1526" w:author="Ram Shrestha" w:date="2014-04-07T00:25:00Z">
              <w:rPr/>
            </w:rPrChange>
          </w:rPr>
          <w:t>351</w:t>
        </w:r>
        <w:r w:rsidRPr="00D21E7C">
          <w:rPr>
            <w:rFonts w:ascii="Cambria" w:hAnsi="Cambria"/>
            <w:noProof/>
            <w:rPrChange w:id="1527" w:author="Ram Shrestha" w:date="2014-04-07T00:25:00Z">
              <w:rPr/>
            </w:rPrChange>
          </w:rPr>
          <w:t>: 217-228.</w:t>
        </w:r>
      </w:ins>
    </w:p>
    <w:p w:rsidR="00D21E7C" w:rsidRPr="00D21E7C" w:rsidRDefault="00D21E7C" w:rsidP="00D21E7C">
      <w:pPr>
        <w:rPr>
          <w:ins w:id="1528" w:author="Ram Shrestha" w:date="2014-04-07T00:25:00Z"/>
          <w:rFonts w:ascii="Cambria" w:hAnsi="Cambria"/>
          <w:noProof/>
          <w:rPrChange w:id="1529" w:author="Ram Shrestha" w:date="2014-04-07T00:25:00Z">
            <w:rPr>
              <w:ins w:id="1530" w:author="Ram Shrestha" w:date="2014-04-07T00:25:00Z"/>
            </w:rPr>
          </w:rPrChange>
        </w:rPr>
        <w:pPrChange w:id="1531" w:author="Ram Shrestha" w:date="2014-04-07T00:25:00Z">
          <w:pPr>
            <w:ind w:left="720" w:hanging="720"/>
          </w:pPr>
        </w:pPrChange>
      </w:pPr>
      <w:ins w:id="1532" w:author="Ram Shrestha" w:date="2014-04-07T00:25:00Z">
        <w:r w:rsidRPr="00D21E7C">
          <w:rPr>
            <w:rFonts w:ascii="Cambria" w:hAnsi="Cambria"/>
            <w:noProof/>
            <w:rPrChange w:id="1533" w:author="Ram Shrestha" w:date="2014-04-07T00:25:00Z">
              <w:rPr/>
            </w:rPrChange>
          </w:rPr>
          <w:t xml:space="preserve">Larder, BA, Darby, G, Richman, DD (1989) HIV with reduced sensitivity to zidovudine (AZT) isolated during prolonged therapy. </w:t>
        </w:r>
        <w:r w:rsidRPr="00D21E7C">
          <w:rPr>
            <w:rFonts w:ascii="Cambria" w:hAnsi="Cambria"/>
            <w:i/>
            <w:noProof/>
            <w:rPrChange w:id="1534" w:author="Ram Shrestha" w:date="2014-04-07T00:25:00Z">
              <w:rPr/>
            </w:rPrChange>
          </w:rPr>
          <w:t>Science</w:t>
        </w:r>
        <w:r w:rsidRPr="00D21E7C">
          <w:rPr>
            <w:rFonts w:ascii="Cambria" w:hAnsi="Cambria"/>
            <w:noProof/>
            <w:rPrChange w:id="1535" w:author="Ram Shrestha" w:date="2014-04-07T00:25:00Z">
              <w:rPr/>
            </w:rPrChange>
          </w:rPr>
          <w:t xml:space="preserve"> </w:t>
        </w:r>
        <w:r w:rsidRPr="00D21E7C">
          <w:rPr>
            <w:rFonts w:ascii="Cambria" w:hAnsi="Cambria"/>
            <w:b/>
            <w:noProof/>
            <w:rPrChange w:id="1536" w:author="Ram Shrestha" w:date="2014-04-07T00:25:00Z">
              <w:rPr/>
            </w:rPrChange>
          </w:rPr>
          <w:t>243</w:t>
        </w:r>
        <w:r w:rsidRPr="00D21E7C">
          <w:rPr>
            <w:rFonts w:ascii="Cambria" w:hAnsi="Cambria"/>
            <w:noProof/>
            <w:rPrChange w:id="1537" w:author="Ram Shrestha" w:date="2014-04-07T00:25:00Z">
              <w:rPr/>
            </w:rPrChange>
          </w:rPr>
          <w:t>: 1731-1734.</w:t>
        </w:r>
      </w:ins>
    </w:p>
    <w:p w:rsidR="00D21E7C" w:rsidRPr="00D21E7C" w:rsidRDefault="00D21E7C" w:rsidP="00D21E7C">
      <w:pPr>
        <w:rPr>
          <w:ins w:id="1538" w:author="Ram Shrestha" w:date="2014-04-07T00:25:00Z"/>
          <w:rFonts w:ascii="Cambria" w:hAnsi="Cambria"/>
          <w:noProof/>
          <w:rPrChange w:id="1539" w:author="Ram Shrestha" w:date="2014-04-07T00:25:00Z">
            <w:rPr>
              <w:ins w:id="1540" w:author="Ram Shrestha" w:date="2014-04-07T00:25:00Z"/>
            </w:rPr>
          </w:rPrChange>
        </w:rPr>
        <w:pPrChange w:id="1541" w:author="Ram Shrestha" w:date="2014-04-07T00:25:00Z">
          <w:pPr>
            <w:ind w:left="720" w:hanging="720"/>
          </w:pPr>
        </w:pPrChange>
      </w:pPr>
      <w:ins w:id="1542" w:author="Ram Shrestha" w:date="2014-04-07T00:25:00Z">
        <w:r w:rsidRPr="00D21E7C">
          <w:rPr>
            <w:rFonts w:ascii="Cambria" w:hAnsi="Cambria"/>
            <w:noProof/>
            <w:rPrChange w:id="1543" w:author="Ram Shrestha" w:date="2014-04-07T00:25:00Z">
              <w:rPr/>
            </w:rPrChange>
          </w:rPr>
          <w:t xml:space="preserve">Larder, BA, Kellam, P, Kemp, SD (1991) Zidovudine resistance predicted by direct detection of mutations in DNA from HIV-infected lymphocytes. </w:t>
        </w:r>
        <w:r w:rsidRPr="00D21E7C">
          <w:rPr>
            <w:rFonts w:ascii="Cambria" w:hAnsi="Cambria"/>
            <w:i/>
            <w:noProof/>
            <w:rPrChange w:id="1544" w:author="Ram Shrestha" w:date="2014-04-07T00:25:00Z">
              <w:rPr/>
            </w:rPrChange>
          </w:rPr>
          <w:t>AIDS</w:t>
        </w:r>
        <w:r w:rsidRPr="00D21E7C">
          <w:rPr>
            <w:rFonts w:ascii="Cambria" w:hAnsi="Cambria"/>
            <w:noProof/>
            <w:rPrChange w:id="1545" w:author="Ram Shrestha" w:date="2014-04-07T00:25:00Z">
              <w:rPr/>
            </w:rPrChange>
          </w:rPr>
          <w:t xml:space="preserve"> </w:t>
        </w:r>
        <w:r w:rsidRPr="00D21E7C">
          <w:rPr>
            <w:rFonts w:ascii="Cambria" w:hAnsi="Cambria"/>
            <w:b/>
            <w:noProof/>
            <w:rPrChange w:id="1546" w:author="Ram Shrestha" w:date="2014-04-07T00:25:00Z">
              <w:rPr/>
            </w:rPrChange>
          </w:rPr>
          <w:t>5</w:t>
        </w:r>
        <w:r w:rsidRPr="00D21E7C">
          <w:rPr>
            <w:rFonts w:ascii="Cambria" w:hAnsi="Cambria"/>
            <w:noProof/>
            <w:rPrChange w:id="1547" w:author="Ram Shrestha" w:date="2014-04-07T00:25:00Z">
              <w:rPr/>
            </w:rPrChange>
          </w:rPr>
          <w:t>: 137-144.</w:t>
        </w:r>
      </w:ins>
    </w:p>
    <w:p w:rsidR="00D21E7C" w:rsidRPr="00D21E7C" w:rsidRDefault="00D21E7C" w:rsidP="00D21E7C">
      <w:pPr>
        <w:rPr>
          <w:ins w:id="1548" w:author="Ram Shrestha" w:date="2014-04-07T00:25:00Z"/>
          <w:rFonts w:ascii="Cambria" w:hAnsi="Cambria"/>
          <w:noProof/>
          <w:rPrChange w:id="1549" w:author="Ram Shrestha" w:date="2014-04-07T00:25:00Z">
            <w:rPr>
              <w:ins w:id="1550" w:author="Ram Shrestha" w:date="2014-04-07T00:25:00Z"/>
            </w:rPr>
          </w:rPrChange>
        </w:rPr>
        <w:pPrChange w:id="1551" w:author="Ram Shrestha" w:date="2014-04-07T00:25:00Z">
          <w:pPr>
            <w:ind w:left="720" w:hanging="720"/>
          </w:pPr>
        </w:pPrChange>
      </w:pPr>
      <w:ins w:id="1552" w:author="Ram Shrestha" w:date="2014-04-07T00:25:00Z">
        <w:r w:rsidRPr="00D21E7C">
          <w:rPr>
            <w:rFonts w:ascii="Cambria" w:hAnsi="Cambria"/>
            <w:noProof/>
            <w:rPrChange w:id="1553" w:author="Ram Shrestha" w:date="2014-04-07T00:25:00Z">
              <w:rPr/>
            </w:rPrChange>
          </w:rPr>
          <w:t xml:space="preserve">Larder, BA, Kemp, SD (1989) Multiple mutations in HIV-1 reverse transcriptase confer high-level resistance to zidovudine (AZT). </w:t>
        </w:r>
        <w:r w:rsidRPr="00D21E7C">
          <w:rPr>
            <w:rFonts w:ascii="Cambria" w:hAnsi="Cambria"/>
            <w:i/>
            <w:noProof/>
            <w:rPrChange w:id="1554" w:author="Ram Shrestha" w:date="2014-04-07T00:25:00Z">
              <w:rPr/>
            </w:rPrChange>
          </w:rPr>
          <w:t>Science</w:t>
        </w:r>
        <w:r w:rsidRPr="00D21E7C">
          <w:rPr>
            <w:rFonts w:ascii="Cambria" w:hAnsi="Cambria"/>
            <w:noProof/>
            <w:rPrChange w:id="1555" w:author="Ram Shrestha" w:date="2014-04-07T00:25:00Z">
              <w:rPr/>
            </w:rPrChange>
          </w:rPr>
          <w:t xml:space="preserve"> </w:t>
        </w:r>
        <w:r w:rsidRPr="00D21E7C">
          <w:rPr>
            <w:rFonts w:ascii="Cambria" w:hAnsi="Cambria"/>
            <w:b/>
            <w:noProof/>
            <w:rPrChange w:id="1556" w:author="Ram Shrestha" w:date="2014-04-07T00:25:00Z">
              <w:rPr/>
            </w:rPrChange>
          </w:rPr>
          <w:t>246</w:t>
        </w:r>
        <w:r w:rsidRPr="00D21E7C">
          <w:rPr>
            <w:rFonts w:ascii="Cambria" w:hAnsi="Cambria"/>
            <w:noProof/>
            <w:rPrChange w:id="1557" w:author="Ram Shrestha" w:date="2014-04-07T00:25:00Z">
              <w:rPr/>
            </w:rPrChange>
          </w:rPr>
          <w:t>: 1155-1158.</w:t>
        </w:r>
      </w:ins>
    </w:p>
    <w:p w:rsidR="00D21E7C" w:rsidRPr="00D21E7C" w:rsidRDefault="00D21E7C" w:rsidP="00D21E7C">
      <w:pPr>
        <w:rPr>
          <w:ins w:id="1558" w:author="Ram Shrestha" w:date="2014-04-07T00:25:00Z"/>
          <w:rFonts w:ascii="Cambria" w:hAnsi="Cambria"/>
          <w:noProof/>
          <w:rPrChange w:id="1559" w:author="Ram Shrestha" w:date="2014-04-07T00:25:00Z">
            <w:rPr>
              <w:ins w:id="1560" w:author="Ram Shrestha" w:date="2014-04-07T00:25:00Z"/>
            </w:rPr>
          </w:rPrChange>
        </w:rPr>
        <w:pPrChange w:id="1561" w:author="Ram Shrestha" w:date="2014-04-07T00:25:00Z">
          <w:pPr>
            <w:ind w:left="720" w:hanging="720"/>
          </w:pPr>
        </w:pPrChange>
      </w:pPr>
      <w:ins w:id="1562" w:author="Ram Shrestha" w:date="2014-04-07T00:25:00Z">
        <w:r w:rsidRPr="00D21E7C">
          <w:rPr>
            <w:rFonts w:ascii="Cambria" w:hAnsi="Cambria"/>
            <w:noProof/>
            <w:rPrChange w:id="1563" w:author="Ram Shrestha" w:date="2014-04-07T00:25:00Z">
              <w:rPr/>
            </w:rPrChange>
          </w:rPr>
          <w:t xml:space="preserve">Larder, BA, Kohli, A, Kellam, P, Kemp, SD, Kronick, M, Henfrey, RD (1993) Quantitative detection of HIV-1 drug resistance mutations by automated DNA sequencing. </w:t>
        </w:r>
        <w:r w:rsidRPr="00D21E7C">
          <w:rPr>
            <w:rFonts w:ascii="Cambria" w:hAnsi="Cambria"/>
            <w:i/>
            <w:noProof/>
            <w:rPrChange w:id="1564" w:author="Ram Shrestha" w:date="2014-04-07T00:25:00Z">
              <w:rPr/>
            </w:rPrChange>
          </w:rPr>
          <w:t>Nature</w:t>
        </w:r>
        <w:r w:rsidRPr="00D21E7C">
          <w:rPr>
            <w:rFonts w:ascii="Cambria" w:hAnsi="Cambria"/>
            <w:noProof/>
            <w:rPrChange w:id="1565" w:author="Ram Shrestha" w:date="2014-04-07T00:25:00Z">
              <w:rPr/>
            </w:rPrChange>
          </w:rPr>
          <w:t xml:space="preserve"> </w:t>
        </w:r>
        <w:r w:rsidRPr="00D21E7C">
          <w:rPr>
            <w:rFonts w:ascii="Cambria" w:hAnsi="Cambria"/>
            <w:b/>
            <w:noProof/>
            <w:rPrChange w:id="1566" w:author="Ram Shrestha" w:date="2014-04-07T00:25:00Z">
              <w:rPr/>
            </w:rPrChange>
          </w:rPr>
          <w:t>365</w:t>
        </w:r>
        <w:r w:rsidRPr="00D21E7C">
          <w:rPr>
            <w:rFonts w:ascii="Cambria" w:hAnsi="Cambria"/>
            <w:noProof/>
            <w:rPrChange w:id="1567" w:author="Ram Shrestha" w:date="2014-04-07T00:25:00Z">
              <w:rPr/>
            </w:rPrChange>
          </w:rPr>
          <w:t>: 671-673.</w:t>
        </w:r>
      </w:ins>
    </w:p>
    <w:p w:rsidR="00D21E7C" w:rsidRPr="00D21E7C" w:rsidRDefault="00D21E7C" w:rsidP="00D21E7C">
      <w:pPr>
        <w:rPr>
          <w:ins w:id="1568" w:author="Ram Shrestha" w:date="2014-04-07T00:25:00Z"/>
          <w:rFonts w:ascii="Cambria" w:hAnsi="Cambria"/>
          <w:noProof/>
          <w:rPrChange w:id="1569" w:author="Ram Shrestha" w:date="2014-04-07T00:25:00Z">
            <w:rPr>
              <w:ins w:id="1570" w:author="Ram Shrestha" w:date="2014-04-07T00:25:00Z"/>
            </w:rPr>
          </w:rPrChange>
        </w:rPr>
        <w:pPrChange w:id="1571" w:author="Ram Shrestha" w:date="2014-04-07T00:25:00Z">
          <w:pPr>
            <w:ind w:left="720" w:hanging="720"/>
          </w:pPr>
        </w:pPrChange>
      </w:pPr>
      <w:ins w:id="1572" w:author="Ram Shrestha" w:date="2014-04-07T00:25:00Z">
        <w:r w:rsidRPr="00D21E7C">
          <w:rPr>
            <w:rFonts w:ascii="Cambria" w:hAnsi="Cambria"/>
            <w:noProof/>
            <w:rPrChange w:id="1573" w:author="Ram Shrestha" w:date="2014-04-07T00:25:00Z">
              <w:rPr/>
            </w:rPrChange>
          </w:rPr>
          <w:t xml:space="preserve">Larder, BA, Purifoy, DJM, Powell, KL, Darby, G (1987) Site-specific mutagenesis of AIDS virus reverse transcriptase.  </w:t>
        </w:r>
        <w:r w:rsidRPr="00D21E7C">
          <w:rPr>
            <w:rFonts w:ascii="Cambria" w:hAnsi="Cambria"/>
            <w:b/>
            <w:noProof/>
            <w:rPrChange w:id="1574" w:author="Ram Shrestha" w:date="2014-04-07T00:25:00Z">
              <w:rPr/>
            </w:rPrChange>
          </w:rPr>
          <w:t>327</w:t>
        </w:r>
        <w:r w:rsidRPr="00D21E7C">
          <w:rPr>
            <w:rFonts w:ascii="Cambria" w:hAnsi="Cambria"/>
            <w:noProof/>
            <w:rPrChange w:id="1575" w:author="Ram Shrestha" w:date="2014-04-07T00:25:00Z">
              <w:rPr/>
            </w:rPrChange>
          </w:rPr>
          <w:t>: 716-717.</w:t>
        </w:r>
      </w:ins>
    </w:p>
    <w:p w:rsidR="00D21E7C" w:rsidRPr="00D21E7C" w:rsidRDefault="00D21E7C" w:rsidP="00D21E7C">
      <w:pPr>
        <w:rPr>
          <w:ins w:id="1576" w:author="Ram Shrestha" w:date="2014-04-07T00:25:00Z"/>
          <w:rFonts w:ascii="Cambria" w:hAnsi="Cambria"/>
          <w:noProof/>
          <w:rPrChange w:id="1577" w:author="Ram Shrestha" w:date="2014-04-07T00:25:00Z">
            <w:rPr>
              <w:ins w:id="1578" w:author="Ram Shrestha" w:date="2014-04-07T00:25:00Z"/>
            </w:rPr>
          </w:rPrChange>
        </w:rPr>
        <w:pPrChange w:id="1579" w:author="Ram Shrestha" w:date="2014-04-07T00:25:00Z">
          <w:pPr>
            <w:ind w:left="720" w:hanging="720"/>
          </w:pPr>
        </w:pPrChange>
      </w:pPr>
      <w:ins w:id="1580" w:author="Ram Shrestha" w:date="2014-04-07T00:25:00Z">
        <w:r w:rsidRPr="00D21E7C">
          <w:rPr>
            <w:rFonts w:ascii="Cambria" w:hAnsi="Cambria"/>
            <w:noProof/>
            <w:rPrChange w:id="1581" w:author="Ram Shrestha" w:date="2014-04-07T00:25: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D21E7C">
          <w:rPr>
            <w:rFonts w:ascii="Cambria" w:hAnsi="Cambria"/>
            <w:i/>
            <w:noProof/>
            <w:rPrChange w:id="1582" w:author="Ram Shrestha" w:date="2014-04-07T00:25:00Z">
              <w:rPr/>
            </w:rPrChange>
          </w:rPr>
          <w:t>PLoS One</w:t>
        </w:r>
        <w:r w:rsidRPr="00D21E7C">
          <w:rPr>
            <w:rFonts w:ascii="Cambria" w:hAnsi="Cambria"/>
            <w:noProof/>
            <w:rPrChange w:id="1583" w:author="Ram Shrestha" w:date="2014-04-07T00:25:00Z">
              <w:rPr/>
            </w:rPrChange>
          </w:rPr>
          <w:t xml:space="preserve"> </w:t>
        </w:r>
        <w:r w:rsidRPr="00D21E7C">
          <w:rPr>
            <w:rFonts w:ascii="Cambria" w:hAnsi="Cambria"/>
            <w:b/>
            <w:noProof/>
            <w:rPrChange w:id="1584" w:author="Ram Shrestha" w:date="2014-04-07T00:25:00Z">
              <w:rPr/>
            </w:rPrChange>
          </w:rPr>
          <w:t>5</w:t>
        </w:r>
        <w:r w:rsidRPr="00D21E7C">
          <w:rPr>
            <w:rFonts w:ascii="Cambria" w:hAnsi="Cambria"/>
            <w:noProof/>
            <w:rPrChange w:id="1585" w:author="Ram Shrestha" w:date="2014-04-07T00:25:00Z">
              <w:rPr/>
            </w:rPrChange>
          </w:rPr>
          <w:t>: e10952.</w:t>
        </w:r>
      </w:ins>
    </w:p>
    <w:p w:rsidR="00D21E7C" w:rsidRPr="00D21E7C" w:rsidRDefault="00D21E7C" w:rsidP="00D21E7C">
      <w:pPr>
        <w:rPr>
          <w:ins w:id="1586" w:author="Ram Shrestha" w:date="2014-04-07T00:25:00Z"/>
          <w:rFonts w:ascii="Cambria" w:hAnsi="Cambria"/>
          <w:noProof/>
          <w:rPrChange w:id="1587" w:author="Ram Shrestha" w:date="2014-04-07T00:25:00Z">
            <w:rPr>
              <w:ins w:id="1588" w:author="Ram Shrestha" w:date="2014-04-07T00:25:00Z"/>
            </w:rPr>
          </w:rPrChange>
        </w:rPr>
        <w:pPrChange w:id="1589" w:author="Ram Shrestha" w:date="2014-04-07T00:25:00Z">
          <w:pPr>
            <w:ind w:left="720" w:hanging="720"/>
          </w:pPr>
        </w:pPrChange>
      </w:pPr>
      <w:ins w:id="1590" w:author="Ram Shrestha" w:date="2014-04-07T00:25:00Z">
        <w:r w:rsidRPr="00D21E7C">
          <w:rPr>
            <w:rFonts w:ascii="Cambria" w:hAnsi="Cambria"/>
            <w:noProof/>
            <w:rPrChange w:id="1591" w:author="Ram Shrestha" w:date="2014-04-07T00:25:00Z">
              <w:rPr/>
            </w:rPrChange>
          </w:rPr>
          <w:t xml:space="preserve">Le, T, Chiarella, J, Simen, BB, Hanczaruk, B, Egholm, M, Landry, ML, Dieckhaus, K, Rosen, MI, Kozal, MJ (2009) Low-abundance HIV drug-resistant viral variants in treatment-experienced persons correlate with historical antiretroviral use. </w:t>
        </w:r>
        <w:r w:rsidRPr="00D21E7C">
          <w:rPr>
            <w:rFonts w:ascii="Cambria" w:hAnsi="Cambria"/>
            <w:i/>
            <w:noProof/>
            <w:rPrChange w:id="1592" w:author="Ram Shrestha" w:date="2014-04-07T00:25:00Z">
              <w:rPr/>
            </w:rPrChange>
          </w:rPr>
          <w:t>PLoS One</w:t>
        </w:r>
        <w:r w:rsidRPr="00D21E7C">
          <w:rPr>
            <w:rFonts w:ascii="Cambria" w:hAnsi="Cambria"/>
            <w:noProof/>
            <w:rPrChange w:id="1593" w:author="Ram Shrestha" w:date="2014-04-07T00:25:00Z">
              <w:rPr/>
            </w:rPrChange>
          </w:rPr>
          <w:t xml:space="preserve"> </w:t>
        </w:r>
        <w:r w:rsidRPr="00D21E7C">
          <w:rPr>
            <w:rFonts w:ascii="Cambria" w:hAnsi="Cambria"/>
            <w:b/>
            <w:noProof/>
            <w:rPrChange w:id="1594" w:author="Ram Shrestha" w:date="2014-04-07T00:25:00Z">
              <w:rPr/>
            </w:rPrChange>
          </w:rPr>
          <w:t>4</w:t>
        </w:r>
        <w:r w:rsidRPr="00D21E7C">
          <w:rPr>
            <w:rFonts w:ascii="Cambria" w:hAnsi="Cambria"/>
            <w:noProof/>
            <w:rPrChange w:id="1595" w:author="Ram Shrestha" w:date="2014-04-07T00:25:00Z">
              <w:rPr/>
            </w:rPrChange>
          </w:rPr>
          <w:t>: e6079.</w:t>
        </w:r>
      </w:ins>
    </w:p>
    <w:p w:rsidR="00D21E7C" w:rsidRPr="00D21E7C" w:rsidRDefault="00D21E7C" w:rsidP="00D21E7C">
      <w:pPr>
        <w:rPr>
          <w:ins w:id="1596" w:author="Ram Shrestha" w:date="2014-04-07T00:25:00Z"/>
          <w:rFonts w:ascii="Cambria" w:hAnsi="Cambria"/>
          <w:noProof/>
          <w:rPrChange w:id="1597" w:author="Ram Shrestha" w:date="2014-04-07T00:25:00Z">
            <w:rPr>
              <w:ins w:id="1598" w:author="Ram Shrestha" w:date="2014-04-07T00:25:00Z"/>
            </w:rPr>
          </w:rPrChange>
        </w:rPr>
        <w:pPrChange w:id="1599" w:author="Ram Shrestha" w:date="2014-04-07T00:25:00Z">
          <w:pPr>
            <w:ind w:left="720" w:hanging="720"/>
          </w:pPr>
        </w:pPrChange>
      </w:pPr>
      <w:ins w:id="1600" w:author="Ram Shrestha" w:date="2014-04-07T00:25:00Z">
        <w:r w:rsidRPr="00D21E7C">
          <w:rPr>
            <w:rFonts w:ascii="Cambria" w:hAnsi="Cambria"/>
            <w:noProof/>
            <w:rPrChange w:id="1601" w:author="Ram Shrestha" w:date="2014-04-07T00:25: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D21E7C">
          <w:rPr>
            <w:rFonts w:ascii="Cambria" w:hAnsi="Cambria"/>
            <w:i/>
            <w:noProof/>
            <w:rPrChange w:id="1602" w:author="Ram Shrestha" w:date="2014-04-07T00:25:00Z">
              <w:rPr/>
            </w:rPrChange>
          </w:rPr>
          <w:t>J Acquir Immune Defic Syndr</w:t>
        </w:r>
        <w:r w:rsidRPr="00D21E7C">
          <w:rPr>
            <w:rFonts w:ascii="Cambria" w:hAnsi="Cambria"/>
            <w:noProof/>
            <w:rPrChange w:id="1603" w:author="Ram Shrestha" w:date="2014-04-07T00:25:00Z">
              <w:rPr/>
            </w:rPrChange>
          </w:rPr>
          <w:t xml:space="preserve"> </w:t>
        </w:r>
        <w:r w:rsidRPr="00D21E7C">
          <w:rPr>
            <w:rFonts w:ascii="Cambria" w:hAnsi="Cambria"/>
            <w:b/>
            <w:noProof/>
            <w:rPrChange w:id="1604" w:author="Ram Shrestha" w:date="2014-04-07T00:25:00Z">
              <w:rPr/>
            </w:rPrChange>
          </w:rPr>
          <w:t>60</w:t>
        </w:r>
        <w:r w:rsidRPr="00D21E7C">
          <w:rPr>
            <w:rFonts w:ascii="Cambria" w:hAnsi="Cambria"/>
            <w:noProof/>
            <w:rPrChange w:id="1605" w:author="Ram Shrestha" w:date="2014-04-07T00:25:00Z">
              <w:rPr/>
            </w:rPrChange>
          </w:rPr>
          <w:t>: 225-233.</w:t>
        </w:r>
      </w:ins>
    </w:p>
    <w:p w:rsidR="00D21E7C" w:rsidRPr="00D21E7C" w:rsidRDefault="00D21E7C" w:rsidP="00D21E7C">
      <w:pPr>
        <w:rPr>
          <w:ins w:id="1606" w:author="Ram Shrestha" w:date="2014-04-07T00:25:00Z"/>
          <w:rFonts w:ascii="Cambria" w:hAnsi="Cambria"/>
          <w:noProof/>
          <w:rPrChange w:id="1607" w:author="Ram Shrestha" w:date="2014-04-07T00:25:00Z">
            <w:rPr>
              <w:ins w:id="1608" w:author="Ram Shrestha" w:date="2014-04-07T00:25:00Z"/>
            </w:rPr>
          </w:rPrChange>
        </w:rPr>
        <w:pPrChange w:id="1609" w:author="Ram Shrestha" w:date="2014-04-07T00:25:00Z">
          <w:pPr>
            <w:ind w:left="720" w:hanging="720"/>
          </w:pPr>
        </w:pPrChange>
      </w:pPr>
      <w:ins w:id="1610" w:author="Ram Shrestha" w:date="2014-04-07T00:25:00Z">
        <w:r w:rsidRPr="00D21E7C">
          <w:rPr>
            <w:rFonts w:ascii="Cambria" w:hAnsi="Cambria"/>
            <w:noProof/>
            <w:rPrChange w:id="1611" w:author="Ram Shrestha" w:date="2014-04-07T00:25:00Z">
              <w:rPr/>
            </w:rPrChange>
          </w:rPr>
          <w:t xml:space="preserve">Leitner, T, Halapi, E, Scarlatti, G, Rossi, P, Albert, J, Fenyo, EM, Uhlen, M (1993) Analysis of heterogeneous viral populations by direct DNA sequencing. </w:t>
        </w:r>
        <w:r w:rsidRPr="00D21E7C">
          <w:rPr>
            <w:rFonts w:ascii="Cambria" w:hAnsi="Cambria"/>
            <w:i/>
            <w:noProof/>
            <w:rPrChange w:id="1612" w:author="Ram Shrestha" w:date="2014-04-07T00:25:00Z">
              <w:rPr/>
            </w:rPrChange>
          </w:rPr>
          <w:t>Biotechniques</w:t>
        </w:r>
        <w:r w:rsidRPr="00D21E7C">
          <w:rPr>
            <w:rFonts w:ascii="Cambria" w:hAnsi="Cambria"/>
            <w:noProof/>
            <w:rPrChange w:id="1613" w:author="Ram Shrestha" w:date="2014-04-07T00:25:00Z">
              <w:rPr/>
            </w:rPrChange>
          </w:rPr>
          <w:t xml:space="preserve"> </w:t>
        </w:r>
        <w:r w:rsidRPr="00D21E7C">
          <w:rPr>
            <w:rFonts w:ascii="Cambria" w:hAnsi="Cambria"/>
            <w:b/>
            <w:noProof/>
            <w:rPrChange w:id="1614" w:author="Ram Shrestha" w:date="2014-04-07T00:25:00Z">
              <w:rPr/>
            </w:rPrChange>
          </w:rPr>
          <w:t>15</w:t>
        </w:r>
        <w:r w:rsidRPr="00D21E7C">
          <w:rPr>
            <w:rFonts w:ascii="Cambria" w:hAnsi="Cambria"/>
            <w:noProof/>
            <w:rPrChange w:id="1615" w:author="Ram Shrestha" w:date="2014-04-07T00:25:00Z">
              <w:rPr/>
            </w:rPrChange>
          </w:rPr>
          <w:t>: 120-127.</w:t>
        </w:r>
      </w:ins>
    </w:p>
    <w:p w:rsidR="00D21E7C" w:rsidRPr="00D21E7C" w:rsidRDefault="00D21E7C" w:rsidP="00D21E7C">
      <w:pPr>
        <w:rPr>
          <w:ins w:id="1616" w:author="Ram Shrestha" w:date="2014-04-07T00:25:00Z"/>
          <w:rFonts w:ascii="Cambria" w:hAnsi="Cambria"/>
          <w:noProof/>
          <w:rPrChange w:id="1617" w:author="Ram Shrestha" w:date="2014-04-07T00:25:00Z">
            <w:rPr>
              <w:ins w:id="1618" w:author="Ram Shrestha" w:date="2014-04-07T00:25:00Z"/>
            </w:rPr>
          </w:rPrChange>
        </w:rPr>
        <w:pPrChange w:id="1619" w:author="Ram Shrestha" w:date="2014-04-07T00:25:00Z">
          <w:pPr>
            <w:ind w:left="720" w:hanging="720"/>
          </w:pPr>
        </w:pPrChange>
      </w:pPr>
      <w:ins w:id="1620" w:author="Ram Shrestha" w:date="2014-04-07T00:25:00Z">
        <w:r w:rsidRPr="00D21E7C">
          <w:rPr>
            <w:rFonts w:ascii="Cambria" w:hAnsi="Cambria"/>
            <w:noProof/>
            <w:rPrChange w:id="1621" w:author="Ram Shrestha" w:date="2014-04-07T00:25: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D21E7C">
          <w:rPr>
            <w:rFonts w:ascii="Cambria" w:hAnsi="Cambria"/>
            <w:i/>
            <w:noProof/>
            <w:rPrChange w:id="1622" w:author="Ram Shrestha" w:date="2014-04-07T00:25:00Z">
              <w:rPr/>
            </w:rPrChange>
          </w:rPr>
          <w:t>PLoS One</w:t>
        </w:r>
        <w:r w:rsidRPr="00D21E7C">
          <w:rPr>
            <w:rFonts w:ascii="Cambria" w:hAnsi="Cambria"/>
            <w:noProof/>
            <w:rPrChange w:id="1623" w:author="Ram Shrestha" w:date="2014-04-07T00:25:00Z">
              <w:rPr/>
            </w:rPrChange>
          </w:rPr>
          <w:t xml:space="preserve"> </w:t>
        </w:r>
        <w:r w:rsidRPr="00D21E7C">
          <w:rPr>
            <w:rFonts w:ascii="Cambria" w:hAnsi="Cambria"/>
            <w:b/>
            <w:noProof/>
            <w:rPrChange w:id="1624" w:author="Ram Shrestha" w:date="2014-04-07T00:25:00Z">
              <w:rPr/>
            </w:rPrChange>
          </w:rPr>
          <w:t>6</w:t>
        </w:r>
        <w:r w:rsidRPr="00D21E7C">
          <w:rPr>
            <w:rFonts w:ascii="Cambria" w:hAnsi="Cambria"/>
            <w:noProof/>
            <w:rPrChange w:id="1625" w:author="Ram Shrestha" w:date="2014-04-07T00:25:00Z">
              <w:rPr/>
            </w:rPrChange>
          </w:rPr>
          <w:t>: e26745.</w:t>
        </w:r>
      </w:ins>
    </w:p>
    <w:p w:rsidR="00D21E7C" w:rsidRPr="00D21E7C" w:rsidRDefault="00D21E7C" w:rsidP="00D21E7C">
      <w:pPr>
        <w:rPr>
          <w:ins w:id="1626" w:author="Ram Shrestha" w:date="2014-04-07T00:25:00Z"/>
          <w:rFonts w:ascii="Cambria" w:hAnsi="Cambria"/>
          <w:noProof/>
          <w:rPrChange w:id="1627" w:author="Ram Shrestha" w:date="2014-04-07T00:25:00Z">
            <w:rPr>
              <w:ins w:id="1628" w:author="Ram Shrestha" w:date="2014-04-07T00:25:00Z"/>
            </w:rPr>
          </w:rPrChange>
        </w:rPr>
        <w:pPrChange w:id="1629" w:author="Ram Shrestha" w:date="2014-04-07T00:25:00Z">
          <w:pPr>
            <w:ind w:left="720" w:hanging="720"/>
          </w:pPr>
        </w:pPrChange>
      </w:pPr>
      <w:ins w:id="1630" w:author="Ram Shrestha" w:date="2014-04-07T00:25:00Z">
        <w:r w:rsidRPr="00D21E7C">
          <w:rPr>
            <w:rFonts w:ascii="Cambria" w:hAnsi="Cambria"/>
            <w:noProof/>
            <w:rPrChange w:id="1631" w:author="Ram Shrestha" w:date="2014-04-07T00:25:00Z">
              <w:rPr/>
            </w:rPrChange>
          </w:rPr>
          <w:t xml:space="preserve">Liu, TF, Shafer, RW (2006) Web resources for HIV type 1 genotypic-resistance test interpretation. </w:t>
        </w:r>
        <w:r w:rsidRPr="00D21E7C">
          <w:rPr>
            <w:rFonts w:ascii="Cambria" w:hAnsi="Cambria"/>
            <w:i/>
            <w:noProof/>
            <w:rPrChange w:id="1632" w:author="Ram Shrestha" w:date="2014-04-07T00:25:00Z">
              <w:rPr/>
            </w:rPrChange>
          </w:rPr>
          <w:t>Clin Infect Dis</w:t>
        </w:r>
        <w:r w:rsidRPr="00D21E7C">
          <w:rPr>
            <w:rFonts w:ascii="Cambria" w:hAnsi="Cambria"/>
            <w:noProof/>
            <w:rPrChange w:id="1633" w:author="Ram Shrestha" w:date="2014-04-07T00:25:00Z">
              <w:rPr/>
            </w:rPrChange>
          </w:rPr>
          <w:t xml:space="preserve"> </w:t>
        </w:r>
        <w:r w:rsidRPr="00D21E7C">
          <w:rPr>
            <w:rFonts w:ascii="Cambria" w:hAnsi="Cambria"/>
            <w:b/>
            <w:noProof/>
            <w:rPrChange w:id="1634" w:author="Ram Shrestha" w:date="2014-04-07T00:25:00Z">
              <w:rPr/>
            </w:rPrChange>
          </w:rPr>
          <w:t>42</w:t>
        </w:r>
        <w:r w:rsidRPr="00D21E7C">
          <w:rPr>
            <w:rFonts w:ascii="Cambria" w:hAnsi="Cambria"/>
            <w:noProof/>
            <w:rPrChange w:id="1635" w:author="Ram Shrestha" w:date="2014-04-07T00:25:00Z">
              <w:rPr/>
            </w:rPrChange>
          </w:rPr>
          <w:t>: 1608-1618.</w:t>
        </w:r>
      </w:ins>
    </w:p>
    <w:p w:rsidR="00D21E7C" w:rsidRPr="00D21E7C" w:rsidRDefault="00D21E7C" w:rsidP="00D21E7C">
      <w:pPr>
        <w:rPr>
          <w:ins w:id="1636" w:author="Ram Shrestha" w:date="2014-04-07T00:25:00Z"/>
          <w:rFonts w:ascii="Cambria" w:hAnsi="Cambria"/>
          <w:noProof/>
          <w:rPrChange w:id="1637" w:author="Ram Shrestha" w:date="2014-04-07T00:25:00Z">
            <w:rPr>
              <w:ins w:id="1638" w:author="Ram Shrestha" w:date="2014-04-07T00:25:00Z"/>
            </w:rPr>
          </w:rPrChange>
        </w:rPr>
        <w:pPrChange w:id="1639" w:author="Ram Shrestha" w:date="2014-04-07T00:25:00Z">
          <w:pPr>
            <w:ind w:left="720" w:hanging="720"/>
          </w:pPr>
        </w:pPrChange>
      </w:pPr>
      <w:ins w:id="1640" w:author="Ram Shrestha" w:date="2014-04-07T00:25:00Z">
        <w:r w:rsidRPr="00D21E7C">
          <w:rPr>
            <w:rFonts w:ascii="Cambria" w:hAnsi="Cambria"/>
            <w:noProof/>
            <w:rPrChange w:id="1641" w:author="Ram Shrestha" w:date="2014-04-07T00:25: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D21E7C">
          <w:rPr>
            <w:rFonts w:ascii="Cambria" w:hAnsi="Cambria"/>
            <w:i/>
            <w:noProof/>
            <w:rPrChange w:id="1642" w:author="Ram Shrestha" w:date="2014-04-07T00:25:00Z">
              <w:rPr/>
            </w:rPrChange>
          </w:rPr>
          <w:t>N Engl J Med</w:t>
        </w:r>
        <w:r w:rsidRPr="00D21E7C">
          <w:rPr>
            <w:rFonts w:ascii="Cambria" w:hAnsi="Cambria"/>
            <w:noProof/>
            <w:rPrChange w:id="1643" w:author="Ram Shrestha" w:date="2014-04-07T00:25:00Z">
              <w:rPr/>
            </w:rPrChange>
          </w:rPr>
          <w:t xml:space="preserve"> </w:t>
        </w:r>
        <w:r w:rsidRPr="00D21E7C">
          <w:rPr>
            <w:rFonts w:ascii="Cambria" w:hAnsi="Cambria"/>
            <w:b/>
            <w:noProof/>
            <w:rPrChange w:id="1644" w:author="Ram Shrestha" w:date="2014-04-07T00:25:00Z">
              <w:rPr/>
            </w:rPrChange>
          </w:rPr>
          <w:t>356</w:t>
        </w:r>
        <w:r w:rsidRPr="00D21E7C">
          <w:rPr>
            <w:rFonts w:ascii="Cambria" w:hAnsi="Cambria"/>
            <w:noProof/>
            <w:rPrChange w:id="1645" w:author="Ram Shrestha" w:date="2014-04-07T00:25:00Z">
              <w:rPr/>
            </w:rPrChange>
          </w:rPr>
          <w:t>: 135-147.</w:t>
        </w:r>
      </w:ins>
    </w:p>
    <w:p w:rsidR="00D21E7C" w:rsidRPr="00D21E7C" w:rsidRDefault="00D21E7C" w:rsidP="00D21E7C">
      <w:pPr>
        <w:rPr>
          <w:ins w:id="1646" w:author="Ram Shrestha" w:date="2014-04-07T00:25:00Z"/>
          <w:rFonts w:ascii="Cambria" w:hAnsi="Cambria"/>
          <w:noProof/>
          <w:rPrChange w:id="1647" w:author="Ram Shrestha" w:date="2014-04-07T00:25:00Z">
            <w:rPr>
              <w:ins w:id="1648" w:author="Ram Shrestha" w:date="2014-04-07T00:25:00Z"/>
            </w:rPr>
          </w:rPrChange>
        </w:rPr>
        <w:pPrChange w:id="1649" w:author="Ram Shrestha" w:date="2014-04-07T00:25:00Z">
          <w:pPr>
            <w:ind w:left="720" w:hanging="720"/>
          </w:pPr>
        </w:pPrChange>
      </w:pPr>
      <w:ins w:id="1650" w:author="Ram Shrestha" w:date="2014-04-07T00:25:00Z">
        <w:r w:rsidRPr="00D21E7C">
          <w:rPr>
            <w:rFonts w:ascii="Cambria" w:hAnsi="Cambria"/>
            <w:noProof/>
            <w:rPrChange w:id="1651" w:author="Ram Shrestha" w:date="2014-04-07T00:25:00Z">
              <w:rPr/>
            </w:rPrChange>
          </w:rPr>
          <w:t xml:space="preserve">Loubser, S, Balfe, P, Sherman, G, Hammer, S, Kuhn, L, Morris, L (2006) Decay of K103N mutants in cellular DNA and plasma RNA after single-dose nevirapine to reduce mother-to-child HIV transmission. </w:t>
        </w:r>
        <w:r w:rsidRPr="00D21E7C">
          <w:rPr>
            <w:rFonts w:ascii="Cambria" w:hAnsi="Cambria"/>
            <w:i/>
            <w:noProof/>
            <w:rPrChange w:id="1652" w:author="Ram Shrestha" w:date="2014-04-07T00:25:00Z">
              <w:rPr/>
            </w:rPrChange>
          </w:rPr>
          <w:t>AIDS</w:t>
        </w:r>
        <w:r w:rsidRPr="00D21E7C">
          <w:rPr>
            <w:rFonts w:ascii="Cambria" w:hAnsi="Cambria"/>
            <w:noProof/>
            <w:rPrChange w:id="1653" w:author="Ram Shrestha" w:date="2014-04-07T00:25:00Z">
              <w:rPr/>
            </w:rPrChange>
          </w:rPr>
          <w:t xml:space="preserve"> </w:t>
        </w:r>
        <w:r w:rsidRPr="00D21E7C">
          <w:rPr>
            <w:rFonts w:ascii="Cambria" w:hAnsi="Cambria"/>
            <w:b/>
            <w:noProof/>
            <w:rPrChange w:id="1654" w:author="Ram Shrestha" w:date="2014-04-07T00:25:00Z">
              <w:rPr/>
            </w:rPrChange>
          </w:rPr>
          <w:t>20</w:t>
        </w:r>
        <w:r w:rsidRPr="00D21E7C">
          <w:rPr>
            <w:rFonts w:ascii="Cambria" w:hAnsi="Cambria"/>
            <w:noProof/>
            <w:rPrChange w:id="1655" w:author="Ram Shrestha" w:date="2014-04-07T00:25:00Z">
              <w:rPr/>
            </w:rPrChange>
          </w:rPr>
          <w:t>: 995-1002.</w:t>
        </w:r>
      </w:ins>
    </w:p>
    <w:p w:rsidR="00D21E7C" w:rsidRPr="00D21E7C" w:rsidRDefault="00D21E7C" w:rsidP="00D21E7C">
      <w:pPr>
        <w:rPr>
          <w:ins w:id="1656" w:author="Ram Shrestha" w:date="2014-04-07T00:25:00Z"/>
          <w:rFonts w:ascii="Cambria" w:hAnsi="Cambria"/>
          <w:noProof/>
          <w:rPrChange w:id="1657" w:author="Ram Shrestha" w:date="2014-04-07T00:25:00Z">
            <w:rPr>
              <w:ins w:id="1658" w:author="Ram Shrestha" w:date="2014-04-07T00:25:00Z"/>
            </w:rPr>
          </w:rPrChange>
        </w:rPr>
        <w:pPrChange w:id="1659" w:author="Ram Shrestha" w:date="2014-04-07T00:25:00Z">
          <w:pPr>
            <w:ind w:left="720" w:hanging="720"/>
          </w:pPr>
        </w:pPrChange>
      </w:pPr>
      <w:ins w:id="1660" w:author="Ram Shrestha" w:date="2014-04-07T00:25:00Z">
        <w:r w:rsidRPr="00D21E7C">
          <w:rPr>
            <w:rFonts w:ascii="Cambria" w:hAnsi="Cambria"/>
            <w:noProof/>
            <w:rPrChange w:id="1661" w:author="Ram Shrestha" w:date="2014-04-07T00:25:00Z">
              <w:rPr/>
            </w:rPrChange>
          </w:rPr>
          <w:t xml:space="preserve">MacLeod, IJ, Rowley, CF, Thior, I, Wester, C, Makhema, J, Essex, M, Lockman, S (2010) Minor resistant variants in nevirapine-exposed infants may predict virologic failure on nevirapine-containing ART. </w:t>
        </w:r>
        <w:r w:rsidRPr="00D21E7C">
          <w:rPr>
            <w:rFonts w:ascii="Cambria" w:hAnsi="Cambria"/>
            <w:i/>
            <w:noProof/>
            <w:rPrChange w:id="1662" w:author="Ram Shrestha" w:date="2014-04-07T00:25:00Z">
              <w:rPr/>
            </w:rPrChange>
          </w:rPr>
          <w:t>J Clin Virol</w:t>
        </w:r>
        <w:r w:rsidRPr="00D21E7C">
          <w:rPr>
            <w:rFonts w:ascii="Cambria" w:hAnsi="Cambria"/>
            <w:noProof/>
            <w:rPrChange w:id="1663" w:author="Ram Shrestha" w:date="2014-04-07T00:25:00Z">
              <w:rPr/>
            </w:rPrChange>
          </w:rPr>
          <w:t xml:space="preserve"> </w:t>
        </w:r>
        <w:r w:rsidRPr="00D21E7C">
          <w:rPr>
            <w:rFonts w:ascii="Cambria" w:hAnsi="Cambria"/>
            <w:b/>
            <w:noProof/>
            <w:rPrChange w:id="1664" w:author="Ram Shrestha" w:date="2014-04-07T00:25:00Z">
              <w:rPr/>
            </w:rPrChange>
          </w:rPr>
          <w:t>48</w:t>
        </w:r>
        <w:r w:rsidRPr="00D21E7C">
          <w:rPr>
            <w:rFonts w:ascii="Cambria" w:hAnsi="Cambria"/>
            <w:noProof/>
            <w:rPrChange w:id="1665" w:author="Ram Shrestha" w:date="2014-04-07T00:25:00Z">
              <w:rPr/>
            </w:rPrChange>
          </w:rPr>
          <w:t>: 162-167.</w:t>
        </w:r>
      </w:ins>
    </w:p>
    <w:p w:rsidR="00D21E7C" w:rsidRPr="00D21E7C" w:rsidRDefault="00D21E7C" w:rsidP="00D21E7C">
      <w:pPr>
        <w:rPr>
          <w:ins w:id="1666" w:author="Ram Shrestha" w:date="2014-04-07T00:25:00Z"/>
          <w:rFonts w:ascii="Cambria" w:hAnsi="Cambria"/>
          <w:noProof/>
          <w:rPrChange w:id="1667" w:author="Ram Shrestha" w:date="2014-04-07T00:25:00Z">
            <w:rPr>
              <w:ins w:id="1668" w:author="Ram Shrestha" w:date="2014-04-07T00:25:00Z"/>
            </w:rPr>
          </w:rPrChange>
        </w:rPr>
        <w:pPrChange w:id="1669" w:author="Ram Shrestha" w:date="2014-04-07T00:25:00Z">
          <w:pPr>
            <w:ind w:left="720" w:hanging="720"/>
          </w:pPr>
        </w:pPrChange>
      </w:pPr>
      <w:ins w:id="1670" w:author="Ram Shrestha" w:date="2014-04-07T00:25:00Z">
        <w:r w:rsidRPr="00D21E7C">
          <w:rPr>
            <w:rFonts w:ascii="Cambria" w:hAnsi="Cambria"/>
            <w:noProof/>
            <w:rPrChange w:id="1671" w:author="Ram Shrestha" w:date="2014-04-07T00:25:00Z">
              <w:rPr/>
            </w:rPrChange>
          </w:rPr>
          <w:t xml:space="preserve">Mannheimer, SB, Matts, J, Telzak, E, Chesney, M, Child, C, Wu, AW, Friedland, G (2005) Quality of life in HIV-infected individuals receiving antiretroviral therapy is related to adherence. </w:t>
        </w:r>
        <w:r w:rsidRPr="00D21E7C">
          <w:rPr>
            <w:rFonts w:ascii="Cambria" w:hAnsi="Cambria"/>
            <w:i/>
            <w:noProof/>
            <w:rPrChange w:id="1672" w:author="Ram Shrestha" w:date="2014-04-07T00:25:00Z">
              <w:rPr/>
            </w:rPrChange>
          </w:rPr>
          <w:t>AIDS Care</w:t>
        </w:r>
        <w:r w:rsidRPr="00D21E7C">
          <w:rPr>
            <w:rFonts w:ascii="Cambria" w:hAnsi="Cambria"/>
            <w:noProof/>
            <w:rPrChange w:id="1673" w:author="Ram Shrestha" w:date="2014-04-07T00:25:00Z">
              <w:rPr/>
            </w:rPrChange>
          </w:rPr>
          <w:t xml:space="preserve"> </w:t>
        </w:r>
        <w:r w:rsidRPr="00D21E7C">
          <w:rPr>
            <w:rFonts w:ascii="Cambria" w:hAnsi="Cambria"/>
            <w:b/>
            <w:noProof/>
            <w:rPrChange w:id="1674" w:author="Ram Shrestha" w:date="2014-04-07T00:25:00Z">
              <w:rPr/>
            </w:rPrChange>
          </w:rPr>
          <w:t>17</w:t>
        </w:r>
        <w:r w:rsidRPr="00D21E7C">
          <w:rPr>
            <w:rFonts w:ascii="Cambria" w:hAnsi="Cambria"/>
            <w:noProof/>
            <w:rPrChange w:id="1675" w:author="Ram Shrestha" w:date="2014-04-07T00:25:00Z">
              <w:rPr/>
            </w:rPrChange>
          </w:rPr>
          <w:t>: 10-22.</w:t>
        </w:r>
      </w:ins>
    </w:p>
    <w:p w:rsidR="00D21E7C" w:rsidRPr="00D21E7C" w:rsidRDefault="00D21E7C" w:rsidP="00D21E7C">
      <w:pPr>
        <w:rPr>
          <w:ins w:id="1676" w:author="Ram Shrestha" w:date="2014-04-07T00:25:00Z"/>
          <w:rFonts w:ascii="Cambria" w:hAnsi="Cambria"/>
          <w:noProof/>
          <w:rPrChange w:id="1677" w:author="Ram Shrestha" w:date="2014-04-07T00:25:00Z">
            <w:rPr>
              <w:ins w:id="1678" w:author="Ram Shrestha" w:date="2014-04-07T00:25:00Z"/>
            </w:rPr>
          </w:rPrChange>
        </w:rPr>
        <w:pPrChange w:id="1679" w:author="Ram Shrestha" w:date="2014-04-07T00:25:00Z">
          <w:pPr>
            <w:ind w:left="720" w:hanging="720"/>
          </w:pPr>
        </w:pPrChange>
      </w:pPr>
      <w:ins w:id="1680" w:author="Ram Shrestha" w:date="2014-04-07T00:25:00Z">
        <w:r w:rsidRPr="00D21E7C">
          <w:rPr>
            <w:rFonts w:ascii="Cambria" w:hAnsi="Cambria"/>
            <w:noProof/>
            <w:rPrChange w:id="1681" w:author="Ram Shrestha" w:date="2014-04-07T00:25:00Z">
              <w:rPr/>
            </w:rPrChange>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D21E7C">
          <w:rPr>
            <w:rFonts w:ascii="Cambria" w:hAnsi="Cambria"/>
            <w:i/>
            <w:noProof/>
            <w:rPrChange w:id="1682" w:author="Ram Shrestha" w:date="2014-04-07T00:25:00Z">
              <w:rPr/>
            </w:rPrChange>
          </w:rPr>
          <w:t>Clin Infect Dis</w:t>
        </w:r>
        <w:r w:rsidRPr="00D21E7C">
          <w:rPr>
            <w:rFonts w:ascii="Cambria" w:hAnsi="Cambria"/>
            <w:noProof/>
            <w:rPrChange w:id="1683" w:author="Ram Shrestha" w:date="2014-04-07T00:25:00Z">
              <w:rPr/>
            </w:rPrChange>
          </w:rPr>
          <w:t xml:space="preserve"> </w:t>
        </w:r>
        <w:r w:rsidRPr="00D21E7C">
          <w:rPr>
            <w:rFonts w:ascii="Cambria" w:hAnsi="Cambria"/>
            <w:b/>
            <w:noProof/>
            <w:rPrChange w:id="1684" w:author="Ram Shrestha" w:date="2014-04-07T00:25:00Z">
              <w:rPr/>
            </w:rPrChange>
          </w:rPr>
          <w:t>46</w:t>
        </w:r>
        <w:r w:rsidRPr="00D21E7C">
          <w:rPr>
            <w:rFonts w:ascii="Cambria" w:hAnsi="Cambria"/>
            <w:noProof/>
            <w:rPrChange w:id="1685" w:author="Ram Shrestha" w:date="2014-04-07T00:25:00Z">
              <w:rPr/>
            </w:rPrChange>
          </w:rPr>
          <w:t>: 1589-1597.</w:t>
        </w:r>
      </w:ins>
    </w:p>
    <w:p w:rsidR="00D21E7C" w:rsidRPr="00D21E7C" w:rsidRDefault="00D21E7C" w:rsidP="00D21E7C">
      <w:pPr>
        <w:rPr>
          <w:ins w:id="1686" w:author="Ram Shrestha" w:date="2014-04-07T00:25:00Z"/>
          <w:rFonts w:ascii="Cambria" w:hAnsi="Cambria"/>
          <w:noProof/>
          <w:rPrChange w:id="1687" w:author="Ram Shrestha" w:date="2014-04-07T00:25:00Z">
            <w:rPr>
              <w:ins w:id="1688" w:author="Ram Shrestha" w:date="2014-04-07T00:25:00Z"/>
            </w:rPr>
          </w:rPrChange>
        </w:rPr>
        <w:pPrChange w:id="1689" w:author="Ram Shrestha" w:date="2014-04-07T00:25:00Z">
          <w:pPr>
            <w:ind w:left="720" w:hanging="720"/>
          </w:pPr>
        </w:pPrChange>
      </w:pPr>
      <w:ins w:id="1690" w:author="Ram Shrestha" w:date="2014-04-07T00:25:00Z">
        <w:r w:rsidRPr="00D21E7C">
          <w:rPr>
            <w:rFonts w:ascii="Cambria" w:hAnsi="Cambria"/>
            <w:noProof/>
            <w:rPrChange w:id="1691" w:author="Ram Shrestha" w:date="2014-04-07T00:25: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D21E7C">
          <w:rPr>
            <w:rFonts w:ascii="Cambria" w:hAnsi="Cambria"/>
            <w:i/>
            <w:noProof/>
            <w:rPrChange w:id="1692" w:author="Ram Shrestha" w:date="2014-04-07T00:25:00Z">
              <w:rPr/>
            </w:rPrChange>
          </w:rPr>
          <w:t>J Acquir Immune Defic Syndr</w:t>
        </w:r>
        <w:r w:rsidRPr="00D21E7C">
          <w:rPr>
            <w:rFonts w:ascii="Cambria" w:hAnsi="Cambria"/>
            <w:noProof/>
            <w:rPrChange w:id="1693" w:author="Ram Shrestha" w:date="2014-04-07T00:25:00Z">
              <w:rPr/>
            </w:rPrChange>
          </w:rPr>
          <w:t xml:space="preserve"> </w:t>
        </w:r>
        <w:r w:rsidRPr="00D21E7C">
          <w:rPr>
            <w:rFonts w:ascii="Cambria" w:hAnsi="Cambria"/>
            <w:b/>
            <w:noProof/>
            <w:rPrChange w:id="1694" w:author="Ram Shrestha" w:date="2014-04-07T00:25:00Z">
              <w:rPr/>
            </w:rPrChange>
          </w:rPr>
          <w:t>44</w:t>
        </w:r>
        <w:r w:rsidRPr="00D21E7C">
          <w:rPr>
            <w:rFonts w:ascii="Cambria" w:hAnsi="Cambria"/>
            <w:noProof/>
            <w:rPrChange w:id="1695" w:author="Ram Shrestha" w:date="2014-04-07T00:25:00Z">
              <w:rPr/>
            </w:rPrChange>
          </w:rPr>
          <w:t>: 148-153.</w:t>
        </w:r>
      </w:ins>
    </w:p>
    <w:p w:rsidR="00D21E7C" w:rsidRPr="00D21E7C" w:rsidRDefault="00D21E7C" w:rsidP="00D21E7C">
      <w:pPr>
        <w:rPr>
          <w:ins w:id="1696" w:author="Ram Shrestha" w:date="2014-04-07T00:25:00Z"/>
          <w:rFonts w:ascii="Cambria" w:hAnsi="Cambria"/>
          <w:noProof/>
          <w:rPrChange w:id="1697" w:author="Ram Shrestha" w:date="2014-04-07T00:25:00Z">
            <w:rPr>
              <w:ins w:id="1698" w:author="Ram Shrestha" w:date="2014-04-07T00:25:00Z"/>
            </w:rPr>
          </w:rPrChange>
        </w:rPr>
        <w:pPrChange w:id="1699" w:author="Ram Shrestha" w:date="2014-04-07T00:25:00Z">
          <w:pPr>
            <w:ind w:left="720" w:hanging="720"/>
          </w:pPr>
        </w:pPrChange>
      </w:pPr>
      <w:ins w:id="1700" w:author="Ram Shrestha" w:date="2014-04-07T00:25:00Z">
        <w:r w:rsidRPr="00D21E7C">
          <w:rPr>
            <w:rFonts w:ascii="Cambria" w:hAnsi="Cambria"/>
            <w:noProof/>
            <w:rPrChange w:id="1701" w:author="Ram Shrestha" w:date="2014-04-07T00:25:00Z">
              <w:rPr/>
            </w:rPrChange>
          </w:rPr>
          <w:t xml:space="preserve">Metzner, KJ, Giulieri, SG, Knoepfel, SA, Rauch, P, Burgisser, P, Yerly, S, Gunthard, HF, Cavassini, M (2009) Minority quasispecies of drug-resistant HIV-1 that lead to early therapy failure in treatment-naive and -adherent patients. </w:t>
        </w:r>
        <w:r w:rsidRPr="00D21E7C">
          <w:rPr>
            <w:rFonts w:ascii="Cambria" w:hAnsi="Cambria"/>
            <w:i/>
            <w:noProof/>
            <w:rPrChange w:id="1702" w:author="Ram Shrestha" w:date="2014-04-07T00:25:00Z">
              <w:rPr/>
            </w:rPrChange>
          </w:rPr>
          <w:t>Clin Infect Dis</w:t>
        </w:r>
        <w:r w:rsidRPr="00D21E7C">
          <w:rPr>
            <w:rFonts w:ascii="Cambria" w:hAnsi="Cambria"/>
            <w:noProof/>
            <w:rPrChange w:id="1703" w:author="Ram Shrestha" w:date="2014-04-07T00:25:00Z">
              <w:rPr/>
            </w:rPrChange>
          </w:rPr>
          <w:t xml:space="preserve"> </w:t>
        </w:r>
        <w:r w:rsidRPr="00D21E7C">
          <w:rPr>
            <w:rFonts w:ascii="Cambria" w:hAnsi="Cambria"/>
            <w:b/>
            <w:noProof/>
            <w:rPrChange w:id="1704" w:author="Ram Shrestha" w:date="2014-04-07T00:25:00Z">
              <w:rPr/>
            </w:rPrChange>
          </w:rPr>
          <w:t>48</w:t>
        </w:r>
        <w:r w:rsidRPr="00D21E7C">
          <w:rPr>
            <w:rFonts w:ascii="Cambria" w:hAnsi="Cambria"/>
            <w:noProof/>
            <w:rPrChange w:id="1705" w:author="Ram Shrestha" w:date="2014-04-07T00:25:00Z">
              <w:rPr/>
            </w:rPrChange>
          </w:rPr>
          <w:t>: 239-247.</w:t>
        </w:r>
      </w:ins>
    </w:p>
    <w:p w:rsidR="00D21E7C" w:rsidRPr="00D21E7C" w:rsidRDefault="00D21E7C" w:rsidP="00D21E7C">
      <w:pPr>
        <w:rPr>
          <w:ins w:id="1706" w:author="Ram Shrestha" w:date="2014-04-07T00:25:00Z"/>
          <w:rFonts w:ascii="Cambria" w:hAnsi="Cambria"/>
          <w:noProof/>
          <w:rPrChange w:id="1707" w:author="Ram Shrestha" w:date="2014-04-07T00:25:00Z">
            <w:rPr>
              <w:ins w:id="1708" w:author="Ram Shrestha" w:date="2014-04-07T00:25:00Z"/>
            </w:rPr>
          </w:rPrChange>
        </w:rPr>
        <w:pPrChange w:id="1709" w:author="Ram Shrestha" w:date="2014-04-07T00:25:00Z">
          <w:pPr>
            <w:ind w:left="720" w:hanging="720"/>
          </w:pPr>
        </w:pPrChange>
      </w:pPr>
      <w:ins w:id="1710" w:author="Ram Shrestha" w:date="2014-04-07T00:25:00Z">
        <w:r w:rsidRPr="00D21E7C">
          <w:rPr>
            <w:rFonts w:ascii="Cambria" w:hAnsi="Cambria"/>
            <w:noProof/>
            <w:rPrChange w:id="1711" w:author="Ram Shrestha" w:date="2014-04-07T00:25:00Z">
              <w:rPr/>
            </w:rPrChange>
          </w:rPr>
          <w:t xml:space="preserve">Nieuwkerk, PT, Oort, FJ (2005) Self-reported adherence to antiretroviral therapy for HIV-1 infection and virologic treatment response: a meta-analysis. </w:t>
        </w:r>
        <w:r w:rsidRPr="00D21E7C">
          <w:rPr>
            <w:rFonts w:ascii="Cambria" w:hAnsi="Cambria"/>
            <w:i/>
            <w:noProof/>
            <w:rPrChange w:id="1712" w:author="Ram Shrestha" w:date="2014-04-07T00:25:00Z">
              <w:rPr/>
            </w:rPrChange>
          </w:rPr>
          <w:t>J Acquir Immune Defic Syndr</w:t>
        </w:r>
        <w:r w:rsidRPr="00D21E7C">
          <w:rPr>
            <w:rFonts w:ascii="Cambria" w:hAnsi="Cambria"/>
            <w:noProof/>
            <w:rPrChange w:id="1713" w:author="Ram Shrestha" w:date="2014-04-07T00:25:00Z">
              <w:rPr/>
            </w:rPrChange>
          </w:rPr>
          <w:t xml:space="preserve"> </w:t>
        </w:r>
        <w:r w:rsidRPr="00D21E7C">
          <w:rPr>
            <w:rFonts w:ascii="Cambria" w:hAnsi="Cambria"/>
            <w:b/>
            <w:noProof/>
            <w:rPrChange w:id="1714" w:author="Ram Shrestha" w:date="2014-04-07T00:25:00Z">
              <w:rPr/>
            </w:rPrChange>
          </w:rPr>
          <w:t>38</w:t>
        </w:r>
        <w:r w:rsidRPr="00D21E7C">
          <w:rPr>
            <w:rFonts w:ascii="Cambria" w:hAnsi="Cambria"/>
            <w:noProof/>
            <w:rPrChange w:id="1715" w:author="Ram Shrestha" w:date="2014-04-07T00:25:00Z">
              <w:rPr/>
            </w:rPrChange>
          </w:rPr>
          <w:t>: 445-448.</w:t>
        </w:r>
      </w:ins>
    </w:p>
    <w:p w:rsidR="00D21E7C" w:rsidRPr="00D21E7C" w:rsidRDefault="00D21E7C" w:rsidP="00D21E7C">
      <w:pPr>
        <w:rPr>
          <w:ins w:id="1716" w:author="Ram Shrestha" w:date="2014-04-07T00:25:00Z"/>
          <w:rFonts w:ascii="Cambria" w:hAnsi="Cambria"/>
          <w:noProof/>
          <w:rPrChange w:id="1717" w:author="Ram Shrestha" w:date="2014-04-07T00:25:00Z">
            <w:rPr>
              <w:ins w:id="1718" w:author="Ram Shrestha" w:date="2014-04-07T00:25:00Z"/>
            </w:rPr>
          </w:rPrChange>
        </w:rPr>
        <w:pPrChange w:id="1719" w:author="Ram Shrestha" w:date="2014-04-07T00:25:00Z">
          <w:pPr>
            <w:ind w:left="720" w:hanging="720"/>
          </w:pPr>
        </w:pPrChange>
      </w:pPr>
      <w:ins w:id="1720" w:author="Ram Shrestha" w:date="2014-04-07T00:25:00Z">
        <w:r w:rsidRPr="00D21E7C">
          <w:rPr>
            <w:rFonts w:ascii="Cambria" w:hAnsi="Cambria"/>
            <w:noProof/>
            <w:rPrChange w:id="1721" w:author="Ram Shrestha" w:date="2014-04-07T00:25:00Z">
              <w:rPr/>
            </w:rPrChange>
          </w:rPr>
          <w:t xml:space="preserve">Nieuwkerk, PT, Sprangers, MA, Burger, DM, Hoetelmans, RM, Hugen, PW, Danner, SA, van Der Ende, ME, Schneider, MM, Schrey, G, Meenhorst, PL, Sprenger, HG, Kauffmann, RH, Jambroes, M, Chesney, MA, de Wolf, F, Lange, JM (2001) Limited patient adherence to highly active antiretroviral therapy for HIV-1 infection in an observational cohort study. </w:t>
        </w:r>
        <w:r w:rsidRPr="00D21E7C">
          <w:rPr>
            <w:rFonts w:ascii="Cambria" w:hAnsi="Cambria"/>
            <w:i/>
            <w:noProof/>
            <w:rPrChange w:id="1722" w:author="Ram Shrestha" w:date="2014-04-07T00:25:00Z">
              <w:rPr/>
            </w:rPrChange>
          </w:rPr>
          <w:t>Arch Intern Med</w:t>
        </w:r>
        <w:r w:rsidRPr="00D21E7C">
          <w:rPr>
            <w:rFonts w:ascii="Cambria" w:hAnsi="Cambria"/>
            <w:noProof/>
            <w:rPrChange w:id="1723" w:author="Ram Shrestha" w:date="2014-04-07T00:25:00Z">
              <w:rPr/>
            </w:rPrChange>
          </w:rPr>
          <w:t xml:space="preserve"> </w:t>
        </w:r>
        <w:r w:rsidRPr="00D21E7C">
          <w:rPr>
            <w:rFonts w:ascii="Cambria" w:hAnsi="Cambria"/>
            <w:b/>
            <w:noProof/>
            <w:rPrChange w:id="1724" w:author="Ram Shrestha" w:date="2014-04-07T00:25:00Z">
              <w:rPr/>
            </w:rPrChange>
          </w:rPr>
          <w:t>161</w:t>
        </w:r>
        <w:r w:rsidRPr="00D21E7C">
          <w:rPr>
            <w:rFonts w:ascii="Cambria" w:hAnsi="Cambria"/>
            <w:noProof/>
            <w:rPrChange w:id="1725" w:author="Ram Shrestha" w:date="2014-04-07T00:25:00Z">
              <w:rPr/>
            </w:rPrChange>
          </w:rPr>
          <w:t>: 1962-1968.</w:t>
        </w:r>
      </w:ins>
    </w:p>
    <w:p w:rsidR="00D21E7C" w:rsidRPr="00D21E7C" w:rsidRDefault="00D21E7C" w:rsidP="00D21E7C">
      <w:pPr>
        <w:rPr>
          <w:ins w:id="1726" w:author="Ram Shrestha" w:date="2014-04-07T00:25:00Z"/>
          <w:rFonts w:ascii="Cambria" w:hAnsi="Cambria"/>
          <w:noProof/>
          <w:rPrChange w:id="1727" w:author="Ram Shrestha" w:date="2014-04-07T00:25:00Z">
            <w:rPr>
              <w:ins w:id="1728" w:author="Ram Shrestha" w:date="2014-04-07T00:25:00Z"/>
            </w:rPr>
          </w:rPrChange>
        </w:rPr>
        <w:pPrChange w:id="1729" w:author="Ram Shrestha" w:date="2014-04-07T00:25:00Z">
          <w:pPr>
            <w:ind w:left="720" w:hanging="720"/>
          </w:pPr>
        </w:pPrChange>
      </w:pPr>
      <w:ins w:id="1730" w:author="Ram Shrestha" w:date="2014-04-07T00:25:00Z">
        <w:r w:rsidRPr="00D21E7C">
          <w:rPr>
            <w:rFonts w:ascii="Cambria" w:hAnsi="Cambria"/>
            <w:noProof/>
            <w:rPrChange w:id="1731" w:author="Ram Shrestha" w:date="2014-04-07T00:25:00Z">
              <w:rPr/>
            </w:rPrChange>
          </w:rPr>
          <w:t xml:space="preserve">Orrell, C, Walensky, RP, Losina, E, Pitt, J, Freedberg, KA, Wood, R (2009) HIV type-1 clade C resistance genotypes in treatment-naive patients and after first virological failure in a large community antiretroviral therapy programme. </w:t>
        </w:r>
        <w:r w:rsidRPr="00D21E7C">
          <w:rPr>
            <w:rFonts w:ascii="Cambria" w:hAnsi="Cambria"/>
            <w:i/>
            <w:noProof/>
            <w:rPrChange w:id="1732" w:author="Ram Shrestha" w:date="2014-04-07T00:25:00Z">
              <w:rPr/>
            </w:rPrChange>
          </w:rPr>
          <w:t>Antivir Ther</w:t>
        </w:r>
        <w:r w:rsidRPr="00D21E7C">
          <w:rPr>
            <w:rFonts w:ascii="Cambria" w:hAnsi="Cambria"/>
            <w:noProof/>
            <w:rPrChange w:id="1733" w:author="Ram Shrestha" w:date="2014-04-07T00:25:00Z">
              <w:rPr/>
            </w:rPrChange>
          </w:rPr>
          <w:t xml:space="preserve"> </w:t>
        </w:r>
        <w:r w:rsidRPr="00D21E7C">
          <w:rPr>
            <w:rFonts w:ascii="Cambria" w:hAnsi="Cambria"/>
            <w:b/>
            <w:noProof/>
            <w:rPrChange w:id="1734" w:author="Ram Shrestha" w:date="2014-04-07T00:25:00Z">
              <w:rPr/>
            </w:rPrChange>
          </w:rPr>
          <w:t>14</w:t>
        </w:r>
        <w:r w:rsidRPr="00D21E7C">
          <w:rPr>
            <w:rFonts w:ascii="Cambria" w:hAnsi="Cambria"/>
            <w:noProof/>
            <w:rPrChange w:id="1735" w:author="Ram Shrestha" w:date="2014-04-07T00:25:00Z">
              <w:rPr/>
            </w:rPrChange>
          </w:rPr>
          <w:t>: 523-531.</w:t>
        </w:r>
      </w:ins>
    </w:p>
    <w:p w:rsidR="00D21E7C" w:rsidRPr="00D21E7C" w:rsidRDefault="00D21E7C" w:rsidP="00D21E7C">
      <w:pPr>
        <w:rPr>
          <w:ins w:id="1736" w:author="Ram Shrestha" w:date="2014-04-07T00:25:00Z"/>
          <w:rFonts w:ascii="Cambria" w:hAnsi="Cambria"/>
          <w:noProof/>
          <w:rPrChange w:id="1737" w:author="Ram Shrestha" w:date="2014-04-07T00:25:00Z">
            <w:rPr>
              <w:ins w:id="1738" w:author="Ram Shrestha" w:date="2014-04-07T00:25:00Z"/>
            </w:rPr>
          </w:rPrChange>
        </w:rPr>
        <w:pPrChange w:id="1739" w:author="Ram Shrestha" w:date="2014-04-07T00:25:00Z">
          <w:pPr>
            <w:ind w:left="720" w:hanging="720"/>
          </w:pPr>
        </w:pPrChange>
      </w:pPr>
      <w:ins w:id="1740" w:author="Ram Shrestha" w:date="2014-04-07T00:25:00Z">
        <w:r w:rsidRPr="00D21E7C">
          <w:rPr>
            <w:rFonts w:ascii="Cambria" w:hAnsi="Cambria"/>
            <w:noProof/>
            <w:rPrChange w:id="1741" w:author="Ram Shrestha" w:date="2014-04-07T00:25: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D21E7C">
          <w:rPr>
            <w:rFonts w:ascii="Cambria" w:hAnsi="Cambria"/>
            <w:i/>
            <w:noProof/>
            <w:rPrChange w:id="1742" w:author="Ram Shrestha" w:date="2014-04-07T00:25:00Z">
              <w:rPr/>
            </w:rPrChange>
          </w:rPr>
          <w:t>Proc Natl Acad Sci U S A</w:t>
        </w:r>
        <w:r w:rsidRPr="00D21E7C">
          <w:rPr>
            <w:rFonts w:ascii="Cambria" w:hAnsi="Cambria"/>
            <w:noProof/>
            <w:rPrChange w:id="1743" w:author="Ram Shrestha" w:date="2014-04-07T00:25:00Z">
              <w:rPr/>
            </w:rPrChange>
          </w:rPr>
          <w:t xml:space="preserve"> </w:t>
        </w:r>
        <w:r w:rsidRPr="00D21E7C">
          <w:rPr>
            <w:rFonts w:ascii="Cambria" w:hAnsi="Cambria"/>
            <w:b/>
            <w:noProof/>
            <w:rPrChange w:id="1744" w:author="Ram Shrestha" w:date="2014-04-07T00:25:00Z">
              <w:rPr/>
            </w:rPrChange>
          </w:rPr>
          <w:t>103</w:t>
        </w:r>
        <w:r w:rsidRPr="00D21E7C">
          <w:rPr>
            <w:rFonts w:ascii="Cambria" w:hAnsi="Cambria"/>
            <w:noProof/>
            <w:rPrChange w:id="1745" w:author="Ram Shrestha" w:date="2014-04-07T00:25:00Z">
              <w:rPr/>
            </w:rPrChange>
          </w:rPr>
          <w:t>: 7094-7099.</w:t>
        </w:r>
      </w:ins>
    </w:p>
    <w:p w:rsidR="00D21E7C" w:rsidRPr="00D21E7C" w:rsidRDefault="00D21E7C" w:rsidP="00D21E7C">
      <w:pPr>
        <w:rPr>
          <w:ins w:id="1746" w:author="Ram Shrestha" w:date="2014-04-07T00:25:00Z"/>
          <w:rFonts w:ascii="Cambria" w:hAnsi="Cambria"/>
          <w:noProof/>
          <w:rPrChange w:id="1747" w:author="Ram Shrestha" w:date="2014-04-07T00:25:00Z">
            <w:rPr>
              <w:ins w:id="1748" w:author="Ram Shrestha" w:date="2014-04-07T00:25:00Z"/>
            </w:rPr>
          </w:rPrChange>
        </w:rPr>
        <w:pPrChange w:id="1749" w:author="Ram Shrestha" w:date="2014-04-07T00:25:00Z">
          <w:pPr>
            <w:ind w:left="720" w:hanging="720"/>
          </w:pPr>
        </w:pPrChange>
      </w:pPr>
      <w:ins w:id="1750" w:author="Ram Shrestha" w:date="2014-04-07T00:25:00Z">
        <w:r w:rsidRPr="00D21E7C">
          <w:rPr>
            <w:rFonts w:ascii="Cambria" w:hAnsi="Cambria"/>
            <w:noProof/>
            <w:rPrChange w:id="1751" w:author="Ram Shrestha" w:date="2014-04-07T00:25:00Z">
              <w:rPr/>
            </w:rPrChange>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D21E7C">
          <w:rPr>
            <w:rFonts w:ascii="Cambria" w:hAnsi="Cambria"/>
            <w:i/>
            <w:noProof/>
            <w:rPrChange w:id="1752" w:author="Ram Shrestha" w:date="2014-04-07T00:25:00Z">
              <w:rPr/>
            </w:rPrChange>
          </w:rPr>
          <w:t>Journal of Virology</w:t>
        </w:r>
        <w:r w:rsidRPr="00D21E7C">
          <w:rPr>
            <w:rFonts w:ascii="Cambria" w:hAnsi="Cambria"/>
            <w:noProof/>
            <w:rPrChange w:id="1753" w:author="Ram Shrestha" w:date="2014-04-07T00:25:00Z">
              <w:rPr/>
            </w:rPrChange>
          </w:rPr>
          <w:t xml:space="preserve"> </w:t>
        </w:r>
        <w:r w:rsidRPr="00D21E7C">
          <w:rPr>
            <w:rFonts w:ascii="Cambria" w:hAnsi="Cambria"/>
            <w:b/>
            <w:noProof/>
            <w:rPrChange w:id="1754" w:author="Ram Shrestha" w:date="2014-04-07T00:25:00Z">
              <w:rPr/>
            </w:rPrChange>
          </w:rPr>
          <w:t>69</w:t>
        </w:r>
        <w:r w:rsidRPr="00D21E7C">
          <w:rPr>
            <w:rFonts w:ascii="Cambria" w:hAnsi="Cambria"/>
            <w:noProof/>
            <w:rPrChange w:id="1755" w:author="Ram Shrestha" w:date="2014-04-07T00:25:00Z">
              <w:rPr/>
            </w:rPrChange>
          </w:rPr>
          <w:t>: 5228-5235.</w:t>
        </w:r>
      </w:ins>
    </w:p>
    <w:p w:rsidR="00D21E7C" w:rsidRPr="00D21E7C" w:rsidRDefault="00D21E7C" w:rsidP="00D21E7C">
      <w:pPr>
        <w:rPr>
          <w:ins w:id="1756" w:author="Ram Shrestha" w:date="2014-04-07T00:25:00Z"/>
          <w:rFonts w:ascii="Cambria" w:hAnsi="Cambria"/>
          <w:noProof/>
          <w:rPrChange w:id="1757" w:author="Ram Shrestha" w:date="2014-04-07T00:25:00Z">
            <w:rPr>
              <w:ins w:id="1758" w:author="Ram Shrestha" w:date="2014-04-07T00:25:00Z"/>
            </w:rPr>
          </w:rPrChange>
        </w:rPr>
        <w:pPrChange w:id="1759" w:author="Ram Shrestha" w:date="2014-04-07T00:25:00Z">
          <w:pPr>
            <w:ind w:left="720" w:hanging="720"/>
          </w:pPr>
        </w:pPrChange>
      </w:pPr>
      <w:ins w:id="1760" w:author="Ram Shrestha" w:date="2014-04-07T00:25:00Z">
        <w:r w:rsidRPr="00D21E7C">
          <w:rPr>
            <w:rFonts w:ascii="Cambria" w:hAnsi="Cambria"/>
            <w:noProof/>
            <w:rPrChange w:id="1761" w:author="Ram Shrestha" w:date="2014-04-07T00:25: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D21E7C">
          <w:rPr>
            <w:rFonts w:ascii="Cambria" w:hAnsi="Cambria"/>
            <w:i/>
            <w:noProof/>
            <w:rPrChange w:id="1762" w:author="Ram Shrestha" w:date="2014-04-07T00:25:00Z">
              <w:rPr/>
            </w:rPrChange>
          </w:rPr>
          <w:t>PLoS One</w:t>
        </w:r>
        <w:r w:rsidRPr="00D21E7C">
          <w:rPr>
            <w:rFonts w:ascii="Cambria" w:hAnsi="Cambria"/>
            <w:noProof/>
            <w:rPrChange w:id="1763" w:author="Ram Shrestha" w:date="2014-04-07T00:25:00Z">
              <w:rPr/>
            </w:rPrChange>
          </w:rPr>
          <w:t xml:space="preserve"> </w:t>
        </w:r>
        <w:r w:rsidRPr="00D21E7C">
          <w:rPr>
            <w:rFonts w:ascii="Cambria" w:hAnsi="Cambria"/>
            <w:b/>
            <w:noProof/>
            <w:rPrChange w:id="1764" w:author="Ram Shrestha" w:date="2014-04-07T00:25:00Z">
              <w:rPr/>
            </w:rPrChange>
          </w:rPr>
          <w:t>8</w:t>
        </w:r>
        <w:r w:rsidRPr="00D21E7C">
          <w:rPr>
            <w:rFonts w:ascii="Cambria" w:hAnsi="Cambria"/>
            <w:noProof/>
            <w:rPrChange w:id="1765" w:author="Ram Shrestha" w:date="2014-04-07T00:25:00Z">
              <w:rPr/>
            </w:rPrChange>
          </w:rPr>
          <w:t>: e55312.</w:t>
        </w:r>
      </w:ins>
    </w:p>
    <w:p w:rsidR="00D21E7C" w:rsidRPr="00D21E7C" w:rsidRDefault="00D21E7C" w:rsidP="00D21E7C">
      <w:pPr>
        <w:rPr>
          <w:ins w:id="1766" w:author="Ram Shrestha" w:date="2014-04-07T00:25:00Z"/>
          <w:rFonts w:ascii="Cambria" w:hAnsi="Cambria"/>
          <w:noProof/>
          <w:rPrChange w:id="1767" w:author="Ram Shrestha" w:date="2014-04-07T00:25:00Z">
            <w:rPr>
              <w:ins w:id="1768" w:author="Ram Shrestha" w:date="2014-04-07T00:25:00Z"/>
            </w:rPr>
          </w:rPrChange>
        </w:rPr>
        <w:pPrChange w:id="1769" w:author="Ram Shrestha" w:date="2014-04-07T00:25:00Z">
          <w:pPr>
            <w:ind w:left="720" w:hanging="720"/>
          </w:pPr>
        </w:pPrChange>
      </w:pPr>
      <w:ins w:id="1770" w:author="Ram Shrestha" w:date="2014-04-07T00:25:00Z">
        <w:r w:rsidRPr="00D21E7C">
          <w:rPr>
            <w:rFonts w:ascii="Cambria" w:hAnsi="Cambria"/>
            <w:noProof/>
            <w:rPrChange w:id="1771" w:author="Ram Shrestha" w:date="2014-04-07T00:25:00Z">
              <w:rPr/>
            </w:rPrChange>
          </w:rPr>
          <w:t xml:space="preserve">Preston, BD, Poiesz, BJ, Loeb, LA (1988) Fidelity of HIV-1 reverse transcriptase. </w:t>
        </w:r>
        <w:r w:rsidRPr="00D21E7C">
          <w:rPr>
            <w:rFonts w:ascii="Cambria" w:hAnsi="Cambria"/>
            <w:i/>
            <w:noProof/>
            <w:rPrChange w:id="1772" w:author="Ram Shrestha" w:date="2014-04-07T00:25:00Z">
              <w:rPr/>
            </w:rPrChange>
          </w:rPr>
          <w:t>Science</w:t>
        </w:r>
        <w:r w:rsidRPr="00D21E7C">
          <w:rPr>
            <w:rFonts w:ascii="Cambria" w:hAnsi="Cambria"/>
            <w:noProof/>
            <w:rPrChange w:id="1773" w:author="Ram Shrestha" w:date="2014-04-07T00:25:00Z">
              <w:rPr/>
            </w:rPrChange>
          </w:rPr>
          <w:t xml:space="preserve"> </w:t>
        </w:r>
        <w:r w:rsidRPr="00D21E7C">
          <w:rPr>
            <w:rFonts w:ascii="Cambria" w:hAnsi="Cambria"/>
            <w:b/>
            <w:noProof/>
            <w:rPrChange w:id="1774" w:author="Ram Shrestha" w:date="2014-04-07T00:25:00Z">
              <w:rPr/>
            </w:rPrChange>
          </w:rPr>
          <w:t>242</w:t>
        </w:r>
        <w:r w:rsidRPr="00D21E7C">
          <w:rPr>
            <w:rFonts w:ascii="Cambria" w:hAnsi="Cambria"/>
            <w:noProof/>
            <w:rPrChange w:id="1775" w:author="Ram Shrestha" w:date="2014-04-07T00:25:00Z">
              <w:rPr/>
            </w:rPrChange>
          </w:rPr>
          <w:t>: 1168-1171.</w:t>
        </w:r>
      </w:ins>
    </w:p>
    <w:p w:rsidR="00D21E7C" w:rsidRPr="00D21E7C" w:rsidRDefault="00D21E7C" w:rsidP="00D21E7C">
      <w:pPr>
        <w:rPr>
          <w:ins w:id="1776" w:author="Ram Shrestha" w:date="2014-04-07T00:25:00Z"/>
          <w:rFonts w:ascii="Cambria" w:hAnsi="Cambria"/>
          <w:noProof/>
          <w:rPrChange w:id="1777" w:author="Ram Shrestha" w:date="2014-04-07T00:25:00Z">
            <w:rPr>
              <w:ins w:id="1778" w:author="Ram Shrestha" w:date="2014-04-07T00:25:00Z"/>
            </w:rPr>
          </w:rPrChange>
        </w:rPr>
        <w:pPrChange w:id="1779" w:author="Ram Shrestha" w:date="2014-04-07T00:25:00Z">
          <w:pPr>
            <w:ind w:left="720" w:hanging="720"/>
          </w:pPr>
        </w:pPrChange>
      </w:pPr>
      <w:ins w:id="1780" w:author="Ram Shrestha" w:date="2014-04-07T00:25:00Z">
        <w:r w:rsidRPr="00D21E7C">
          <w:rPr>
            <w:rFonts w:ascii="Cambria" w:hAnsi="Cambria"/>
            <w:noProof/>
            <w:rPrChange w:id="1781" w:author="Ram Shrestha" w:date="2014-04-07T00:25:00Z">
              <w:rPr/>
            </w:rPrChange>
          </w:rPr>
          <w:t xml:space="preserve">Rhee, SY, Gonzales, MJ, Kantor, R, Betts, BJ, Ravela, J, Shafer, RW (2003) Human immunodeficiency virus reverse transcriptase and protease sequence database. </w:t>
        </w:r>
        <w:r w:rsidRPr="00D21E7C">
          <w:rPr>
            <w:rFonts w:ascii="Cambria" w:hAnsi="Cambria"/>
            <w:i/>
            <w:noProof/>
            <w:rPrChange w:id="1782" w:author="Ram Shrestha" w:date="2014-04-07T00:25:00Z">
              <w:rPr/>
            </w:rPrChange>
          </w:rPr>
          <w:t>Nucleic Acids Res</w:t>
        </w:r>
        <w:r w:rsidRPr="00D21E7C">
          <w:rPr>
            <w:rFonts w:ascii="Cambria" w:hAnsi="Cambria"/>
            <w:noProof/>
            <w:rPrChange w:id="1783" w:author="Ram Shrestha" w:date="2014-04-07T00:25:00Z">
              <w:rPr/>
            </w:rPrChange>
          </w:rPr>
          <w:t xml:space="preserve"> </w:t>
        </w:r>
        <w:r w:rsidRPr="00D21E7C">
          <w:rPr>
            <w:rFonts w:ascii="Cambria" w:hAnsi="Cambria"/>
            <w:b/>
            <w:noProof/>
            <w:rPrChange w:id="1784" w:author="Ram Shrestha" w:date="2014-04-07T00:25:00Z">
              <w:rPr/>
            </w:rPrChange>
          </w:rPr>
          <w:t>31</w:t>
        </w:r>
        <w:r w:rsidRPr="00D21E7C">
          <w:rPr>
            <w:rFonts w:ascii="Cambria" w:hAnsi="Cambria"/>
            <w:noProof/>
            <w:rPrChange w:id="1785" w:author="Ram Shrestha" w:date="2014-04-07T00:25:00Z">
              <w:rPr/>
            </w:rPrChange>
          </w:rPr>
          <w:t>: 298-303.</w:t>
        </w:r>
      </w:ins>
    </w:p>
    <w:p w:rsidR="00D21E7C" w:rsidRPr="00D21E7C" w:rsidRDefault="00D21E7C" w:rsidP="00D21E7C">
      <w:pPr>
        <w:rPr>
          <w:ins w:id="1786" w:author="Ram Shrestha" w:date="2014-04-07T00:25:00Z"/>
          <w:rFonts w:ascii="Cambria" w:hAnsi="Cambria"/>
          <w:noProof/>
          <w:rPrChange w:id="1787" w:author="Ram Shrestha" w:date="2014-04-07T00:25:00Z">
            <w:rPr>
              <w:ins w:id="1788" w:author="Ram Shrestha" w:date="2014-04-07T00:25:00Z"/>
            </w:rPr>
          </w:rPrChange>
        </w:rPr>
        <w:pPrChange w:id="1789" w:author="Ram Shrestha" w:date="2014-04-07T00:25:00Z">
          <w:pPr>
            <w:ind w:left="720" w:hanging="720"/>
          </w:pPr>
        </w:pPrChange>
      </w:pPr>
      <w:ins w:id="1790" w:author="Ram Shrestha" w:date="2014-04-07T00:25:00Z">
        <w:r w:rsidRPr="00D21E7C">
          <w:rPr>
            <w:rFonts w:ascii="Cambria" w:hAnsi="Cambria"/>
            <w:noProof/>
            <w:rPrChange w:id="1791" w:author="Ram Shrestha" w:date="2014-04-07T00:25:00Z">
              <w:rPr/>
            </w:rPrChange>
          </w:rPr>
          <w:t xml:space="preserve">Richman, DD, Havlir, D, Corbeil, J, Looney, D, Ignacio, C, Spector, SA, Sullivan, J, Cheeseman, S, Barringer, K, Pauletti, D, et al. (1994) Nevirapine resistance mutations of human immunodeficiency virus type 1 selected during therapy. </w:t>
        </w:r>
        <w:r w:rsidRPr="00D21E7C">
          <w:rPr>
            <w:rFonts w:ascii="Cambria" w:hAnsi="Cambria"/>
            <w:i/>
            <w:noProof/>
            <w:rPrChange w:id="1792" w:author="Ram Shrestha" w:date="2014-04-07T00:25:00Z">
              <w:rPr/>
            </w:rPrChange>
          </w:rPr>
          <w:t>J Virol</w:t>
        </w:r>
        <w:r w:rsidRPr="00D21E7C">
          <w:rPr>
            <w:rFonts w:ascii="Cambria" w:hAnsi="Cambria"/>
            <w:noProof/>
            <w:rPrChange w:id="1793" w:author="Ram Shrestha" w:date="2014-04-07T00:25:00Z">
              <w:rPr/>
            </w:rPrChange>
          </w:rPr>
          <w:t xml:space="preserve"> </w:t>
        </w:r>
        <w:r w:rsidRPr="00D21E7C">
          <w:rPr>
            <w:rFonts w:ascii="Cambria" w:hAnsi="Cambria"/>
            <w:b/>
            <w:noProof/>
            <w:rPrChange w:id="1794" w:author="Ram Shrestha" w:date="2014-04-07T00:25:00Z">
              <w:rPr/>
            </w:rPrChange>
          </w:rPr>
          <w:t>68</w:t>
        </w:r>
        <w:r w:rsidRPr="00D21E7C">
          <w:rPr>
            <w:rFonts w:ascii="Cambria" w:hAnsi="Cambria"/>
            <w:noProof/>
            <w:rPrChange w:id="1795" w:author="Ram Shrestha" w:date="2014-04-07T00:25:00Z">
              <w:rPr/>
            </w:rPrChange>
          </w:rPr>
          <w:t>: 1660-1666.</w:t>
        </w:r>
      </w:ins>
    </w:p>
    <w:p w:rsidR="00D21E7C" w:rsidRPr="00D21E7C" w:rsidRDefault="00D21E7C" w:rsidP="00D21E7C">
      <w:pPr>
        <w:rPr>
          <w:ins w:id="1796" w:author="Ram Shrestha" w:date="2014-04-07T00:25:00Z"/>
          <w:rFonts w:ascii="Cambria" w:hAnsi="Cambria"/>
          <w:noProof/>
          <w:rPrChange w:id="1797" w:author="Ram Shrestha" w:date="2014-04-07T00:25:00Z">
            <w:rPr>
              <w:ins w:id="1798" w:author="Ram Shrestha" w:date="2014-04-07T00:25:00Z"/>
            </w:rPr>
          </w:rPrChange>
        </w:rPr>
        <w:pPrChange w:id="1799" w:author="Ram Shrestha" w:date="2014-04-07T00:25:00Z">
          <w:pPr>
            <w:ind w:left="720" w:hanging="720"/>
          </w:pPr>
        </w:pPrChange>
      </w:pPr>
      <w:ins w:id="1800" w:author="Ram Shrestha" w:date="2014-04-07T00:25:00Z">
        <w:r w:rsidRPr="00D21E7C">
          <w:rPr>
            <w:rFonts w:ascii="Cambria" w:hAnsi="Cambria"/>
            <w:noProof/>
            <w:rPrChange w:id="1801" w:author="Ram Shrestha" w:date="2014-04-07T00:25:00Z">
              <w:rPr/>
            </w:rPrChange>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D21E7C">
          <w:rPr>
            <w:rFonts w:ascii="Cambria" w:hAnsi="Cambria"/>
            <w:i/>
            <w:noProof/>
            <w:rPrChange w:id="1802" w:author="Ram Shrestha" w:date="2014-04-07T00:25:00Z">
              <w:rPr/>
            </w:rPrChange>
          </w:rPr>
          <w:t>N Engl J Med</w:t>
        </w:r>
        <w:r w:rsidRPr="00D21E7C">
          <w:rPr>
            <w:rFonts w:ascii="Cambria" w:hAnsi="Cambria"/>
            <w:noProof/>
            <w:rPrChange w:id="1803" w:author="Ram Shrestha" w:date="2014-04-07T00:25:00Z">
              <w:rPr/>
            </w:rPrChange>
          </w:rPr>
          <w:t xml:space="preserve"> </w:t>
        </w:r>
        <w:r w:rsidRPr="00D21E7C">
          <w:rPr>
            <w:rFonts w:ascii="Cambria" w:hAnsi="Cambria"/>
            <w:b/>
            <w:noProof/>
            <w:rPrChange w:id="1804" w:author="Ram Shrestha" w:date="2014-04-07T00:25:00Z">
              <w:rPr/>
            </w:rPrChange>
          </w:rPr>
          <w:t>349</w:t>
        </w:r>
        <w:r w:rsidRPr="00D21E7C">
          <w:rPr>
            <w:rFonts w:ascii="Cambria" w:hAnsi="Cambria"/>
            <w:noProof/>
            <w:rPrChange w:id="1805" w:author="Ram Shrestha" w:date="2014-04-07T00:25:00Z">
              <w:rPr/>
            </w:rPrChange>
          </w:rPr>
          <w:t>: 2293-2303.</w:t>
        </w:r>
      </w:ins>
    </w:p>
    <w:p w:rsidR="00D21E7C" w:rsidRPr="00D21E7C" w:rsidRDefault="00D21E7C" w:rsidP="00D21E7C">
      <w:pPr>
        <w:rPr>
          <w:ins w:id="1806" w:author="Ram Shrestha" w:date="2014-04-07T00:25:00Z"/>
          <w:rFonts w:ascii="Cambria" w:hAnsi="Cambria"/>
          <w:noProof/>
          <w:rPrChange w:id="1807" w:author="Ram Shrestha" w:date="2014-04-07T00:25:00Z">
            <w:rPr>
              <w:ins w:id="1808" w:author="Ram Shrestha" w:date="2014-04-07T00:25:00Z"/>
            </w:rPr>
          </w:rPrChange>
        </w:rPr>
        <w:pPrChange w:id="1809" w:author="Ram Shrestha" w:date="2014-04-07T00:25:00Z">
          <w:pPr>
            <w:ind w:left="720" w:hanging="720"/>
          </w:pPr>
        </w:pPrChange>
      </w:pPr>
      <w:ins w:id="1810" w:author="Ram Shrestha" w:date="2014-04-07T00:25:00Z">
        <w:r w:rsidRPr="00D21E7C">
          <w:rPr>
            <w:rFonts w:ascii="Cambria" w:hAnsi="Cambria"/>
            <w:noProof/>
            <w:rPrChange w:id="1811" w:author="Ram Shrestha" w:date="2014-04-07T00:25:00Z">
              <w:rPr/>
            </w:rPrChange>
          </w:rPr>
          <w:t xml:space="preserve">Roberts, JD, Bebenek, K, Kunkel, TA (1988) The accuracy of reverse transcriptase from HIV-1. </w:t>
        </w:r>
        <w:r w:rsidRPr="00D21E7C">
          <w:rPr>
            <w:rFonts w:ascii="Cambria" w:hAnsi="Cambria"/>
            <w:i/>
            <w:noProof/>
            <w:rPrChange w:id="1812" w:author="Ram Shrestha" w:date="2014-04-07T00:25:00Z">
              <w:rPr/>
            </w:rPrChange>
          </w:rPr>
          <w:t>Science</w:t>
        </w:r>
        <w:r w:rsidRPr="00D21E7C">
          <w:rPr>
            <w:rFonts w:ascii="Cambria" w:hAnsi="Cambria"/>
            <w:noProof/>
            <w:rPrChange w:id="1813" w:author="Ram Shrestha" w:date="2014-04-07T00:25:00Z">
              <w:rPr/>
            </w:rPrChange>
          </w:rPr>
          <w:t xml:space="preserve"> </w:t>
        </w:r>
        <w:r w:rsidRPr="00D21E7C">
          <w:rPr>
            <w:rFonts w:ascii="Cambria" w:hAnsi="Cambria"/>
            <w:b/>
            <w:noProof/>
            <w:rPrChange w:id="1814" w:author="Ram Shrestha" w:date="2014-04-07T00:25:00Z">
              <w:rPr/>
            </w:rPrChange>
          </w:rPr>
          <w:t>242</w:t>
        </w:r>
        <w:r w:rsidRPr="00D21E7C">
          <w:rPr>
            <w:rFonts w:ascii="Cambria" w:hAnsi="Cambria"/>
            <w:noProof/>
            <w:rPrChange w:id="1815" w:author="Ram Shrestha" w:date="2014-04-07T00:25:00Z">
              <w:rPr/>
            </w:rPrChange>
          </w:rPr>
          <w:t>: 1171-1173.</w:t>
        </w:r>
      </w:ins>
    </w:p>
    <w:p w:rsidR="00D21E7C" w:rsidRPr="00D21E7C" w:rsidRDefault="00D21E7C" w:rsidP="00D21E7C">
      <w:pPr>
        <w:rPr>
          <w:ins w:id="1816" w:author="Ram Shrestha" w:date="2014-04-07T00:25:00Z"/>
          <w:rFonts w:ascii="Cambria" w:hAnsi="Cambria"/>
          <w:noProof/>
          <w:rPrChange w:id="1817" w:author="Ram Shrestha" w:date="2014-04-07T00:25:00Z">
            <w:rPr>
              <w:ins w:id="1818" w:author="Ram Shrestha" w:date="2014-04-07T00:25:00Z"/>
            </w:rPr>
          </w:rPrChange>
        </w:rPr>
        <w:pPrChange w:id="1819" w:author="Ram Shrestha" w:date="2014-04-07T00:25:00Z">
          <w:pPr>
            <w:ind w:left="720" w:hanging="720"/>
          </w:pPr>
        </w:pPrChange>
      </w:pPr>
      <w:ins w:id="1820" w:author="Ram Shrestha" w:date="2014-04-07T00:25:00Z">
        <w:r w:rsidRPr="00D21E7C">
          <w:rPr>
            <w:rFonts w:ascii="Cambria" w:hAnsi="Cambria"/>
            <w:noProof/>
            <w:rPrChange w:id="1821" w:author="Ram Shrestha" w:date="2014-04-07T00:25: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D21E7C">
          <w:rPr>
            <w:rFonts w:ascii="Cambria" w:hAnsi="Cambria"/>
            <w:i/>
            <w:noProof/>
            <w:rPrChange w:id="1822" w:author="Ram Shrestha" w:date="2014-04-07T00:25:00Z">
              <w:rPr/>
            </w:rPrChange>
          </w:rPr>
          <w:t>Lancet</w:t>
        </w:r>
        <w:r w:rsidRPr="00D21E7C">
          <w:rPr>
            <w:rFonts w:ascii="Cambria" w:hAnsi="Cambria"/>
            <w:noProof/>
            <w:rPrChange w:id="1823" w:author="Ram Shrestha" w:date="2014-04-07T00:25:00Z">
              <w:rPr/>
            </w:rPrChange>
          </w:rPr>
          <w:t xml:space="preserve"> </w:t>
        </w:r>
        <w:r w:rsidRPr="00D21E7C">
          <w:rPr>
            <w:rFonts w:ascii="Cambria" w:hAnsi="Cambria"/>
            <w:b/>
            <w:noProof/>
            <w:rPrChange w:id="1824" w:author="Ram Shrestha" w:date="2014-04-07T00:25:00Z">
              <w:rPr/>
            </w:rPrChange>
          </w:rPr>
          <w:t>376</w:t>
        </w:r>
        <w:r w:rsidRPr="00D21E7C">
          <w:rPr>
            <w:rFonts w:ascii="Cambria" w:hAnsi="Cambria"/>
            <w:noProof/>
            <w:rPrChange w:id="1825" w:author="Ram Shrestha" w:date="2014-04-07T00:25:00Z">
              <w:rPr/>
            </w:rPrChange>
          </w:rPr>
          <w:t>: 33-40.</w:t>
        </w:r>
      </w:ins>
    </w:p>
    <w:p w:rsidR="00D21E7C" w:rsidRPr="00D21E7C" w:rsidRDefault="00D21E7C" w:rsidP="00D21E7C">
      <w:pPr>
        <w:rPr>
          <w:ins w:id="1826" w:author="Ram Shrestha" w:date="2014-04-07T00:25:00Z"/>
          <w:rFonts w:ascii="Cambria" w:hAnsi="Cambria"/>
          <w:noProof/>
          <w:rPrChange w:id="1827" w:author="Ram Shrestha" w:date="2014-04-07T00:25:00Z">
            <w:rPr>
              <w:ins w:id="1828" w:author="Ram Shrestha" w:date="2014-04-07T00:25:00Z"/>
            </w:rPr>
          </w:rPrChange>
        </w:rPr>
        <w:pPrChange w:id="1829" w:author="Ram Shrestha" w:date="2014-04-07T00:25:00Z">
          <w:pPr>
            <w:ind w:left="720" w:hanging="720"/>
          </w:pPr>
        </w:pPrChange>
      </w:pPr>
      <w:ins w:id="1830" w:author="Ram Shrestha" w:date="2014-04-07T00:25:00Z">
        <w:r w:rsidRPr="00D21E7C">
          <w:rPr>
            <w:rFonts w:ascii="Cambria" w:hAnsi="Cambria"/>
            <w:noProof/>
            <w:rPrChange w:id="1831" w:author="Ram Shrestha" w:date="2014-04-07T00:25: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D21E7C">
          <w:rPr>
            <w:rFonts w:ascii="Cambria" w:hAnsi="Cambria"/>
            <w:i/>
            <w:noProof/>
            <w:rPrChange w:id="1832" w:author="Ram Shrestha" w:date="2014-04-07T00:25:00Z">
              <w:rPr/>
            </w:rPrChange>
          </w:rPr>
          <w:t>J Clin Microbiol</w:t>
        </w:r>
        <w:r w:rsidRPr="00D21E7C">
          <w:rPr>
            <w:rFonts w:ascii="Cambria" w:hAnsi="Cambria"/>
            <w:noProof/>
            <w:rPrChange w:id="1833" w:author="Ram Shrestha" w:date="2014-04-07T00:25:00Z">
              <w:rPr/>
            </w:rPrChange>
          </w:rPr>
          <w:t xml:space="preserve"> </w:t>
        </w:r>
        <w:r w:rsidRPr="00D21E7C">
          <w:rPr>
            <w:rFonts w:ascii="Cambria" w:hAnsi="Cambria"/>
            <w:b/>
            <w:noProof/>
            <w:rPrChange w:id="1834" w:author="Ram Shrestha" w:date="2014-04-07T00:25:00Z">
              <w:rPr/>
            </w:rPrChange>
          </w:rPr>
          <w:t>37</w:t>
        </w:r>
        <w:r w:rsidRPr="00D21E7C">
          <w:rPr>
            <w:rFonts w:ascii="Cambria" w:hAnsi="Cambria"/>
            <w:noProof/>
            <w:rPrChange w:id="1835" w:author="Ram Shrestha" w:date="2014-04-07T00:25:00Z">
              <w:rPr/>
            </w:rPrChange>
          </w:rPr>
          <w:t>: 2291-2296.</w:t>
        </w:r>
      </w:ins>
    </w:p>
    <w:p w:rsidR="00D21E7C" w:rsidRPr="00D21E7C" w:rsidRDefault="00D21E7C" w:rsidP="00D21E7C">
      <w:pPr>
        <w:rPr>
          <w:ins w:id="1836" w:author="Ram Shrestha" w:date="2014-04-07T00:25:00Z"/>
          <w:rFonts w:ascii="Cambria" w:hAnsi="Cambria"/>
          <w:noProof/>
          <w:rPrChange w:id="1837" w:author="Ram Shrestha" w:date="2014-04-07T00:25:00Z">
            <w:rPr>
              <w:ins w:id="1838" w:author="Ram Shrestha" w:date="2014-04-07T00:25:00Z"/>
            </w:rPr>
          </w:rPrChange>
        </w:rPr>
        <w:pPrChange w:id="1839" w:author="Ram Shrestha" w:date="2014-04-07T00:25:00Z">
          <w:pPr>
            <w:ind w:left="720" w:hanging="720"/>
          </w:pPr>
        </w:pPrChange>
      </w:pPr>
      <w:ins w:id="1840" w:author="Ram Shrestha" w:date="2014-04-07T00:25:00Z">
        <w:r w:rsidRPr="00D21E7C">
          <w:rPr>
            <w:rFonts w:ascii="Cambria" w:hAnsi="Cambria"/>
            <w:noProof/>
            <w:rPrChange w:id="1841" w:author="Ram Shrestha" w:date="2014-04-07T00:25:00Z">
              <w:rPr/>
            </w:rPrChange>
          </w:rPr>
          <w:t xml:space="preserve">Sebastian, J, Faruki, H (2004) Update on HIV resistance and resistance testing. </w:t>
        </w:r>
        <w:r w:rsidRPr="00D21E7C">
          <w:rPr>
            <w:rFonts w:ascii="Cambria" w:hAnsi="Cambria"/>
            <w:i/>
            <w:noProof/>
            <w:rPrChange w:id="1842" w:author="Ram Shrestha" w:date="2014-04-07T00:25:00Z">
              <w:rPr/>
            </w:rPrChange>
          </w:rPr>
          <w:t>Medicinal Research Reviews</w:t>
        </w:r>
        <w:r w:rsidRPr="00D21E7C">
          <w:rPr>
            <w:rFonts w:ascii="Cambria" w:hAnsi="Cambria"/>
            <w:noProof/>
            <w:rPrChange w:id="1843" w:author="Ram Shrestha" w:date="2014-04-07T00:25:00Z">
              <w:rPr/>
            </w:rPrChange>
          </w:rPr>
          <w:t xml:space="preserve"> </w:t>
        </w:r>
        <w:r w:rsidRPr="00D21E7C">
          <w:rPr>
            <w:rFonts w:ascii="Cambria" w:hAnsi="Cambria"/>
            <w:b/>
            <w:noProof/>
            <w:rPrChange w:id="1844" w:author="Ram Shrestha" w:date="2014-04-07T00:25:00Z">
              <w:rPr/>
            </w:rPrChange>
          </w:rPr>
          <w:t>24</w:t>
        </w:r>
        <w:r w:rsidRPr="00D21E7C">
          <w:rPr>
            <w:rFonts w:ascii="Cambria" w:hAnsi="Cambria"/>
            <w:noProof/>
            <w:rPrChange w:id="1845" w:author="Ram Shrestha" w:date="2014-04-07T00:25:00Z">
              <w:rPr/>
            </w:rPrChange>
          </w:rPr>
          <w:t>: 115–125.</w:t>
        </w:r>
      </w:ins>
    </w:p>
    <w:p w:rsidR="00D21E7C" w:rsidRPr="00D21E7C" w:rsidRDefault="00D21E7C" w:rsidP="00D21E7C">
      <w:pPr>
        <w:rPr>
          <w:ins w:id="1846" w:author="Ram Shrestha" w:date="2014-04-07T00:25:00Z"/>
          <w:rFonts w:ascii="Cambria" w:hAnsi="Cambria"/>
          <w:noProof/>
          <w:rPrChange w:id="1847" w:author="Ram Shrestha" w:date="2014-04-07T00:25:00Z">
            <w:rPr>
              <w:ins w:id="1848" w:author="Ram Shrestha" w:date="2014-04-07T00:25:00Z"/>
            </w:rPr>
          </w:rPrChange>
        </w:rPr>
        <w:pPrChange w:id="1849" w:author="Ram Shrestha" w:date="2014-04-07T00:25:00Z">
          <w:pPr>
            <w:ind w:left="720" w:hanging="720"/>
          </w:pPr>
        </w:pPrChange>
      </w:pPr>
      <w:ins w:id="1850" w:author="Ram Shrestha" w:date="2014-04-07T00:25:00Z">
        <w:r w:rsidRPr="00D21E7C">
          <w:rPr>
            <w:rFonts w:ascii="Cambria" w:hAnsi="Cambria"/>
            <w:noProof/>
            <w:rPrChange w:id="1851" w:author="Ram Shrestha" w:date="2014-04-07T00:25:00Z">
              <w:rPr/>
            </w:rPrChange>
          </w:rPr>
          <w:t xml:space="preserve">Shafer, RW (2006) Rationale and uses of a public HIV drug-resistance database. </w:t>
        </w:r>
        <w:r w:rsidRPr="00D21E7C">
          <w:rPr>
            <w:rFonts w:ascii="Cambria" w:hAnsi="Cambria"/>
            <w:i/>
            <w:noProof/>
            <w:rPrChange w:id="1852" w:author="Ram Shrestha" w:date="2014-04-07T00:25:00Z">
              <w:rPr/>
            </w:rPrChange>
          </w:rPr>
          <w:t>J Infect Dis</w:t>
        </w:r>
        <w:r w:rsidRPr="00D21E7C">
          <w:rPr>
            <w:rFonts w:ascii="Cambria" w:hAnsi="Cambria"/>
            <w:noProof/>
            <w:rPrChange w:id="1853" w:author="Ram Shrestha" w:date="2014-04-07T00:25:00Z">
              <w:rPr/>
            </w:rPrChange>
          </w:rPr>
          <w:t xml:space="preserve"> </w:t>
        </w:r>
        <w:r w:rsidRPr="00D21E7C">
          <w:rPr>
            <w:rFonts w:ascii="Cambria" w:hAnsi="Cambria"/>
            <w:b/>
            <w:noProof/>
            <w:rPrChange w:id="1854" w:author="Ram Shrestha" w:date="2014-04-07T00:25:00Z">
              <w:rPr/>
            </w:rPrChange>
          </w:rPr>
          <w:t>194 Suppl 1</w:t>
        </w:r>
        <w:r w:rsidRPr="00D21E7C">
          <w:rPr>
            <w:rFonts w:ascii="Cambria" w:hAnsi="Cambria"/>
            <w:noProof/>
            <w:rPrChange w:id="1855" w:author="Ram Shrestha" w:date="2014-04-07T00:25:00Z">
              <w:rPr/>
            </w:rPrChange>
          </w:rPr>
          <w:t>: S51-58.</w:t>
        </w:r>
      </w:ins>
    </w:p>
    <w:p w:rsidR="00D21E7C" w:rsidRPr="00D21E7C" w:rsidRDefault="00D21E7C" w:rsidP="00D21E7C">
      <w:pPr>
        <w:rPr>
          <w:ins w:id="1856" w:author="Ram Shrestha" w:date="2014-04-07T00:25:00Z"/>
          <w:rFonts w:ascii="Cambria" w:hAnsi="Cambria"/>
          <w:noProof/>
          <w:rPrChange w:id="1857" w:author="Ram Shrestha" w:date="2014-04-07T00:25:00Z">
            <w:rPr>
              <w:ins w:id="1858" w:author="Ram Shrestha" w:date="2014-04-07T00:25:00Z"/>
            </w:rPr>
          </w:rPrChange>
        </w:rPr>
        <w:pPrChange w:id="1859" w:author="Ram Shrestha" w:date="2014-04-07T00:25:00Z">
          <w:pPr>
            <w:ind w:left="720" w:hanging="720"/>
          </w:pPr>
        </w:pPrChange>
      </w:pPr>
      <w:ins w:id="1860" w:author="Ram Shrestha" w:date="2014-04-07T00:25:00Z">
        <w:r w:rsidRPr="00D21E7C">
          <w:rPr>
            <w:rFonts w:ascii="Cambria" w:hAnsi="Cambria"/>
            <w:noProof/>
            <w:rPrChange w:id="1861" w:author="Ram Shrestha" w:date="2014-04-07T00:25:00Z">
              <w:rPr/>
            </w:rPrChange>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D21E7C">
          <w:rPr>
            <w:rFonts w:ascii="Cambria" w:hAnsi="Cambria"/>
            <w:i/>
            <w:noProof/>
            <w:rPrChange w:id="1862" w:author="Ram Shrestha" w:date="2014-04-07T00:25:00Z">
              <w:rPr/>
            </w:rPrChange>
          </w:rPr>
          <w:t>N Engl J Med</w:t>
        </w:r>
        <w:r w:rsidRPr="00D21E7C">
          <w:rPr>
            <w:rFonts w:ascii="Cambria" w:hAnsi="Cambria"/>
            <w:noProof/>
            <w:rPrChange w:id="1863" w:author="Ram Shrestha" w:date="2014-04-07T00:25:00Z">
              <w:rPr/>
            </w:rPrChange>
          </w:rPr>
          <w:t xml:space="preserve"> </w:t>
        </w:r>
        <w:r w:rsidRPr="00D21E7C">
          <w:rPr>
            <w:rFonts w:ascii="Cambria" w:hAnsi="Cambria"/>
            <w:b/>
            <w:noProof/>
            <w:rPrChange w:id="1864" w:author="Ram Shrestha" w:date="2014-04-07T00:25:00Z">
              <w:rPr/>
            </w:rPrChange>
          </w:rPr>
          <w:t>349</w:t>
        </w:r>
        <w:r w:rsidRPr="00D21E7C">
          <w:rPr>
            <w:rFonts w:ascii="Cambria" w:hAnsi="Cambria"/>
            <w:noProof/>
            <w:rPrChange w:id="1865" w:author="Ram Shrestha" w:date="2014-04-07T00:25:00Z">
              <w:rPr/>
            </w:rPrChange>
          </w:rPr>
          <w:t>: 2304-2315.</w:t>
        </w:r>
      </w:ins>
    </w:p>
    <w:p w:rsidR="00D21E7C" w:rsidRPr="00D21E7C" w:rsidRDefault="00D21E7C" w:rsidP="00D21E7C">
      <w:pPr>
        <w:rPr>
          <w:ins w:id="1866" w:author="Ram Shrestha" w:date="2014-04-07T00:25:00Z"/>
          <w:rFonts w:ascii="Cambria" w:hAnsi="Cambria"/>
          <w:noProof/>
          <w:rPrChange w:id="1867" w:author="Ram Shrestha" w:date="2014-04-07T00:25:00Z">
            <w:rPr>
              <w:ins w:id="1868" w:author="Ram Shrestha" w:date="2014-04-07T00:25:00Z"/>
            </w:rPr>
          </w:rPrChange>
        </w:rPr>
        <w:pPrChange w:id="1869" w:author="Ram Shrestha" w:date="2014-04-07T00:25:00Z">
          <w:pPr>
            <w:ind w:left="720" w:hanging="720"/>
          </w:pPr>
        </w:pPrChange>
      </w:pPr>
      <w:ins w:id="1870" w:author="Ram Shrestha" w:date="2014-04-07T00:25:00Z">
        <w:r w:rsidRPr="00D21E7C">
          <w:rPr>
            <w:rFonts w:ascii="Cambria" w:hAnsi="Cambria"/>
            <w:noProof/>
            <w:rPrChange w:id="1871" w:author="Ram Shrestha" w:date="2014-04-07T00:25: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D21E7C">
          <w:rPr>
            <w:rFonts w:ascii="Cambria" w:hAnsi="Cambria"/>
            <w:i/>
            <w:noProof/>
            <w:rPrChange w:id="1872" w:author="Ram Shrestha" w:date="2014-04-07T00:25:00Z">
              <w:rPr/>
            </w:rPrChange>
          </w:rPr>
          <w:t>N Engl J Med</w:t>
        </w:r>
        <w:r w:rsidRPr="00D21E7C">
          <w:rPr>
            <w:rFonts w:ascii="Cambria" w:hAnsi="Cambria"/>
            <w:noProof/>
            <w:rPrChange w:id="1873" w:author="Ram Shrestha" w:date="2014-04-07T00:25:00Z">
              <w:rPr/>
            </w:rPrChange>
          </w:rPr>
          <w:t xml:space="preserve"> </w:t>
        </w:r>
        <w:r w:rsidRPr="00D21E7C">
          <w:rPr>
            <w:rFonts w:ascii="Cambria" w:hAnsi="Cambria"/>
            <w:b/>
            <w:noProof/>
            <w:rPrChange w:id="1874" w:author="Ram Shrestha" w:date="2014-04-07T00:25:00Z">
              <w:rPr/>
            </w:rPrChange>
          </w:rPr>
          <w:t>362</w:t>
        </w:r>
        <w:r w:rsidRPr="00D21E7C">
          <w:rPr>
            <w:rFonts w:ascii="Cambria" w:hAnsi="Cambria"/>
            <w:noProof/>
            <w:rPrChange w:id="1875" w:author="Ram Shrestha" w:date="2014-04-07T00:25:00Z">
              <w:rPr/>
            </w:rPrChange>
          </w:rPr>
          <w:t>: 2282-2294.</w:t>
        </w:r>
      </w:ins>
    </w:p>
    <w:p w:rsidR="00D21E7C" w:rsidRPr="00D21E7C" w:rsidRDefault="00D21E7C" w:rsidP="00D21E7C">
      <w:pPr>
        <w:rPr>
          <w:ins w:id="1876" w:author="Ram Shrestha" w:date="2014-04-07T00:25:00Z"/>
          <w:rFonts w:ascii="Cambria" w:hAnsi="Cambria"/>
          <w:noProof/>
          <w:rPrChange w:id="1877" w:author="Ram Shrestha" w:date="2014-04-07T00:25:00Z">
            <w:rPr>
              <w:ins w:id="1878" w:author="Ram Shrestha" w:date="2014-04-07T00:25:00Z"/>
            </w:rPr>
          </w:rPrChange>
        </w:rPr>
        <w:pPrChange w:id="1879" w:author="Ram Shrestha" w:date="2014-04-07T00:25:00Z">
          <w:pPr>
            <w:ind w:left="720" w:hanging="720"/>
          </w:pPr>
        </w:pPrChange>
      </w:pPr>
      <w:ins w:id="1880" w:author="Ram Shrestha" w:date="2014-04-07T00:25:00Z">
        <w:r w:rsidRPr="00D21E7C">
          <w:rPr>
            <w:rFonts w:ascii="Cambria" w:hAnsi="Cambria"/>
            <w:noProof/>
            <w:rPrChange w:id="1881" w:author="Ram Shrestha" w:date="2014-04-07T00:25:00Z">
              <w:rPr/>
            </w:rPrChange>
          </w:rPr>
          <w:t xml:space="preserve">Stringer, EM, Ekouevi, DK, Coetzee, D, Tih, PM, Creek, TL, Stinson, K, Giganti, MJ, Welty, TK, Chintu, N, Chi, BH, Wilfert, CM, Shaffer, N, Dabis, F, Stringer, JS (2010) Coverage of nevirapine-based services to prevent mother-to-child HIV transmission in 4 African countries. </w:t>
        </w:r>
        <w:r w:rsidRPr="00D21E7C">
          <w:rPr>
            <w:rFonts w:ascii="Cambria" w:hAnsi="Cambria"/>
            <w:i/>
            <w:noProof/>
            <w:rPrChange w:id="1882" w:author="Ram Shrestha" w:date="2014-04-07T00:25:00Z">
              <w:rPr/>
            </w:rPrChange>
          </w:rPr>
          <w:t>JAMA</w:t>
        </w:r>
        <w:r w:rsidRPr="00D21E7C">
          <w:rPr>
            <w:rFonts w:ascii="Cambria" w:hAnsi="Cambria"/>
            <w:noProof/>
            <w:rPrChange w:id="1883" w:author="Ram Shrestha" w:date="2014-04-07T00:25:00Z">
              <w:rPr/>
            </w:rPrChange>
          </w:rPr>
          <w:t xml:space="preserve"> </w:t>
        </w:r>
        <w:r w:rsidRPr="00D21E7C">
          <w:rPr>
            <w:rFonts w:ascii="Cambria" w:hAnsi="Cambria"/>
            <w:b/>
            <w:noProof/>
            <w:rPrChange w:id="1884" w:author="Ram Shrestha" w:date="2014-04-07T00:25:00Z">
              <w:rPr/>
            </w:rPrChange>
          </w:rPr>
          <w:t>304</w:t>
        </w:r>
        <w:r w:rsidRPr="00D21E7C">
          <w:rPr>
            <w:rFonts w:ascii="Cambria" w:hAnsi="Cambria"/>
            <w:noProof/>
            <w:rPrChange w:id="1885" w:author="Ram Shrestha" w:date="2014-04-07T00:25:00Z">
              <w:rPr/>
            </w:rPrChange>
          </w:rPr>
          <w:t>: 293-302.</w:t>
        </w:r>
      </w:ins>
    </w:p>
    <w:p w:rsidR="00D21E7C" w:rsidRPr="00D21E7C" w:rsidRDefault="00D21E7C" w:rsidP="00D21E7C">
      <w:pPr>
        <w:rPr>
          <w:ins w:id="1886" w:author="Ram Shrestha" w:date="2014-04-07T00:25:00Z"/>
          <w:rFonts w:ascii="Cambria" w:hAnsi="Cambria"/>
          <w:noProof/>
          <w:rPrChange w:id="1887" w:author="Ram Shrestha" w:date="2014-04-07T00:25:00Z">
            <w:rPr>
              <w:ins w:id="1888" w:author="Ram Shrestha" w:date="2014-04-07T00:25:00Z"/>
            </w:rPr>
          </w:rPrChange>
        </w:rPr>
        <w:pPrChange w:id="1889" w:author="Ram Shrestha" w:date="2014-04-07T00:25:00Z">
          <w:pPr>
            <w:ind w:left="720" w:hanging="720"/>
          </w:pPr>
        </w:pPrChange>
      </w:pPr>
      <w:ins w:id="1890" w:author="Ram Shrestha" w:date="2014-04-07T00:25:00Z">
        <w:r w:rsidRPr="00D21E7C">
          <w:rPr>
            <w:rFonts w:ascii="Cambria" w:hAnsi="Cambria"/>
            <w:noProof/>
            <w:rPrChange w:id="1891" w:author="Ram Shrestha" w:date="2014-04-07T00:25: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D21E7C">
          <w:rPr>
            <w:rFonts w:ascii="Cambria" w:hAnsi="Cambria"/>
            <w:i/>
            <w:noProof/>
            <w:rPrChange w:id="1892" w:author="Ram Shrestha" w:date="2014-04-07T00:25:00Z">
              <w:rPr/>
            </w:rPrChange>
          </w:rPr>
          <w:t>JAMA</w:t>
        </w:r>
        <w:r w:rsidRPr="00D21E7C">
          <w:rPr>
            <w:rFonts w:ascii="Cambria" w:hAnsi="Cambria"/>
            <w:noProof/>
            <w:rPrChange w:id="1893" w:author="Ram Shrestha" w:date="2014-04-07T00:25:00Z">
              <w:rPr/>
            </w:rPrChange>
          </w:rPr>
          <w:t xml:space="preserve"> </w:t>
        </w:r>
        <w:r w:rsidRPr="00D21E7C">
          <w:rPr>
            <w:rFonts w:ascii="Cambria" w:hAnsi="Cambria"/>
            <w:b/>
            <w:noProof/>
            <w:rPrChange w:id="1894" w:author="Ram Shrestha" w:date="2014-04-07T00:25:00Z">
              <w:rPr/>
            </w:rPrChange>
          </w:rPr>
          <w:t>296</w:t>
        </w:r>
        <w:r w:rsidRPr="00D21E7C">
          <w:rPr>
            <w:rFonts w:ascii="Cambria" w:hAnsi="Cambria"/>
            <w:noProof/>
            <w:rPrChange w:id="1895" w:author="Ram Shrestha" w:date="2014-04-07T00:25:00Z">
              <w:rPr/>
            </w:rPrChange>
          </w:rPr>
          <w:t>: 782-793.</w:t>
        </w:r>
      </w:ins>
    </w:p>
    <w:p w:rsidR="00D21E7C" w:rsidRPr="00D21E7C" w:rsidRDefault="00D21E7C" w:rsidP="00D21E7C">
      <w:pPr>
        <w:rPr>
          <w:ins w:id="1896" w:author="Ram Shrestha" w:date="2014-04-07T00:25:00Z"/>
          <w:rFonts w:ascii="Cambria" w:hAnsi="Cambria"/>
          <w:noProof/>
          <w:rPrChange w:id="1897" w:author="Ram Shrestha" w:date="2014-04-07T00:25:00Z">
            <w:rPr>
              <w:ins w:id="1898" w:author="Ram Shrestha" w:date="2014-04-07T00:25:00Z"/>
            </w:rPr>
          </w:rPrChange>
        </w:rPr>
        <w:pPrChange w:id="1899" w:author="Ram Shrestha" w:date="2014-04-07T00:25:00Z">
          <w:pPr>
            <w:ind w:left="720" w:hanging="720"/>
          </w:pPr>
        </w:pPrChange>
      </w:pPr>
      <w:ins w:id="1900" w:author="Ram Shrestha" w:date="2014-04-07T00:25:00Z">
        <w:r w:rsidRPr="00D21E7C">
          <w:rPr>
            <w:rFonts w:ascii="Cambria" w:hAnsi="Cambria"/>
            <w:noProof/>
            <w:rPrChange w:id="1901" w:author="Ram Shrestha" w:date="2014-04-07T00:25:00Z">
              <w:rPr/>
            </w:rPrChange>
          </w:rPr>
          <w:t xml:space="preserve">Tisdale, M, Kemp, SD, Parry, NR, Larder, BA (1993) Rapid in vitro selection of human immunodeficiency virus type 1 resistant to 3'-thiacytidine inhibitors due to a mutation in the YMDD region of reverse transcriptase. </w:t>
        </w:r>
        <w:r w:rsidRPr="00D21E7C">
          <w:rPr>
            <w:rFonts w:ascii="Cambria" w:hAnsi="Cambria"/>
            <w:i/>
            <w:noProof/>
            <w:rPrChange w:id="1902" w:author="Ram Shrestha" w:date="2014-04-07T00:25:00Z">
              <w:rPr/>
            </w:rPrChange>
          </w:rPr>
          <w:t>Proc Natl Acad Sci U S A</w:t>
        </w:r>
        <w:r w:rsidRPr="00D21E7C">
          <w:rPr>
            <w:rFonts w:ascii="Cambria" w:hAnsi="Cambria"/>
            <w:noProof/>
            <w:rPrChange w:id="1903" w:author="Ram Shrestha" w:date="2014-04-07T00:25:00Z">
              <w:rPr/>
            </w:rPrChange>
          </w:rPr>
          <w:t xml:space="preserve"> </w:t>
        </w:r>
        <w:r w:rsidRPr="00D21E7C">
          <w:rPr>
            <w:rFonts w:ascii="Cambria" w:hAnsi="Cambria"/>
            <w:b/>
            <w:noProof/>
            <w:rPrChange w:id="1904" w:author="Ram Shrestha" w:date="2014-04-07T00:25:00Z">
              <w:rPr/>
            </w:rPrChange>
          </w:rPr>
          <w:t>90</w:t>
        </w:r>
        <w:r w:rsidRPr="00D21E7C">
          <w:rPr>
            <w:rFonts w:ascii="Cambria" w:hAnsi="Cambria"/>
            <w:noProof/>
            <w:rPrChange w:id="1905" w:author="Ram Shrestha" w:date="2014-04-07T00:25:00Z">
              <w:rPr/>
            </w:rPrChange>
          </w:rPr>
          <w:t>: 5653-5656.</w:t>
        </w:r>
      </w:ins>
    </w:p>
    <w:p w:rsidR="00D21E7C" w:rsidRPr="00D21E7C" w:rsidRDefault="00D21E7C" w:rsidP="00D21E7C">
      <w:pPr>
        <w:rPr>
          <w:ins w:id="1906" w:author="Ram Shrestha" w:date="2014-04-07T00:25:00Z"/>
          <w:rFonts w:ascii="Cambria" w:hAnsi="Cambria"/>
          <w:noProof/>
          <w:rPrChange w:id="1907" w:author="Ram Shrestha" w:date="2014-04-07T00:25:00Z">
            <w:rPr>
              <w:ins w:id="1908" w:author="Ram Shrestha" w:date="2014-04-07T00:25:00Z"/>
            </w:rPr>
          </w:rPrChange>
        </w:rPr>
        <w:pPrChange w:id="1909" w:author="Ram Shrestha" w:date="2014-04-07T00:25:00Z">
          <w:pPr>
            <w:ind w:left="720" w:hanging="720"/>
          </w:pPr>
        </w:pPrChange>
      </w:pPr>
      <w:ins w:id="1910" w:author="Ram Shrestha" w:date="2014-04-07T00:25:00Z">
        <w:r w:rsidRPr="00D21E7C">
          <w:rPr>
            <w:rFonts w:ascii="Cambria" w:hAnsi="Cambria"/>
            <w:noProof/>
            <w:rPrChange w:id="1911" w:author="Ram Shrestha" w:date="2014-04-07T00:25:00Z">
              <w:rPr/>
            </w:rPrChange>
          </w:rPr>
          <w:t>UNAIDS (2012) Global Report 2012: UNAIDS Report on the Global AIDS Epidemic. ebookpartnership. com.</w:t>
        </w:r>
      </w:ins>
    </w:p>
    <w:p w:rsidR="00D21E7C" w:rsidRPr="00D21E7C" w:rsidRDefault="00D21E7C" w:rsidP="00D21E7C">
      <w:pPr>
        <w:rPr>
          <w:ins w:id="1912" w:author="Ram Shrestha" w:date="2014-04-07T00:25:00Z"/>
          <w:rFonts w:ascii="Cambria" w:hAnsi="Cambria"/>
          <w:noProof/>
          <w:rPrChange w:id="1913" w:author="Ram Shrestha" w:date="2014-04-07T00:25:00Z">
            <w:rPr>
              <w:ins w:id="1914" w:author="Ram Shrestha" w:date="2014-04-07T00:25:00Z"/>
            </w:rPr>
          </w:rPrChange>
        </w:rPr>
        <w:pPrChange w:id="1915" w:author="Ram Shrestha" w:date="2014-04-07T00:25:00Z">
          <w:pPr>
            <w:ind w:left="720" w:hanging="720"/>
          </w:pPr>
        </w:pPrChange>
      </w:pPr>
      <w:ins w:id="1916" w:author="Ram Shrestha" w:date="2014-04-07T00:25:00Z">
        <w:r w:rsidRPr="00D21E7C">
          <w:rPr>
            <w:rFonts w:ascii="Cambria" w:hAnsi="Cambria"/>
            <w:noProof/>
            <w:rPrChange w:id="1917" w:author="Ram Shrestha" w:date="2014-04-07T00:25: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D21E7C">
          <w:rPr>
            <w:rFonts w:ascii="Cambria" w:hAnsi="Cambria"/>
            <w:i/>
            <w:noProof/>
            <w:rPrChange w:id="1918" w:author="Ram Shrestha" w:date="2014-04-07T00:25:00Z">
              <w:rPr/>
            </w:rPrChange>
          </w:rPr>
          <w:t>J Acquir Immune Defic Syndr</w:t>
        </w:r>
        <w:r w:rsidRPr="00D21E7C">
          <w:rPr>
            <w:rFonts w:ascii="Cambria" w:hAnsi="Cambria"/>
            <w:noProof/>
            <w:rPrChange w:id="1919" w:author="Ram Shrestha" w:date="2014-04-07T00:25:00Z">
              <w:rPr/>
            </w:rPrChange>
          </w:rPr>
          <w:t xml:space="preserve"> </w:t>
        </w:r>
        <w:r w:rsidRPr="00D21E7C">
          <w:rPr>
            <w:rFonts w:ascii="Cambria" w:hAnsi="Cambria"/>
            <w:b/>
            <w:noProof/>
            <w:rPrChange w:id="1920" w:author="Ram Shrestha" w:date="2014-04-07T00:25:00Z">
              <w:rPr/>
            </w:rPrChange>
          </w:rPr>
          <w:t>22</w:t>
        </w:r>
        <w:r w:rsidRPr="00D21E7C">
          <w:rPr>
            <w:rFonts w:ascii="Cambria" w:hAnsi="Cambria"/>
            <w:noProof/>
            <w:rPrChange w:id="1921" w:author="Ram Shrestha" w:date="2014-04-07T00:25:00Z">
              <w:rPr/>
            </w:rPrChange>
          </w:rPr>
          <w:t>: 107-118.</w:t>
        </w:r>
      </w:ins>
    </w:p>
    <w:p w:rsidR="00D21E7C" w:rsidRPr="00D21E7C" w:rsidRDefault="00D21E7C" w:rsidP="00D21E7C">
      <w:pPr>
        <w:rPr>
          <w:ins w:id="1922" w:author="Ram Shrestha" w:date="2014-04-07T00:25:00Z"/>
          <w:rFonts w:ascii="Cambria" w:hAnsi="Cambria"/>
          <w:noProof/>
          <w:rPrChange w:id="1923" w:author="Ram Shrestha" w:date="2014-04-07T00:25:00Z">
            <w:rPr>
              <w:ins w:id="1924" w:author="Ram Shrestha" w:date="2014-04-07T00:25:00Z"/>
            </w:rPr>
          </w:rPrChange>
        </w:rPr>
        <w:pPrChange w:id="1925" w:author="Ram Shrestha" w:date="2014-04-07T00:25:00Z">
          <w:pPr>
            <w:ind w:left="720" w:hanging="720"/>
          </w:pPr>
        </w:pPrChange>
      </w:pPr>
      <w:ins w:id="1926" w:author="Ram Shrestha" w:date="2014-04-07T00:25:00Z">
        <w:r w:rsidRPr="00D21E7C">
          <w:rPr>
            <w:rFonts w:ascii="Cambria" w:hAnsi="Cambria"/>
            <w:noProof/>
            <w:rPrChange w:id="1927" w:author="Ram Shrestha" w:date="2014-04-07T00:25:00Z">
              <w:rPr/>
            </w:rPrChange>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D21E7C">
          <w:rPr>
            <w:rFonts w:ascii="Cambria" w:hAnsi="Cambria"/>
            <w:i/>
            <w:noProof/>
            <w:rPrChange w:id="1928" w:author="Ram Shrestha" w:date="2014-04-07T00:25:00Z">
              <w:rPr/>
            </w:rPrChange>
          </w:rPr>
          <w:t>AIDS</w:t>
        </w:r>
        <w:r w:rsidRPr="00D21E7C">
          <w:rPr>
            <w:rFonts w:ascii="Cambria" w:hAnsi="Cambria"/>
            <w:noProof/>
            <w:rPrChange w:id="1929" w:author="Ram Shrestha" w:date="2014-04-07T00:25:00Z">
              <w:rPr/>
            </w:rPrChange>
          </w:rPr>
          <w:t xml:space="preserve"> </w:t>
        </w:r>
        <w:r w:rsidRPr="00D21E7C">
          <w:rPr>
            <w:rFonts w:ascii="Cambria" w:hAnsi="Cambria"/>
            <w:b/>
            <w:noProof/>
            <w:rPrChange w:id="1930" w:author="Ram Shrestha" w:date="2014-04-07T00:25:00Z">
              <w:rPr/>
            </w:rPrChange>
          </w:rPr>
          <w:t>17</w:t>
        </w:r>
        <w:r w:rsidRPr="00D21E7C">
          <w:rPr>
            <w:rFonts w:ascii="Cambria" w:hAnsi="Cambria"/>
            <w:noProof/>
            <w:rPrChange w:id="1931" w:author="Ram Shrestha" w:date="2014-04-07T00:25:00Z">
              <w:rPr/>
            </w:rPrChange>
          </w:rPr>
          <w:t>: 987-999.</w:t>
        </w:r>
      </w:ins>
    </w:p>
    <w:p w:rsidR="00D21E7C" w:rsidRPr="00D21E7C" w:rsidRDefault="00D21E7C" w:rsidP="00D21E7C">
      <w:pPr>
        <w:rPr>
          <w:ins w:id="1932" w:author="Ram Shrestha" w:date="2014-04-07T00:25:00Z"/>
          <w:rFonts w:ascii="Cambria" w:hAnsi="Cambria"/>
          <w:noProof/>
          <w:rPrChange w:id="1933" w:author="Ram Shrestha" w:date="2014-04-07T00:25:00Z">
            <w:rPr>
              <w:ins w:id="1934" w:author="Ram Shrestha" w:date="2014-04-07T00:25:00Z"/>
            </w:rPr>
          </w:rPrChange>
        </w:rPr>
        <w:pPrChange w:id="1935" w:author="Ram Shrestha" w:date="2014-04-07T00:25:00Z">
          <w:pPr>
            <w:ind w:left="720" w:hanging="720"/>
          </w:pPr>
        </w:pPrChange>
      </w:pPr>
      <w:ins w:id="1936" w:author="Ram Shrestha" w:date="2014-04-07T00:25:00Z">
        <w:r w:rsidRPr="00D21E7C">
          <w:rPr>
            <w:rFonts w:ascii="Cambria" w:hAnsi="Cambria"/>
            <w:noProof/>
            <w:rPrChange w:id="1937" w:author="Ram Shrestha" w:date="2014-04-07T00:25:00Z">
              <w:rPr/>
            </w:rPrChange>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D21E7C">
          <w:rPr>
            <w:rFonts w:ascii="Cambria" w:hAnsi="Cambria"/>
            <w:i/>
            <w:noProof/>
            <w:rPrChange w:id="1938" w:author="Ram Shrestha" w:date="2014-04-07T00:25:00Z">
              <w:rPr/>
            </w:rPrChange>
          </w:rPr>
          <w:t>Lancet</w:t>
        </w:r>
        <w:r w:rsidRPr="00D21E7C">
          <w:rPr>
            <w:rFonts w:ascii="Cambria" w:hAnsi="Cambria"/>
            <w:noProof/>
            <w:rPrChange w:id="1939" w:author="Ram Shrestha" w:date="2014-04-07T00:25:00Z">
              <w:rPr/>
            </w:rPrChange>
          </w:rPr>
          <w:t xml:space="preserve"> </w:t>
        </w:r>
        <w:r w:rsidRPr="00D21E7C">
          <w:rPr>
            <w:rFonts w:ascii="Cambria" w:hAnsi="Cambria"/>
            <w:b/>
            <w:noProof/>
            <w:rPrChange w:id="1940" w:author="Ram Shrestha" w:date="2014-04-07T00:25:00Z">
              <w:rPr/>
            </w:rPrChange>
          </w:rPr>
          <w:t>363</w:t>
        </w:r>
        <w:r w:rsidRPr="00D21E7C">
          <w:rPr>
            <w:rFonts w:ascii="Cambria" w:hAnsi="Cambria"/>
            <w:noProof/>
            <w:rPrChange w:id="1941" w:author="Ram Shrestha" w:date="2014-04-07T00:25:00Z">
              <w:rPr/>
            </w:rPrChange>
          </w:rPr>
          <w:t>: 1253-1263.</w:t>
        </w:r>
      </w:ins>
    </w:p>
    <w:p w:rsidR="00D21E7C" w:rsidRPr="00D21E7C" w:rsidRDefault="00D21E7C" w:rsidP="00D21E7C">
      <w:pPr>
        <w:rPr>
          <w:ins w:id="1942" w:author="Ram Shrestha" w:date="2014-04-07T00:25:00Z"/>
          <w:rFonts w:ascii="Cambria" w:hAnsi="Cambria"/>
          <w:noProof/>
          <w:rPrChange w:id="1943" w:author="Ram Shrestha" w:date="2014-04-07T00:25:00Z">
            <w:rPr>
              <w:ins w:id="1944" w:author="Ram Shrestha" w:date="2014-04-07T00:25:00Z"/>
            </w:rPr>
          </w:rPrChange>
        </w:rPr>
        <w:pPrChange w:id="1945" w:author="Ram Shrestha" w:date="2014-04-07T00:25:00Z">
          <w:pPr>
            <w:ind w:left="720" w:hanging="720"/>
          </w:pPr>
        </w:pPrChange>
      </w:pPr>
      <w:ins w:id="1946" w:author="Ram Shrestha" w:date="2014-04-07T00:25:00Z">
        <w:r w:rsidRPr="00D21E7C">
          <w:rPr>
            <w:rFonts w:ascii="Cambria" w:hAnsi="Cambria"/>
            <w:noProof/>
            <w:rPrChange w:id="1947" w:author="Ram Shrestha" w:date="2014-04-07T00:25:00Z">
              <w:rPr/>
            </w:rPrChange>
          </w:rPr>
          <w:t xml:space="preserve">Wang, C, Mitsuya, Y, Gharizadeh, B, Ronaghi, M, Shafer, RW (2007) Characterization of mutation spectra with ultra-deep pyrosequencing: application to HIV-1 drug resistance. </w:t>
        </w:r>
        <w:r w:rsidRPr="00D21E7C">
          <w:rPr>
            <w:rFonts w:ascii="Cambria" w:hAnsi="Cambria"/>
            <w:i/>
            <w:noProof/>
            <w:rPrChange w:id="1948" w:author="Ram Shrestha" w:date="2014-04-07T00:25:00Z">
              <w:rPr/>
            </w:rPrChange>
          </w:rPr>
          <w:t>Genome Res</w:t>
        </w:r>
        <w:r w:rsidRPr="00D21E7C">
          <w:rPr>
            <w:rFonts w:ascii="Cambria" w:hAnsi="Cambria"/>
            <w:noProof/>
            <w:rPrChange w:id="1949" w:author="Ram Shrestha" w:date="2014-04-07T00:25:00Z">
              <w:rPr/>
            </w:rPrChange>
          </w:rPr>
          <w:t xml:space="preserve"> </w:t>
        </w:r>
        <w:r w:rsidRPr="00D21E7C">
          <w:rPr>
            <w:rFonts w:ascii="Cambria" w:hAnsi="Cambria"/>
            <w:b/>
            <w:noProof/>
            <w:rPrChange w:id="1950" w:author="Ram Shrestha" w:date="2014-04-07T00:25:00Z">
              <w:rPr/>
            </w:rPrChange>
          </w:rPr>
          <w:t>17</w:t>
        </w:r>
        <w:r w:rsidRPr="00D21E7C">
          <w:rPr>
            <w:rFonts w:ascii="Cambria" w:hAnsi="Cambria"/>
            <w:noProof/>
            <w:rPrChange w:id="1951" w:author="Ram Shrestha" w:date="2014-04-07T00:25:00Z">
              <w:rPr/>
            </w:rPrChange>
          </w:rPr>
          <w:t>: 1195-1201.</w:t>
        </w:r>
      </w:ins>
    </w:p>
    <w:p w:rsidR="00D21E7C" w:rsidRPr="00D21E7C" w:rsidRDefault="00D21E7C" w:rsidP="00D21E7C">
      <w:pPr>
        <w:rPr>
          <w:ins w:id="1952" w:author="Ram Shrestha" w:date="2014-04-07T00:25:00Z"/>
          <w:rFonts w:ascii="Cambria" w:hAnsi="Cambria"/>
          <w:noProof/>
          <w:rPrChange w:id="1953" w:author="Ram Shrestha" w:date="2014-04-07T00:25:00Z">
            <w:rPr>
              <w:ins w:id="1954" w:author="Ram Shrestha" w:date="2014-04-07T00:25:00Z"/>
            </w:rPr>
          </w:rPrChange>
        </w:rPr>
        <w:pPrChange w:id="1955" w:author="Ram Shrestha" w:date="2014-04-07T00:25:00Z">
          <w:pPr>
            <w:ind w:left="720" w:hanging="720"/>
          </w:pPr>
        </w:pPrChange>
      </w:pPr>
      <w:ins w:id="1956" w:author="Ram Shrestha" w:date="2014-04-07T00:25:00Z">
        <w:r w:rsidRPr="00D21E7C">
          <w:rPr>
            <w:rFonts w:ascii="Cambria" w:hAnsi="Cambria"/>
            <w:noProof/>
            <w:rPrChange w:id="1957" w:author="Ram Shrestha" w:date="2014-04-07T00:25:00Z">
              <w:rPr/>
            </w:rPrChange>
          </w:rPr>
          <w:t xml:space="preserve">Woods, CK, Brumme, CJ, Liu, TF, Chui, CK, Chu, AL, Wynhoven, B, Hall, TA, Trevino, C, Shafer, RW, Harrigan, PR (2012) Automating HIV drug resistance genotyping with RECall, a freely accessible sequence analysis tool. </w:t>
        </w:r>
        <w:r w:rsidRPr="00D21E7C">
          <w:rPr>
            <w:rFonts w:ascii="Cambria" w:hAnsi="Cambria"/>
            <w:i/>
            <w:noProof/>
            <w:rPrChange w:id="1958" w:author="Ram Shrestha" w:date="2014-04-07T00:25:00Z">
              <w:rPr/>
            </w:rPrChange>
          </w:rPr>
          <w:t>J Clin Microbiol</w:t>
        </w:r>
        <w:r w:rsidRPr="00D21E7C">
          <w:rPr>
            <w:rFonts w:ascii="Cambria" w:hAnsi="Cambria"/>
            <w:noProof/>
            <w:rPrChange w:id="1959" w:author="Ram Shrestha" w:date="2014-04-07T00:25:00Z">
              <w:rPr/>
            </w:rPrChange>
          </w:rPr>
          <w:t xml:space="preserve"> </w:t>
        </w:r>
        <w:r w:rsidRPr="00D21E7C">
          <w:rPr>
            <w:rFonts w:ascii="Cambria" w:hAnsi="Cambria"/>
            <w:b/>
            <w:noProof/>
            <w:rPrChange w:id="1960" w:author="Ram Shrestha" w:date="2014-04-07T00:25:00Z">
              <w:rPr/>
            </w:rPrChange>
          </w:rPr>
          <w:t>50</w:t>
        </w:r>
        <w:r w:rsidRPr="00D21E7C">
          <w:rPr>
            <w:rFonts w:ascii="Cambria" w:hAnsi="Cambria"/>
            <w:noProof/>
            <w:rPrChange w:id="1961" w:author="Ram Shrestha" w:date="2014-04-07T00:25:00Z">
              <w:rPr/>
            </w:rPrChange>
          </w:rPr>
          <w:t>: 1936-1942.</w:t>
        </w:r>
      </w:ins>
    </w:p>
    <w:p w:rsidR="00D21E7C" w:rsidRPr="00D21E7C" w:rsidRDefault="00D21E7C" w:rsidP="00D21E7C">
      <w:pPr>
        <w:rPr>
          <w:ins w:id="1962" w:author="Ram Shrestha" w:date="2014-04-07T00:25:00Z"/>
          <w:rFonts w:ascii="Cambria" w:hAnsi="Cambria"/>
          <w:noProof/>
          <w:rPrChange w:id="1963" w:author="Ram Shrestha" w:date="2014-04-07T00:25:00Z">
            <w:rPr>
              <w:ins w:id="1964" w:author="Ram Shrestha" w:date="2014-04-07T00:25:00Z"/>
            </w:rPr>
          </w:rPrChange>
        </w:rPr>
        <w:pPrChange w:id="1965" w:author="Ram Shrestha" w:date="2014-04-07T00:25:00Z">
          <w:pPr>
            <w:ind w:left="720" w:hanging="720"/>
          </w:pPr>
        </w:pPrChange>
      </w:pPr>
      <w:ins w:id="1966" w:author="Ram Shrestha" w:date="2014-04-07T00:25:00Z">
        <w:r w:rsidRPr="00D21E7C">
          <w:rPr>
            <w:rFonts w:ascii="Cambria" w:hAnsi="Cambria"/>
            <w:noProof/>
            <w:rPrChange w:id="1967" w:author="Ram Shrestha" w:date="2014-04-07T00:25: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D21E7C">
          <w:rPr>
            <w:rFonts w:ascii="Cambria" w:hAnsi="Cambria"/>
            <w:i/>
            <w:noProof/>
            <w:rPrChange w:id="1968" w:author="Ram Shrestha" w:date="2014-04-07T00:25:00Z">
              <w:rPr/>
            </w:rPrChange>
          </w:rPr>
          <w:t>Retrovirology</w:t>
        </w:r>
        <w:r w:rsidRPr="00D21E7C">
          <w:rPr>
            <w:rFonts w:ascii="Cambria" w:hAnsi="Cambria"/>
            <w:noProof/>
            <w:rPrChange w:id="1969" w:author="Ram Shrestha" w:date="2014-04-07T00:25:00Z">
              <w:rPr/>
            </w:rPrChange>
          </w:rPr>
          <w:t xml:space="preserve"> </w:t>
        </w:r>
        <w:r w:rsidRPr="00D21E7C">
          <w:rPr>
            <w:rFonts w:ascii="Cambria" w:hAnsi="Cambria"/>
            <w:b/>
            <w:noProof/>
            <w:rPrChange w:id="1970" w:author="Ram Shrestha" w:date="2014-04-07T00:25:00Z">
              <w:rPr/>
            </w:rPrChange>
          </w:rPr>
          <w:t>9</w:t>
        </w:r>
        <w:r w:rsidRPr="00D21E7C">
          <w:rPr>
            <w:rFonts w:ascii="Cambria" w:hAnsi="Cambria"/>
            <w:noProof/>
            <w:rPrChange w:id="1971" w:author="Ram Shrestha" w:date="2014-04-07T00:25:00Z">
              <w:rPr/>
            </w:rPrChange>
          </w:rPr>
          <w:t>: 108.</w:t>
        </w:r>
      </w:ins>
    </w:p>
    <w:p w:rsidR="00D21E7C" w:rsidRPr="00D21E7C" w:rsidRDefault="00D21E7C" w:rsidP="00D21E7C">
      <w:pPr>
        <w:rPr>
          <w:ins w:id="1972" w:author="Ram Shrestha" w:date="2014-04-07T00:25:00Z"/>
          <w:rFonts w:ascii="Cambria" w:hAnsi="Cambria"/>
          <w:noProof/>
          <w:rPrChange w:id="1973" w:author="Ram Shrestha" w:date="2014-04-07T00:25:00Z">
            <w:rPr>
              <w:ins w:id="1974" w:author="Ram Shrestha" w:date="2014-04-07T00:25:00Z"/>
            </w:rPr>
          </w:rPrChange>
        </w:rPr>
        <w:pPrChange w:id="1975" w:author="Ram Shrestha" w:date="2014-04-07T00:25:00Z">
          <w:pPr>
            <w:ind w:left="720" w:hanging="720"/>
          </w:pPr>
        </w:pPrChange>
      </w:pPr>
      <w:ins w:id="1976" w:author="Ram Shrestha" w:date="2014-04-07T00:25:00Z">
        <w:r w:rsidRPr="00D21E7C">
          <w:rPr>
            <w:rFonts w:ascii="Cambria" w:hAnsi="Cambria"/>
            <w:noProof/>
            <w:rPrChange w:id="1977" w:author="Ram Shrestha" w:date="2014-04-07T00:25:00Z">
              <w:rPr/>
            </w:rPrChange>
          </w:rPr>
          <w:t xml:space="preserve">Zaidi, J, Grapsa, E, Tanser, F, Newell, M-L, Bärnighausen, T (2013) Dramatic increases in HIV prevalence after scale-up of antiretroviral treatment: a longitudinal population-based HIV surveillance study in rural kwazulu-natal. </w:t>
        </w:r>
        <w:r w:rsidRPr="00D21E7C">
          <w:rPr>
            <w:rFonts w:ascii="Cambria" w:hAnsi="Cambria"/>
            <w:i/>
            <w:noProof/>
            <w:rPrChange w:id="1978" w:author="Ram Shrestha" w:date="2014-04-07T00:25:00Z">
              <w:rPr/>
            </w:rPrChange>
          </w:rPr>
          <w:t>AIDS</w:t>
        </w:r>
        <w:r w:rsidRPr="00D21E7C">
          <w:rPr>
            <w:rFonts w:ascii="Cambria" w:hAnsi="Cambria"/>
            <w:noProof/>
            <w:rPrChange w:id="1979" w:author="Ram Shrestha" w:date="2014-04-07T00:25:00Z">
              <w:rPr/>
            </w:rPrChange>
          </w:rPr>
          <w:t xml:space="preserve"> </w:t>
        </w:r>
        <w:r w:rsidRPr="00D21E7C">
          <w:rPr>
            <w:rFonts w:ascii="Cambria" w:hAnsi="Cambria"/>
            <w:b/>
            <w:noProof/>
            <w:rPrChange w:id="1980" w:author="Ram Shrestha" w:date="2014-04-07T00:25:00Z">
              <w:rPr/>
            </w:rPrChange>
          </w:rPr>
          <w:t>27</w:t>
        </w:r>
        <w:r w:rsidRPr="00D21E7C">
          <w:rPr>
            <w:rFonts w:ascii="Cambria" w:hAnsi="Cambria"/>
            <w:noProof/>
            <w:rPrChange w:id="1981" w:author="Ram Shrestha" w:date="2014-04-07T00:25:00Z">
              <w:rPr/>
            </w:rPrChange>
          </w:rPr>
          <w:t>: 000-000.</w:t>
        </w:r>
      </w:ins>
    </w:p>
    <w:p w:rsidR="00D21E7C" w:rsidRPr="00D21E7C" w:rsidRDefault="00D21E7C" w:rsidP="00D21E7C">
      <w:pPr>
        <w:rPr>
          <w:ins w:id="1982" w:author="Ram Shrestha" w:date="2014-04-07T00:25:00Z"/>
          <w:rFonts w:ascii="Cambria" w:hAnsi="Cambria"/>
          <w:noProof/>
          <w:rPrChange w:id="1983" w:author="Ram Shrestha" w:date="2014-04-07T00:25:00Z">
            <w:rPr>
              <w:ins w:id="1984" w:author="Ram Shrestha" w:date="2014-04-07T00:25:00Z"/>
            </w:rPr>
          </w:rPrChange>
        </w:rPr>
        <w:pPrChange w:id="1985" w:author="Ram Shrestha" w:date="2014-04-07T00:25:00Z">
          <w:pPr>
            <w:ind w:left="720" w:hanging="720"/>
          </w:pPr>
        </w:pPrChange>
      </w:pPr>
      <w:ins w:id="1986" w:author="Ram Shrestha" w:date="2014-04-07T00:25:00Z">
        <w:r w:rsidRPr="00D21E7C">
          <w:rPr>
            <w:rFonts w:ascii="Cambria" w:hAnsi="Cambria"/>
            <w:noProof/>
            <w:rPrChange w:id="1987" w:author="Ram Shrestha" w:date="2014-04-07T00:25:00Z">
              <w:rPr/>
            </w:rPrChange>
          </w:rPr>
          <w:t xml:space="preserve">Zolfo, M, De Weggheleire, A, Schouten, E, Lynen, L (2010) Time for "test and treat" in prevention of mother-to-child transmission programs in low- and middle-income countries. </w:t>
        </w:r>
        <w:r w:rsidRPr="00D21E7C">
          <w:rPr>
            <w:rFonts w:ascii="Cambria" w:hAnsi="Cambria"/>
            <w:i/>
            <w:noProof/>
            <w:rPrChange w:id="1988" w:author="Ram Shrestha" w:date="2014-04-07T00:25:00Z">
              <w:rPr/>
            </w:rPrChange>
          </w:rPr>
          <w:t>J Acquir Immune Defic Syndr</w:t>
        </w:r>
        <w:r w:rsidRPr="00D21E7C">
          <w:rPr>
            <w:rFonts w:ascii="Cambria" w:hAnsi="Cambria"/>
            <w:noProof/>
            <w:rPrChange w:id="1989" w:author="Ram Shrestha" w:date="2014-04-07T00:25:00Z">
              <w:rPr/>
            </w:rPrChange>
          </w:rPr>
          <w:t xml:space="preserve"> </w:t>
        </w:r>
        <w:r w:rsidRPr="00D21E7C">
          <w:rPr>
            <w:rFonts w:ascii="Cambria" w:hAnsi="Cambria"/>
            <w:b/>
            <w:noProof/>
            <w:rPrChange w:id="1990" w:author="Ram Shrestha" w:date="2014-04-07T00:25:00Z">
              <w:rPr/>
            </w:rPrChange>
          </w:rPr>
          <w:t>55</w:t>
        </w:r>
        <w:r w:rsidRPr="00D21E7C">
          <w:rPr>
            <w:rFonts w:ascii="Cambria" w:hAnsi="Cambria"/>
            <w:noProof/>
            <w:rPrChange w:id="1991" w:author="Ram Shrestha" w:date="2014-04-07T00:25:00Z">
              <w:rPr/>
            </w:rPrChange>
          </w:rPr>
          <w:t>: 287-289.</w:t>
        </w:r>
      </w:ins>
    </w:p>
    <w:p w:rsidR="00D21E7C" w:rsidRDefault="00D21E7C" w:rsidP="00D21E7C">
      <w:pPr>
        <w:ind w:left="720" w:hanging="720"/>
        <w:rPr>
          <w:ins w:id="1992" w:author="Ram Shrestha" w:date="2014-04-07T00:25:00Z"/>
          <w:rFonts w:ascii="Cambria" w:hAnsi="Cambria"/>
          <w:noProof/>
        </w:rPr>
        <w:pPrChange w:id="1993" w:author="Ram Shrestha" w:date="2014-04-07T00:25:00Z">
          <w:pPr>
            <w:spacing w:line="480" w:lineRule="auto"/>
          </w:pPr>
        </w:pPrChange>
      </w:pPr>
    </w:p>
    <w:p w:rsidR="00CB697B" w:rsidDel="00387725" w:rsidRDefault="00EA2772">
      <w:pPr>
        <w:rPr>
          <w:del w:id="1994" w:author="Ram Shrestha" w:date="2014-04-01T23:07:00Z"/>
          <w:rFonts w:ascii="Cambria" w:hAnsi="Cambria"/>
          <w:noProof/>
        </w:rPr>
      </w:pPr>
      <w:del w:id="1995" w:author="Ram Shrestha" w:date="2014-04-01T23:07:00Z">
        <w:r w:rsidRPr="00EA2772" w:rsidDel="00387725">
          <w:rPr>
            <w:rFonts w:ascii="Cambria" w:hAnsi="Cambria"/>
            <w:noProof/>
          </w:rPr>
          <w:delText xml:space="preserve">Aghokeng, AF, Kouanfack, C, Laurent, C, Ebong, E, Atem-Tambe, A, Butel, C, Montavon, C, Mpoudi-Ngole, E, Delaporte, E, Peeters, M (2011) Scale-up of antiretroviral treatment in sub-Saharan Africa is accompanied by increasing HIV-1 drug resistance mutations in drug-naive patients.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25</w:delText>
        </w:r>
        <w:r w:rsidRPr="00EA2772" w:rsidDel="00387725">
          <w:rPr>
            <w:rFonts w:ascii="Cambria" w:hAnsi="Cambria"/>
            <w:noProof/>
          </w:rPr>
          <w:delText>: 2183-2188.</w:delText>
        </w:r>
      </w:del>
    </w:p>
    <w:p w:rsidR="00CB697B" w:rsidDel="00387725" w:rsidRDefault="00EA2772">
      <w:pPr>
        <w:rPr>
          <w:del w:id="1996" w:author="Ram Shrestha" w:date="2014-04-01T23:07:00Z"/>
          <w:rFonts w:ascii="Cambria" w:hAnsi="Cambria"/>
          <w:noProof/>
        </w:rPr>
      </w:pPr>
      <w:del w:id="1997" w:author="Ram Shrestha" w:date="2014-04-01T23:07:00Z">
        <w:r w:rsidRPr="00EA2772" w:rsidDel="00387725">
          <w:rPr>
            <w:rFonts w:ascii="Cambria" w:hAnsi="Cambria"/>
            <w:noProof/>
          </w:rPr>
          <w:delText xml:space="preserve">Arrive, E, Newell, ML, Ekouevi, DK, Chaix, ML, Thiebaut, R, Masquelier, B, Leroy, V, Perre, PV, Rouzioux, C, Dabis, F (2007) Prevalence of resistance to nevirapine in mothers and children after single-dose exposure to prevent vertical transmission of HIV-1: a meta-analysis. </w:delText>
        </w:r>
        <w:r w:rsidRPr="00EA2772" w:rsidDel="00387725">
          <w:rPr>
            <w:rFonts w:ascii="Cambria" w:hAnsi="Cambria"/>
            <w:i/>
            <w:noProof/>
          </w:rPr>
          <w:delText>Int J Epidemiol</w:delText>
        </w:r>
        <w:r w:rsidRPr="00EA2772" w:rsidDel="00387725">
          <w:rPr>
            <w:rFonts w:ascii="Cambria" w:hAnsi="Cambria"/>
            <w:noProof/>
          </w:rPr>
          <w:delText xml:space="preserve"> </w:delText>
        </w:r>
        <w:r w:rsidRPr="00EA2772" w:rsidDel="00387725">
          <w:rPr>
            <w:rFonts w:ascii="Cambria" w:hAnsi="Cambria"/>
            <w:b/>
            <w:noProof/>
          </w:rPr>
          <w:delText>36</w:delText>
        </w:r>
        <w:r w:rsidRPr="00EA2772" w:rsidDel="00387725">
          <w:rPr>
            <w:rFonts w:ascii="Cambria" w:hAnsi="Cambria"/>
            <w:noProof/>
          </w:rPr>
          <w:delText>: 1009-1021.</w:delText>
        </w:r>
      </w:del>
    </w:p>
    <w:p w:rsidR="00CB697B" w:rsidDel="00387725" w:rsidRDefault="00EA2772">
      <w:pPr>
        <w:rPr>
          <w:del w:id="1998" w:author="Ram Shrestha" w:date="2014-04-01T23:07:00Z"/>
          <w:rFonts w:ascii="Cambria" w:hAnsi="Cambria"/>
          <w:noProof/>
        </w:rPr>
      </w:pPr>
      <w:del w:id="1999" w:author="Ram Shrestha" w:date="2014-04-01T23:07:00Z">
        <w:r w:rsidRPr="00EA2772" w:rsidDel="00387725">
          <w:rPr>
            <w:rFonts w:ascii="Cambria" w:hAnsi="Cambria"/>
            <w:noProof/>
          </w:rPr>
          <w:delText xml:space="preserve">Audureau, E, Kahn, JG, Besson, MH, Saba, J, Ladner, J (2013) Scaling up prevention of mother-to-child HIV transmission programs in sub-Saharan African countries: a multilevel assessment of site-, program- and country-level determinants of performance. </w:delText>
        </w:r>
        <w:r w:rsidRPr="00EA2772" w:rsidDel="00387725">
          <w:rPr>
            <w:rFonts w:ascii="Cambria" w:hAnsi="Cambria"/>
            <w:i/>
            <w:noProof/>
          </w:rPr>
          <w:delText>BMC Public Health</w:delText>
        </w:r>
        <w:r w:rsidRPr="00EA2772" w:rsidDel="00387725">
          <w:rPr>
            <w:rFonts w:ascii="Cambria" w:hAnsi="Cambria"/>
            <w:noProof/>
          </w:rPr>
          <w:delText xml:space="preserve"> </w:delText>
        </w:r>
        <w:r w:rsidRPr="00EA2772" w:rsidDel="00387725">
          <w:rPr>
            <w:rFonts w:ascii="Cambria" w:hAnsi="Cambria"/>
            <w:b/>
            <w:noProof/>
          </w:rPr>
          <w:delText>13</w:delText>
        </w:r>
        <w:r w:rsidRPr="00EA2772" w:rsidDel="00387725">
          <w:rPr>
            <w:rFonts w:ascii="Cambria" w:hAnsi="Cambria"/>
            <w:noProof/>
          </w:rPr>
          <w:delText>: 286.</w:delText>
        </w:r>
      </w:del>
    </w:p>
    <w:p w:rsidR="00CB697B" w:rsidDel="00387725" w:rsidRDefault="00EA2772">
      <w:pPr>
        <w:rPr>
          <w:del w:id="2000" w:author="Ram Shrestha" w:date="2014-04-01T23:07:00Z"/>
          <w:rFonts w:ascii="Cambria" w:hAnsi="Cambria"/>
          <w:noProof/>
        </w:rPr>
      </w:pPr>
      <w:del w:id="2001" w:author="Ram Shrestha" w:date="2014-04-01T23:07:00Z">
        <w:r w:rsidRPr="00EA2772" w:rsidDel="00387725">
          <w:rPr>
            <w:rFonts w:ascii="Cambria" w:hAnsi="Cambria"/>
            <w:noProof/>
          </w:rPr>
          <w:delText xml:space="preserve">Avidor, B, Girshengorn, S, Matus, N, Talio, H, Achsanov, S, Zeldis, I, Fratty, IS, Katchman, E, Brosh-Nissimov, T, Hassin, D, Alon, D, Bentwich, Z, Yust, I, Amit, S, Forer, R, Vulih Shultsman, I, Turner, D (2013) Evaluation of a benchtop HIV ultradeep pyrosequencing drug resistance assay in the clinical laboratory. </w:delText>
        </w:r>
        <w:r w:rsidRPr="00EA2772" w:rsidDel="00387725">
          <w:rPr>
            <w:rFonts w:ascii="Cambria" w:hAnsi="Cambria"/>
            <w:i/>
            <w:noProof/>
          </w:rPr>
          <w:delText>J Clin Microbiol</w:delText>
        </w:r>
        <w:r w:rsidRPr="00EA2772" w:rsidDel="00387725">
          <w:rPr>
            <w:rFonts w:ascii="Cambria" w:hAnsi="Cambria"/>
            <w:noProof/>
          </w:rPr>
          <w:delText xml:space="preserve"> </w:delText>
        </w:r>
        <w:r w:rsidRPr="00EA2772" w:rsidDel="00387725">
          <w:rPr>
            <w:rFonts w:ascii="Cambria" w:hAnsi="Cambria"/>
            <w:b/>
            <w:noProof/>
          </w:rPr>
          <w:delText>51</w:delText>
        </w:r>
        <w:r w:rsidRPr="00EA2772" w:rsidDel="00387725">
          <w:rPr>
            <w:rFonts w:ascii="Cambria" w:hAnsi="Cambria"/>
            <w:noProof/>
          </w:rPr>
          <w:delText>: 880-886.</w:delText>
        </w:r>
      </w:del>
    </w:p>
    <w:p w:rsidR="00CB697B" w:rsidDel="00387725" w:rsidRDefault="00EA2772">
      <w:pPr>
        <w:rPr>
          <w:del w:id="2002" w:author="Ram Shrestha" w:date="2014-04-01T23:07:00Z"/>
          <w:rFonts w:ascii="Cambria" w:hAnsi="Cambria"/>
          <w:noProof/>
        </w:rPr>
      </w:pPr>
      <w:del w:id="2003" w:author="Ram Shrestha" w:date="2014-04-01T23:07:00Z">
        <w:r w:rsidRPr="00EA2772" w:rsidDel="00387725">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EA2772" w:rsidDel="00387725">
          <w:rPr>
            <w:rFonts w:ascii="Cambria" w:hAnsi="Cambria"/>
            <w:i/>
            <w:noProof/>
          </w:rPr>
          <w:delText>BMC Infect Dis</w:delText>
        </w:r>
        <w:r w:rsidRPr="00EA2772" w:rsidDel="00387725">
          <w:rPr>
            <w:rFonts w:ascii="Cambria" w:hAnsi="Cambria"/>
            <w:noProof/>
          </w:rPr>
          <w:delText xml:space="preserve"> </w:delText>
        </w:r>
        <w:r w:rsidRPr="00EA2772" w:rsidDel="00387725">
          <w:rPr>
            <w:rFonts w:ascii="Cambria" w:hAnsi="Cambria"/>
            <w:b/>
            <w:noProof/>
          </w:rPr>
          <w:delText>13</w:delText>
        </w:r>
        <w:r w:rsidRPr="00EA2772" w:rsidDel="00387725">
          <w:rPr>
            <w:rFonts w:ascii="Cambria" w:hAnsi="Cambria"/>
            <w:noProof/>
          </w:rPr>
          <w:delText>: 52.</w:delText>
        </w:r>
      </w:del>
    </w:p>
    <w:p w:rsidR="00CB697B" w:rsidDel="00387725" w:rsidRDefault="00EA2772">
      <w:pPr>
        <w:rPr>
          <w:del w:id="2004" w:author="Ram Shrestha" w:date="2014-04-01T23:07:00Z"/>
          <w:rFonts w:ascii="Cambria" w:hAnsi="Cambria"/>
          <w:noProof/>
        </w:rPr>
      </w:pPr>
      <w:del w:id="2005" w:author="Ram Shrestha" w:date="2014-04-01T23:07:00Z">
        <w:r w:rsidRPr="00EA2772" w:rsidDel="00387725">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EA2772" w:rsidDel="00387725">
          <w:rPr>
            <w:rFonts w:ascii="Cambria" w:hAnsi="Cambria"/>
            <w:i/>
            <w:noProof/>
          </w:rPr>
          <w:delText>J Biol Chem</w:delText>
        </w:r>
        <w:r w:rsidRPr="00EA2772" w:rsidDel="00387725">
          <w:rPr>
            <w:rFonts w:ascii="Cambria" w:hAnsi="Cambria"/>
            <w:noProof/>
          </w:rPr>
          <w:delText xml:space="preserve"> </w:delText>
        </w:r>
        <w:r w:rsidRPr="00EA2772" w:rsidDel="00387725">
          <w:rPr>
            <w:rFonts w:ascii="Cambria" w:hAnsi="Cambria"/>
            <w:b/>
            <w:noProof/>
          </w:rPr>
          <w:delText>268</w:delText>
        </w:r>
        <w:r w:rsidRPr="00EA2772" w:rsidDel="00387725">
          <w:rPr>
            <w:rFonts w:ascii="Cambria" w:hAnsi="Cambria"/>
            <w:noProof/>
          </w:rPr>
          <w:delText>: 10324-10334.</w:delText>
        </w:r>
      </w:del>
    </w:p>
    <w:p w:rsidR="00CB697B" w:rsidDel="00387725" w:rsidRDefault="00EA2772">
      <w:pPr>
        <w:rPr>
          <w:del w:id="2006" w:author="Ram Shrestha" w:date="2014-04-01T23:07:00Z"/>
          <w:rFonts w:ascii="Cambria" w:hAnsi="Cambria"/>
          <w:noProof/>
        </w:rPr>
      </w:pPr>
      <w:del w:id="2007" w:author="Ram Shrestha" w:date="2014-04-01T23:07:00Z">
        <w:r w:rsidRPr="00EA2772" w:rsidDel="00387725">
          <w:rPr>
            <w:rFonts w:ascii="Cambria" w:hAnsi="Cambria"/>
            <w:noProof/>
          </w:rPr>
          <w:delText xml:space="preserve">Beck, EJ, Vitoria, M, Mandalia, S, Crowley, S, Gilks, CF, Souteyrand, Y (2006) National adult antiretroviral therapy guidelines in resource-limited countries: concordance with 2003 WHO guidelines?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20</w:delText>
        </w:r>
        <w:r w:rsidRPr="00EA2772" w:rsidDel="00387725">
          <w:rPr>
            <w:rFonts w:ascii="Cambria" w:hAnsi="Cambria"/>
            <w:noProof/>
          </w:rPr>
          <w:delText>: 1497-1502.</w:delText>
        </w:r>
      </w:del>
    </w:p>
    <w:p w:rsidR="00CB697B" w:rsidDel="00387725" w:rsidRDefault="00EA2772">
      <w:pPr>
        <w:rPr>
          <w:del w:id="2008" w:author="Ram Shrestha" w:date="2014-04-01T23:07:00Z"/>
          <w:rFonts w:ascii="Cambria" w:hAnsi="Cambria"/>
          <w:noProof/>
        </w:rPr>
      </w:pPr>
      <w:del w:id="2009" w:author="Ram Shrestha" w:date="2014-04-01T23:07:00Z">
        <w:r w:rsidRPr="00EA2772" w:rsidDel="00387725">
          <w:rPr>
            <w:rFonts w:ascii="Cambria" w:hAnsi="Cambria"/>
            <w:noProof/>
          </w:rPr>
          <w:delTex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delText>
        </w:r>
        <w:r w:rsidRPr="00EA2772" w:rsidDel="00387725">
          <w:rPr>
            <w:rFonts w:ascii="Cambria" w:hAnsi="Cambria"/>
            <w:i/>
            <w:noProof/>
          </w:rPr>
          <w:delText>Proc Natl Acad Sci U S A</w:delText>
        </w:r>
        <w:r w:rsidRPr="00EA2772" w:rsidDel="00387725">
          <w:rPr>
            <w:rFonts w:ascii="Cambria" w:hAnsi="Cambria"/>
            <w:noProof/>
          </w:rPr>
          <w:delText xml:space="preserve"> </w:delText>
        </w:r>
        <w:r w:rsidRPr="00EA2772" w:rsidDel="00387725">
          <w:rPr>
            <w:rFonts w:ascii="Cambria" w:hAnsi="Cambria"/>
            <w:b/>
            <w:noProof/>
          </w:rPr>
          <w:delText>108</w:delText>
        </w:r>
        <w:r w:rsidRPr="00EA2772" w:rsidDel="00387725">
          <w:rPr>
            <w:rFonts w:ascii="Cambria" w:hAnsi="Cambria"/>
            <w:noProof/>
          </w:rPr>
          <w:delText>: 9202-9207.</w:delText>
        </w:r>
      </w:del>
    </w:p>
    <w:p w:rsidR="00CB697B" w:rsidDel="00387725" w:rsidRDefault="00EA2772">
      <w:pPr>
        <w:rPr>
          <w:del w:id="2010" w:author="Ram Shrestha" w:date="2014-04-01T23:07:00Z"/>
          <w:rFonts w:ascii="Cambria" w:hAnsi="Cambria"/>
          <w:noProof/>
        </w:rPr>
      </w:pPr>
      <w:del w:id="2011" w:author="Ram Shrestha" w:date="2014-04-01T23:07:00Z">
        <w:r w:rsidRPr="00EA2772" w:rsidDel="00387725">
          <w:rPr>
            <w:rFonts w:ascii="Cambria" w:hAnsi="Cambria"/>
            <w:noProof/>
          </w:rPr>
          <w:delText xml:space="preserve">Booth, CL, Geretti, AM (2007) Prevalence and determinants of transmitted antiretroviral drug resistance in HIV-1 infection. </w:delText>
        </w:r>
        <w:r w:rsidRPr="00EA2772" w:rsidDel="00387725">
          <w:rPr>
            <w:rFonts w:ascii="Cambria" w:hAnsi="Cambria"/>
            <w:i/>
            <w:noProof/>
          </w:rPr>
          <w:delText>J Antimicrob Chemother</w:delText>
        </w:r>
        <w:r w:rsidRPr="00EA2772" w:rsidDel="00387725">
          <w:rPr>
            <w:rFonts w:ascii="Cambria" w:hAnsi="Cambria"/>
            <w:noProof/>
          </w:rPr>
          <w:delText xml:space="preserve"> </w:delText>
        </w:r>
        <w:r w:rsidRPr="00EA2772" w:rsidDel="00387725">
          <w:rPr>
            <w:rFonts w:ascii="Cambria" w:hAnsi="Cambria"/>
            <w:b/>
            <w:noProof/>
          </w:rPr>
          <w:delText>59</w:delText>
        </w:r>
        <w:r w:rsidRPr="00EA2772" w:rsidDel="00387725">
          <w:rPr>
            <w:rFonts w:ascii="Cambria" w:hAnsi="Cambria"/>
            <w:noProof/>
          </w:rPr>
          <w:delText>: 1047-1056.</w:delText>
        </w:r>
      </w:del>
    </w:p>
    <w:p w:rsidR="00CB697B" w:rsidDel="00387725" w:rsidRDefault="00EA2772">
      <w:pPr>
        <w:rPr>
          <w:del w:id="2012" w:author="Ram Shrestha" w:date="2014-04-01T23:07:00Z"/>
          <w:rFonts w:ascii="Cambria" w:hAnsi="Cambria"/>
          <w:noProof/>
        </w:rPr>
      </w:pPr>
      <w:del w:id="2013" w:author="Ram Shrestha" w:date="2014-04-01T23:07:00Z">
        <w:r w:rsidRPr="00EA2772" w:rsidDel="00387725">
          <w:rPr>
            <w:rFonts w:ascii="Cambria" w:hAnsi="Cambria"/>
            <w:noProof/>
          </w:rPr>
          <w:delText xml:space="preserve">Chi, BH, Sinkala, M, Stringer, EM, Cantrell, RA, Mtonga, V, Bulterys, M, Zulu, I, Kankasa, C, Wilfert, C, Weidle, PJ, Vermund, SH, Stringer, JS (2007) Early clinical and immune response to NNRTI-based antiretroviral therapy among women with prior exposure to single-dose nevirapine.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21</w:delText>
        </w:r>
        <w:r w:rsidRPr="00EA2772" w:rsidDel="00387725">
          <w:rPr>
            <w:rFonts w:ascii="Cambria" w:hAnsi="Cambria"/>
            <w:noProof/>
          </w:rPr>
          <w:delText>: 957-964.</w:delText>
        </w:r>
      </w:del>
    </w:p>
    <w:p w:rsidR="00CB697B" w:rsidDel="00387725" w:rsidRDefault="00EA2772">
      <w:pPr>
        <w:rPr>
          <w:del w:id="2014" w:author="Ram Shrestha" w:date="2014-04-01T23:07:00Z"/>
          <w:rFonts w:ascii="Cambria" w:hAnsi="Cambria"/>
          <w:noProof/>
        </w:rPr>
      </w:pPr>
      <w:del w:id="2015" w:author="Ram Shrestha" w:date="2014-04-01T23:07:00Z">
        <w:r w:rsidRPr="00EA2772" w:rsidDel="00387725">
          <w:rPr>
            <w:rFonts w:ascii="Cambria" w:hAnsi="Cambria"/>
            <w:noProof/>
          </w:rPr>
          <w:delText xml:space="preserve">Chi, BH, Stringer, JS, Moodley, D (2013) Antiretroviral drug regimens to prevent mother-to-child transmission of HIV: a review of scientific, program, and policy advances for sub-Saharan Africa. </w:delText>
        </w:r>
        <w:r w:rsidRPr="00EA2772" w:rsidDel="00387725">
          <w:rPr>
            <w:rFonts w:ascii="Cambria" w:hAnsi="Cambria"/>
            <w:i/>
            <w:noProof/>
          </w:rPr>
          <w:delText>Curr HIV/AIDS Rep</w:delText>
        </w:r>
        <w:r w:rsidRPr="00EA2772" w:rsidDel="00387725">
          <w:rPr>
            <w:rFonts w:ascii="Cambria" w:hAnsi="Cambria"/>
            <w:noProof/>
          </w:rPr>
          <w:delText xml:space="preserve"> </w:delText>
        </w:r>
        <w:r w:rsidRPr="00EA2772" w:rsidDel="00387725">
          <w:rPr>
            <w:rFonts w:ascii="Cambria" w:hAnsi="Cambria"/>
            <w:b/>
            <w:noProof/>
          </w:rPr>
          <w:delText>10</w:delText>
        </w:r>
        <w:r w:rsidRPr="00EA2772" w:rsidDel="00387725">
          <w:rPr>
            <w:rFonts w:ascii="Cambria" w:hAnsi="Cambria"/>
            <w:noProof/>
          </w:rPr>
          <w:delText>: 124-133.</w:delText>
        </w:r>
      </w:del>
    </w:p>
    <w:p w:rsidR="00CB697B" w:rsidDel="00387725" w:rsidRDefault="00EA2772">
      <w:pPr>
        <w:rPr>
          <w:del w:id="2016" w:author="Ram Shrestha" w:date="2014-04-01T23:07:00Z"/>
          <w:rFonts w:ascii="Cambria" w:hAnsi="Cambria"/>
          <w:noProof/>
        </w:rPr>
      </w:pPr>
      <w:del w:id="2017" w:author="Ram Shrestha" w:date="2014-04-01T23:07:00Z">
        <w:r w:rsidRPr="00EA2772" w:rsidDel="00387725">
          <w:rPr>
            <w:rFonts w:ascii="Cambria" w:hAnsi="Cambria"/>
            <w:noProof/>
          </w:rPr>
          <w:delText xml:space="preserve">Clavel, F, Race, E, Mammano, F (2000) HIV drug resistance and viral fitness. </w:delText>
        </w:r>
        <w:r w:rsidRPr="00EA2772" w:rsidDel="00387725">
          <w:rPr>
            <w:rFonts w:ascii="Cambria" w:hAnsi="Cambria"/>
            <w:i/>
            <w:noProof/>
          </w:rPr>
          <w:delText>Adv Pharmacol</w:delText>
        </w:r>
        <w:r w:rsidRPr="00EA2772" w:rsidDel="00387725">
          <w:rPr>
            <w:rFonts w:ascii="Cambria" w:hAnsi="Cambria"/>
            <w:noProof/>
          </w:rPr>
          <w:delText xml:space="preserve"> </w:delText>
        </w:r>
        <w:r w:rsidRPr="00EA2772" w:rsidDel="00387725">
          <w:rPr>
            <w:rFonts w:ascii="Cambria" w:hAnsi="Cambria"/>
            <w:b/>
            <w:noProof/>
          </w:rPr>
          <w:delText>49</w:delText>
        </w:r>
        <w:r w:rsidRPr="00EA2772" w:rsidDel="00387725">
          <w:rPr>
            <w:rFonts w:ascii="Cambria" w:hAnsi="Cambria"/>
            <w:noProof/>
          </w:rPr>
          <w:delText>: 41-66.</w:delText>
        </w:r>
      </w:del>
    </w:p>
    <w:p w:rsidR="00CB697B" w:rsidDel="00387725" w:rsidRDefault="00EA2772">
      <w:pPr>
        <w:rPr>
          <w:del w:id="2018" w:author="Ram Shrestha" w:date="2014-04-01T23:07:00Z"/>
          <w:rFonts w:ascii="Cambria" w:hAnsi="Cambria"/>
          <w:noProof/>
        </w:rPr>
      </w:pPr>
      <w:del w:id="2019" w:author="Ram Shrestha" w:date="2014-04-01T23:07:00Z">
        <w:r w:rsidRPr="00EA2772" w:rsidDel="00387725">
          <w:rPr>
            <w:rFonts w:ascii="Cambria" w:hAnsi="Cambria"/>
            <w:noProof/>
          </w:rPr>
          <w:delText xml:space="preserve">Collins, JA, Thompson, MG, Paintsil, E, Ricketts, M, Gedzior, J, Alexander, L (2004) Competitive fitness of nevirapine-resistant human immunodeficiency virus type 1 mutants. </w:delText>
        </w:r>
        <w:r w:rsidRPr="00EA2772" w:rsidDel="00387725">
          <w:rPr>
            <w:rFonts w:ascii="Cambria" w:hAnsi="Cambria"/>
            <w:i/>
            <w:noProof/>
          </w:rPr>
          <w:delText>J Virol</w:delText>
        </w:r>
        <w:r w:rsidRPr="00EA2772" w:rsidDel="00387725">
          <w:rPr>
            <w:rFonts w:ascii="Cambria" w:hAnsi="Cambria"/>
            <w:noProof/>
          </w:rPr>
          <w:delText xml:space="preserve"> </w:delText>
        </w:r>
        <w:r w:rsidRPr="00EA2772" w:rsidDel="00387725">
          <w:rPr>
            <w:rFonts w:ascii="Cambria" w:hAnsi="Cambria"/>
            <w:b/>
            <w:noProof/>
          </w:rPr>
          <w:delText>78</w:delText>
        </w:r>
        <w:r w:rsidRPr="00EA2772" w:rsidDel="00387725">
          <w:rPr>
            <w:rFonts w:ascii="Cambria" w:hAnsi="Cambria"/>
            <w:noProof/>
          </w:rPr>
          <w:delText>: 603-611.</w:delText>
        </w:r>
      </w:del>
    </w:p>
    <w:p w:rsidR="00CB697B" w:rsidDel="00387725" w:rsidRDefault="00EA2772">
      <w:pPr>
        <w:rPr>
          <w:del w:id="2020" w:author="Ram Shrestha" w:date="2014-04-01T23:07:00Z"/>
          <w:rFonts w:ascii="Cambria" w:hAnsi="Cambria"/>
          <w:noProof/>
        </w:rPr>
      </w:pPr>
      <w:del w:id="2021" w:author="Ram Shrestha" w:date="2014-04-01T23:07:00Z">
        <w:r w:rsidRPr="00EA2772" w:rsidDel="00387725">
          <w:rPr>
            <w:rFonts w:ascii="Cambria" w:hAnsi="Cambria"/>
            <w:noProof/>
          </w:rPr>
          <w:delText xml:space="preserve">Connor, EM, Sperling, RS, Gelber, R, Kiselev, P, Scott, G, O'Sullivan, MJ, VanDyke, R, Bey, M, Shearer, W, Jacobson, RL (1994a) Reduction of maternal-infant transmission of human immunodeficiency virus type 1 with zidovudine treatment. </w:delText>
        </w:r>
        <w:r w:rsidRPr="00EA2772" w:rsidDel="00387725">
          <w:rPr>
            <w:rFonts w:ascii="Cambria" w:hAnsi="Cambria"/>
            <w:i/>
            <w:noProof/>
          </w:rPr>
          <w:delText>New England Journal of Medicine</w:delText>
        </w:r>
        <w:r w:rsidRPr="00EA2772" w:rsidDel="00387725">
          <w:rPr>
            <w:rFonts w:ascii="Cambria" w:hAnsi="Cambria"/>
            <w:noProof/>
          </w:rPr>
          <w:delText xml:space="preserve"> </w:delText>
        </w:r>
        <w:r w:rsidRPr="00EA2772" w:rsidDel="00387725">
          <w:rPr>
            <w:rFonts w:ascii="Cambria" w:hAnsi="Cambria"/>
            <w:b/>
            <w:noProof/>
          </w:rPr>
          <w:delText>331</w:delText>
        </w:r>
        <w:r w:rsidRPr="00EA2772" w:rsidDel="00387725">
          <w:rPr>
            <w:rFonts w:ascii="Cambria" w:hAnsi="Cambria"/>
            <w:noProof/>
          </w:rPr>
          <w:delText>: 1173-1180.</w:delText>
        </w:r>
      </w:del>
    </w:p>
    <w:p w:rsidR="00CB697B" w:rsidDel="00387725" w:rsidRDefault="00EA2772">
      <w:pPr>
        <w:rPr>
          <w:del w:id="2022" w:author="Ram Shrestha" w:date="2014-04-01T23:07:00Z"/>
          <w:rFonts w:ascii="Cambria" w:hAnsi="Cambria"/>
          <w:noProof/>
        </w:rPr>
      </w:pPr>
      <w:del w:id="2023" w:author="Ram Shrestha" w:date="2014-04-01T23:07:00Z">
        <w:r w:rsidRPr="00EA2772" w:rsidDel="00387725">
          <w:rPr>
            <w:rFonts w:ascii="Cambria" w:hAnsi="Cambria"/>
            <w:noProof/>
          </w:rPr>
          <w:delTex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331</w:delText>
        </w:r>
        <w:r w:rsidRPr="00EA2772" w:rsidDel="00387725">
          <w:rPr>
            <w:rFonts w:ascii="Cambria" w:hAnsi="Cambria"/>
            <w:noProof/>
          </w:rPr>
          <w:delText>: 1173-1180.</w:delText>
        </w:r>
      </w:del>
    </w:p>
    <w:p w:rsidR="00CB697B" w:rsidDel="00387725" w:rsidRDefault="00EA2772">
      <w:pPr>
        <w:rPr>
          <w:del w:id="2024" w:author="Ram Shrestha" w:date="2014-04-01T23:07:00Z"/>
          <w:rFonts w:ascii="Cambria" w:hAnsi="Cambria"/>
          <w:noProof/>
        </w:rPr>
      </w:pPr>
      <w:del w:id="2025" w:author="Ram Shrestha" w:date="2014-04-01T23:07:00Z">
        <w:r w:rsidRPr="00EA2772" w:rsidDel="00387725">
          <w:rPr>
            <w:rFonts w:ascii="Cambria" w:hAnsi="Cambria"/>
            <w:noProof/>
          </w:rPr>
          <w:delTex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delText>
        </w:r>
        <w:r w:rsidRPr="00EA2772" w:rsidDel="00387725">
          <w:rPr>
            <w:rFonts w:ascii="Cambria" w:hAnsi="Cambria"/>
            <w:i/>
            <w:noProof/>
          </w:rPr>
          <w:delText>Clin Infect Dis</w:delText>
        </w:r>
        <w:r w:rsidRPr="00EA2772" w:rsidDel="00387725">
          <w:rPr>
            <w:rFonts w:ascii="Cambria" w:hAnsi="Cambria"/>
            <w:noProof/>
          </w:rPr>
          <w:delText xml:space="preserve"> </w:delText>
        </w:r>
        <w:r w:rsidRPr="00EA2772" w:rsidDel="00387725">
          <w:rPr>
            <w:rFonts w:ascii="Cambria" w:hAnsi="Cambria"/>
            <w:b/>
            <w:noProof/>
          </w:rPr>
          <w:delText>48</w:delText>
        </w:r>
        <w:r w:rsidRPr="00EA2772" w:rsidDel="00387725">
          <w:rPr>
            <w:rFonts w:ascii="Cambria" w:hAnsi="Cambria"/>
            <w:noProof/>
          </w:rPr>
          <w:delText>: 462-472.</w:delText>
        </w:r>
      </w:del>
    </w:p>
    <w:p w:rsidR="00CB697B" w:rsidDel="00387725" w:rsidRDefault="00EA2772">
      <w:pPr>
        <w:rPr>
          <w:del w:id="2026" w:author="Ram Shrestha" w:date="2014-04-01T23:07:00Z"/>
          <w:rFonts w:ascii="Cambria" w:hAnsi="Cambria"/>
          <w:noProof/>
        </w:rPr>
      </w:pPr>
      <w:del w:id="2027" w:author="Ram Shrestha" w:date="2014-04-01T23:07:00Z">
        <w:r w:rsidRPr="00EA2772" w:rsidDel="00387725">
          <w:rPr>
            <w:rFonts w:ascii="Cambria" w:hAnsi="Cambria"/>
            <w:noProof/>
          </w:rPr>
          <w:delText xml:space="preserve">Deeks, SG, Hoh, R, Neilands, TB, Liegler, T, Aweeka, F, Petropoulos, CJ, Grant, RM, Martin, JN (2005) Interruption of treatment with individual therapeutic drug classes in adults with multidrug-resistant HIV-1 infection.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192</w:delText>
        </w:r>
        <w:r w:rsidRPr="00EA2772" w:rsidDel="00387725">
          <w:rPr>
            <w:rFonts w:ascii="Cambria" w:hAnsi="Cambria"/>
            <w:noProof/>
          </w:rPr>
          <w:delText>: 1537-1544.</w:delText>
        </w:r>
      </w:del>
    </w:p>
    <w:p w:rsidR="00CB697B" w:rsidDel="00387725" w:rsidRDefault="00EA2772">
      <w:pPr>
        <w:rPr>
          <w:del w:id="2028" w:author="Ram Shrestha" w:date="2014-04-01T23:07:00Z"/>
          <w:rFonts w:ascii="Cambria" w:hAnsi="Cambria"/>
          <w:noProof/>
        </w:rPr>
      </w:pPr>
      <w:del w:id="2029" w:author="Ram Shrestha" w:date="2014-04-01T23:07:00Z">
        <w:r w:rsidRPr="00EA2772" w:rsidDel="00387725">
          <w:rPr>
            <w:rFonts w:ascii="Cambria" w:hAnsi="Cambria"/>
            <w:noProof/>
          </w:rPr>
          <w:delTex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e21655.</w:delText>
        </w:r>
      </w:del>
    </w:p>
    <w:p w:rsidR="00CB697B" w:rsidDel="00387725" w:rsidRDefault="00EA2772">
      <w:pPr>
        <w:rPr>
          <w:del w:id="2030" w:author="Ram Shrestha" w:date="2014-04-01T23:07:00Z"/>
          <w:rFonts w:ascii="Cambria" w:hAnsi="Cambria"/>
          <w:noProof/>
        </w:rPr>
      </w:pPr>
      <w:del w:id="2031" w:author="Ram Shrestha" w:date="2014-04-01T23:07:00Z">
        <w:r w:rsidRPr="00EA2772" w:rsidDel="00387725">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7</w:delText>
        </w:r>
        <w:r w:rsidRPr="00EA2772" w:rsidDel="00387725">
          <w:rPr>
            <w:rFonts w:ascii="Cambria" w:hAnsi="Cambria"/>
            <w:noProof/>
          </w:rPr>
          <w:delText>: e36494.</w:delText>
        </w:r>
      </w:del>
    </w:p>
    <w:p w:rsidR="00CB697B" w:rsidDel="00387725" w:rsidRDefault="00EA2772">
      <w:pPr>
        <w:rPr>
          <w:del w:id="2032" w:author="Ram Shrestha" w:date="2014-04-01T23:07:00Z"/>
          <w:rFonts w:ascii="Cambria" w:hAnsi="Cambria"/>
          <w:noProof/>
        </w:rPr>
      </w:pPr>
      <w:del w:id="2033" w:author="Ram Shrestha" w:date="2014-04-01T23:07:00Z">
        <w:r w:rsidRPr="00EA2772" w:rsidDel="00387725">
          <w:rPr>
            <w:rFonts w:ascii="Cambria" w:hAnsi="Cambria"/>
            <w:noProof/>
          </w:rPr>
          <w:delText xml:space="preserve">Eshleman, SH, Guay, LA, Mwatha, A, Cunningham, SP, Brown, ER, Musoke, P, Mmiro, F, Jackson, JB (2004) Comparison of nevirapine (NVP) resistance in Ugandan women 7 days vs. 6-8 weeks after single-dose nvp prophylaxis: HIVNET 012. </w:delText>
        </w:r>
        <w:r w:rsidRPr="00EA2772" w:rsidDel="00387725">
          <w:rPr>
            <w:rFonts w:ascii="Cambria" w:hAnsi="Cambria"/>
            <w:i/>
            <w:noProof/>
          </w:rPr>
          <w:delText>AIDS Res Hum Retroviruses</w:delText>
        </w:r>
        <w:r w:rsidRPr="00EA2772" w:rsidDel="00387725">
          <w:rPr>
            <w:rFonts w:ascii="Cambria" w:hAnsi="Cambria"/>
            <w:noProof/>
          </w:rPr>
          <w:delText xml:space="preserve"> </w:delText>
        </w:r>
        <w:r w:rsidRPr="00EA2772" w:rsidDel="00387725">
          <w:rPr>
            <w:rFonts w:ascii="Cambria" w:hAnsi="Cambria"/>
            <w:b/>
            <w:noProof/>
          </w:rPr>
          <w:delText>20</w:delText>
        </w:r>
        <w:r w:rsidRPr="00EA2772" w:rsidDel="00387725">
          <w:rPr>
            <w:rFonts w:ascii="Cambria" w:hAnsi="Cambria"/>
            <w:noProof/>
          </w:rPr>
          <w:delText>: 595-599.</w:delText>
        </w:r>
      </w:del>
    </w:p>
    <w:p w:rsidR="00CB697B" w:rsidDel="00387725" w:rsidRDefault="00EA2772">
      <w:pPr>
        <w:rPr>
          <w:del w:id="2034" w:author="Ram Shrestha" w:date="2014-04-01T23:07:00Z"/>
          <w:rFonts w:ascii="Cambria" w:hAnsi="Cambria"/>
          <w:noProof/>
        </w:rPr>
      </w:pPr>
      <w:del w:id="2035" w:author="Ram Shrestha" w:date="2014-04-01T23:07:00Z">
        <w:r w:rsidRPr="00EA2772" w:rsidDel="00387725">
          <w:rPr>
            <w:rFonts w:ascii="Cambria" w:hAnsi="Cambria"/>
            <w:noProof/>
          </w:rPr>
          <w:delText xml:space="preserve">Eshleman, SH, Hoover, DR, Chen, S, Hudelson, SE, Guay, LA, Mwatha, A, Fiscus, SA, Mmiro, F, Musoke, P, Jackson, JB (2005a) Resistance after single-dose nevirapine prophylaxis emerges in a high proportion of Malawian newborns.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19</w:delText>
        </w:r>
        <w:r w:rsidRPr="00EA2772" w:rsidDel="00387725">
          <w:rPr>
            <w:rFonts w:ascii="Cambria" w:hAnsi="Cambria"/>
            <w:noProof/>
          </w:rPr>
          <w:delText>: 2167-2169.</w:delText>
        </w:r>
      </w:del>
    </w:p>
    <w:p w:rsidR="00CB697B" w:rsidDel="00387725" w:rsidRDefault="00EA2772">
      <w:pPr>
        <w:rPr>
          <w:del w:id="2036" w:author="Ram Shrestha" w:date="2014-04-01T23:07:00Z"/>
          <w:rFonts w:ascii="Cambria" w:hAnsi="Cambria"/>
          <w:noProof/>
        </w:rPr>
      </w:pPr>
      <w:del w:id="2037" w:author="Ram Shrestha" w:date="2014-04-01T23:07:00Z">
        <w:r w:rsidRPr="00EA2772" w:rsidDel="00387725">
          <w:rPr>
            <w:rFonts w:ascii="Cambria" w:hAnsi="Cambria"/>
            <w:noProof/>
          </w:rPr>
          <w:delText xml:space="preserve">Eshleman, SH, Hoover, DR, Chen, S, Hudelson, SE, Guay, LA, Mwatha, A, Fiscus, SA, Mmiro, F, Musoke, P, Jackson, JB, Kumwenda, N, Taha, T (2005b) Nevirapine (NVP) resistance in women with HIV-1 subtype C, compared with subtypes A and D, after the administration of single-dose NVP.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192</w:delText>
        </w:r>
        <w:r w:rsidRPr="00EA2772" w:rsidDel="00387725">
          <w:rPr>
            <w:rFonts w:ascii="Cambria" w:hAnsi="Cambria"/>
            <w:noProof/>
          </w:rPr>
          <w:delText>: 30-36.</w:delText>
        </w:r>
      </w:del>
    </w:p>
    <w:p w:rsidR="00CB697B" w:rsidDel="00387725" w:rsidRDefault="00EA2772">
      <w:pPr>
        <w:rPr>
          <w:del w:id="2038" w:author="Ram Shrestha" w:date="2014-04-01T23:07:00Z"/>
          <w:rFonts w:ascii="Cambria" w:hAnsi="Cambria"/>
          <w:noProof/>
        </w:rPr>
      </w:pPr>
      <w:del w:id="2039" w:author="Ram Shrestha" w:date="2014-04-01T23:07:00Z">
        <w:r w:rsidRPr="00EA2772" w:rsidDel="00387725">
          <w:rPr>
            <w:rFonts w:ascii="Cambria" w:hAnsi="Cambria"/>
            <w:noProof/>
          </w:rPr>
          <w:delTex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15</w:delText>
        </w:r>
        <w:r w:rsidRPr="00EA2772" w:rsidDel="00387725">
          <w:rPr>
            <w:rFonts w:ascii="Cambria" w:hAnsi="Cambria"/>
            <w:noProof/>
          </w:rPr>
          <w:delText>: 1951-1957.</w:delText>
        </w:r>
      </w:del>
    </w:p>
    <w:p w:rsidR="00CB697B" w:rsidDel="00387725" w:rsidRDefault="00EA2772">
      <w:pPr>
        <w:rPr>
          <w:del w:id="2040" w:author="Ram Shrestha" w:date="2014-04-01T23:07:00Z"/>
          <w:rFonts w:ascii="Cambria" w:hAnsi="Cambria"/>
          <w:noProof/>
        </w:rPr>
      </w:pPr>
      <w:del w:id="2041" w:author="Ram Shrestha" w:date="2014-04-01T23:07:00Z">
        <w:r w:rsidRPr="00EA2772" w:rsidDel="00387725">
          <w:rPr>
            <w:rFonts w:ascii="Cambria" w:hAnsi="Cambria"/>
            <w:noProof/>
          </w:rPr>
          <w:delTex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367</w:delText>
        </w:r>
        <w:r w:rsidRPr="00EA2772" w:rsidDel="00387725">
          <w:rPr>
            <w:rFonts w:ascii="Cambria" w:hAnsi="Cambria"/>
            <w:noProof/>
          </w:rPr>
          <w:delText>: 1335-1342.</w:delText>
        </w:r>
      </w:del>
    </w:p>
    <w:p w:rsidR="00CB697B" w:rsidDel="00387725" w:rsidRDefault="00EA2772">
      <w:pPr>
        <w:rPr>
          <w:del w:id="2042" w:author="Ram Shrestha" w:date="2014-04-01T23:07:00Z"/>
          <w:rFonts w:ascii="Cambria" w:hAnsi="Cambria"/>
          <w:noProof/>
        </w:rPr>
      </w:pPr>
      <w:del w:id="2043" w:author="Ram Shrestha" w:date="2014-04-01T23:07:00Z">
        <w:r w:rsidRPr="00EA2772" w:rsidDel="00387725">
          <w:rPr>
            <w:rFonts w:ascii="Cambria" w:hAnsi="Cambria"/>
            <w:noProof/>
          </w:rPr>
          <w:delTex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192</w:delText>
        </w:r>
        <w:r w:rsidRPr="00EA2772" w:rsidDel="00387725">
          <w:rPr>
            <w:rFonts w:ascii="Cambria" w:hAnsi="Cambria"/>
            <w:noProof/>
          </w:rPr>
          <w:delText>: 24-29.</w:delText>
        </w:r>
      </w:del>
    </w:p>
    <w:p w:rsidR="00CB697B" w:rsidDel="00387725" w:rsidRDefault="00EA2772">
      <w:pPr>
        <w:rPr>
          <w:del w:id="2044" w:author="Ram Shrestha" w:date="2014-04-01T23:07:00Z"/>
          <w:rFonts w:ascii="Cambria" w:hAnsi="Cambria"/>
          <w:noProof/>
        </w:rPr>
      </w:pPr>
      <w:del w:id="2045" w:author="Ram Shrestha" w:date="2014-04-01T23:07:00Z">
        <w:r w:rsidRPr="00EA2772" w:rsidDel="00387725">
          <w:rPr>
            <w:rFonts w:ascii="Cambria" w:hAnsi="Cambria"/>
            <w:noProof/>
          </w:rPr>
          <w:delText xml:space="preserve">Garcia-Diaz, A, Guerrero-Ramos, A, McCormick, AL, Macartney, M, Conibear, T, Johnson, MA, Haque, T, Webster, DP (2013) Evaluation of the Roche prototype 454 HIV-1 ultradeep sequencing drug resistance assay in a routine diagnostic laboratory. </w:delText>
        </w:r>
        <w:r w:rsidRPr="00EA2772" w:rsidDel="00387725">
          <w:rPr>
            <w:rFonts w:ascii="Cambria" w:hAnsi="Cambria"/>
            <w:i/>
            <w:noProof/>
          </w:rPr>
          <w:delText>J Clin Virol</w:delText>
        </w:r>
        <w:r w:rsidRPr="00EA2772" w:rsidDel="00387725">
          <w:rPr>
            <w:rFonts w:ascii="Cambria" w:hAnsi="Cambria"/>
            <w:noProof/>
          </w:rPr>
          <w:delText xml:space="preserve"> </w:delText>
        </w:r>
        <w:r w:rsidRPr="00EA2772" w:rsidDel="00387725">
          <w:rPr>
            <w:rFonts w:ascii="Cambria" w:hAnsi="Cambria"/>
            <w:b/>
            <w:noProof/>
          </w:rPr>
          <w:delText>58</w:delText>
        </w:r>
        <w:r w:rsidRPr="00EA2772" w:rsidDel="00387725">
          <w:rPr>
            <w:rFonts w:ascii="Cambria" w:hAnsi="Cambria"/>
            <w:noProof/>
          </w:rPr>
          <w:delText>: 468-473.</w:delText>
        </w:r>
      </w:del>
    </w:p>
    <w:p w:rsidR="00CB697B" w:rsidDel="00387725" w:rsidRDefault="00EA2772">
      <w:pPr>
        <w:rPr>
          <w:del w:id="2046" w:author="Ram Shrestha" w:date="2014-04-01T23:07:00Z"/>
          <w:rFonts w:ascii="Cambria" w:hAnsi="Cambria"/>
          <w:noProof/>
        </w:rPr>
      </w:pPr>
      <w:del w:id="2047" w:author="Ram Shrestha" w:date="2014-04-01T23:07:00Z">
        <w:r w:rsidRPr="00EA2772" w:rsidDel="00387725">
          <w:rPr>
            <w:rFonts w:ascii="Cambria" w:hAnsi="Cambria"/>
            <w:noProof/>
          </w:rPr>
          <w:delText xml:space="preserve">Gilks, CF, Crowley, S, Ekpini, R, Gove, S, Perriens, J, Souteyrand, Y, Sutherland, D, Vitoria, M, Guerma, T, De Cock, K (2006) The WHO public-health approach to antiretroviral treatment against HIV in resource-limited settings.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368</w:delText>
        </w:r>
        <w:r w:rsidRPr="00EA2772" w:rsidDel="00387725">
          <w:rPr>
            <w:rFonts w:ascii="Cambria" w:hAnsi="Cambria"/>
            <w:noProof/>
          </w:rPr>
          <w:delText>: 505-510.</w:delText>
        </w:r>
      </w:del>
    </w:p>
    <w:p w:rsidR="00CB697B" w:rsidDel="00387725" w:rsidRDefault="00EA2772">
      <w:pPr>
        <w:rPr>
          <w:del w:id="2048" w:author="Ram Shrestha" w:date="2014-04-01T23:07:00Z"/>
          <w:rFonts w:ascii="Cambria" w:hAnsi="Cambria"/>
          <w:noProof/>
        </w:rPr>
      </w:pPr>
      <w:del w:id="2049" w:author="Ram Shrestha" w:date="2014-04-01T23:07:00Z">
        <w:r w:rsidRPr="00EA2772" w:rsidDel="00387725">
          <w:rPr>
            <w:rFonts w:ascii="Cambria" w:hAnsi="Cambria"/>
            <w:noProof/>
          </w:rPr>
          <w:delText xml:space="preserve">Gilles, A, Meglecz, E, Pech, N, Ferreira, S, Malausa, T, Martin, JF (2011) Accuracy and quality assessment of 454 GS-FLX Titanium pyrosequencing. </w:delText>
        </w:r>
        <w:r w:rsidRPr="00EA2772" w:rsidDel="00387725">
          <w:rPr>
            <w:rFonts w:ascii="Cambria" w:hAnsi="Cambria"/>
            <w:i/>
            <w:noProof/>
          </w:rPr>
          <w:delText>BMC Genomics</w:delText>
        </w:r>
        <w:r w:rsidRPr="00EA2772" w:rsidDel="00387725">
          <w:rPr>
            <w:rFonts w:ascii="Cambria" w:hAnsi="Cambria"/>
            <w:noProof/>
          </w:rPr>
          <w:delText xml:space="preserve"> </w:delText>
        </w:r>
        <w:r w:rsidRPr="00EA2772" w:rsidDel="00387725">
          <w:rPr>
            <w:rFonts w:ascii="Cambria" w:hAnsi="Cambria"/>
            <w:b/>
            <w:noProof/>
          </w:rPr>
          <w:delText>12</w:delText>
        </w:r>
        <w:r w:rsidRPr="00EA2772" w:rsidDel="00387725">
          <w:rPr>
            <w:rFonts w:ascii="Cambria" w:hAnsi="Cambria"/>
            <w:noProof/>
          </w:rPr>
          <w:delText>: 245.</w:delText>
        </w:r>
      </w:del>
    </w:p>
    <w:p w:rsidR="00CB697B" w:rsidDel="00387725" w:rsidRDefault="00EA2772">
      <w:pPr>
        <w:rPr>
          <w:del w:id="2050" w:author="Ram Shrestha" w:date="2014-04-01T23:07:00Z"/>
          <w:rFonts w:ascii="Cambria" w:hAnsi="Cambria"/>
          <w:noProof/>
        </w:rPr>
      </w:pPr>
      <w:del w:id="2051" w:author="Ram Shrestha" w:date="2014-04-01T23:07:00Z">
        <w:r w:rsidRPr="00EA2772" w:rsidDel="00387725">
          <w:rPr>
            <w:rFonts w:ascii="Cambria" w:hAnsi="Cambria"/>
            <w:noProof/>
          </w:rPr>
          <w:delTex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354</w:delText>
        </w:r>
        <w:r w:rsidRPr="00EA2772" w:rsidDel="00387725">
          <w:rPr>
            <w:rFonts w:ascii="Cambria" w:hAnsi="Cambria"/>
            <w:noProof/>
          </w:rPr>
          <w:delText>: 795-802.</w:delText>
        </w:r>
      </w:del>
    </w:p>
    <w:p w:rsidR="00CB697B" w:rsidDel="00387725" w:rsidRDefault="00EA2772">
      <w:pPr>
        <w:rPr>
          <w:del w:id="2052" w:author="Ram Shrestha" w:date="2014-04-01T23:07:00Z"/>
          <w:rFonts w:ascii="Cambria" w:hAnsi="Cambria"/>
          <w:noProof/>
        </w:rPr>
      </w:pPr>
      <w:del w:id="2053" w:author="Ram Shrestha" w:date="2014-04-01T23:07:00Z">
        <w:r w:rsidRPr="00EA2772" w:rsidDel="00387725">
          <w:rPr>
            <w:rFonts w:ascii="Cambria" w:hAnsi="Cambria"/>
            <w:noProof/>
          </w:rPr>
          <w:delTex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delText>
        </w:r>
        <w:r w:rsidRPr="00EA2772" w:rsidDel="00387725">
          <w:rPr>
            <w:rFonts w:ascii="Cambria" w:hAnsi="Cambria"/>
            <w:i/>
            <w:noProof/>
          </w:rPr>
          <w:delText>Lancet Infect Dis</w:delText>
        </w:r>
        <w:r w:rsidRPr="00EA2772" w:rsidDel="00387725">
          <w:rPr>
            <w:rFonts w:ascii="Cambria" w:hAnsi="Cambria"/>
            <w:noProof/>
          </w:rPr>
          <w:delText xml:space="preserve"> </w:delText>
        </w:r>
        <w:r w:rsidRPr="00EA2772" w:rsidDel="00387725">
          <w:rPr>
            <w:rFonts w:ascii="Cambria" w:hAnsi="Cambria"/>
            <w:b/>
            <w:noProof/>
          </w:rPr>
          <w:delText>12</w:delText>
        </w:r>
        <w:r w:rsidRPr="00EA2772" w:rsidDel="00387725">
          <w:rPr>
            <w:rFonts w:ascii="Cambria" w:hAnsi="Cambria"/>
            <w:noProof/>
          </w:rPr>
          <w:delText>: 307-317.</w:delText>
        </w:r>
      </w:del>
    </w:p>
    <w:p w:rsidR="00CB697B" w:rsidDel="00387725" w:rsidRDefault="00EA2772">
      <w:pPr>
        <w:rPr>
          <w:del w:id="2054" w:author="Ram Shrestha" w:date="2014-04-01T23:07:00Z"/>
          <w:rFonts w:ascii="Cambria" w:hAnsi="Cambria"/>
          <w:noProof/>
        </w:rPr>
      </w:pPr>
      <w:del w:id="2055" w:author="Ram Shrestha" w:date="2014-04-01T23:07:00Z">
        <w:r w:rsidRPr="00EA2772" w:rsidDel="00387725">
          <w:rPr>
            <w:rFonts w:ascii="Cambria" w:hAnsi="Cambria"/>
            <w:noProof/>
          </w:rPr>
          <w:delText xml:space="preserve">Hauser, A, Mugenyi, K, Kabasinguzi, R, Kuecherer, C, Harms, G, Kunz, A (2011) Emergence and persistence of minor drug-resistant HIV-1 variants in Ugandan women after nevirapine single-dose prophylaxis.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e20357.</w:delText>
        </w:r>
      </w:del>
    </w:p>
    <w:p w:rsidR="00CB697B" w:rsidDel="00387725" w:rsidRDefault="00EA2772">
      <w:pPr>
        <w:rPr>
          <w:del w:id="2056" w:author="Ram Shrestha" w:date="2014-04-01T23:07:00Z"/>
          <w:rFonts w:ascii="Cambria" w:hAnsi="Cambria"/>
          <w:noProof/>
        </w:rPr>
      </w:pPr>
      <w:del w:id="2057" w:author="Ram Shrestha" w:date="2014-04-01T23:07:00Z">
        <w:r w:rsidRPr="00EA2772" w:rsidDel="00387725">
          <w:rPr>
            <w:rFonts w:ascii="Cambria" w:hAnsi="Cambria"/>
            <w:noProof/>
          </w:rPr>
          <w:delText xml:space="preserve">Havlir, DV, Eastman, S, Gamst, A, Richman, DD (1996) Nevirapine-resistant human immunodeficiency virus: kinetics of replication and estimated prevalence in untreated patients. </w:delText>
        </w:r>
        <w:r w:rsidRPr="00EA2772" w:rsidDel="00387725">
          <w:rPr>
            <w:rFonts w:ascii="Cambria" w:hAnsi="Cambria"/>
            <w:i/>
            <w:noProof/>
          </w:rPr>
          <w:delText>J Virol</w:delText>
        </w:r>
        <w:r w:rsidRPr="00EA2772" w:rsidDel="00387725">
          <w:rPr>
            <w:rFonts w:ascii="Cambria" w:hAnsi="Cambria"/>
            <w:noProof/>
          </w:rPr>
          <w:delText xml:space="preserve"> </w:delText>
        </w:r>
        <w:r w:rsidRPr="00EA2772" w:rsidDel="00387725">
          <w:rPr>
            <w:rFonts w:ascii="Cambria" w:hAnsi="Cambria"/>
            <w:b/>
            <w:noProof/>
          </w:rPr>
          <w:delText>70</w:delText>
        </w:r>
        <w:r w:rsidRPr="00EA2772" w:rsidDel="00387725">
          <w:rPr>
            <w:rFonts w:ascii="Cambria" w:hAnsi="Cambria"/>
            <w:noProof/>
          </w:rPr>
          <w:delText>: 7894-7899.</w:delText>
        </w:r>
      </w:del>
    </w:p>
    <w:p w:rsidR="00CB697B" w:rsidDel="00387725" w:rsidRDefault="00EA2772">
      <w:pPr>
        <w:rPr>
          <w:del w:id="2058" w:author="Ram Shrestha" w:date="2014-04-01T23:07:00Z"/>
          <w:rFonts w:ascii="Cambria" w:hAnsi="Cambria"/>
          <w:noProof/>
        </w:rPr>
      </w:pPr>
      <w:del w:id="2059" w:author="Ram Shrestha" w:date="2014-04-01T23:07:00Z">
        <w:r w:rsidRPr="00EA2772" w:rsidDel="00387725">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e11345.</w:delText>
        </w:r>
      </w:del>
    </w:p>
    <w:p w:rsidR="00CB697B" w:rsidDel="00387725" w:rsidRDefault="00EA2772">
      <w:pPr>
        <w:rPr>
          <w:del w:id="2060" w:author="Ram Shrestha" w:date="2014-04-01T23:07:00Z"/>
          <w:rFonts w:ascii="Cambria" w:hAnsi="Cambria"/>
          <w:noProof/>
        </w:rPr>
      </w:pPr>
      <w:del w:id="2061" w:author="Ram Shrestha" w:date="2014-04-01T23:07:00Z">
        <w:r w:rsidRPr="00EA2772" w:rsidDel="00387725">
          <w:rPr>
            <w:rFonts w:ascii="Cambria" w:hAnsi="Cambria"/>
            <w:noProof/>
          </w:rPr>
          <w:delText xml:space="preserve">Hoffmann, C, Minkah, N, Leipzig, J, Wang, G, Arens, MQ, Tebas, P, Bushman, FD (2007) DNA bar coding and pyrosequencing to identify rare HIV drug resistance mutations. </w:delText>
        </w:r>
        <w:r w:rsidRPr="00EA2772" w:rsidDel="00387725">
          <w:rPr>
            <w:rFonts w:ascii="Cambria" w:hAnsi="Cambria"/>
            <w:i/>
            <w:noProof/>
          </w:rPr>
          <w:delText>Nucleic Acids Res</w:delText>
        </w:r>
        <w:r w:rsidRPr="00EA2772" w:rsidDel="00387725">
          <w:rPr>
            <w:rFonts w:ascii="Cambria" w:hAnsi="Cambria"/>
            <w:noProof/>
          </w:rPr>
          <w:delText xml:space="preserve"> </w:delText>
        </w:r>
        <w:r w:rsidRPr="00EA2772" w:rsidDel="00387725">
          <w:rPr>
            <w:rFonts w:ascii="Cambria" w:hAnsi="Cambria"/>
            <w:b/>
            <w:noProof/>
          </w:rPr>
          <w:delText>35</w:delText>
        </w:r>
        <w:r w:rsidRPr="00EA2772" w:rsidDel="00387725">
          <w:rPr>
            <w:rFonts w:ascii="Cambria" w:hAnsi="Cambria"/>
            <w:noProof/>
          </w:rPr>
          <w:delText>: e91.</w:delText>
        </w:r>
      </w:del>
    </w:p>
    <w:p w:rsidR="00CB697B" w:rsidDel="00387725" w:rsidRDefault="00EA2772">
      <w:pPr>
        <w:rPr>
          <w:del w:id="2062" w:author="Ram Shrestha" w:date="2014-04-01T23:07:00Z"/>
          <w:rFonts w:ascii="Cambria" w:hAnsi="Cambria"/>
          <w:noProof/>
        </w:rPr>
      </w:pPr>
      <w:del w:id="2063" w:author="Ram Shrestha" w:date="2014-04-01T23:07:00Z">
        <w:r w:rsidRPr="00EA2772" w:rsidDel="00387725">
          <w:rPr>
            <w:rFonts w:ascii="Cambria" w:hAnsi="Cambria"/>
            <w:noProof/>
          </w:rPr>
          <w:delText xml:space="preserve">Hudelson, SE, McConnell, MS, Bagenda, D, Piwowar-Manning, E, Parsons, TL, Nolan, ML, Bakaki, PM, Thigpen, MC, Mubiru, M, Fowler, MG, Eshleman, SH (2010) Emergence and persistence of nevirapine resistance in breast milk after single-dose nevirapine administration.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24</w:delText>
        </w:r>
        <w:r w:rsidRPr="00EA2772" w:rsidDel="00387725">
          <w:rPr>
            <w:rFonts w:ascii="Cambria" w:hAnsi="Cambria"/>
            <w:noProof/>
          </w:rPr>
          <w:delText>: 557-561.</w:delText>
        </w:r>
      </w:del>
    </w:p>
    <w:p w:rsidR="00CB697B" w:rsidDel="00387725" w:rsidRDefault="00EA2772">
      <w:pPr>
        <w:rPr>
          <w:del w:id="2064" w:author="Ram Shrestha" w:date="2014-04-01T23:07:00Z"/>
          <w:rFonts w:ascii="Cambria" w:hAnsi="Cambria"/>
          <w:noProof/>
        </w:rPr>
      </w:pPr>
      <w:del w:id="2065" w:author="Ram Shrestha" w:date="2014-04-01T23:07:00Z">
        <w:r w:rsidRPr="00EA2772" w:rsidDel="00387725">
          <w:rPr>
            <w:rFonts w:ascii="Cambria" w:hAnsi="Cambria"/>
            <w:noProof/>
          </w:rPr>
          <w:delText xml:space="preserve">Huse, SM, Huber, JA, Morrison, HG, Sogin, ML, Welch, DM (2007) Accuracy and quality of massively parallel DNA pyrosequencing. </w:delText>
        </w:r>
        <w:r w:rsidRPr="00EA2772" w:rsidDel="00387725">
          <w:rPr>
            <w:rFonts w:ascii="Cambria" w:hAnsi="Cambria"/>
            <w:i/>
            <w:noProof/>
          </w:rPr>
          <w:delText>Genome biol</w:delText>
        </w:r>
        <w:r w:rsidRPr="00EA2772" w:rsidDel="00387725">
          <w:rPr>
            <w:rFonts w:ascii="Cambria" w:hAnsi="Cambria"/>
            <w:noProof/>
          </w:rPr>
          <w:delText xml:space="preserve"> </w:delText>
        </w:r>
        <w:r w:rsidRPr="00EA2772" w:rsidDel="00387725">
          <w:rPr>
            <w:rFonts w:ascii="Cambria" w:hAnsi="Cambria"/>
            <w:b/>
            <w:noProof/>
          </w:rPr>
          <w:delText>8</w:delText>
        </w:r>
        <w:r w:rsidRPr="00EA2772" w:rsidDel="00387725">
          <w:rPr>
            <w:rFonts w:ascii="Cambria" w:hAnsi="Cambria"/>
            <w:noProof/>
          </w:rPr>
          <w:delText>: R143.</w:delText>
        </w:r>
      </w:del>
    </w:p>
    <w:p w:rsidR="00CB697B" w:rsidDel="00387725" w:rsidRDefault="00EA2772">
      <w:pPr>
        <w:rPr>
          <w:del w:id="2066" w:author="Ram Shrestha" w:date="2014-04-01T23:07:00Z"/>
          <w:rFonts w:ascii="Cambria" w:hAnsi="Cambria"/>
          <w:noProof/>
        </w:rPr>
      </w:pPr>
      <w:del w:id="2067" w:author="Ram Shrestha" w:date="2014-04-01T23:07:00Z">
        <w:r w:rsidRPr="00EA2772" w:rsidDel="00387725">
          <w:rPr>
            <w:rFonts w:ascii="Cambria" w:hAnsi="Cambria"/>
            <w:noProof/>
          </w:rPr>
          <w:delText xml:space="preserve">Jackson, JB, Becker-Pergola, G, Guay, LA, Musoke, P, Mracna, M, Fowler, MG, Mofenson, LM, Mirochnick, M, Mmiro, F, Eshleman, SH (2000) Identification of the K103N resistance mutation in Ugandan women receiving nevirapine to prevent HIV-1 vertical transmission.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14</w:delText>
        </w:r>
        <w:r w:rsidRPr="00EA2772" w:rsidDel="00387725">
          <w:rPr>
            <w:rFonts w:ascii="Cambria" w:hAnsi="Cambria"/>
            <w:noProof/>
          </w:rPr>
          <w:delText>: F111-115.</w:delText>
        </w:r>
      </w:del>
    </w:p>
    <w:p w:rsidR="00CB697B" w:rsidDel="00387725" w:rsidRDefault="00EA2772">
      <w:pPr>
        <w:rPr>
          <w:del w:id="2068" w:author="Ram Shrestha" w:date="2014-04-01T23:07:00Z"/>
          <w:rFonts w:ascii="Cambria" w:hAnsi="Cambria"/>
          <w:noProof/>
        </w:rPr>
      </w:pPr>
      <w:del w:id="2069" w:author="Ram Shrestha" w:date="2014-04-01T23:07:00Z">
        <w:r w:rsidRPr="00EA2772" w:rsidDel="00387725">
          <w:rPr>
            <w:rFonts w:ascii="Cambria" w:hAnsi="Cambria"/>
            <w:noProof/>
          </w:rPr>
          <w:delTex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362</w:delText>
        </w:r>
        <w:r w:rsidRPr="00EA2772" w:rsidDel="00387725">
          <w:rPr>
            <w:rFonts w:ascii="Cambria" w:hAnsi="Cambria"/>
            <w:noProof/>
          </w:rPr>
          <w:delText>: 859-868.</w:delText>
        </w:r>
      </w:del>
    </w:p>
    <w:p w:rsidR="00CB697B" w:rsidDel="00387725" w:rsidRDefault="00EA2772">
      <w:pPr>
        <w:rPr>
          <w:del w:id="2070" w:author="Ram Shrestha" w:date="2014-04-01T23:07:00Z"/>
          <w:rFonts w:ascii="Cambria" w:hAnsi="Cambria"/>
          <w:noProof/>
        </w:rPr>
      </w:pPr>
      <w:del w:id="2071" w:author="Ram Shrestha" w:date="2014-04-01T23:07:00Z">
        <w:r w:rsidRPr="00EA2772" w:rsidDel="00387725">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EA2772" w:rsidDel="00387725">
          <w:rPr>
            <w:rFonts w:ascii="Cambria" w:hAnsi="Cambria"/>
            <w:i/>
            <w:noProof/>
          </w:rPr>
          <w:delText>J Virol Methods</w:delText>
        </w:r>
        <w:r w:rsidRPr="00EA2772" w:rsidDel="00387725">
          <w:rPr>
            <w:rFonts w:ascii="Cambria" w:hAnsi="Cambria"/>
            <w:noProof/>
          </w:rPr>
          <w:delText xml:space="preserve"> </w:delText>
        </w:r>
        <w:r w:rsidRPr="00EA2772" w:rsidDel="00387725">
          <w:rPr>
            <w:rFonts w:ascii="Cambria" w:hAnsi="Cambria"/>
            <w:b/>
            <w:noProof/>
          </w:rPr>
          <w:delText>187</w:delText>
        </w:r>
        <w:r w:rsidRPr="00EA2772" w:rsidDel="00387725">
          <w:rPr>
            <w:rFonts w:ascii="Cambria" w:hAnsi="Cambria"/>
            <w:noProof/>
          </w:rPr>
          <w:delText>: 314-320.</w:delText>
        </w:r>
      </w:del>
    </w:p>
    <w:p w:rsidR="00CB697B" w:rsidDel="00387725" w:rsidRDefault="00EA2772">
      <w:pPr>
        <w:rPr>
          <w:del w:id="2072" w:author="Ram Shrestha" w:date="2014-04-01T23:07:00Z"/>
          <w:rFonts w:ascii="Cambria" w:hAnsi="Cambria"/>
          <w:noProof/>
        </w:rPr>
      </w:pPr>
      <w:del w:id="2073" w:author="Ram Shrestha" w:date="2014-04-01T23:07:00Z">
        <w:r w:rsidRPr="00EA2772" w:rsidDel="00387725">
          <w:rPr>
            <w:rFonts w:ascii="Cambria" w:hAnsi="Cambria"/>
            <w:noProof/>
          </w:rPr>
          <w:delText xml:space="preserve">Ji, H, Masse, N, Tyler, S, Liang, B, Li, Y, Merks, H, Graham, M, Sandstrom, P, Brooks, J (2010) HIV drug resistance surveillance using pooled pyrosequencing.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e9263.</w:delText>
        </w:r>
      </w:del>
    </w:p>
    <w:p w:rsidR="00CB697B" w:rsidDel="00387725" w:rsidRDefault="00EA2772">
      <w:pPr>
        <w:rPr>
          <w:del w:id="2074" w:author="Ram Shrestha" w:date="2014-04-01T23:07:00Z"/>
          <w:rFonts w:ascii="Cambria" w:hAnsi="Cambria"/>
          <w:noProof/>
        </w:rPr>
      </w:pPr>
      <w:del w:id="2075" w:author="Ram Shrestha" w:date="2014-04-01T23:07:00Z">
        <w:r w:rsidRPr="00EA2772" w:rsidDel="00387725">
          <w:rPr>
            <w:rFonts w:ascii="Cambria" w:hAnsi="Cambria"/>
            <w:noProof/>
          </w:rPr>
          <w:delText xml:space="preserve">Ji, JP, Loeb, LA (1992) Fidelity of HIV-1 reverse transcriptase copying RNA in vitro. </w:delText>
        </w:r>
        <w:r w:rsidRPr="00EA2772" w:rsidDel="00387725">
          <w:rPr>
            <w:rFonts w:ascii="Cambria" w:hAnsi="Cambria"/>
            <w:i/>
            <w:noProof/>
          </w:rPr>
          <w:delText>Biochemistry</w:delText>
        </w:r>
        <w:r w:rsidRPr="00EA2772" w:rsidDel="00387725">
          <w:rPr>
            <w:rFonts w:ascii="Cambria" w:hAnsi="Cambria"/>
            <w:noProof/>
          </w:rPr>
          <w:delText xml:space="preserve"> </w:delText>
        </w:r>
        <w:r w:rsidRPr="00EA2772" w:rsidDel="00387725">
          <w:rPr>
            <w:rFonts w:ascii="Cambria" w:hAnsi="Cambria"/>
            <w:b/>
            <w:noProof/>
          </w:rPr>
          <w:delText>31</w:delText>
        </w:r>
        <w:r w:rsidRPr="00EA2772" w:rsidDel="00387725">
          <w:rPr>
            <w:rFonts w:ascii="Cambria" w:hAnsi="Cambria"/>
            <w:noProof/>
          </w:rPr>
          <w:delText>: 954-958.</w:delText>
        </w:r>
      </w:del>
    </w:p>
    <w:p w:rsidR="00CB697B" w:rsidDel="00387725" w:rsidRDefault="00EA2772">
      <w:pPr>
        <w:rPr>
          <w:del w:id="2076" w:author="Ram Shrestha" w:date="2014-04-01T23:07:00Z"/>
          <w:rFonts w:ascii="Cambria" w:hAnsi="Cambria"/>
          <w:noProof/>
        </w:rPr>
      </w:pPr>
      <w:del w:id="2077" w:author="Ram Shrestha" w:date="2014-04-01T23:07:00Z">
        <w:r w:rsidRPr="00EA2772" w:rsidDel="00387725">
          <w:rPr>
            <w:rFonts w:ascii="Cambria" w:hAnsi="Cambria"/>
            <w:noProof/>
          </w:rPr>
          <w:delText xml:space="preserve">Johnson, VA, Brun-Vezinet, F, Clotet, B, Gunthard, HF, Kuritzkes, DR, Pillay, D, Schapiro, JM, Richman, DD (2008) Update of the Drug Resistance Mutations in HIV-1. </w:delText>
        </w:r>
        <w:r w:rsidRPr="00EA2772" w:rsidDel="00387725">
          <w:rPr>
            <w:rFonts w:ascii="Cambria" w:hAnsi="Cambria"/>
            <w:i/>
            <w:noProof/>
          </w:rPr>
          <w:delText>Top HIV Med</w:delText>
        </w:r>
        <w:r w:rsidRPr="00EA2772" w:rsidDel="00387725">
          <w:rPr>
            <w:rFonts w:ascii="Cambria" w:hAnsi="Cambria"/>
            <w:noProof/>
          </w:rPr>
          <w:delText xml:space="preserve"> </w:delText>
        </w:r>
        <w:r w:rsidRPr="00EA2772" w:rsidDel="00387725">
          <w:rPr>
            <w:rFonts w:ascii="Cambria" w:hAnsi="Cambria"/>
            <w:b/>
            <w:noProof/>
          </w:rPr>
          <w:delText>16</w:delText>
        </w:r>
        <w:r w:rsidRPr="00EA2772" w:rsidDel="00387725">
          <w:rPr>
            <w:rFonts w:ascii="Cambria" w:hAnsi="Cambria"/>
            <w:noProof/>
          </w:rPr>
          <w:delText>: 138-145.</w:delText>
        </w:r>
      </w:del>
    </w:p>
    <w:p w:rsidR="00CB697B" w:rsidDel="00387725" w:rsidRDefault="00EA2772">
      <w:pPr>
        <w:rPr>
          <w:del w:id="2078" w:author="Ram Shrestha" w:date="2014-04-01T23:07:00Z"/>
          <w:rFonts w:ascii="Cambria" w:hAnsi="Cambria"/>
          <w:noProof/>
        </w:rPr>
      </w:pPr>
      <w:del w:id="2079" w:author="Ram Shrestha" w:date="2014-04-01T23:07:00Z">
        <w:r w:rsidRPr="00EA2772" w:rsidDel="00387725">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EA2772" w:rsidDel="00387725">
          <w:rPr>
            <w:rFonts w:ascii="Cambria" w:hAnsi="Cambria"/>
            <w:i/>
            <w:noProof/>
          </w:rPr>
          <w:delText>J Gen Virol</w:delText>
        </w:r>
        <w:r w:rsidRPr="00EA2772" w:rsidDel="00387725">
          <w:rPr>
            <w:rFonts w:ascii="Cambria" w:hAnsi="Cambria"/>
            <w:noProof/>
          </w:rPr>
          <w:delText xml:space="preserve"> </w:delText>
        </w:r>
        <w:r w:rsidRPr="00EA2772" w:rsidDel="00387725">
          <w:rPr>
            <w:rFonts w:ascii="Cambria" w:hAnsi="Cambria"/>
            <w:b/>
            <w:noProof/>
          </w:rPr>
          <w:delText>75 ( Pt 2)</w:delText>
        </w:r>
        <w:r w:rsidRPr="00EA2772" w:rsidDel="00387725">
          <w:rPr>
            <w:rFonts w:ascii="Cambria" w:hAnsi="Cambria"/>
            <w:noProof/>
          </w:rPr>
          <w:delText>: 341-351.</w:delText>
        </w:r>
      </w:del>
    </w:p>
    <w:p w:rsidR="00CB697B" w:rsidDel="00387725" w:rsidRDefault="00EA2772">
      <w:pPr>
        <w:rPr>
          <w:del w:id="2080" w:author="Ram Shrestha" w:date="2014-04-01T23:07:00Z"/>
          <w:rFonts w:ascii="Cambria" w:hAnsi="Cambria"/>
          <w:noProof/>
        </w:rPr>
      </w:pPr>
      <w:del w:id="2081" w:author="Ram Shrestha" w:date="2014-04-01T23:07:00Z">
        <w:r w:rsidRPr="00EA2772" w:rsidDel="00387725">
          <w:rPr>
            <w:rFonts w:ascii="Cambria" w:hAnsi="Cambria"/>
            <w:noProof/>
          </w:rPr>
          <w:delText xml:space="preserve">Lallemant, M, Jourdain, G, Le Coeur, S, Mary, JY, Ngo-Giang-Huong, N, Koetsawang, S, Kanshana, S, McIntosh, K, Thaineua, V (2004) Single-dose perinatal nevirapine plus standard zidovudine to prevent mother-to-child transmission of HIV-1 in Thailand.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351</w:delText>
        </w:r>
        <w:r w:rsidRPr="00EA2772" w:rsidDel="00387725">
          <w:rPr>
            <w:rFonts w:ascii="Cambria" w:hAnsi="Cambria"/>
            <w:noProof/>
          </w:rPr>
          <w:delText>: 217-228.</w:delText>
        </w:r>
      </w:del>
    </w:p>
    <w:p w:rsidR="00CB697B" w:rsidDel="00387725" w:rsidRDefault="00EA2772">
      <w:pPr>
        <w:rPr>
          <w:del w:id="2082" w:author="Ram Shrestha" w:date="2014-04-01T23:07:00Z"/>
          <w:rFonts w:ascii="Cambria" w:hAnsi="Cambria"/>
          <w:noProof/>
        </w:rPr>
      </w:pPr>
      <w:del w:id="2083" w:author="Ram Shrestha" w:date="2014-04-01T23:07:00Z">
        <w:r w:rsidRPr="00EA2772" w:rsidDel="00387725">
          <w:rPr>
            <w:rFonts w:ascii="Cambria" w:hAnsi="Cambria"/>
            <w:noProof/>
          </w:rPr>
          <w:delText xml:space="preserve">Larder, BA, Darby, G, Richman, DD (1989) HIV with reduced sensitivity to zidovudine (AZT) isolated during prolonged therapy.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243</w:delText>
        </w:r>
        <w:r w:rsidRPr="00EA2772" w:rsidDel="00387725">
          <w:rPr>
            <w:rFonts w:ascii="Cambria" w:hAnsi="Cambria"/>
            <w:noProof/>
          </w:rPr>
          <w:delText>: 1731-1734.</w:delText>
        </w:r>
      </w:del>
    </w:p>
    <w:p w:rsidR="00CB697B" w:rsidDel="00387725" w:rsidRDefault="00EA2772">
      <w:pPr>
        <w:rPr>
          <w:del w:id="2084" w:author="Ram Shrestha" w:date="2014-04-01T23:07:00Z"/>
          <w:rFonts w:ascii="Cambria" w:hAnsi="Cambria"/>
          <w:noProof/>
        </w:rPr>
      </w:pPr>
      <w:del w:id="2085" w:author="Ram Shrestha" w:date="2014-04-01T23:07:00Z">
        <w:r w:rsidRPr="00EA2772" w:rsidDel="00387725">
          <w:rPr>
            <w:rFonts w:ascii="Cambria" w:hAnsi="Cambria"/>
            <w:noProof/>
          </w:rPr>
          <w:delText xml:space="preserve">Larder, BA, Kellam, P, Kemp, SD (1991) Zidovudine resistance predicted by direct detection of mutations in DNA from HIV-infected lymphocytes.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137-144.</w:delText>
        </w:r>
      </w:del>
    </w:p>
    <w:p w:rsidR="00CB697B" w:rsidDel="00387725" w:rsidRDefault="00EA2772">
      <w:pPr>
        <w:rPr>
          <w:del w:id="2086" w:author="Ram Shrestha" w:date="2014-04-01T23:07:00Z"/>
          <w:rFonts w:ascii="Cambria" w:hAnsi="Cambria"/>
          <w:noProof/>
        </w:rPr>
      </w:pPr>
      <w:del w:id="2087" w:author="Ram Shrestha" w:date="2014-04-01T23:07:00Z">
        <w:r w:rsidRPr="00EA2772" w:rsidDel="00387725">
          <w:rPr>
            <w:rFonts w:ascii="Cambria" w:hAnsi="Cambria"/>
            <w:noProof/>
          </w:rPr>
          <w:delText xml:space="preserve">Larder, BA, Kemp, SD (1989) Multiple mutations in HIV-1 reverse transcriptase confer high-level resistance to zidovudine (AZT).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246</w:delText>
        </w:r>
        <w:r w:rsidRPr="00EA2772" w:rsidDel="00387725">
          <w:rPr>
            <w:rFonts w:ascii="Cambria" w:hAnsi="Cambria"/>
            <w:noProof/>
          </w:rPr>
          <w:delText>: 1155-1158.</w:delText>
        </w:r>
      </w:del>
    </w:p>
    <w:p w:rsidR="00CB697B" w:rsidDel="00387725" w:rsidRDefault="00EA2772">
      <w:pPr>
        <w:rPr>
          <w:del w:id="2088" w:author="Ram Shrestha" w:date="2014-04-01T23:07:00Z"/>
          <w:rFonts w:ascii="Cambria" w:hAnsi="Cambria"/>
          <w:noProof/>
        </w:rPr>
      </w:pPr>
      <w:del w:id="2089" w:author="Ram Shrestha" w:date="2014-04-01T23:07:00Z">
        <w:r w:rsidRPr="00EA2772" w:rsidDel="00387725">
          <w:rPr>
            <w:rFonts w:ascii="Cambria" w:hAnsi="Cambria"/>
            <w:noProof/>
          </w:rPr>
          <w:delText xml:space="preserve">Larder, BA, Kohli, A, Kellam, P, Kemp, SD, Kronick, M, Henfrey, RD (1993) Quantitative detection of HIV-1 drug resistance mutations by automated DNA sequencing. </w:delText>
        </w:r>
        <w:r w:rsidRPr="00EA2772" w:rsidDel="00387725">
          <w:rPr>
            <w:rFonts w:ascii="Cambria" w:hAnsi="Cambria"/>
            <w:i/>
            <w:noProof/>
          </w:rPr>
          <w:delText>Nature</w:delText>
        </w:r>
        <w:r w:rsidRPr="00EA2772" w:rsidDel="00387725">
          <w:rPr>
            <w:rFonts w:ascii="Cambria" w:hAnsi="Cambria"/>
            <w:noProof/>
          </w:rPr>
          <w:delText xml:space="preserve"> </w:delText>
        </w:r>
        <w:r w:rsidRPr="00EA2772" w:rsidDel="00387725">
          <w:rPr>
            <w:rFonts w:ascii="Cambria" w:hAnsi="Cambria"/>
            <w:b/>
            <w:noProof/>
          </w:rPr>
          <w:delText>365</w:delText>
        </w:r>
        <w:r w:rsidRPr="00EA2772" w:rsidDel="00387725">
          <w:rPr>
            <w:rFonts w:ascii="Cambria" w:hAnsi="Cambria"/>
            <w:noProof/>
          </w:rPr>
          <w:delText>: 671-673.</w:delText>
        </w:r>
      </w:del>
    </w:p>
    <w:p w:rsidR="00CB697B" w:rsidDel="00387725" w:rsidRDefault="00EA2772">
      <w:pPr>
        <w:rPr>
          <w:del w:id="2090" w:author="Ram Shrestha" w:date="2014-04-01T23:07:00Z"/>
          <w:rFonts w:ascii="Cambria" w:hAnsi="Cambria"/>
          <w:noProof/>
        </w:rPr>
      </w:pPr>
      <w:del w:id="2091" w:author="Ram Shrestha" w:date="2014-04-01T23:07:00Z">
        <w:r w:rsidRPr="00EA2772" w:rsidDel="00387725">
          <w:rPr>
            <w:rFonts w:ascii="Cambria" w:hAnsi="Cambria"/>
            <w:noProof/>
          </w:rPr>
          <w:delText xml:space="preserve">Larder, BA, Purifoy, DJM, Powell, KL, Darby, G (1987) Site-specific mutagenesis of AIDS virus reverse transcriptase.  </w:delText>
        </w:r>
        <w:r w:rsidRPr="00EA2772" w:rsidDel="00387725">
          <w:rPr>
            <w:rFonts w:ascii="Cambria" w:hAnsi="Cambria"/>
            <w:b/>
            <w:noProof/>
          </w:rPr>
          <w:delText>327</w:delText>
        </w:r>
        <w:r w:rsidRPr="00EA2772" w:rsidDel="00387725">
          <w:rPr>
            <w:rFonts w:ascii="Cambria" w:hAnsi="Cambria"/>
            <w:noProof/>
          </w:rPr>
          <w:delText>: 716-717.</w:delText>
        </w:r>
      </w:del>
    </w:p>
    <w:p w:rsidR="00CB697B" w:rsidDel="00387725" w:rsidRDefault="00EA2772">
      <w:pPr>
        <w:rPr>
          <w:del w:id="2092" w:author="Ram Shrestha" w:date="2014-04-01T23:07:00Z"/>
          <w:rFonts w:ascii="Cambria" w:hAnsi="Cambria"/>
          <w:noProof/>
        </w:rPr>
      </w:pPr>
      <w:del w:id="2093" w:author="Ram Shrestha" w:date="2014-04-01T23:07:00Z">
        <w:r w:rsidRPr="00EA2772" w:rsidDel="00387725">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e10952.</w:delText>
        </w:r>
      </w:del>
    </w:p>
    <w:p w:rsidR="00CB697B" w:rsidDel="00387725" w:rsidRDefault="00EA2772">
      <w:pPr>
        <w:rPr>
          <w:del w:id="2094" w:author="Ram Shrestha" w:date="2014-04-01T23:07:00Z"/>
          <w:rFonts w:ascii="Cambria" w:hAnsi="Cambria"/>
          <w:noProof/>
        </w:rPr>
      </w:pPr>
      <w:del w:id="2095" w:author="Ram Shrestha" w:date="2014-04-01T23:07:00Z">
        <w:r w:rsidRPr="00EA2772" w:rsidDel="00387725">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4</w:delText>
        </w:r>
        <w:r w:rsidRPr="00EA2772" w:rsidDel="00387725">
          <w:rPr>
            <w:rFonts w:ascii="Cambria" w:hAnsi="Cambria"/>
            <w:noProof/>
          </w:rPr>
          <w:delText>: e6079.</w:delText>
        </w:r>
      </w:del>
    </w:p>
    <w:p w:rsidR="00CB697B" w:rsidDel="00387725" w:rsidRDefault="00EA2772">
      <w:pPr>
        <w:rPr>
          <w:del w:id="2096" w:author="Ram Shrestha" w:date="2014-04-01T23:07:00Z"/>
          <w:rFonts w:ascii="Cambria" w:hAnsi="Cambria"/>
          <w:noProof/>
        </w:rPr>
      </w:pPr>
      <w:del w:id="2097" w:author="Ram Shrestha" w:date="2014-04-01T23:07:00Z">
        <w:r w:rsidRPr="00EA2772" w:rsidDel="00387725">
          <w:rPr>
            <w:rFonts w:ascii="Cambria" w:hAnsi="Cambria"/>
            <w:noProof/>
          </w:rPr>
          <w:delText xml:space="preserve">Lehman, DA, Wamalwa, DC, McCoy, CO, Matsen, FA, Langat, A, Chohan, BH, Benki-Nugent, S, Custers-Allen, R, Bushman, FD, John-Stewart, GC, Overbaugh, J (2012) Low-frequency nevirapine resistance at multiple sites may predict treatment failure in infants on nevirapine-based treatment.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60</w:delText>
        </w:r>
        <w:r w:rsidRPr="00EA2772" w:rsidDel="00387725">
          <w:rPr>
            <w:rFonts w:ascii="Cambria" w:hAnsi="Cambria"/>
            <w:noProof/>
          </w:rPr>
          <w:delText>: 225-233.</w:delText>
        </w:r>
      </w:del>
    </w:p>
    <w:p w:rsidR="00CB697B" w:rsidDel="00387725" w:rsidRDefault="00EA2772">
      <w:pPr>
        <w:rPr>
          <w:del w:id="2098" w:author="Ram Shrestha" w:date="2014-04-01T23:07:00Z"/>
          <w:rFonts w:ascii="Cambria" w:hAnsi="Cambria"/>
          <w:noProof/>
        </w:rPr>
      </w:pPr>
      <w:del w:id="2099" w:author="Ram Shrestha" w:date="2014-04-01T23:07:00Z">
        <w:r w:rsidRPr="00EA2772" w:rsidDel="00387725">
          <w:rPr>
            <w:rFonts w:ascii="Cambria" w:hAnsi="Cambria"/>
            <w:noProof/>
          </w:rPr>
          <w:delText xml:space="preserve">Leitner, T, Halapi, E, Scarlatti, G, Rossi, P, Albert, J, Fenyo, EM, Uhlen, M (1993) Analysis of heterogeneous viral populations by direct DNA sequencing. </w:delText>
        </w:r>
        <w:r w:rsidRPr="00EA2772" w:rsidDel="00387725">
          <w:rPr>
            <w:rFonts w:ascii="Cambria" w:hAnsi="Cambria"/>
            <w:i/>
            <w:noProof/>
          </w:rPr>
          <w:delText>Biotechniques</w:delText>
        </w:r>
        <w:r w:rsidRPr="00EA2772" w:rsidDel="00387725">
          <w:rPr>
            <w:rFonts w:ascii="Cambria" w:hAnsi="Cambria"/>
            <w:noProof/>
          </w:rPr>
          <w:delText xml:space="preserve"> </w:delText>
        </w:r>
        <w:r w:rsidRPr="00EA2772" w:rsidDel="00387725">
          <w:rPr>
            <w:rFonts w:ascii="Cambria" w:hAnsi="Cambria"/>
            <w:b/>
            <w:noProof/>
          </w:rPr>
          <w:delText>15</w:delText>
        </w:r>
        <w:r w:rsidRPr="00EA2772" w:rsidDel="00387725">
          <w:rPr>
            <w:rFonts w:ascii="Cambria" w:hAnsi="Cambria"/>
            <w:noProof/>
          </w:rPr>
          <w:delText>: 120-127.</w:delText>
        </w:r>
      </w:del>
    </w:p>
    <w:p w:rsidR="00CB697B" w:rsidDel="00387725" w:rsidRDefault="00EA2772">
      <w:pPr>
        <w:rPr>
          <w:del w:id="2100" w:author="Ram Shrestha" w:date="2014-04-01T23:07:00Z"/>
          <w:rFonts w:ascii="Cambria" w:hAnsi="Cambria"/>
          <w:noProof/>
        </w:rPr>
      </w:pPr>
      <w:del w:id="2101" w:author="Ram Shrestha" w:date="2014-04-01T23:07:00Z">
        <w:r w:rsidRPr="00EA2772" w:rsidDel="00387725">
          <w:rPr>
            <w:rFonts w:ascii="Cambria" w:hAnsi="Cambria"/>
            <w:noProof/>
          </w:rPr>
          <w:delTex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delText>
        </w:r>
        <w:r w:rsidRPr="00EA2772" w:rsidDel="00387725">
          <w:rPr>
            <w:rFonts w:ascii="Cambria" w:hAnsi="Cambria"/>
            <w:i/>
            <w:noProof/>
          </w:rPr>
          <w:delText>JAMA</w:delText>
        </w:r>
        <w:r w:rsidRPr="00EA2772" w:rsidDel="00387725">
          <w:rPr>
            <w:rFonts w:ascii="Cambria" w:hAnsi="Cambria"/>
            <w:noProof/>
          </w:rPr>
          <w:delText xml:space="preserve"> </w:delText>
        </w:r>
        <w:r w:rsidRPr="00EA2772" w:rsidDel="00387725">
          <w:rPr>
            <w:rFonts w:ascii="Cambria" w:hAnsi="Cambria"/>
            <w:b/>
            <w:noProof/>
          </w:rPr>
          <w:delText>305</w:delText>
        </w:r>
        <w:r w:rsidRPr="00EA2772" w:rsidDel="00387725">
          <w:rPr>
            <w:rFonts w:ascii="Cambria" w:hAnsi="Cambria"/>
            <w:noProof/>
          </w:rPr>
          <w:delText>: 1327-1335.</w:delText>
        </w:r>
      </w:del>
    </w:p>
    <w:p w:rsidR="00CB697B" w:rsidDel="00387725" w:rsidRDefault="00EA2772">
      <w:pPr>
        <w:rPr>
          <w:del w:id="2102" w:author="Ram Shrestha" w:date="2014-04-01T23:07:00Z"/>
          <w:rFonts w:ascii="Cambria" w:hAnsi="Cambria"/>
          <w:noProof/>
        </w:rPr>
      </w:pPr>
      <w:del w:id="2103" w:author="Ram Shrestha" w:date="2014-04-01T23:07:00Z">
        <w:r w:rsidRPr="00EA2772" w:rsidDel="00387725">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e26745.</w:delText>
        </w:r>
      </w:del>
    </w:p>
    <w:p w:rsidR="00CB697B" w:rsidDel="00387725" w:rsidRDefault="00EA2772">
      <w:pPr>
        <w:rPr>
          <w:del w:id="2104" w:author="Ram Shrestha" w:date="2014-04-01T23:07:00Z"/>
          <w:rFonts w:ascii="Cambria" w:hAnsi="Cambria"/>
          <w:noProof/>
        </w:rPr>
      </w:pPr>
      <w:del w:id="2105" w:author="Ram Shrestha" w:date="2014-04-01T23:07:00Z">
        <w:r w:rsidRPr="00EA2772" w:rsidDel="00387725">
          <w:rPr>
            <w:rFonts w:ascii="Cambria" w:hAnsi="Cambria"/>
            <w:noProof/>
          </w:rPr>
          <w:delText xml:space="preserve">Lockman, S, Shapiro, RL, Smeaton, LM, Wester, C, Thior, I, Stevens, L, Chand, F, Makhema, J, Moffat, C, Asmelash, A, Ndase, P, Arimi, P, van Widenfelt, E, Mazhani, L, Novitsky, V, Lagakos, S, Essex, M (2007) Response to antiretroviral therapy after a single, peripartum dose of nevirapine.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356</w:delText>
        </w:r>
        <w:r w:rsidRPr="00EA2772" w:rsidDel="00387725">
          <w:rPr>
            <w:rFonts w:ascii="Cambria" w:hAnsi="Cambria"/>
            <w:noProof/>
          </w:rPr>
          <w:delText>: 135-147.</w:delText>
        </w:r>
      </w:del>
    </w:p>
    <w:p w:rsidR="00CB697B" w:rsidDel="00387725" w:rsidRDefault="00EA2772">
      <w:pPr>
        <w:rPr>
          <w:del w:id="2106" w:author="Ram Shrestha" w:date="2014-04-01T23:07:00Z"/>
          <w:rFonts w:ascii="Cambria" w:hAnsi="Cambria"/>
          <w:noProof/>
        </w:rPr>
      </w:pPr>
      <w:del w:id="2107" w:author="Ram Shrestha" w:date="2014-04-01T23:07:00Z">
        <w:r w:rsidRPr="00EA2772" w:rsidDel="00387725">
          <w:rPr>
            <w:rFonts w:ascii="Cambria" w:hAnsi="Cambria"/>
            <w:noProof/>
          </w:rPr>
          <w:delText xml:space="preserve">Loman, NJ, Misra, RV, Dallman, TJ, Constantinidou, C, Gharbia, SE, Wain, J, Pallen, MJ (2012) Performance comparison of benchtop high-throughput sequencing platforms. </w:delText>
        </w:r>
        <w:r w:rsidRPr="00EA2772" w:rsidDel="00387725">
          <w:rPr>
            <w:rFonts w:ascii="Cambria" w:hAnsi="Cambria"/>
            <w:i/>
            <w:noProof/>
          </w:rPr>
          <w:delText>Nat Biotechnol</w:delText>
        </w:r>
        <w:r w:rsidRPr="00EA2772" w:rsidDel="00387725">
          <w:rPr>
            <w:rFonts w:ascii="Cambria" w:hAnsi="Cambria"/>
            <w:noProof/>
          </w:rPr>
          <w:delText xml:space="preserve"> </w:delText>
        </w:r>
        <w:r w:rsidRPr="00EA2772" w:rsidDel="00387725">
          <w:rPr>
            <w:rFonts w:ascii="Cambria" w:hAnsi="Cambria"/>
            <w:b/>
            <w:noProof/>
          </w:rPr>
          <w:delText>30</w:delText>
        </w:r>
        <w:r w:rsidRPr="00EA2772" w:rsidDel="00387725">
          <w:rPr>
            <w:rFonts w:ascii="Cambria" w:hAnsi="Cambria"/>
            <w:noProof/>
          </w:rPr>
          <w:delText>: 434-439.</w:delText>
        </w:r>
      </w:del>
    </w:p>
    <w:p w:rsidR="00CB697B" w:rsidDel="00387725" w:rsidRDefault="00EA2772">
      <w:pPr>
        <w:rPr>
          <w:del w:id="2108" w:author="Ram Shrestha" w:date="2014-04-01T23:07:00Z"/>
          <w:rFonts w:ascii="Cambria" w:hAnsi="Cambria"/>
          <w:noProof/>
        </w:rPr>
      </w:pPr>
      <w:del w:id="2109" w:author="Ram Shrestha" w:date="2014-04-01T23:07:00Z">
        <w:r w:rsidRPr="00EA2772" w:rsidDel="00387725">
          <w:rPr>
            <w:rFonts w:ascii="Cambria" w:hAnsi="Cambria"/>
            <w:noProof/>
          </w:rPr>
          <w:delText xml:space="preserve">Loubser, S, Balfe, P, Sherman, G, Hammer, S, Kuhn, L, Morris, L (2006) Decay of K103N mutants in cellular DNA and plasma RNA after single-dose nevirapine to reduce mother-to-child HIV transmission.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20</w:delText>
        </w:r>
        <w:r w:rsidRPr="00EA2772" w:rsidDel="00387725">
          <w:rPr>
            <w:rFonts w:ascii="Cambria" w:hAnsi="Cambria"/>
            <w:noProof/>
          </w:rPr>
          <w:delText>: 995-1002.</w:delText>
        </w:r>
      </w:del>
    </w:p>
    <w:p w:rsidR="00CB697B" w:rsidDel="00387725" w:rsidRDefault="00EA2772">
      <w:pPr>
        <w:rPr>
          <w:del w:id="2110" w:author="Ram Shrestha" w:date="2014-04-01T23:07:00Z"/>
          <w:rFonts w:ascii="Cambria" w:hAnsi="Cambria"/>
          <w:noProof/>
        </w:rPr>
      </w:pPr>
      <w:del w:id="2111" w:author="Ram Shrestha" w:date="2014-04-01T23:07:00Z">
        <w:r w:rsidRPr="00EA2772" w:rsidDel="00387725">
          <w:rPr>
            <w:rFonts w:ascii="Cambria" w:hAnsi="Cambria"/>
            <w:noProof/>
          </w:rPr>
          <w:delText xml:space="preserve">Marseille, E, Kahn, JG, Mmiro, F, Guay, L, Musoke, P, Fowler, MG, Jackson, JB (1999) Cost effectiveness of single-dose nevirapine regimen for mothers and babies to decrease vertical HIV-1 transmission in sub-Saharan Africa.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354</w:delText>
        </w:r>
        <w:r w:rsidRPr="00EA2772" w:rsidDel="00387725">
          <w:rPr>
            <w:rFonts w:ascii="Cambria" w:hAnsi="Cambria"/>
            <w:noProof/>
          </w:rPr>
          <w:delText>: 803-809.</w:delText>
        </w:r>
      </w:del>
    </w:p>
    <w:p w:rsidR="00CB697B" w:rsidDel="00387725" w:rsidRDefault="00EA2772">
      <w:pPr>
        <w:rPr>
          <w:del w:id="2112" w:author="Ram Shrestha" w:date="2014-04-01T23:07:00Z"/>
          <w:rFonts w:ascii="Cambria" w:hAnsi="Cambria"/>
          <w:noProof/>
        </w:rPr>
      </w:pPr>
      <w:del w:id="2113" w:author="Ram Shrestha" w:date="2014-04-01T23:07:00Z">
        <w:r w:rsidRPr="00EA2772" w:rsidDel="00387725">
          <w:rPr>
            <w:rFonts w:ascii="Cambria" w:hAnsi="Cambria"/>
            <w:noProof/>
          </w:rPr>
          <w:delText xml:space="preserve">Martinson, NA, Morris, L, Gray, G, Moodley, D, Pillay, V, Cohen, S, Dhlamini, P, Puren, A, Bhayroo, S, Steyn, J, McIntyre, JA (2007) Selection and persistence of viral resistance in HIV-infected children after exposure to single-dose nevirapine.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44</w:delText>
        </w:r>
        <w:r w:rsidRPr="00EA2772" w:rsidDel="00387725">
          <w:rPr>
            <w:rFonts w:ascii="Cambria" w:hAnsi="Cambria"/>
            <w:noProof/>
          </w:rPr>
          <w:delText>: 148-153.</w:delText>
        </w:r>
      </w:del>
    </w:p>
    <w:p w:rsidR="00CB697B" w:rsidDel="00387725" w:rsidRDefault="00EA2772">
      <w:pPr>
        <w:rPr>
          <w:del w:id="2114" w:author="Ram Shrestha" w:date="2014-04-01T23:07:00Z"/>
          <w:rFonts w:ascii="Cambria" w:hAnsi="Cambria"/>
          <w:noProof/>
        </w:rPr>
      </w:pPr>
      <w:del w:id="2115" w:author="Ram Shrestha" w:date="2014-04-01T23:07:00Z">
        <w:r w:rsidRPr="00EA2772" w:rsidDel="00387725">
          <w:rPr>
            <w:rFonts w:ascii="Cambria" w:hAnsi="Cambria"/>
            <w:noProof/>
          </w:rPr>
          <w:delText xml:space="preserve">Musoke, P, Guay, LA, Bagenda, D, Mirochnick, M, Nakabiito, C, Fleming, T, Elliott, T, Horton, S, Dransfield, K, Pav, JW, Murarka, A, Allen, M, Fowler, MG, Mofenson, L, Hom, D, Mmiro, F, Jackson, JB (1999) A phase I/II study of the safety and pharmacokinetics of nevirapine in HIV-1-infected pregnant Ugandan women and their neonates (HIVNET 006).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13</w:delText>
        </w:r>
        <w:r w:rsidRPr="00EA2772" w:rsidDel="00387725">
          <w:rPr>
            <w:rFonts w:ascii="Cambria" w:hAnsi="Cambria"/>
            <w:noProof/>
          </w:rPr>
          <w:delText>: 479-486.</w:delText>
        </w:r>
      </w:del>
    </w:p>
    <w:p w:rsidR="00CB697B" w:rsidDel="00387725" w:rsidRDefault="00EA2772">
      <w:pPr>
        <w:rPr>
          <w:del w:id="2116" w:author="Ram Shrestha" w:date="2014-04-01T23:07:00Z"/>
          <w:rFonts w:ascii="Cambria" w:hAnsi="Cambria"/>
          <w:noProof/>
        </w:rPr>
      </w:pPr>
      <w:del w:id="2117" w:author="Ram Shrestha" w:date="2014-04-01T23:07:00Z">
        <w:r w:rsidRPr="00EA2772" w:rsidDel="00387725">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EA2772" w:rsidDel="00387725">
          <w:rPr>
            <w:rFonts w:ascii="Cambria" w:hAnsi="Cambria"/>
            <w:i/>
            <w:noProof/>
          </w:rPr>
          <w:delText>Proc Natl Acad Sci U S A</w:delText>
        </w:r>
        <w:r w:rsidRPr="00EA2772" w:rsidDel="00387725">
          <w:rPr>
            <w:rFonts w:ascii="Cambria" w:hAnsi="Cambria"/>
            <w:noProof/>
          </w:rPr>
          <w:delText xml:space="preserve"> </w:delText>
        </w:r>
        <w:r w:rsidRPr="00EA2772" w:rsidDel="00387725">
          <w:rPr>
            <w:rFonts w:ascii="Cambria" w:hAnsi="Cambria"/>
            <w:b/>
            <w:noProof/>
          </w:rPr>
          <w:delText>103</w:delText>
        </w:r>
        <w:r w:rsidRPr="00EA2772" w:rsidDel="00387725">
          <w:rPr>
            <w:rFonts w:ascii="Cambria" w:hAnsi="Cambria"/>
            <w:noProof/>
          </w:rPr>
          <w:delText>: 7094-7099.</w:delText>
        </w:r>
      </w:del>
    </w:p>
    <w:p w:rsidR="00CB697B" w:rsidDel="00387725" w:rsidRDefault="00EA2772">
      <w:pPr>
        <w:rPr>
          <w:del w:id="2118" w:author="Ram Shrestha" w:date="2014-04-01T23:07:00Z"/>
          <w:rFonts w:ascii="Cambria" w:hAnsi="Cambria"/>
          <w:noProof/>
        </w:rPr>
      </w:pPr>
      <w:del w:id="2119" w:author="Ram Shrestha" w:date="2014-04-01T23:07:00Z">
        <w:r w:rsidRPr="00EA2772" w:rsidDel="00387725">
          <w:rPr>
            <w:rFonts w:ascii="Cambria" w:hAnsi="Cambria"/>
            <w:noProof/>
          </w:rPr>
          <w:delText xml:space="preserve">Paquet, AC, Baxter, J, Weidler, J, Lie, Y, Lawrence, J, Kim, R, Bates, M, Coakley, E, Chappey, C (2011) Differences in reversion of resistance mutations to wild-type under structured treatment interruption and related increase in replication capacity.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e14638.</w:delText>
        </w:r>
      </w:del>
    </w:p>
    <w:p w:rsidR="00CB697B" w:rsidDel="00387725" w:rsidRDefault="00EA2772">
      <w:pPr>
        <w:rPr>
          <w:del w:id="2120" w:author="Ram Shrestha" w:date="2014-04-01T23:07:00Z"/>
          <w:rFonts w:ascii="Cambria" w:hAnsi="Cambria"/>
          <w:noProof/>
        </w:rPr>
      </w:pPr>
      <w:del w:id="2121" w:author="Ram Shrestha" w:date="2014-04-01T23:07:00Z">
        <w:r w:rsidRPr="00EA2772" w:rsidDel="00387725">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201</w:delText>
        </w:r>
        <w:r w:rsidRPr="00EA2772" w:rsidDel="00387725">
          <w:rPr>
            <w:rFonts w:ascii="Cambria" w:hAnsi="Cambria"/>
            <w:noProof/>
          </w:rPr>
          <w:delText>: 662-671.</w:delText>
        </w:r>
      </w:del>
    </w:p>
    <w:p w:rsidR="00CB697B" w:rsidDel="00387725" w:rsidRDefault="00EA2772">
      <w:pPr>
        <w:rPr>
          <w:del w:id="2122" w:author="Ram Shrestha" w:date="2014-04-01T23:07:00Z"/>
          <w:rFonts w:ascii="Cambria" w:hAnsi="Cambria"/>
          <w:noProof/>
        </w:rPr>
      </w:pPr>
      <w:del w:id="2123" w:author="Ram Shrestha" w:date="2014-04-01T23:07:00Z">
        <w:r w:rsidRPr="00EA2772" w:rsidDel="00387725">
          <w:rPr>
            <w:rFonts w:ascii="Cambria" w:hAnsi="Cambria"/>
            <w:noProof/>
          </w:rPr>
          <w:delTex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8</w:delText>
        </w:r>
        <w:r w:rsidRPr="00EA2772" w:rsidDel="00387725">
          <w:rPr>
            <w:rFonts w:ascii="Cambria" w:hAnsi="Cambria"/>
            <w:noProof/>
          </w:rPr>
          <w:delText>: e55312.</w:delText>
        </w:r>
      </w:del>
    </w:p>
    <w:p w:rsidR="00CB697B" w:rsidDel="00387725" w:rsidRDefault="00EA2772">
      <w:pPr>
        <w:rPr>
          <w:del w:id="2124" w:author="Ram Shrestha" w:date="2014-04-01T23:07:00Z"/>
          <w:rFonts w:ascii="Cambria" w:hAnsi="Cambria"/>
          <w:noProof/>
        </w:rPr>
      </w:pPr>
      <w:del w:id="2125" w:author="Ram Shrestha" w:date="2014-04-01T23:07:00Z">
        <w:r w:rsidRPr="00EA2772" w:rsidDel="00387725">
          <w:rPr>
            <w:rFonts w:ascii="Cambria" w:hAnsi="Cambria"/>
            <w:noProof/>
          </w:rPr>
          <w:delText xml:space="preserve">Preston, BD, Poiesz, BJ, Loeb, LA (1988) Fidelity of HIV-1 reverse transcriptase.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242</w:delText>
        </w:r>
        <w:r w:rsidRPr="00EA2772" w:rsidDel="00387725">
          <w:rPr>
            <w:rFonts w:ascii="Cambria" w:hAnsi="Cambria"/>
            <w:noProof/>
          </w:rPr>
          <w:delText>: 1168-1171.</w:delText>
        </w:r>
      </w:del>
    </w:p>
    <w:p w:rsidR="00CB697B" w:rsidDel="00387725" w:rsidRDefault="00EA2772">
      <w:pPr>
        <w:rPr>
          <w:del w:id="2126" w:author="Ram Shrestha" w:date="2014-04-01T23:07:00Z"/>
          <w:rFonts w:ascii="Cambria" w:hAnsi="Cambria"/>
          <w:noProof/>
        </w:rPr>
      </w:pPr>
      <w:del w:id="2127" w:author="Ram Shrestha" w:date="2014-04-01T23:07:00Z">
        <w:r w:rsidRPr="00EA2772" w:rsidDel="00387725">
          <w:rPr>
            <w:rFonts w:ascii="Cambria" w:hAnsi="Cambria"/>
            <w:noProof/>
          </w:rPr>
          <w:delText xml:space="preserve">Richman, DD, Havlir, D, Corbeil, J, Looney, D, Ignacio, C, Spector, SA, Sullivan, J, Cheeseman, S, Barringer, K, Pauletti, D, et al. (1994) Nevirapine resistance mutations of human immunodeficiency virus type 1 selected during therapy. </w:delText>
        </w:r>
        <w:r w:rsidRPr="00EA2772" w:rsidDel="00387725">
          <w:rPr>
            <w:rFonts w:ascii="Cambria" w:hAnsi="Cambria"/>
            <w:i/>
            <w:noProof/>
          </w:rPr>
          <w:delText>J Virol</w:delText>
        </w:r>
        <w:r w:rsidRPr="00EA2772" w:rsidDel="00387725">
          <w:rPr>
            <w:rFonts w:ascii="Cambria" w:hAnsi="Cambria"/>
            <w:noProof/>
          </w:rPr>
          <w:delText xml:space="preserve"> </w:delText>
        </w:r>
        <w:r w:rsidRPr="00EA2772" w:rsidDel="00387725">
          <w:rPr>
            <w:rFonts w:ascii="Cambria" w:hAnsi="Cambria"/>
            <w:b/>
            <w:noProof/>
          </w:rPr>
          <w:delText>68</w:delText>
        </w:r>
        <w:r w:rsidRPr="00EA2772" w:rsidDel="00387725">
          <w:rPr>
            <w:rFonts w:ascii="Cambria" w:hAnsi="Cambria"/>
            <w:noProof/>
          </w:rPr>
          <w:delText>: 1660-1666.</w:delText>
        </w:r>
      </w:del>
    </w:p>
    <w:p w:rsidR="00CB697B" w:rsidDel="00387725" w:rsidRDefault="00EA2772">
      <w:pPr>
        <w:rPr>
          <w:del w:id="2128" w:author="Ram Shrestha" w:date="2014-04-01T23:07:00Z"/>
          <w:rFonts w:ascii="Cambria" w:hAnsi="Cambria"/>
          <w:noProof/>
        </w:rPr>
      </w:pPr>
      <w:del w:id="2129" w:author="Ram Shrestha" w:date="2014-04-01T23:07:00Z">
        <w:r w:rsidRPr="00EA2772" w:rsidDel="00387725">
          <w:rPr>
            <w:rFonts w:ascii="Cambria" w:hAnsi="Cambria"/>
            <w:noProof/>
          </w:rPr>
          <w:delText xml:space="preserve">Rosenbloom, DI, Hill, AL, Rabi, SA, Siliciano, RF, Nowak, MA (2012) Antiretroviral dynamics determines HIV evolution and predicts therapy outcome. </w:delText>
        </w:r>
        <w:r w:rsidRPr="00EA2772" w:rsidDel="00387725">
          <w:rPr>
            <w:rFonts w:ascii="Cambria" w:hAnsi="Cambria"/>
            <w:i/>
            <w:noProof/>
          </w:rPr>
          <w:delText>Nat Med</w:delText>
        </w:r>
        <w:r w:rsidRPr="00EA2772" w:rsidDel="00387725">
          <w:rPr>
            <w:rFonts w:ascii="Cambria" w:hAnsi="Cambria"/>
            <w:noProof/>
          </w:rPr>
          <w:delText xml:space="preserve"> </w:delText>
        </w:r>
        <w:r w:rsidRPr="00EA2772" w:rsidDel="00387725">
          <w:rPr>
            <w:rFonts w:ascii="Cambria" w:hAnsi="Cambria"/>
            <w:b/>
            <w:noProof/>
          </w:rPr>
          <w:delText>18</w:delText>
        </w:r>
        <w:r w:rsidRPr="00EA2772" w:rsidDel="00387725">
          <w:rPr>
            <w:rFonts w:ascii="Cambria" w:hAnsi="Cambria"/>
            <w:noProof/>
          </w:rPr>
          <w:delText>: 1378-1385.</w:delText>
        </w:r>
      </w:del>
    </w:p>
    <w:p w:rsidR="00CB697B" w:rsidDel="00387725" w:rsidRDefault="00EA2772">
      <w:pPr>
        <w:rPr>
          <w:del w:id="2130" w:author="Ram Shrestha" w:date="2014-04-01T23:07:00Z"/>
          <w:rFonts w:ascii="Cambria" w:hAnsi="Cambria"/>
          <w:noProof/>
        </w:rPr>
      </w:pPr>
      <w:del w:id="2131" w:author="Ram Shrestha" w:date="2014-04-01T23:07:00Z">
        <w:r w:rsidRPr="00EA2772" w:rsidDel="00387725">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EA2772" w:rsidDel="00387725">
          <w:rPr>
            <w:rFonts w:ascii="Cambria" w:hAnsi="Cambria"/>
            <w:i/>
            <w:noProof/>
          </w:rPr>
          <w:delText>AIDS Res Hum Retroviruses</w:delText>
        </w:r>
        <w:r w:rsidRPr="00EA2772" w:rsidDel="00387725">
          <w:rPr>
            <w:rFonts w:ascii="Cambria" w:hAnsi="Cambria"/>
            <w:noProof/>
          </w:rPr>
          <w:delText xml:space="preserve"> </w:delText>
        </w:r>
        <w:r w:rsidRPr="00EA2772" w:rsidDel="00387725">
          <w:rPr>
            <w:rFonts w:ascii="Cambria" w:hAnsi="Cambria"/>
            <w:b/>
            <w:noProof/>
          </w:rPr>
          <w:delText>26</w:delText>
        </w:r>
        <w:r w:rsidRPr="00EA2772" w:rsidDel="00387725">
          <w:rPr>
            <w:rFonts w:ascii="Cambria" w:hAnsi="Cambria"/>
            <w:noProof/>
          </w:rPr>
          <w:delText>: 293-300.</w:delText>
        </w:r>
      </w:del>
    </w:p>
    <w:p w:rsidR="00CB697B" w:rsidDel="00387725" w:rsidRDefault="00EA2772">
      <w:pPr>
        <w:rPr>
          <w:del w:id="2132" w:author="Ram Shrestha" w:date="2014-04-01T23:07:00Z"/>
          <w:rFonts w:ascii="Cambria" w:hAnsi="Cambria"/>
          <w:noProof/>
        </w:rPr>
      </w:pPr>
      <w:del w:id="2133" w:author="Ram Shrestha" w:date="2014-04-01T23:07:00Z">
        <w:r w:rsidRPr="00EA2772" w:rsidDel="00387725">
          <w:rPr>
            <w:rFonts w:ascii="Cambria" w:hAnsi="Cambria"/>
            <w:noProof/>
          </w:rPr>
          <w:delTex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376</w:delText>
        </w:r>
        <w:r w:rsidRPr="00EA2772" w:rsidDel="00387725">
          <w:rPr>
            <w:rFonts w:ascii="Cambria" w:hAnsi="Cambria"/>
            <w:noProof/>
          </w:rPr>
          <w:delText>: 33-40.</w:delText>
        </w:r>
      </w:del>
    </w:p>
    <w:p w:rsidR="00CB697B" w:rsidDel="00387725" w:rsidRDefault="00EA2772">
      <w:pPr>
        <w:rPr>
          <w:del w:id="2134" w:author="Ram Shrestha" w:date="2014-04-01T23:07:00Z"/>
          <w:rFonts w:ascii="Cambria" w:hAnsi="Cambria"/>
          <w:noProof/>
        </w:rPr>
      </w:pPr>
      <w:del w:id="2135" w:author="Ram Shrestha" w:date="2014-04-01T23:07:00Z">
        <w:r w:rsidRPr="00EA2772" w:rsidDel="00387725">
          <w:rPr>
            <w:rFonts w:ascii="Cambria" w:hAnsi="Cambria"/>
            <w:noProof/>
          </w:rPr>
          <w:delText xml:space="preserve">Schuurman, R, Demeter, L, Reichelderfer, P, Tijnagel, J, de Groot, T, Boucher, C (1999) Worldwide evaluation of DNA sequencing approaches for identification of drug resistance mutations in the human immunodeficiency virus type 1 reverse transcriptase. </w:delText>
        </w:r>
        <w:r w:rsidRPr="00EA2772" w:rsidDel="00387725">
          <w:rPr>
            <w:rFonts w:ascii="Cambria" w:hAnsi="Cambria"/>
            <w:i/>
            <w:noProof/>
          </w:rPr>
          <w:delText>J Clin Microbiol</w:delText>
        </w:r>
        <w:r w:rsidRPr="00EA2772" w:rsidDel="00387725">
          <w:rPr>
            <w:rFonts w:ascii="Cambria" w:hAnsi="Cambria"/>
            <w:noProof/>
          </w:rPr>
          <w:delText xml:space="preserve"> </w:delText>
        </w:r>
        <w:r w:rsidRPr="00EA2772" w:rsidDel="00387725">
          <w:rPr>
            <w:rFonts w:ascii="Cambria" w:hAnsi="Cambria"/>
            <w:b/>
            <w:noProof/>
          </w:rPr>
          <w:delText>37</w:delText>
        </w:r>
        <w:r w:rsidRPr="00EA2772" w:rsidDel="00387725">
          <w:rPr>
            <w:rFonts w:ascii="Cambria" w:hAnsi="Cambria"/>
            <w:noProof/>
          </w:rPr>
          <w:delText>: 2291-2296.</w:delText>
        </w:r>
      </w:del>
    </w:p>
    <w:p w:rsidR="00CB697B" w:rsidDel="00387725" w:rsidRDefault="00EA2772">
      <w:pPr>
        <w:rPr>
          <w:del w:id="2136" w:author="Ram Shrestha" w:date="2014-04-01T23:07:00Z"/>
          <w:rFonts w:ascii="Cambria" w:hAnsi="Cambria"/>
          <w:noProof/>
        </w:rPr>
      </w:pPr>
      <w:del w:id="2137" w:author="Ram Shrestha" w:date="2014-04-01T23:07:00Z">
        <w:r w:rsidRPr="00EA2772" w:rsidDel="00387725">
          <w:rPr>
            <w:rFonts w:ascii="Cambria" w:hAnsi="Cambria"/>
            <w:noProof/>
          </w:rPr>
          <w:delText xml:space="preserve">Shafer, RW, Schapiro, JM (2008) HIV-1 drug resistance mutations: an updated framework for the second decade of HAART. </w:delText>
        </w:r>
        <w:r w:rsidRPr="00EA2772" w:rsidDel="00387725">
          <w:rPr>
            <w:rFonts w:ascii="Cambria" w:hAnsi="Cambria"/>
            <w:i/>
            <w:noProof/>
          </w:rPr>
          <w:delText>AIDS Rev</w:delText>
        </w:r>
        <w:r w:rsidRPr="00EA2772" w:rsidDel="00387725">
          <w:rPr>
            <w:rFonts w:ascii="Cambria" w:hAnsi="Cambria"/>
            <w:noProof/>
          </w:rPr>
          <w:delText xml:space="preserve"> </w:delText>
        </w:r>
        <w:r w:rsidRPr="00EA2772" w:rsidDel="00387725">
          <w:rPr>
            <w:rFonts w:ascii="Cambria" w:hAnsi="Cambria"/>
            <w:b/>
            <w:noProof/>
          </w:rPr>
          <w:delText>10</w:delText>
        </w:r>
        <w:r w:rsidRPr="00EA2772" w:rsidDel="00387725">
          <w:rPr>
            <w:rFonts w:ascii="Cambria" w:hAnsi="Cambria"/>
            <w:noProof/>
          </w:rPr>
          <w:delText>: 67-84.</w:delText>
        </w:r>
      </w:del>
    </w:p>
    <w:p w:rsidR="00CB697B" w:rsidDel="00387725" w:rsidRDefault="00EA2772">
      <w:pPr>
        <w:rPr>
          <w:del w:id="2138" w:author="Ram Shrestha" w:date="2014-04-01T23:07:00Z"/>
          <w:rFonts w:ascii="Cambria" w:hAnsi="Cambria"/>
          <w:noProof/>
        </w:rPr>
      </w:pPr>
      <w:del w:id="2139" w:author="Ram Shrestha" w:date="2014-04-01T23:07:00Z">
        <w:r w:rsidRPr="00EA2772" w:rsidDel="00387725">
          <w:rPr>
            <w:rFonts w:ascii="Cambria" w:hAnsi="Cambria"/>
            <w:noProof/>
          </w:rPr>
          <w:delTex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362</w:delText>
        </w:r>
        <w:r w:rsidRPr="00EA2772" w:rsidDel="00387725">
          <w:rPr>
            <w:rFonts w:ascii="Cambria" w:hAnsi="Cambria"/>
            <w:noProof/>
          </w:rPr>
          <w:delText>: 2282-2294.</w:delText>
        </w:r>
      </w:del>
    </w:p>
    <w:p w:rsidR="00CB697B" w:rsidDel="00387725" w:rsidRDefault="00EA2772">
      <w:pPr>
        <w:rPr>
          <w:del w:id="2140" w:author="Ram Shrestha" w:date="2014-04-01T23:07:00Z"/>
          <w:rFonts w:ascii="Cambria" w:hAnsi="Cambria"/>
          <w:noProof/>
        </w:rPr>
      </w:pPr>
      <w:del w:id="2141" w:author="Ram Shrestha" w:date="2014-04-01T23:07:00Z">
        <w:r w:rsidRPr="00EA2772" w:rsidDel="00387725">
          <w:rPr>
            <w:rFonts w:ascii="Cambria" w:hAnsi="Cambria"/>
            <w:noProof/>
          </w:rPr>
          <w:delTex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delText>
        </w:r>
        <w:r w:rsidRPr="00EA2772" w:rsidDel="00387725">
          <w:rPr>
            <w:rFonts w:ascii="Cambria" w:hAnsi="Cambria"/>
            <w:i/>
            <w:noProof/>
          </w:rPr>
          <w:delText>Journal of Infectious Diseases</w:delText>
        </w:r>
        <w:r w:rsidRPr="00EA2772" w:rsidDel="00387725">
          <w:rPr>
            <w:rFonts w:ascii="Cambria" w:hAnsi="Cambria"/>
            <w:noProof/>
          </w:rPr>
          <w:delText xml:space="preserve"> </w:delText>
        </w:r>
        <w:r w:rsidRPr="00EA2772" w:rsidDel="00387725">
          <w:rPr>
            <w:rFonts w:ascii="Cambria" w:hAnsi="Cambria"/>
            <w:b/>
            <w:noProof/>
          </w:rPr>
          <w:delText>199</w:delText>
        </w:r>
        <w:r w:rsidRPr="00EA2772" w:rsidDel="00387725">
          <w:rPr>
            <w:rFonts w:ascii="Cambria" w:hAnsi="Cambria"/>
            <w:noProof/>
          </w:rPr>
          <w:delText>: 693-701.</w:delText>
        </w:r>
      </w:del>
    </w:p>
    <w:p w:rsidR="00CB697B" w:rsidDel="00387725" w:rsidRDefault="00EA2772">
      <w:pPr>
        <w:rPr>
          <w:del w:id="2142" w:author="Ram Shrestha" w:date="2014-04-01T23:07:00Z"/>
          <w:rFonts w:ascii="Cambria" w:hAnsi="Cambria"/>
          <w:noProof/>
        </w:rPr>
      </w:pPr>
      <w:del w:id="2143" w:author="Ram Shrestha" w:date="2014-04-01T23:07:00Z">
        <w:r w:rsidRPr="00EA2772" w:rsidDel="00387725">
          <w:rPr>
            <w:rFonts w:ascii="Cambria" w:hAnsi="Cambria"/>
            <w:noProof/>
          </w:rPr>
          <w:delTex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199</w:delText>
        </w:r>
        <w:r w:rsidRPr="00EA2772" w:rsidDel="00387725">
          <w:rPr>
            <w:rFonts w:ascii="Cambria" w:hAnsi="Cambria"/>
            <w:noProof/>
          </w:rPr>
          <w:delText>: 693-701.</w:delText>
        </w:r>
      </w:del>
    </w:p>
    <w:p w:rsidR="00CB697B" w:rsidDel="00387725" w:rsidRDefault="00EA2772">
      <w:pPr>
        <w:rPr>
          <w:del w:id="2144" w:author="Ram Shrestha" w:date="2014-04-01T23:07:00Z"/>
          <w:rFonts w:ascii="Cambria" w:hAnsi="Cambria"/>
          <w:noProof/>
        </w:rPr>
      </w:pPr>
      <w:del w:id="2145" w:author="Ram Shrestha" w:date="2014-04-01T23:07:00Z">
        <w:r w:rsidRPr="00EA2772" w:rsidDel="00387725">
          <w:rPr>
            <w:rFonts w:ascii="Cambria" w:hAnsi="Cambria"/>
            <w:noProof/>
          </w:rPr>
          <w:delText xml:space="preserve">Stringer, EM, Ekouevi, DK, Coetzee, D, Tih, PM, Creek, TL, Stinson, K, Giganti, MJ, Welty, TK, Chintu, N, Chi, BH, Wilfert, CM, Shaffer, N, Dabis, F, Stringer, JS (2010) Coverage of nevirapine-based services to prevent mother-to-child HIV transmission in 4 African countries. </w:delText>
        </w:r>
        <w:r w:rsidRPr="00EA2772" w:rsidDel="00387725">
          <w:rPr>
            <w:rFonts w:ascii="Cambria" w:hAnsi="Cambria"/>
            <w:i/>
            <w:noProof/>
          </w:rPr>
          <w:delText>JAMA</w:delText>
        </w:r>
        <w:r w:rsidRPr="00EA2772" w:rsidDel="00387725">
          <w:rPr>
            <w:rFonts w:ascii="Cambria" w:hAnsi="Cambria"/>
            <w:noProof/>
          </w:rPr>
          <w:delText xml:space="preserve"> </w:delText>
        </w:r>
        <w:r w:rsidRPr="00EA2772" w:rsidDel="00387725">
          <w:rPr>
            <w:rFonts w:ascii="Cambria" w:hAnsi="Cambria"/>
            <w:b/>
            <w:noProof/>
          </w:rPr>
          <w:delText>304</w:delText>
        </w:r>
        <w:r w:rsidRPr="00EA2772" w:rsidDel="00387725">
          <w:rPr>
            <w:rFonts w:ascii="Cambria" w:hAnsi="Cambria"/>
            <w:noProof/>
          </w:rPr>
          <w:delText>: 293-302.</w:delText>
        </w:r>
      </w:del>
    </w:p>
    <w:p w:rsidR="00CB697B" w:rsidDel="00387725" w:rsidRDefault="00EA2772">
      <w:pPr>
        <w:rPr>
          <w:del w:id="2146" w:author="Ram Shrestha" w:date="2014-04-01T23:07:00Z"/>
          <w:rFonts w:ascii="Cambria" w:hAnsi="Cambria"/>
          <w:noProof/>
        </w:rPr>
      </w:pPr>
      <w:del w:id="2147" w:author="Ram Shrestha" w:date="2014-04-01T23:07:00Z">
        <w:r w:rsidRPr="00EA2772" w:rsidDel="00387725">
          <w:rPr>
            <w:rFonts w:ascii="Cambria" w:hAnsi="Cambria"/>
            <w:noProof/>
          </w:rPr>
          <w:delText xml:space="preserve">Stringer, JS, Zulu, I, Levy, J, Stringer, EM, Mwango, A, Chi, BH, Mtonga, V, Reid, S, Cantrell, RA, Bulterys, M, Saag, MS, Marlink, RG, Mwinga, A, Ellerbrock, TV, Sinkala, M (2006) Rapid scale-up of antiretroviral therapy at primary care sites in Zambia: feasibility and early outcomes. </w:delText>
        </w:r>
        <w:r w:rsidRPr="00EA2772" w:rsidDel="00387725">
          <w:rPr>
            <w:rFonts w:ascii="Cambria" w:hAnsi="Cambria"/>
            <w:i/>
            <w:noProof/>
          </w:rPr>
          <w:delText>JAMA</w:delText>
        </w:r>
        <w:r w:rsidRPr="00EA2772" w:rsidDel="00387725">
          <w:rPr>
            <w:rFonts w:ascii="Cambria" w:hAnsi="Cambria"/>
            <w:noProof/>
          </w:rPr>
          <w:delText xml:space="preserve"> </w:delText>
        </w:r>
        <w:r w:rsidRPr="00EA2772" w:rsidDel="00387725">
          <w:rPr>
            <w:rFonts w:ascii="Cambria" w:hAnsi="Cambria"/>
            <w:b/>
            <w:noProof/>
          </w:rPr>
          <w:delText>296</w:delText>
        </w:r>
        <w:r w:rsidRPr="00EA2772" w:rsidDel="00387725">
          <w:rPr>
            <w:rFonts w:ascii="Cambria" w:hAnsi="Cambria"/>
            <w:noProof/>
          </w:rPr>
          <w:delText>: 782-793.</w:delText>
        </w:r>
      </w:del>
    </w:p>
    <w:p w:rsidR="00CB697B" w:rsidDel="00387725" w:rsidRDefault="00EA2772">
      <w:pPr>
        <w:rPr>
          <w:del w:id="2148" w:author="Ram Shrestha" w:date="2014-04-01T23:07:00Z"/>
          <w:rFonts w:ascii="Cambria" w:hAnsi="Cambria"/>
          <w:noProof/>
        </w:rPr>
      </w:pPr>
      <w:del w:id="2149" w:author="Ram Shrestha" w:date="2014-04-01T23:07:00Z">
        <w:r w:rsidRPr="00EA2772" w:rsidDel="00387725">
          <w:rPr>
            <w:rFonts w:ascii="Cambria" w:hAnsi="Cambria"/>
            <w:noProof/>
          </w:rPr>
          <w:delText xml:space="preserve">Tanser, F, Barnighausen, T, Grapsa, E, Zaidi, J, Newell, ML (2013) High coverage of ART associated with decline in risk of HIV acquisition in rural KwaZulu-Natal, South Africa.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339</w:delText>
        </w:r>
        <w:r w:rsidRPr="00EA2772" w:rsidDel="00387725">
          <w:rPr>
            <w:rFonts w:ascii="Cambria" w:hAnsi="Cambria"/>
            <w:noProof/>
          </w:rPr>
          <w:delText>: 966-971.</w:delText>
        </w:r>
      </w:del>
    </w:p>
    <w:p w:rsidR="00CB697B" w:rsidDel="00387725" w:rsidRDefault="00EA2772">
      <w:pPr>
        <w:rPr>
          <w:del w:id="2150" w:author="Ram Shrestha" w:date="2014-04-01T23:07:00Z"/>
          <w:rFonts w:ascii="Cambria" w:hAnsi="Cambria"/>
          <w:noProof/>
        </w:rPr>
      </w:pPr>
      <w:del w:id="2151" w:author="Ram Shrestha" w:date="2014-04-01T23:07:00Z">
        <w:r w:rsidRPr="00EA2772" w:rsidDel="00387725">
          <w:rPr>
            <w:rFonts w:ascii="Cambria" w:hAnsi="Cambria"/>
            <w:noProof/>
          </w:rPr>
          <w:delText xml:space="preserve">Tantillo, C, Ding, J, Jacobo-Molina, A, Nanni, RG, Boyer, PL, Hughes, SH, Pauwels, R, Andries, K, Janssen, PA, Arnold, E (1994) Locations of anti-AIDS drug binding sites and resistance mutations in the three-dimensional structure of HIV-1 reverse transcriptase. Implications for mechanisms of drug inhibition and resistance. </w:delText>
        </w:r>
        <w:r w:rsidRPr="00EA2772" w:rsidDel="00387725">
          <w:rPr>
            <w:rFonts w:ascii="Cambria" w:hAnsi="Cambria"/>
            <w:i/>
            <w:noProof/>
          </w:rPr>
          <w:delText>J Mol Biol</w:delText>
        </w:r>
        <w:r w:rsidRPr="00EA2772" w:rsidDel="00387725">
          <w:rPr>
            <w:rFonts w:ascii="Cambria" w:hAnsi="Cambria"/>
            <w:noProof/>
          </w:rPr>
          <w:delText xml:space="preserve"> </w:delText>
        </w:r>
        <w:r w:rsidRPr="00EA2772" w:rsidDel="00387725">
          <w:rPr>
            <w:rFonts w:ascii="Cambria" w:hAnsi="Cambria"/>
            <w:b/>
            <w:noProof/>
          </w:rPr>
          <w:delText>243</w:delText>
        </w:r>
        <w:r w:rsidRPr="00EA2772" w:rsidDel="00387725">
          <w:rPr>
            <w:rFonts w:ascii="Cambria" w:hAnsi="Cambria"/>
            <w:noProof/>
          </w:rPr>
          <w:delText>: 369-387.</w:delText>
        </w:r>
      </w:del>
    </w:p>
    <w:p w:rsidR="00CB697B" w:rsidDel="00387725" w:rsidRDefault="00EA2772">
      <w:pPr>
        <w:rPr>
          <w:del w:id="2152" w:author="Ram Shrestha" w:date="2014-04-01T23:07:00Z"/>
          <w:rFonts w:ascii="Cambria" w:hAnsi="Cambria"/>
          <w:noProof/>
        </w:rPr>
      </w:pPr>
      <w:del w:id="2153" w:author="Ram Shrestha" w:date="2014-04-01T23:07:00Z">
        <w:r w:rsidRPr="00EA2772" w:rsidDel="00387725">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EA2772" w:rsidDel="00387725">
          <w:rPr>
            <w:rFonts w:ascii="Cambria" w:hAnsi="Cambria"/>
            <w:i/>
            <w:noProof/>
          </w:rPr>
          <w:delText>Proc Natl Acad Sci U S A</w:delText>
        </w:r>
        <w:r w:rsidRPr="00EA2772" w:rsidDel="00387725">
          <w:rPr>
            <w:rFonts w:ascii="Cambria" w:hAnsi="Cambria"/>
            <w:noProof/>
          </w:rPr>
          <w:delText xml:space="preserve"> </w:delText>
        </w:r>
        <w:r w:rsidRPr="00EA2772" w:rsidDel="00387725">
          <w:rPr>
            <w:rFonts w:ascii="Cambria" w:hAnsi="Cambria"/>
            <w:b/>
            <w:noProof/>
          </w:rPr>
          <w:delText>90</w:delText>
        </w:r>
        <w:r w:rsidRPr="00EA2772" w:rsidDel="00387725">
          <w:rPr>
            <w:rFonts w:ascii="Cambria" w:hAnsi="Cambria"/>
            <w:noProof/>
          </w:rPr>
          <w:delText>: 5653-5656.</w:delText>
        </w:r>
      </w:del>
    </w:p>
    <w:p w:rsidR="00CB697B" w:rsidDel="00387725" w:rsidRDefault="00EA2772">
      <w:pPr>
        <w:rPr>
          <w:del w:id="2154" w:author="Ram Shrestha" w:date="2014-04-01T23:07:00Z"/>
          <w:rFonts w:ascii="Cambria" w:hAnsi="Cambria"/>
          <w:noProof/>
        </w:rPr>
      </w:pPr>
      <w:del w:id="2155" w:author="Ram Shrestha" w:date="2014-04-01T23:07:00Z">
        <w:r w:rsidRPr="00EA2772" w:rsidDel="00387725">
          <w:rPr>
            <w:rFonts w:ascii="Cambria" w:hAnsi="Cambria"/>
            <w:noProof/>
          </w:rPr>
          <w:delText>UNAIDS (2012) Global Report 2012: UNAIDS Report on the Global AIDS Epidemic. ebookpartnership. com.</w:delText>
        </w:r>
      </w:del>
    </w:p>
    <w:p w:rsidR="00CB697B" w:rsidDel="00387725" w:rsidRDefault="00EA2772">
      <w:pPr>
        <w:rPr>
          <w:del w:id="2156" w:author="Ram Shrestha" w:date="2014-04-01T23:07:00Z"/>
          <w:rFonts w:ascii="Cambria" w:hAnsi="Cambria"/>
          <w:noProof/>
        </w:rPr>
      </w:pPr>
      <w:del w:id="2157" w:author="Ram Shrestha" w:date="2014-04-01T23:07:00Z">
        <w:r w:rsidRPr="00EA2772" w:rsidDel="00387725">
          <w:rPr>
            <w:rFonts w:ascii="Cambria" w:hAnsi="Cambria"/>
            <w:noProof/>
          </w:rPr>
          <w:delTex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22</w:delText>
        </w:r>
        <w:r w:rsidRPr="00EA2772" w:rsidDel="00387725">
          <w:rPr>
            <w:rFonts w:ascii="Cambria" w:hAnsi="Cambria"/>
            <w:noProof/>
          </w:rPr>
          <w:delText>: 107-118.</w:delText>
        </w:r>
      </w:del>
    </w:p>
    <w:p w:rsidR="00CB697B" w:rsidDel="00387725" w:rsidRDefault="00EA2772">
      <w:pPr>
        <w:rPr>
          <w:del w:id="2158" w:author="Ram Shrestha" w:date="2014-04-01T23:07:00Z"/>
          <w:rFonts w:ascii="Cambria" w:hAnsi="Cambria"/>
          <w:noProof/>
        </w:rPr>
      </w:pPr>
      <w:del w:id="2159" w:author="Ram Shrestha" w:date="2014-04-01T23:07:00Z">
        <w:r w:rsidRPr="00EA2772" w:rsidDel="00387725">
          <w:rPr>
            <w:rFonts w:ascii="Cambria" w:hAnsi="Cambria"/>
            <w:noProof/>
          </w:rPr>
          <w:delText xml:space="preserve">Wang, C, Mitsuya, Y, Gharizadeh, B, Ronaghi, M, Shafer, RW (2007) Characterization of mutation spectra with ultra-deep pyrosequencing: application to HIV-1 drug resistance. </w:delText>
        </w:r>
        <w:r w:rsidRPr="00EA2772" w:rsidDel="00387725">
          <w:rPr>
            <w:rFonts w:ascii="Cambria" w:hAnsi="Cambria"/>
            <w:i/>
            <w:noProof/>
          </w:rPr>
          <w:delText>Genome Res</w:delText>
        </w:r>
        <w:r w:rsidRPr="00EA2772" w:rsidDel="00387725">
          <w:rPr>
            <w:rFonts w:ascii="Cambria" w:hAnsi="Cambria"/>
            <w:noProof/>
          </w:rPr>
          <w:delText xml:space="preserve"> </w:delText>
        </w:r>
        <w:r w:rsidRPr="00EA2772" w:rsidDel="00387725">
          <w:rPr>
            <w:rFonts w:ascii="Cambria" w:hAnsi="Cambria"/>
            <w:b/>
            <w:noProof/>
          </w:rPr>
          <w:delText>17</w:delText>
        </w:r>
        <w:r w:rsidRPr="00EA2772" w:rsidDel="00387725">
          <w:rPr>
            <w:rFonts w:ascii="Cambria" w:hAnsi="Cambria"/>
            <w:noProof/>
          </w:rPr>
          <w:delText>: 1195-1201.</w:delText>
        </w:r>
      </w:del>
    </w:p>
    <w:p w:rsidR="00CB697B" w:rsidDel="00387725" w:rsidRDefault="00EA2772">
      <w:pPr>
        <w:rPr>
          <w:del w:id="2160" w:author="Ram Shrestha" w:date="2014-04-01T23:07:00Z"/>
          <w:rFonts w:ascii="Cambria" w:hAnsi="Cambria"/>
          <w:noProof/>
        </w:rPr>
      </w:pPr>
      <w:del w:id="2161" w:author="Ram Shrestha" w:date="2014-04-01T23:07:00Z">
        <w:r w:rsidRPr="00EA2772" w:rsidDel="00387725">
          <w:rPr>
            <w:rFonts w:ascii="Cambria" w:hAnsi="Cambria"/>
            <w:noProof/>
          </w:rPr>
          <w:delText xml:space="preserve">Yin, L, Liu, L, Sun, Y, Hou, W, Lowe, AC, Gardner, BP, Salemi, M, Williams, WB, Farmerie, WG, Sleasman, JW, Goodenow, MM (2012) High-resolution deep sequencing reveals biodiversity, population structure, and persistence of HIV-1 quasispecies within host ecosystems. </w:delText>
        </w:r>
        <w:r w:rsidRPr="00EA2772" w:rsidDel="00387725">
          <w:rPr>
            <w:rFonts w:ascii="Cambria" w:hAnsi="Cambria"/>
            <w:i/>
            <w:noProof/>
          </w:rPr>
          <w:delText>Retrovirology</w:delText>
        </w:r>
        <w:r w:rsidRPr="00EA2772" w:rsidDel="00387725">
          <w:rPr>
            <w:rFonts w:ascii="Cambria" w:hAnsi="Cambria"/>
            <w:noProof/>
          </w:rPr>
          <w:delText xml:space="preserve"> </w:delText>
        </w:r>
        <w:r w:rsidRPr="00EA2772" w:rsidDel="00387725">
          <w:rPr>
            <w:rFonts w:ascii="Cambria" w:hAnsi="Cambria"/>
            <w:b/>
            <w:noProof/>
          </w:rPr>
          <w:delText>9</w:delText>
        </w:r>
        <w:r w:rsidRPr="00EA2772" w:rsidDel="00387725">
          <w:rPr>
            <w:rFonts w:ascii="Cambria" w:hAnsi="Cambria"/>
            <w:noProof/>
          </w:rPr>
          <w:delText>: 108.</w:delText>
        </w:r>
      </w:del>
    </w:p>
    <w:p w:rsidR="00CB697B" w:rsidDel="00387725" w:rsidRDefault="00EA2772">
      <w:pPr>
        <w:rPr>
          <w:del w:id="2162" w:author="Ram Shrestha" w:date="2014-04-01T23:07:00Z"/>
          <w:rFonts w:ascii="Cambria" w:hAnsi="Cambria"/>
          <w:noProof/>
        </w:rPr>
      </w:pPr>
      <w:del w:id="2163" w:author="Ram Shrestha" w:date="2014-04-01T23:07:00Z">
        <w:r w:rsidRPr="00EA2772" w:rsidDel="00387725">
          <w:rPr>
            <w:rFonts w:ascii="Cambria" w:hAnsi="Cambria"/>
            <w:noProof/>
          </w:rPr>
          <w:delText xml:space="preserve">Zaidi, J, Grapsa, E, Tanser, F, Newell, M-L, Bärnighausen, T (2013) Dramatic increases in HIV prevalence after scale-up of antiretroviral treatment: a longitudinal population-based HIV surveillance study in rural kwazulu-natal.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27</w:delText>
        </w:r>
        <w:r w:rsidRPr="00EA2772" w:rsidDel="00387725">
          <w:rPr>
            <w:rFonts w:ascii="Cambria" w:hAnsi="Cambria"/>
            <w:noProof/>
          </w:rPr>
          <w:delText>: 000-000.</w:delText>
        </w:r>
      </w:del>
    </w:p>
    <w:p w:rsidR="00CB697B" w:rsidDel="00387725" w:rsidRDefault="00EA2772">
      <w:pPr>
        <w:rPr>
          <w:del w:id="2164" w:author="Ram Shrestha" w:date="2014-04-01T23:07:00Z"/>
          <w:rFonts w:ascii="Cambria" w:hAnsi="Cambria"/>
          <w:noProof/>
        </w:rPr>
      </w:pPr>
      <w:del w:id="2165" w:author="Ram Shrestha" w:date="2014-04-01T23:07:00Z">
        <w:r w:rsidRPr="00EA2772" w:rsidDel="00387725">
          <w:rPr>
            <w:rFonts w:ascii="Cambria" w:hAnsi="Cambria"/>
            <w:noProof/>
          </w:rPr>
          <w:delText xml:space="preserve">Zolfo, M, De Weggheleire, A, Schouten, E, Lynen, L (2010) Time for "test and treat" in prevention of mother-to-child transmission programs in low- and middle-income countries.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55</w:delText>
        </w:r>
        <w:r w:rsidRPr="00EA2772" w:rsidDel="00387725">
          <w:rPr>
            <w:rFonts w:ascii="Cambria" w:hAnsi="Cambria"/>
            <w:noProof/>
          </w:rPr>
          <w:delText>: 287-289.</w:delText>
        </w:r>
      </w:del>
    </w:p>
    <w:p w:rsidR="00CB697B" w:rsidDel="00387725" w:rsidRDefault="00CB697B">
      <w:pPr>
        <w:ind w:left="720" w:hanging="720"/>
        <w:rPr>
          <w:del w:id="2166" w:author="Ram Shrestha" w:date="2014-04-01T23:07:00Z"/>
          <w:rFonts w:ascii="Cambria" w:hAnsi="Cambria"/>
          <w:noProof/>
        </w:rPr>
      </w:pPr>
    </w:p>
    <w:p w:rsidR="00CB697B" w:rsidRDefault="00C23DD3">
      <w:pPr>
        <w:spacing w:line="480" w:lineRule="auto"/>
      </w:pPr>
      <w:r>
        <w:fldChar w:fldCharType="end"/>
      </w:r>
    </w:p>
    <w:sectPr w:rsidR="00CB697B" w:rsidSect="00BD7116">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58" w:author="Simon Travers" w:date="2014-03-31T20:21:00Z" w:initials="OU">
    <w:p w:rsidR="004C2C3E" w:rsidRDefault="004C2C3E">
      <w:pPr>
        <w:pStyle w:val="CommentText"/>
      </w:pPr>
      <w:r>
        <w:rPr>
          <w:rStyle w:val="CommentReference"/>
        </w:rPr>
        <w:annotationRef/>
      </w:r>
      <w:r w:rsidRPr="009B5BD1">
        <w:rPr>
          <w:b/>
        </w:rPr>
        <w:t>For the discussion</w:t>
      </w:r>
      <w:r>
        <w:t xml:space="preserve"> – what does this significance mean?</w:t>
      </w:r>
    </w:p>
    <w:p w:rsidR="004C2C3E" w:rsidRDefault="004C2C3E">
      <w:pPr>
        <w:pStyle w:val="CommentText"/>
      </w:pPr>
    </w:p>
  </w:comment>
  <w:comment w:id="270" w:author="Simon Travers" w:date="2014-03-31T20:21:00Z" w:initials="OU">
    <w:p w:rsidR="004C2C3E" w:rsidRDefault="004C2C3E">
      <w:pPr>
        <w:pStyle w:val="CommentText"/>
      </w:pPr>
      <w:r>
        <w:rPr>
          <w:rStyle w:val="CommentReference"/>
        </w:rPr>
        <w:annotationRef/>
      </w:r>
      <w:r>
        <w:t xml:space="preserve">For </w:t>
      </w:r>
      <w:proofErr w:type="spellStart"/>
      <w:r>
        <w:t>Disucssion</w:t>
      </w:r>
      <w:proofErr w:type="spellEnd"/>
      <w:r>
        <w:t xml:space="preserve"> – Why is this important?  Why is it particularly exciting that Junior performs as well as the FLX?</w:t>
      </w:r>
    </w:p>
  </w:comment>
  <w:comment w:id="315" w:author="Simon Travers" w:date="2014-03-31T20:21:00Z" w:initials="OU">
    <w:p w:rsidR="004C2C3E" w:rsidRDefault="004C2C3E">
      <w:pPr>
        <w:pStyle w:val="CommentText"/>
      </w:pPr>
      <w:r>
        <w:rPr>
          <w:rStyle w:val="CommentReference"/>
        </w:rPr>
        <w:annotationRef/>
      </w:r>
      <w:r>
        <w:t>This is a bit simplistic…there’s much that’s interesting to look at in failure samples compared to baseline.  You MUST include that rationale in the discussion!!</w:t>
      </w:r>
    </w:p>
  </w:comment>
  <w:comment w:id="319" w:author="Simon Travers" w:date="2014-03-31T20:21:00Z" w:initials="OU">
    <w:p w:rsidR="004C2C3E" w:rsidRDefault="004C2C3E">
      <w:pPr>
        <w:pStyle w:val="CommentText"/>
      </w:pPr>
      <w:r>
        <w:rPr>
          <w:rStyle w:val="CommentReference"/>
        </w:rPr>
        <w:annotationRef/>
      </w:r>
      <w:r>
        <w:t>This is a HUGELY significant result…you better be addressing this in the discussion!!  Why are nearly all the PMTCT 1</w:t>
      </w:r>
      <w:r w:rsidRPr="00EB278E">
        <w:rPr>
          <w:vertAlign w:val="superscript"/>
        </w:rPr>
        <w:t>st</w:t>
      </w:r>
      <w:r>
        <w:t xml:space="preserve"> line failures predicted as R while only some of the No-PMTCT are predicted as R?</w:t>
      </w:r>
    </w:p>
    <w:p w:rsidR="004C2C3E" w:rsidRDefault="004C2C3E">
      <w:pPr>
        <w:pStyle w:val="CommentText"/>
      </w:pPr>
    </w:p>
    <w:p w:rsidR="004C2C3E" w:rsidRDefault="004C2C3E">
      <w:pPr>
        <w:pStyle w:val="CommentText"/>
      </w:pPr>
      <w:r>
        <w:t>HINT:</w:t>
      </w:r>
    </w:p>
    <w:p w:rsidR="004C2C3E" w:rsidRDefault="004C2C3E">
      <w:pPr>
        <w:pStyle w:val="CommentText"/>
      </w:pPr>
    </w:p>
    <w:p w:rsidR="004C2C3E" w:rsidRDefault="004C2C3E">
      <w:pPr>
        <w:pStyle w:val="CommentText"/>
      </w:pPr>
      <w:r>
        <w:t>Could relate to adherence</w:t>
      </w:r>
    </w:p>
    <w:p w:rsidR="004C2C3E" w:rsidRDefault="004C2C3E">
      <w:pPr>
        <w:pStyle w:val="CommentText"/>
      </w:pPr>
      <w:r>
        <w:t>Also could relate to previous exposure.</w:t>
      </w:r>
    </w:p>
    <w:p w:rsidR="004C2C3E" w:rsidRDefault="004C2C3E">
      <w:pPr>
        <w:pStyle w:val="CommentText"/>
      </w:pPr>
      <w:r>
        <w:t>Both of the above are not mutually exclusive either!</w:t>
      </w:r>
    </w:p>
  </w:comment>
  <w:comment w:id="773" w:author="Simon Travers" w:date="2014-03-31T20:21:00Z" w:initials="OU">
    <w:p w:rsidR="004C2C3E" w:rsidRDefault="004C2C3E">
      <w:pPr>
        <w:pStyle w:val="CommentText"/>
      </w:pPr>
      <w:r>
        <w:rPr>
          <w:rStyle w:val="CommentReference"/>
        </w:rPr>
        <w:annotationRef/>
      </w:r>
      <w:r>
        <w:t xml:space="preserve">Again this wording is incorrect?  This discussion is the most critical discussion in the entire thesis as it pulls together all of the theory and applies it in ‘real-life’.  The examiners will use this to decide if it’s PhD quality.  With sentences like this it’s hard for the examiners to be convinced that you actually understand the underlying science. </w:t>
      </w:r>
    </w:p>
  </w:comment>
  <w:comment w:id="783" w:author="Simon Travers" w:date="2014-03-31T20:21:00Z" w:initials="OU">
    <w:p w:rsidR="004C2C3E" w:rsidRDefault="004C2C3E">
      <w:pPr>
        <w:pStyle w:val="CommentText"/>
      </w:pPr>
      <w:r>
        <w:rPr>
          <w:rStyle w:val="CommentReference"/>
        </w:rPr>
        <w:annotationRef/>
      </w:r>
      <w:r>
        <w:t>By who</w:t>
      </w:r>
      <w:proofErr w:type="gramStart"/>
      <w:r>
        <w:t>?!</w:t>
      </w:r>
      <w:proofErr w:type="gramEnd"/>
    </w:p>
  </w:comment>
  <w:comment w:id="811" w:author="Simon Travers" w:date="2014-03-31T20:21:00Z" w:initials="OU">
    <w:p w:rsidR="004C2C3E" w:rsidRDefault="004C2C3E">
      <w:pPr>
        <w:pStyle w:val="CommentText"/>
      </w:pPr>
      <w:r>
        <w:rPr>
          <w:rStyle w:val="CommentReference"/>
        </w:rPr>
        <w:annotationRef/>
      </w:r>
      <w:r>
        <w:t>How can you jump from the previous section to this without a subheading?  They’re COMPLETELY different from each other…</w:t>
      </w:r>
      <w:proofErr w:type="gramStart"/>
      <w:r>
        <w:t>.you</w:t>
      </w:r>
      <w:proofErr w:type="gramEnd"/>
      <w:r>
        <w:t xml:space="preserve"> </w:t>
      </w:r>
      <w:r w:rsidRPr="00D96839">
        <w:rPr>
          <w:u w:val="single"/>
        </w:rPr>
        <w:t>HAVE</w:t>
      </w:r>
      <w:r>
        <w:t xml:space="preserve"> to structure this properly. At the moment it’s </w:t>
      </w:r>
      <w:r w:rsidRPr="00D82179">
        <w:rPr>
          <w:u w:val="single"/>
        </w:rPr>
        <w:t xml:space="preserve">hugely </w:t>
      </w:r>
      <w:r>
        <w:t>frustrating for me to read which means that an examiner would most likely just give up.</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C2C3E" w:rsidRDefault="004C2C3E" w:rsidP="000925F4">
      <w:r>
        <w:separator/>
      </w:r>
    </w:p>
  </w:endnote>
  <w:endnote w:type="continuationSeparator" w:id="1">
    <w:p w:rsidR="004C2C3E" w:rsidRDefault="004C2C3E" w:rsidP="000925F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C2C3E" w:rsidRDefault="004C2C3E" w:rsidP="000925F4">
      <w:r>
        <w:separator/>
      </w:r>
    </w:p>
  </w:footnote>
  <w:footnote w:type="continuationSeparator" w:id="1">
    <w:p w:rsidR="004C2C3E" w:rsidRDefault="004C2C3E" w:rsidP="000925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AF96C10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4">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5"/>
  </w:num>
  <w:num w:numId="8">
    <w:abstractNumId w:val="11"/>
  </w:num>
  <w:num w:numId="9">
    <w:abstractNumId w:val="23"/>
  </w:num>
  <w:num w:numId="10">
    <w:abstractNumId w:val="32"/>
  </w:num>
  <w:num w:numId="11">
    <w:abstractNumId w:val="15"/>
  </w:num>
  <w:num w:numId="12">
    <w:abstractNumId w:val="20"/>
  </w:num>
  <w:num w:numId="13">
    <w:abstractNumId w:val="38"/>
  </w:num>
  <w:num w:numId="14">
    <w:abstractNumId w:val="29"/>
  </w:num>
  <w:num w:numId="15">
    <w:abstractNumId w:val="30"/>
  </w:num>
  <w:num w:numId="16">
    <w:abstractNumId w:val="27"/>
  </w:num>
  <w:num w:numId="17">
    <w:abstractNumId w:val="37"/>
  </w:num>
  <w:num w:numId="18">
    <w:abstractNumId w:val="28"/>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4"/>
  </w:num>
  <w:num w:numId="32">
    <w:abstractNumId w:val="16"/>
    <w:lvlOverride w:ilvl="0">
      <w:startOverride w:val="2"/>
    </w:lvlOverride>
  </w:num>
  <w:num w:numId="33">
    <w:abstractNumId w:val="16"/>
    <w:lvlOverride w:ilvl="0">
      <w:startOverride w:val="2"/>
    </w:lvlOverride>
  </w:num>
  <w:num w:numId="34">
    <w:abstractNumId w:val="36"/>
  </w:num>
  <w:num w:numId="35">
    <w:abstractNumId w:val="26"/>
  </w:num>
  <w:num w:numId="36">
    <w:abstractNumId w:val="25"/>
  </w:num>
  <w:num w:numId="37">
    <w:abstractNumId w:val="18"/>
  </w:num>
  <w:num w:numId="38">
    <w:abstractNumId w:val="12"/>
  </w:num>
  <w:num w:numId="39">
    <w:abstractNumId w:val="31"/>
  </w:num>
  <w:num w:numId="40">
    <w:abstractNumId w:val="19"/>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doNotAutofitConstrainedTables/>
    <w:doNotVertAlignCellWithSp/>
    <w:doNotBreakConstrainedForcedTable/>
    <w:useAnsiKerningPairs/>
    <w:cachedColBalance/>
    <w:splitPgBreakAndParaMark/>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E45"/>
    <w:rsid w:val="0000105E"/>
    <w:rsid w:val="00002746"/>
    <w:rsid w:val="00007715"/>
    <w:rsid w:val="000078E8"/>
    <w:rsid w:val="000116CD"/>
    <w:rsid w:val="000121B1"/>
    <w:rsid w:val="00015B34"/>
    <w:rsid w:val="00025F3C"/>
    <w:rsid w:val="00030E42"/>
    <w:rsid w:val="00032504"/>
    <w:rsid w:val="0003460F"/>
    <w:rsid w:val="000351F6"/>
    <w:rsid w:val="00041237"/>
    <w:rsid w:val="000446D0"/>
    <w:rsid w:val="0005642B"/>
    <w:rsid w:val="00063524"/>
    <w:rsid w:val="0006668A"/>
    <w:rsid w:val="0008473D"/>
    <w:rsid w:val="000879B5"/>
    <w:rsid w:val="00090253"/>
    <w:rsid w:val="000925F4"/>
    <w:rsid w:val="00094F73"/>
    <w:rsid w:val="000A1ABA"/>
    <w:rsid w:val="000D685B"/>
    <w:rsid w:val="000E35DD"/>
    <w:rsid w:val="000E7A75"/>
    <w:rsid w:val="00110E38"/>
    <w:rsid w:val="00115C4A"/>
    <w:rsid w:val="00117AB8"/>
    <w:rsid w:val="00120FC9"/>
    <w:rsid w:val="00123786"/>
    <w:rsid w:val="00126674"/>
    <w:rsid w:val="00130D02"/>
    <w:rsid w:val="00134F40"/>
    <w:rsid w:val="00135E6E"/>
    <w:rsid w:val="00137FBE"/>
    <w:rsid w:val="0014018D"/>
    <w:rsid w:val="00142367"/>
    <w:rsid w:val="0014711F"/>
    <w:rsid w:val="00151C9D"/>
    <w:rsid w:val="001542D1"/>
    <w:rsid w:val="00163680"/>
    <w:rsid w:val="00164BF2"/>
    <w:rsid w:val="00171D65"/>
    <w:rsid w:val="001725B8"/>
    <w:rsid w:val="001747D3"/>
    <w:rsid w:val="00175331"/>
    <w:rsid w:val="00175F7B"/>
    <w:rsid w:val="00183610"/>
    <w:rsid w:val="0018555C"/>
    <w:rsid w:val="001937BF"/>
    <w:rsid w:val="001939D3"/>
    <w:rsid w:val="00195825"/>
    <w:rsid w:val="0019695D"/>
    <w:rsid w:val="001A2A0C"/>
    <w:rsid w:val="001A3EF6"/>
    <w:rsid w:val="001B1E1D"/>
    <w:rsid w:val="001B4FCC"/>
    <w:rsid w:val="001B63D1"/>
    <w:rsid w:val="001B6E60"/>
    <w:rsid w:val="001C1A8B"/>
    <w:rsid w:val="001C208C"/>
    <w:rsid w:val="001C2765"/>
    <w:rsid w:val="001C3F4D"/>
    <w:rsid w:val="001C495E"/>
    <w:rsid w:val="001D3D7C"/>
    <w:rsid w:val="001D3FC9"/>
    <w:rsid w:val="001F1859"/>
    <w:rsid w:val="001F20F1"/>
    <w:rsid w:val="001F485F"/>
    <w:rsid w:val="001F6FA2"/>
    <w:rsid w:val="002041AB"/>
    <w:rsid w:val="0020424E"/>
    <w:rsid w:val="00211A89"/>
    <w:rsid w:val="00212088"/>
    <w:rsid w:val="0022269B"/>
    <w:rsid w:val="00225679"/>
    <w:rsid w:val="00233152"/>
    <w:rsid w:val="00235B4D"/>
    <w:rsid w:val="002402E7"/>
    <w:rsid w:val="002468BA"/>
    <w:rsid w:val="002511BF"/>
    <w:rsid w:val="00251757"/>
    <w:rsid w:val="0025227D"/>
    <w:rsid w:val="00257547"/>
    <w:rsid w:val="00260E07"/>
    <w:rsid w:val="002611C7"/>
    <w:rsid w:val="00273C9F"/>
    <w:rsid w:val="00275AA2"/>
    <w:rsid w:val="002771D0"/>
    <w:rsid w:val="0028224B"/>
    <w:rsid w:val="00283D4A"/>
    <w:rsid w:val="00286089"/>
    <w:rsid w:val="00286BE5"/>
    <w:rsid w:val="00286BFF"/>
    <w:rsid w:val="00291B75"/>
    <w:rsid w:val="0029296D"/>
    <w:rsid w:val="002A1654"/>
    <w:rsid w:val="002A5044"/>
    <w:rsid w:val="002A6E95"/>
    <w:rsid w:val="002B4432"/>
    <w:rsid w:val="002C52E2"/>
    <w:rsid w:val="002C6BF9"/>
    <w:rsid w:val="002D7086"/>
    <w:rsid w:val="002E677A"/>
    <w:rsid w:val="002F2063"/>
    <w:rsid w:val="00300BA4"/>
    <w:rsid w:val="00302BD9"/>
    <w:rsid w:val="003053AF"/>
    <w:rsid w:val="00305A81"/>
    <w:rsid w:val="00306A44"/>
    <w:rsid w:val="00314641"/>
    <w:rsid w:val="0031647F"/>
    <w:rsid w:val="003208FE"/>
    <w:rsid w:val="00322389"/>
    <w:rsid w:val="003257FA"/>
    <w:rsid w:val="003262AD"/>
    <w:rsid w:val="003375D6"/>
    <w:rsid w:val="00337948"/>
    <w:rsid w:val="0034438A"/>
    <w:rsid w:val="00344F4B"/>
    <w:rsid w:val="0034604C"/>
    <w:rsid w:val="00362E6F"/>
    <w:rsid w:val="003704F5"/>
    <w:rsid w:val="0037051B"/>
    <w:rsid w:val="00370ECC"/>
    <w:rsid w:val="003828A1"/>
    <w:rsid w:val="00382EC0"/>
    <w:rsid w:val="00384D95"/>
    <w:rsid w:val="00387725"/>
    <w:rsid w:val="003914D4"/>
    <w:rsid w:val="00395D7F"/>
    <w:rsid w:val="003B2F63"/>
    <w:rsid w:val="003B36F5"/>
    <w:rsid w:val="003E27F5"/>
    <w:rsid w:val="003E5982"/>
    <w:rsid w:val="003E7074"/>
    <w:rsid w:val="00434981"/>
    <w:rsid w:val="004455C3"/>
    <w:rsid w:val="00445B32"/>
    <w:rsid w:val="00445EAD"/>
    <w:rsid w:val="00454CB3"/>
    <w:rsid w:val="0045521A"/>
    <w:rsid w:val="004745E7"/>
    <w:rsid w:val="00475F38"/>
    <w:rsid w:val="00480218"/>
    <w:rsid w:val="00487916"/>
    <w:rsid w:val="004902AE"/>
    <w:rsid w:val="00490940"/>
    <w:rsid w:val="0049229B"/>
    <w:rsid w:val="004A104E"/>
    <w:rsid w:val="004A53B2"/>
    <w:rsid w:val="004A5943"/>
    <w:rsid w:val="004A74D2"/>
    <w:rsid w:val="004B0E7F"/>
    <w:rsid w:val="004C2C3E"/>
    <w:rsid w:val="004C2D05"/>
    <w:rsid w:val="004C52ED"/>
    <w:rsid w:val="004D00AC"/>
    <w:rsid w:val="004D0C8D"/>
    <w:rsid w:val="004D1CFC"/>
    <w:rsid w:val="004E7DD2"/>
    <w:rsid w:val="005014DE"/>
    <w:rsid w:val="005025A4"/>
    <w:rsid w:val="00502C28"/>
    <w:rsid w:val="005042F6"/>
    <w:rsid w:val="00514D05"/>
    <w:rsid w:val="00530420"/>
    <w:rsid w:val="005340F2"/>
    <w:rsid w:val="0054129B"/>
    <w:rsid w:val="00545896"/>
    <w:rsid w:val="00547E7B"/>
    <w:rsid w:val="005576A7"/>
    <w:rsid w:val="00560C86"/>
    <w:rsid w:val="00561BDF"/>
    <w:rsid w:val="00565F80"/>
    <w:rsid w:val="005711D9"/>
    <w:rsid w:val="0057215A"/>
    <w:rsid w:val="005805C4"/>
    <w:rsid w:val="00581952"/>
    <w:rsid w:val="00581D5C"/>
    <w:rsid w:val="00590472"/>
    <w:rsid w:val="005920A2"/>
    <w:rsid w:val="00593984"/>
    <w:rsid w:val="00594BED"/>
    <w:rsid w:val="005A10B5"/>
    <w:rsid w:val="005A135F"/>
    <w:rsid w:val="005A23A6"/>
    <w:rsid w:val="005A379B"/>
    <w:rsid w:val="005A5586"/>
    <w:rsid w:val="005A5DE6"/>
    <w:rsid w:val="005A67A4"/>
    <w:rsid w:val="005A7D88"/>
    <w:rsid w:val="005B0C1F"/>
    <w:rsid w:val="005B1F30"/>
    <w:rsid w:val="005B25C6"/>
    <w:rsid w:val="005B6476"/>
    <w:rsid w:val="005B6BC9"/>
    <w:rsid w:val="005D0383"/>
    <w:rsid w:val="005E0BAE"/>
    <w:rsid w:val="005E16BD"/>
    <w:rsid w:val="005E1B3E"/>
    <w:rsid w:val="00606980"/>
    <w:rsid w:val="00613923"/>
    <w:rsid w:val="00614C69"/>
    <w:rsid w:val="00622CBF"/>
    <w:rsid w:val="0062650B"/>
    <w:rsid w:val="00632FC5"/>
    <w:rsid w:val="00640809"/>
    <w:rsid w:val="0065000C"/>
    <w:rsid w:val="0065499E"/>
    <w:rsid w:val="00674A9A"/>
    <w:rsid w:val="00677896"/>
    <w:rsid w:val="006819A6"/>
    <w:rsid w:val="00683C23"/>
    <w:rsid w:val="00690461"/>
    <w:rsid w:val="00691CD9"/>
    <w:rsid w:val="00691D6B"/>
    <w:rsid w:val="006976E2"/>
    <w:rsid w:val="006A5C69"/>
    <w:rsid w:val="006B6CE1"/>
    <w:rsid w:val="006C4D74"/>
    <w:rsid w:val="006C7F4B"/>
    <w:rsid w:val="006D171F"/>
    <w:rsid w:val="006D5BEF"/>
    <w:rsid w:val="006E73CD"/>
    <w:rsid w:val="006F1166"/>
    <w:rsid w:val="0070342F"/>
    <w:rsid w:val="00705A33"/>
    <w:rsid w:val="00711138"/>
    <w:rsid w:val="0071541C"/>
    <w:rsid w:val="007160B1"/>
    <w:rsid w:val="00716D4C"/>
    <w:rsid w:val="007225B6"/>
    <w:rsid w:val="0072332B"/>
    <w:rsid w:val="0072336A"/>
    <w:rsid w:val="00725986"/>
    <w:rsid w:val="00726DD8"/>
    <w:rsid w:val="007271FF"/>
    <w:rsid w:val="00730332"/>
    <w:rsid w:val="007315AF"/>
    <w:rsid w:val="00735BFD"/>
    <w:rsid w:val="007378CC"/>
    <w:rsid w:val="007628DB"/>
    <w:rsid w:val="007643F5"/>
    <w:rsid w:val="007675EF"/>
    <w:rsid w:val="0077046E"/>
    <w:rsid w:val="0077406F"/>
    <w:rsid w:val="0077627A"/>
    <w:rsid w:val="007804BA"/>
    <w:rsid w:val="00782A26"/>
    <w:rsid w:val="00782E65"/>
    <w:rsid w:val="0079194B"/>
    <w:rsid w:val="00793370"/>
    <w:rsid w:val="007958B3"/>
    <w:rsid w:val="00796C22"/>
    <w:rsid w:val="007A1EC9"/>
    <w:rsid w:val="007A5124"/>
    <w:rsid w:val="007A6B3D"/>
    <w:rsid w:val="007A6B99"/>
    <w:rsid w:val="007B246D"/>
    <w:rsid w:val="007B5468"/>
    <w:rsid w:val="007C4935"/>
    <w:rsid w:val="007C5332"/>
    <w:rsid w:val="007C5B62"/>
    <w:rsid w:val="007D088E"/>
    <w:rsid w:val="007D3644"/>
    <w:rsid w:val="007D5515"/>
    <w:rsid w:val="007D5594"/>
    <w:rsid w:val="007E1830"/>
    <w:rsid w:val="007E2D7D"/>
    <w:rsid w:val="007F33C3"/>
    <w:rsid w:val="00802414"/>
    <w:rsid w:val="00802B18"/>
    <w:rsid w:val="00815193"/>
    <w:rsid w:val="008164CF"/>
    <w:rsid w:val="008169F3"/>
    <w:rsid w:val="0082588B"/>
    <w:rsid w:val="00826A27"/>
    <w:rsid w:val="0082767A"/>
    <w:rsid w:val="00834CB8"/>
    <w:rsid w:val="00840C21"/>
    <w:rsid w:val="0084314E"/>
    <w:rsid w:val="00851AA2"/>
    <w:rsid w:val="0085518D"/>
    <w:rsid w:val="0086749D"/>
    <w:rsid w:val="00873D20"/>
    <w:rsid w:val="0087421F"/>
    <w:rsid w:val="00885ED2"/>
    <w:rsid w:val="00886828"/>
    <w:rsid w:val="00894DDF"/>
    <w:rsid w:val="008964D2"/>
    <w:rsid w:val="008A24F6"/>
    <w:rsid w:val="008A5327"/>
    <w:rsid w:val="008B545E"/>
    <w:rsid w:val="008C69C5"/>
    <w:rsid w:val="008D0E46"/>
    <w:rsid w:val="008F18B1"/>
    <w:rsid w:val="008F23E8"/>
    <w:rsid w:val="009031A9"/>
    <w:rsid w:val="00904068"/>
    <w:rsid w:val="00907B5A"/>
    <w:rsid w:val="00916C18"/>
    <w:rsid w:val="009240B7"/>
    <w:rsid w:val="0093643E"/>
    <w:rsid w:val="00943EB1"/>
    <w:rsid w:val="0094415B"/>
    <w:rsid w:val="00944C47"/>
    <w:rsid w:val="00946729"/>
    <w:rsid w:val="00951B35"/>
    <w:rsid w:val="00953D2E"/>
    <w:rsid w:val="00956485"/>
    <w:rsid w:val="00971981"/>
    <w:rsid w:val="00974B78"/>
    <w:rsid w:val="0098747E"/>
    <w:rsid w:val="009936F9"/>
    <w:rsid w:val="0099609F"/>
    <w:rsid w:val="009965D2"/>
    <w:rsid w:val="009A1449"/>
    <w:rsid w:val="009B01BD"/>
    <w:rsid w:val="009B1CCF"/>
    <w:rsid w:val="009B216B"/>
    <w:rsid w:val="009B26CC"/>
    <w:rsid w:val="009B2A12"/>
    <w:rsid w:val="009B5BD1"/>
    <w:rsid w:val="009B64F6"/>
    <w:rsid w:val="009C0088"/>
    <w:rsid w:val="009D2CE6"/>
    <w:rsid w:val="009D4FAE"/>
    <w:rsid w:val="009D74F8"/>
    <w:rsid w:val="009E1284"/>
    <w:rsid w:val="00A0412D"/>
    <w:rsid w:val="00A06B61"/>
    <w:rsid w:val="00A216CB"/>
    <w:rsid w:val="00A21EE6"/>
    <w:rsid w:val="00A342B1"/>
    <w:rsid w:val="00A34F20"/>
    <w:rsid w:val="00A46941"/>
    <w:rsid w:val="00A510FB"/>
    <w:rsid w:val="00A51939"/>
    <w:rsid w:val="00A542E6"/>
    <w:rsid w:val="00A5499F"/>
    <w:rsid w:val="00A55848"/>
    <w:rsid w:val="00A57C46"/>
    <w:rsid w:val="00A609DE"/>
    <w:rsid w:val="00A61133"/>
    <w:rsid w:val="00A633E2"/>
    <w:rsid w:val="00A64FFB"/>
    <w:rsid w:val="00A651E0"/>
    <w:rsid w:val="00A656ED"/>
    <w:rsid w:val="00A76E28"/>
    <w:rsid w:val="00A85D56"/>
    <w:rsid w:val="00A90577"/>
    <w:rsid w:val="00A91A64"/>
    <w:rsid w:val="00A92078"/>
    <w:rsid w:val="00A93547"/>
    <w:rsid w:val="00A9496E"/>
    <w:rsid w:val="00A973AD"/>
    <w:rsid w:val="00AB3514"/>
    <w:rsid w:val="00AB4773"/>
    <w:rsid w:val="00AD6F2C"/>
    <w:rsid w:val="00AF2714"/>
    <w:rsid w:val="00AF53E9"/>
    <w:rsid w:val="00B00693"/>
    <w:rsid w:val="00B03CCC"/>
    <w:rsid w:val="00B05683"/>
    <w:rsid w:val="00B10189"/>
    <w:rsid w:val="00B2393C"/>
    <w:rsid w:val="00B31C69"/>
    <w:rsid w:val="00B354F6"/>
    <w:rsid w:val="00B400C5"/>
    <w:rsid w:val="00B41328"/>
    <w:rsid w:val="00B442FC"/>
    <w:rsid w:val="00B5058B"/>
    <w:rsid w:val="00B508CC"/>
    <w:rsid w:val="00B62C64"/>
    <w:rsid w:val="00B66576"/>
    <w:rsid w:val="00B76B1C"/>
    <w:rsid w:val="00B810E1"/>
    <w:rsid w:val="00B831B7"/>
    <w:rsid w:val="00B84838"/>
    <w:rsid w:val="00B85B99"/>
    <w:rsid w:val="00B97946"/>
    <w:rsid w:val="00BB5303"/>
    <w:rsid w:val="00BB77FE"/>
    <w:rsid w:val="00BC4959"/>
    <w:rsid w:val="00BC5EB7"/>
    <w:rsid w:val="00BC7320"/>
    <w:rsid w:val="00BC7989"/>
    <w:rsid w:val="00BD7116"/>
    <w:rsid w:val="00BD764B"/>
    <w:rsid w:val="00BE082F"/>
    <w:rsid w:val="00C03023"/>
    <w:rsid w:val="00C15C9A"/>
    <w:rsid w:val="00C15FCE"/>
    <w:rsid w:val="00C17ACF"/>
    <w:rsid w:val="00C220CE"/>
    <w:rsid w:val="00C23DD3"/>
    <w:rsid w:val="00C26B14"/>
    <w:rsid w:val="00C27CCE"/>
    <w:rsid w:val="00C308F4"/>
    <w:rsid w:val="00C30DCD"/>
    <w:rsid w:val="00C30FDC"/>
    <w:rsid w:val="00C31B89"/>
    <w:rsid w:val="00C3591C"/>
    <w:rsid w:val="00C420E8"/>
    <w:rsid w:val="00C43E74"/>
    <w:rsid w:val="00C44D88"/>
    <w:rsid w:val="00C476DE"/>
    <w:rsid w:val="00C54614"/>
    <w:rsid w:val="00C54895"/>
    <w:rsid w:val="00C62AEF"/>
    <w:rsid w:val="00C67404"/>
    <w:rsid w:val="00C73AC5"/>
    <w:rsid w:val="00C77A5B"/>
    <w:rsid w:val="00C85ACF"/>
    <w:rsid w:val="00C93B0F"/>
    <w:rsid w:val="00CA0F1A"/>
    <w:rsid w:val="00CA3A42"/>
    <w:rsid w:val="00CA5E43"/>
    <w:rsid w:val="00CA7EEC"/>
    <w:rsid w:val="00CB026F"/>
    <w:rsid w:val="00CB136C"/>
    <w:rsid w:val="00CB37C4"/>
    <w:rsid w:val="00CB697B"/>
    <w:rsid w:val="00CC3238"/>
    <w:rsid w:val="00CC40ED"/>
    <w:rsid w:val="00CC5914"/>
    <w:rsid w:val="00CD49F3"/>
    <w:rsid w:val="00CF0DCB"/>
    <w:rsid w:val="00CF7D9C"/>
    <w:rsid w:val="00D013D9"/>
    <w:rsid w:val="00D13BC6"/>
    <w:rsid w:val="00D15106"/>
    <w:rsid w:val="00D21E7C"/>
    <w:rsid w:val="00D273EF"/>
    <w:rsid w:val="00D47D4D"/>
    <w:rsid w:val="00D50B55"/>
    <w:rsid w:val="00D55AAA"/>
    <w:rsid w:val="00D57708"/>
    <w:rsid w:val="00D61D86"/>
    <w:rsid w:val="00D6383C"/>
    <w:rsid w:val="00D645CD"/>
    <w:rsid w:val="00D66546"/>
    <w:rsid w:val="00D67E75"/>
    <w:rsid w:val="00D7732E"/>
    <w:rsid w:val="00D82179"/>
    <w:rsid w:val="00D875B5"/>
    <w:rsid w:val="00D94D5E"/>
    <w:rsid w:val="00D96839"/>
    <w:rsid w:val="00D97400"/>
    <w:rsid w:val="00DA31D3"/>
    <w:rsid w:val="00DA38BD"/>
    <w:rsid w:val="00DA62A7"/>
    <w:rsid w:val="00DB1E49"/>
    <w:rsid w:val="00DB5AF7"/>
    <w:rsid w:val="00DE38D9"/>
    <w:rsid w:val="00DE6177"/>
    <w:rsid w:val="00DE6C23"/>
    <w:rsid w:val="00DF59B0"/>
    <w:rsid w:val="00E067A6"/>
    <w:rsid w:val="00E0766E"/>
    <w:rsid w:val="00E13DF9"/>
    <w:rsid w:val="00E15709"/>
    <w:rsid w:val="00E171F4"/>
    <w:rsid w:val="00E30D05"/>
    <w:rsid w:val="00E34D27"/>
    <w:rsid w:val="00E37BDD"/>
    <w:rsid w:val="00E542E7"/>
    <w:rsid w:val="00E5584C"/>
    <w:rsid w:val="00E66AB5"/>
    <w:rsid w:val="00E72605"/>
    <w:rsid w:val="00E73758"/>
    <w:rsid w:val="00E84E0C"/>
    <w:rsid w:val="00E9196B"/>
    <w:rsid w:val="00E97C76"/>
    <w:rsid w:val="00EA2772"/>
    <w:rsid w:val="00EA358F"/>
    <w:rsid w:val="00EB278E"/>
    <w:rsid w:val="00EC20D2"/>
    <w:rsid w:val="00EC30DC"/>
    <w:rsid w:val="00EC5BB0"/>
    <w:rsid w:val="00ED15E4"/>
    <w:rsid w:val="00ED4E83"/>
    <w:rsid w:val="00EE2EEC"/>
    <w:rsid w:val="00EF0506"/>
    <w:rsid w:val="00EF5D56"/>
    <w:rsid w:val="00F01070"/>
    <w:rsid w:val="00F02410"/>
    <w:rsid w:val="00F1537D"/>
    <w:rsid w:val="00F15B63"/>
    <w:rsid w:val="00F15CD1"/>
    <w:rsid w:val="00F165B4"/>
    <w:rsid w:val="00F2231E"/>
    <w:rsid w:val="00F23714"/>
    <w:rsid w:val="00F23992"/>
    <w:rsid w:val="00F25C74"/>
    <w:rsid w:val="00F343D3"/>
    <w:rsid w:val="00F376D3"/>
    <w:rsid w:val="00F40A75"/>
    <w:rsid w:val="00F47549"/>
    <w:rsid w:val="00F5277E"/>
    <w:rsid w:val="00F549CA"/>
    <w:rsid w:val="00F63103"/>
    <w:rsid w:val="00F71108"/>
    <w:rsid w:val="00F75E07"/>
    <w:rsid w:val="00F82514"/>
    <w:rsid w:val="00F8522C"/>
    <w:rsid w:val="00F87BF3"/>
    <w:rsid w:val="00F976DC"/>
    <w:rsid w:val="00FA1BB6"/>
    <w:rsid w:val="00FA2C70"/>
    <w:rsid w:val="00FA6375"/>
    <w:rsid w:val="00FB360C"/>
    <w:rsid w:val="00FB5220"/>
    <w:rsid w:val="00FB6681"/>
    <w:rsid w:val="00FC2A09"/>
    <w:rsid w:val="00FC6B24"/>
    <w:rsid w:val="00FC767C"/>
    <w:rsid w:val="00FD78FD"/>
    <w:rsid w:val="00FD7B04"/>
    <w:rsid w:val="00FF4DB4"/>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C6B24"/>
  </w:style>
  <w:style w:type="paragraph" w:styleId="Heading1">
    <w:name w:val="heading 1"/>
    <w:basedOn w:val="Normal"/>
    <w:next w:val="Normal"/>
    <w:link w:val="Heading1Char"/>
    <w:autoRedefine/>
    <w:rsid w:val="0082588B"/>
    <w:pPr>
      <w:keepNext/>
      <w:keepLines/>
      <w:numPr>
        <w:numId w:val="38"/>
      </w:numPr>
      <w:spacing w:before="600" w:after="120"/>
      <w:outlineLvl w:val="0"/>
      <w:pPrChange w:id="0" w:author="Ram Shrestha" w:date="2014-04-07T00:40:00Z">
        <w:pPr>
          <w:keepNext/>
          <w:keepLines/>
          <w:numPr>
            <w:numId w:val="1"/>
          </w:numPr>
          <w:spacing w:before="600" w:after="120"/>
          <w:ind w:left="360" w:hanging="360"/>
          <w:outlineLvl w:val="0"/>
        </w:pPr>
      </w:pPrChange>
    </w:pPr>
    <w:rPr>
      <w:rFonts w:ascii="Times New Roman" w:eastAsiaTheme="majorEastAsia" w:hAnsi="Times New Roman" w:cstheme="majorBidi"/>
      <w:b/>
      <w:bCs/>
      <w:color w:val="345A8A" w:themeColor="accent1" w:themeShade="B5"/>
      <w:sz w:val="40"/>
      <w:szCs w:val="32"/>
      <w:rPrChange w:id="0" w:author="Ram Shrestha" w:date="2014-04-07T00:40:00Z">
        <w:rPr>
          <w:rFonts w:eastAsiaTheme="majorEastAsia" w:cstheme="majorBidi"/>
          <w:b/>
          <w:bCs/>
          <w:color w:val="345A8A" w:themeColor="accent1" w:themeShade="B5"/>
          <w:sz w:val="36"/>
          <w:szCs w:val="32"/>
          <w:lang w:val="en-US" w:eastAsia="en-US" w:bidi="ar-SA"/>
        </w:rPr>
      </w:rPrChange>
    </w:rPr>
  </w:style>
  <w:style w:type="paragraph" w:styleId="Heading2">
    <w:name w:val="heading 2"/>
    <w:basedOn w:val="Normal"/>
    <w:next w:val="Normal"/>
    <w:link w:val="Heading2Char"/>
    <w:autoRedefine/>
    <w:rsid w:val="0082588B"/>
    <w:pPr>
      <w:keepNext/>
      <w:keepLines/>
      <w:numPr>
        <w:ilvl w:val="1"/>
        <w:numId w:val="38"/>
      </w:numPr>
      <w:spacing w:before="320" w:after="120" w:line="480" w:lineRule="auto"/>
      <w:outlineLvl w:val="1"/>
      <w:pPrChange w:id="1" w:author="Ram Shrestha" w:date="2014-04-07T00:40:00Z">
        <w:pPr>
          <w:keepNext/>
          <w:keepLines/>
          <w:spacing w:before="320" w:after="120" w:line="480" w:lineRule="auto"/>
          <w:outlineLvl w:val="1"/>
        </w:pPr>
      </w:pPrChange>
    </w:pPr>
    <w:rPr>
      <w:rFonts w:ascii="Times New Roman" w:eastAsiaTheme="majorEastAsia" w:hAnsi="Times New Roman" w:cstheme="majorBidi"/>
      <w:b/>
      <w:bCs/>
      <w:sz w:val="36"/>
      <w:szCs w:val="26"/>
      <w:rPrChange w:id="1" w:author="Ram Shrestha" w:date="2014-04-07T00:40:00Z">
        <w:rPr>
          <w:rFonts w:eastAsiaTheme="majorEastAsia" w:cstheme="majorBidi"/>
          <w:b/>
          <w:bCs/>
          <w:sz w:val="28"/>
          <w:szCs w:val="26"/>
          <w:lang w:val="en-US" w:eastAsia="en-US" w:bidi="ar-SA"/>
        </w:rPr>
      </w:rPrChange>
    </w:rPr>
  </w:style>
  <w:style w:type="paragraph" w:styleId="Heading3">
    <w:name w:val="heading 3"/>
    <w:basedOn w:val="Normal"/>
    <w:next w:val="Normal"/>
    <w:link w:val="Heading3Char"/>
    <w:rsid w:val="0082588B"/>
    <w:pPr>
      <w:keepNext/>
      <w:keepLines/>
      <w:numPr>
        <w:ilvl w:val="2"/>
        <w:numId w:val="38"/>
      </w:numPr>
      <w:spacing w:before="320" w:after="120"/>
      <w:outlineLvl w:val="2"/>
      <w:pPrChange w:id="2" w:author="Ram Shrestha" w:date="2014-04-07T00:40:00Z">
        <w:pPr>
          <w:keepNext/>
          <w:keepLines/>
          <w:numPr>
            <w:ilvl w:val="2"/>
            <w:numId w:val="38"/>
          </w:numPr>
          <w:spacing w:before="320" w:after="120"/>
          <w:ind w:left="720" w:hanging="720"/>
          <w:outlineLvl w:val="2"/>
        </w:pPr>
      </w:pPrChange>
    </w:pPr>
    <w:rPr>
      <w:rFonts w:ascii="Times New Roman" w:eastAsiaTheme="majorEastAsia" w:hAnsi="Times New Roman" w:cstheme="majorBidi"/>
      <w:b/>
      <w:bCs/>
      <w:color w:val="4F81BD" w:themeColor="accent1"/>
      <w:sz w:val="32"/>
      <w:rPrChange w:id="2" w:author="Ram Shrestha" w:date="2014-04-07T00:40:00Z">
        <w:rPr>
          <w:rFonts w:eastAsiaTheme="majorEastAsia" w:cstheme="majorBidi"/>
          <w:b/>
          <w:bCs/>
          <w:color w:val="4F81BD" w:themeColor="accent1"/>
          <w:sz w:val="28"/>
          <w:szCs w:val="24"/>
          <w:lang w:val="en-US" w:eastAsia="en-US" w:bidi="ar-SA"/>
        </w:rPr>
      </w:rPrChange>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82588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9474</TotalTime>
  <Pages>30</Pages>
  <Words>18548</Words>
  <Characters>105725</Characters>
  <Application>Microsoft Macintosh Word</Application>
  <DocSecurity>0</DocSecurity>
  <Lines>881</Lines>
  <Paragraphs>211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129837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Ram Shrestha</cp:lastModifiedBy>
  <cp:revision>62</cp:revision>
  <dcterms:created xsi:type="dcterms:W3CDTF">2014-03-15T12:47:00Z</dcterms:created>
  <dcterms:modified xsi:type="dcterms:W3CDTF">2014-04-07T00:13:00Z</dcterms:modified>
  <cp:category/>
</cp:coreProperties>
</file>